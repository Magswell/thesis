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6D198" w14:textId="77777777"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14:paraId="5FD3AB21" w14:textId="77777777" w:rsidR="0048009D" w:rsidRPr="00C966A8" w:rsidRDefault="0048009D" w:rsidP="001504C7">
      <w:pPr>
        <w:spacing w:line="360" w:lineRule="auto"/>
        <w:rPr>
          <w:rFonts w:ascii="Times New Roman" w:hAnsi="Times New Roman" w:cs="Times New Roman"/>
          <w:sz w:val="24"/>
          <w:szCs w:val="24"/>
        </w:rPr>
      </w:pPr>
    </w:p>
    <w:p w14:paraId="5658F4F1" w14:textId="77777777" w:rsidR="0048009D" w:rsidRPr="00C966A8" w:rsidRDefault="0048009D" w:rsidP="001504C7">
      <w:pPr>
        <w:spacing w:line="360" w:lineRule="auto"/>
        <w:rPr>
          <w:rFonts w:ascii="Times New Roman" w:hAnsi="Times New Roman" w:cs="Times New Roman"/>
          <w:sz w:val="24"/>
          <w:szCs w:val="24"/>
        </w:rPr>
      </w:pPr>
    </w:p>
    <w:p w14:paraId="2DB9A73B" w14:textId="77777777" w:rsidR="00C822B0"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14:paraId="46514891" w14:textId="77777777"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proofErr w:type="spellStart"/>
      <w:r w:rsidR="00C966A8">
        <w:rPr>
          <w:rFonts w:ascii="Times New Roman" w:hAnsi="Times New Roman" w:cs="Times New Roman"/>
          <w:bCs/>
          <w:sz w:val="24"/>
          <w:szCs w:val="24"/>
        </w:rPr>
        <w:t>Noss</w:t>
      </w:r>
      <w:proofErr w:type="spellEnd"/>
      <w:r w:rsidR="00C966A8">
        <w:rPr>
          <w:rFonts w:ascii="Times New Roman" w:hAnsi="Times New Roman" w:cs="Times New Roman"/>
          <w:bCs/>
          <w:sz w:val="24"/>
          <w:szCs w:val="24"/>
        </w:rPr>
        <w:t xml:space="preserve">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proofErr w:type="spellStart"/>
      <w:r w:rsidR="00B731B5" w:rsidRPr="00C966A8">
        <w:rPr>
          <w:rFonts w:ascii="Times New Roman" w:hAnsi="Times New Roman" w:cs="Times New Roman"/>
          <w:sz w:val="24"/>
          <w:szCs w:val="24"/>
        </w:rPr>
        <w:t>XXX</w:t>
      </w:r>
      <w:r w:rsidRPr="00C966A8">
        <w:rPr>
          <w:rFonts w:ascii="Times New Roman" w:hAnsi="Times New Roman" w:cs="Times New Roman"/>
          <w:sz w:val="24"/>
          <w:szCs w:val="24"/>
        </w:rPr>
        <w:t>that</w:t>
      </w:r>
      <w:proofErr w:type="spellEnd"/>
      <w:r w:rsidRPr="00C966A8">
        <w:rPr>
          <w:rFonts w:ascii="Times New Roman" w:hAnsi="Times New Roman" w:cs="Times New Roman"/>
          <w:sz w:val="24"/>
          <w:szCs w:val="24"/>
        </w:rPr>
        <w:t xml:space="preserve">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southwest </w:t>
      </w:r>
      <w:r w:rsidRPr="00C966A8">
        <w:rPr>
          <w:rFonts w:ascii="Times New Roman" w:hAnsi="Times New Roman" w:cs="Times New Roman"/>
          <w:color w:val="FF0000"/>
          <w:sz w:val="24"/>
          <w:szCs w:val="24"/>
        </w:rPr>
        <w:t>(</w:t>
      </w:r>
      <w:proofErr w:type="spellStart"/>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Marshner</w:t>
      </w:r>
      <w:proofErr w:type="spellEnd"/>
      <w:r w:rsidRPr="00C966A8">
        <w:rPr>
          <w:rFonts w:ascii="Times New Roman" w:hAnsi="Times New Roman" w:cs="Times New Roman"/>
          <w:color w:val="FF0000"/>
          <w:sz w:val="24"/>
          <w:szCs w:val="24"/>
        </w:rPr>
        <w:t xml:space="preserve"> 1974, Coffin 1988).</w:t>
      </w:r>
      <w:r w:rsidRPr="00C966A8">
        <w:rPr>
          <w:rFonts w:ascii="Times New Roman" w:hAnsi="Times New Roman" w:cs="Times New Roman"/>
          <w:bCs/>
          <w:color w:val="FF0000"/>
          <w:sz w:val="24"/>
          <w:szCs w:val="24"/>
        </w:rPr>
        <w:t xml:space="preserve"> </w:t>
      </w:r>
      <w:r w:rsidR="0026311A" w:rsidRPr="00C966A8">
        <w:rPr>
          <w:rFonts w:ascii="Times New Roman" w:hAnsi="Times New Roman" w:cs="Times New Roman"/>
          <w:sz w:val="24"/>
          <w:szCs w:val="24"/>
        </w:rPr>
        <w:t>The high biodiversity (</w:t>
      </w:r>
      <w:r w:rsidR="00B731B5" w:rsidRPr="00C966A8">
        <w:rPr>
          <w:rFonts w:ascii="Times New Roman" w:hAnsi="Times New Roman" w:cs="Times New Roman"/>
          <w:sz w:val="24"/>
          <w:szCs w:val="24"/>
        </w:rPr>
        <w:t>XXX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proofErr w:type="spellStart"/>
      <w:r w:rsidR="00B731B5" w:rsidRPr="00C966A8">
        <w:rPr>
          <w:rFonts w:ascii="Times New Roman" w:hAnsi="Times New Roman" w:cs="Times New Roman"/>
          <w:sz w:val="24"/>
          <w:szCs w:val="24"/>
        </w:rPr>
        <w:t>XXX</w:t>
      </w:r>
      <w:r w:rsidR="00E5104C" w:rsidRPr="00C966A8">
        <w:rPr>
          <w:rFonts w:ascii="Times New Roman" w:hAnsi="Times New Roman" w:cs="Times New Roman"/>
          <w:sz w:val="24"/>
          <w:szCs w:val="24"/>
        </w:rPr>
        <w:t>citation</w:t>
      </w:r>
      <w:proofErr w:type="spellEnd"/>
      <w:r w:rsidR="00E5104C" w:rsidRPr="00C966A8">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(XXX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14:paraId="3759BD1D" w14:textId="77777777" w:rsidR="00A859CC" w:rsidRPr="00C966A8"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Isanti, Hennepin, </w:t>
      </w:r>
      <w:proofErr w:type="spellStart"/>
      <w:r w:rsidR="00B44858" w:rsidRPr="00C966A8">
        <w:rPr>
          <w:rFonts w:ascii="Times New Roman" w:hAnsi="Times New Roman" w:cs="Times New Roman"/>
          <w:sz w:val="24"/>
          <w:szCs w:val="24"/>
        </w:rPr>
        <w:t>Mille</w:t>
      </w:r>
      <w:proofErr w:type="spellEnd"/>
      <w:r w:rsidR="00B44858" w:rsidRPr="00C966A8">
        <w:rPr>
          <w:rFonts w:ascii="Times New Roman" w:hAnsi="Times New Roman" w:cs="Times New Roman"/>
          <w:sz w:val="24"/>
          <w:szCs w:val="24"/>
        </w:rPr>
        <w:t xml:space="preserv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proofErr w:type="spellStart"/>
      <w:r w:rsidR="00B731B5" w:rsidRPr="00C966A8">
        <w:rPr>
          <w:rFonts w:ascii="Times New Roman" w:hAnsi="Times New Roman" w:cs="Times New Roman"/>
          <w:sz w:val="24"/>
          <w:szCs w:val="24"/>
        </w:rPr>
        <w:t>XXX</w:t>
      </w:r>
      <w:r w:rsidR="00A70E48" w:rsidRPr="00C966A8">
        <w:rPr>
          <w:rFonts w:ascii="Times New Roman" w:hAnsi="Times New Roman" w:cs="Times New Roman"/>
          <w:sz w:val="24"/>
          <w:szCs w:val="24"/>
        </w:rPr>
        <w:t>Keen</w:t>
      </w:r>
      <w:proofErr w:type="spellEnd"/>
      <w:r w:rsidR="00A70E48" w:rsidRPr="00C966A8">
        <w:rPr>
          <w:rFonts w:ascii="Times New Roman" w:hAnsi="Times New Roman" w:cs="Times New Roman"/>
          <w:sz w:val="24"/>
          <w:szCs w:val="24"/>
        </w:rPr>
        <w:t xml:space="preserve">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B731B5" w:rsidRPr="00C966A8">
        <w:rPr>
          <w:rFonts w:ascii="Times New Roman" w:hAnsi="Times New Roman" w:cs="Times New Roman"/>
          <w:sz w:val="24"/>
          <w:szCs w:val="24"/>
        </w:rPr>
        <w:t>XXX</w:t>
      </w:r>
      <w:r w:rsidRPr="00C966A8">
        <w:rPr>
          <w:rFonts w:ascii="Times New Roman" w:hAnsi="Times New Roman" w:cs="Times New Roman"/>
          <w:color w:val="FF0000"/>
          <w:sz w:val="24"/>
          <w:szCs w:val="24"/>
        </w:rPr>
        <w:t>MN DNR 2006 subsection profile</w:t>
      </w:r>
      <w:r w:rsidR="00E5104C" w:rsidRPr="00C966A8">
        <w:rPr>
          <w:rFonts w:ascii="Times New Roman" w:hAnsi="Times New Roman" w:cs="Times New Roman"/>
          <w:color w:val="FF0000"/>
          <w:sz w:val="24"/>
          <w:szCs w:val="24"/>
        </w:rPr>
        <w:t>, MN DNR 2010 MN T-13-R-1 final report</w:t>
      </w:r>
      <w:r w:rsidRPr="00C966A8">
        <w:rPr>
          <w:rFonts w:ascii="Times New Roman" w:hAnsi="Times New Roman" w:cs="Times New Roman"/>
          <w:color w:val="FF0000"/>
          <w:sz w:val="24"/>
          <w:szCs w:val="24"/>
        </w:rPr>
        <w:t>.)</w:t>
      </w:r>
      <w:r w:rsidRPr="00C966A8">
        <w:rPr>
          <w:rFonts w:ascii="Times New Roman" w:hAnsi="Times New Roman" w:cs="Times New Roman"/>
          <w:sz w:val="24"/>
          <w:szCs w:val="24"/>
        </w:rPr>
        <w:t xml:space="preserve"> The ASP contains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and increasing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3F7A8A">
        <w:rPr>
          <w:rFonts w:ascii="Times New Roman" w:hAnsi="Times New Roman" w:cs="Times New Roman"/>
          <w:sz w:val="24"/>
          <w:szCs w:val="24"/>
        </w:rPr>
        <w:t>XXX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Pr="00C966A8">
        <w:rPr>
          <w:rFonts w:ascii="Times New Roman" w:hAnsi="Times New Roman" w:cs="Times New Roman"/>
          <w:color w:val="FF0000"/>
          <w:sz w:val="24"/>
          <w:szCs w:val="24"/>
        </w:rPr>
        <w:t xml:space="preserve">2006 SWAP). </w:t>
      </w:r>
    </w:p>
    <w:p w14:paraId="08B8E498" w14:textId="77777777"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14:paraId="382653A4" w14:textId="77777777" w:rsidR="00B731B5" w:rsidRPr="00C966A8"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w:t>
      </w:r>
      <w:r w:rsidR="00697B24" w:rsidRPr="00C966A8">
        <w:rPr>
          <w:rFonts w:ascii="Times New Roman" w:hAnsi="Times New Roman" w:cs="Times New Roman"/>
          <w:sz w:val="24"/>
          <w:szCs w:val="24"/>
        </w:rPr>
        <w:lastRenderedPageBreak/>
        <w:t xml:space="preserve">opportunity to preserve and restore rare and important habitat features, the MN DNR Divisions of Forestry, Ecological and Water Resources, and Fish and Wildlife reached a joint agreement to restore some areas within Sand Dunes to an approximation of pre-settlement vegetation, and to permanently manage for rare plant and animal species and the unique habitats on which they depend </w:t>
      </w:r>
      <w:r w:rsidR="00697B24" w:rsidRPr="00C966A8">
        <w:rPr>
          <w:rFonts w:ascii="Times New Roman" w:hAnsi="Times New Roman" w:cs="Times New Roman"/>
          <w:color w:val="FF0000"/>
          <w:sz w:val="24"/>
          <w:szCs w:val="24"/>
        </w:rPr>
        <w:t>(</w:t>
      </w:r>
      <w:r w:rsidR="00B731B5" w:rsidRPr="00C966A8">
        <w:rPr>
          <w:rFonts w:ascii="Times New Roman" w:hAnsi="Times New Roman" w:cs="Times New Roman"/>
          <w:color w:val="FF0000"/>
          <w:sz w:val="24"/>
          <w:szCs w:val="24"/>
        </w:rPr>
        <w:t>XXX</w:t>
      </w:r>
      <w:r w:rsidR="00697B24" w:rsidRPr="00C966A8">
        <w:rPr>
          <w:rFonts w:ascii="Times New Roman" w:hAnsi="Times New Roman" w:cs="Times New Roman"/>
          <w:color w:val="FF0000"/>
          <w:sz w:val="24"/>
          <w:szCs w:val="24"/>
        </w:rPr>
        <w:t xml:space="preserve">2013 OP) </w:t>
      </w:r>
      <w:r w:rsidR="00152F05" w:rsidRPr="00C966A8">
        <w:rPr>
          <w:rFonts w:ascii="Times New Roman" w:hAnsi="Times New Roman" w:cs="Times New Roman"/>
          <w:bCs/>
          <w:sz w:val="24"/>
          <w:szCs w:val="24"/>
        </w:rPr>
        <w:t>This</w:t>
      </w:r>
      <w:r w:rsidRPr="00C966A8">
        <w:rPr>
          <w:rFonts w:ascii="Times New Roman" w:hAnsi="Times New Roman" w:cs="Times New Roman"/>
          <w:bCs/>
          <w:sz w:val="24"/>
          <w:szCs w:val="24"/>
        </w:rPr>
        <w:t xml:space="preserve"> project was </w:t>
      </w:r>
      <w:r w:rsidR="00E02343" w:rsidRPr="00C966A8">
        <w:rPr>
          <w:rFonts w:ascii="Times New Roman" w:hAnsi="Times New Roman" w:cs="Times New Roman"/>
          <w:bCs/>
          <w:sz w:val="24"/>
          <w:szCs w:val="24"/>
        </w:rPr>
        <w:t>intended</w:t>
      </w:r>
      <w:r w:rsidRPr="00C966A8">
        <w:rPr>
          <w:rFonts w:ascii="Times New Roman" w:hAnsi="Times New Roman" w:cs="Times New Roman"/>
          <w:bCs/>
          <w:sz w:val="24"/>
          <w:szCs w:val="24"/>
        </w:rPr>
        <w:t xml:space="preserve"> to function in conjunction with the 2013 operational plan for SDSF</w:t>
      </w:r>
      <w:r w:rsidR="00152F0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00152F05" w:rsidRPr="00C966A8">
        <w:rPr>
          <w:rFonts w:ascii="Times New Roman" w:hAnsi="Times New Roman" w:cs="Times New Roman"/>
          <w:bCs/>
          <w:color w:val="FF0000"/>
          <w:sz w:val="24"/>
          <w:szCs w:val="24"/>
        </w:rPr>
        <w:t>appendix</w:t>
      </w:r>
      <w:proofErr w:type="spellEnd"/>
      <w:r w:rsidR="00152F05" w:rsidRPr="00C966A8">
        <w:rPr>
          <w:rFonts w:ascii="Times New Roman" w:hAnsi="Times New Roman" w:cs="Times New Roman"/>
          <w:bCs/>
          <w:color w:val="FF0000"/>
          <w:sz w:val="24"/>
          <w:szCs w:val="24"/>
        </w:rPr>
        <w:t xml:space="preserve"> x</w:t>
      </w:r>
      <w:r w:rsidR="00152F05" w:rsidRPr="00C966A8">
        <w:rPr>
          <w:rFonts w:ascii="Times New Roman" w:hAnsi="Times New Roman" w:cs="Times New Roman"/>
          <w:bCs/>
          <w:sz w:val="24"/>
          <w:szCs w:val="24"/>
        </w:rPr>
        <w:t>)</w:t>
      </w:r>
      <w:r w:rsidRPr="00C966A8">
        <w:rPr>
          <w:rFonts w:ascii="Times New Roman" w:hAnsi="Times New Roman" w:cs="Times New Roman"/>
          <w:bCs/>
          <w:color w:val="FF0000"/>
          <w:sz w:val="24"/>
          <w:szCs w:val="24"/>
        </w:rPr>
        <w:t xml:space="preserve"> </w:t>
      </w:r>
      <w:r w:rsidR="00152F05" w:rsidRPr="00C966A8">
        <w:rPr>
          <w:rFonts w:ascii="Times New Roman" w:hAnsi="Times New Roman" w:cs="Times New Roman"/>
          <w:bCs/>
          <w:sz w:val="24"/>
          <w:szCs w:val="24"/>
        </w:rPr>
        <w:t xml:space="preserve">and to </w:t>
      </w:r>
      <w:r w:rsidRPr="00C966A8">
        <w:rPr>
          <w:rFonts w:ascii="Times New Roman" w:hAnsi="Times New Roman" w:cs="Times New Roman"/>
          <w:bCs/>
          <w:sz w:val="24"/>
          <w:szCs w:val="24"/>
        </w:rPr>
        <w:t xml:space="preserve">inform a process of ongoing management designed to protect and restore ASP habitats for rare native species, specifically MN SGCN. </w:t>
      </w:r>
    </w:p>
    <w:p w14:paraId="31638BCD" w14:textId="77777777" w:rsidR="00A859CC" w:rsidRDefault="007444B5"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When</w:t>
      </w:r>
      <w:r w:rsidR="00A859CC" w:rsidRPr="00C966A8">
        <w:rPr>
          <w:rFonts w:ascii="Times New Roman" w:hAnsi="Times New Roman" w:cs="Times New Roman"/>
          <w:bCs/>
          <w:sz w:val="24"/>
          <w:szCs w:val="24"/>
        </w:rPr>
        <w:t xml:space="preserve"> the operational plan</w:t>
      </w:r>
      <w:r>
        <w:rPr>
          <w:rFonts w:ascii="Times New Roman" w:hAnsi="Times New Roman" w:cs="Times New Roman"/>
          <w:bCs/>
          <w:sz w:val="24"/>
          <w:szCs w:val="24"/>
        </w:rPr>
        <w:t xml:space="preserve"> was written</w:t>
      </w:r>
      <w:r w:rsidR="00A859CC" w:rsidRPr="00C966A8">
        <w:rPr>
          <w:rFonts w:ascii="Times New Roman" w:hAnsi="Times New Roman" w:cs="Times New Roman"/>
          <w:bCs/>
          <w:sz w:val="24"/>
          <w:szCs w:val="24"/>
        </w:rPr>
        <w:t>, very little was known about the specific requirements of habitat sp</w:t>
      </w:r>
      <w:r w:rsidR="00697B24" w:rsidRPr="00C966A8">
        <w:rPr>
          <w:rFonts w:ascii="Times New Roman" w:hAnsi="Times New Roman" w:cs="Times New Roman"/>
          <w:bCs/>
          <w:sz w:val="24"/>
          <w:szCs w:val="24"/>
        </w:rPr>
        <w:t>ecialist f</w:t>
      </w:r>
      <w:r>
        <w:rPr>
          <w:rFonts w:ascii="Times New Roman" w:hAnsi="Times New Roman" w:cs="Times New Roman"/>
          <w:bCs/>
          <w:sz w:val="24"/>
          <w:szCs w:val="24"/>
        </w:rPr>
        <w:t>auna within the ASP. To better</w:t>
      </w:r>
      <w:r w:rsidR="00697B24" w:rsidRPr="00C966A8">
        <w:rPr>
          <w:rFonts w:ascii="Times New Roman" w:hAnsi="Times New Roman" w:cs="Times New Roman"/>
          <w:bCs/>
          <w:sz w:val="24"/>
          <w:szCs w:val="24"/>
        </w:rPr>
        <w:t xml:space="preserve"> inform habitat restoration for rare upland ASP fauna, w</w:t>
      </w:r>
      <w:r w:rsidR="00A859CC" w:rsidRPr="00C966A8">
        <w:rPr>
          <w:rFonts w:ascii="Times New Roman" w:hAnsi="Times New Roman" w:cs="Times New Roman"/>
          <w:bCs/>
          <w:sz w:val="24"/>
          <w:szCs w:val="24"/>
        </w:rPr>
        <w:t xml:space="preserve">e </w:t>
      </w:r>
      <w:r w:rsidR="00697B24" w:rsidRPr="00C966A8">
        <w:rPr>
          <w:rFonts w:ascii="Times New Roman" w:hAnsi="Times New Roman" w:cs="Times New Roman"/>
          <w:bCs/>
          <w:sz w:val="24"/>
          <w:szCs w:val="24"/>
        </w:rPr>
        <w:t>selected a suite of six species</w:t>
      </w:r>
      <w:r w:rsidR="00A859CC" w:rsidRPr="00C966A8">
        <w:rPr>
          <w:rFonts w:ascii="Times New Roman" w:hAnsi="Times New Roman" w:cs="Times New Roman"/>
          <w:bCs/>
          <w:sz w:val="24"/>
          <w:szCs w:val="24"/>
        </w:rPr>
        <w:t xml:space="preserve"> identified by previous research </w:t>
      </w:r>
      <w:r w:rsidR="00A859CC" w:rsidRPr="00C966A8">
        <w:rPr>
          <w:rFonts w:ascii="Times New Roman" w:hAnsi="Times New Roman" w:cs="Times New Roman"/>
          <w:bCs/>
          <w:color w:val="FF0000"/>
          <w:sz w:val="24"/>
          <w:szCs w:val="24"/>
        </w:rPr>
        <w:t>(</w:t>
      </w:r>
      <w:proofErr w:type="spellStart"/>
      <w:r w:rsidR="00B731B5" w:rsidRPr="00C966A8">
        <w:rPr>
          <w:rFonts w:ascii="Times New Roman" w:hAnsi="Times New Roman" w:cs="Times New Roman"/>
          <w:bCs/>
          <w:color w:val="FF0000"/>
          <w:sz w:val="24"/>
          <w:szCs w:val="24"/>
        </w:rPr>
        <w:t>XXX</w:t>
      </w:r>
      <w:r w:rsidR="00A859CC" w:rsidRPr="00C966A8">
        <w:rPr>
          <w:rFonts w:ascii="Times New Roman" w:hAnsi="Times New Roman" w:cs="Times New Roman"/>
          <w:bCs/>
          <w:color w:val="FF0000"/>
          <w:sz w:val="24"/>
          <w:szCs w:val="24"/>
        </w:rPr>
        <w:t>Harper</w:t>
      </w:r>
      <w:proofErr w:type="spellEnd"/>
      <w:r w:rsidR="00A859CC" w:rsidRPr="00C966A8">
        <w:rPr>
          <w:rFonts w:ascii="Times New Roman" w:hAnsi="Times New Roman" w:cs="Times New Roman"/>
          <w:bCs/>
          <w:color w:val="FF0000"/>
          <w:sz w:val="24"/>
          <w:szCs w:val="24"/>
        </w:rPr>
        <w:t xml:space="preserve"> at al. 2010 and </w:t>
      </w:r>
      <w:proofErr w:type="spellStart"/>
      <w:r w:rsidR="00A859CC" w:rsidRPr="00C966A8">
        <w:rPr>
          <w:rFonts w:ascii="Times New Roman" w:hAnsi="Times New Roman" w:cs="Times New Roman"/>
          <w:bCs/>
          <w:color w:val="FF0000"/>
          <w:sz w:val="24"/>
          <w:szCs w:val="24"/>
        </w:rPr>
        <w:t>Hoaglund</w:t>
      </w:r>
      <w:proofErr w:type="spellEnd"/>
      <w:r w:rsidR="00A859CC" w:rsidRPr="00C966A8">
        <w:rPr>
          <w:rFonts w:ascii="Times New Roman" w:hAnsi="Times New Roman" w:cs="Times New Roman"/>
          <w:bCs/>
          <w:color w:val="FF0000"/>
          <w:sz w:val="24"/>
          <w:szCs w:val="24"/>
        </w:rPr>
        <w:t xml:space="preserve"> et al. 2012, SWG T-24-R1</w:t>
      </w:r>
      <w:r w:rsidR="00E82CA1" w:rsidRPr="00C966A8">
        <w:rPr>
          <w:rFonts w:ascii="Times New Roman" w:hAnsi="Times New Roman" w:cs="Times New Roman"/>
          <w:bCs/>
          <w:color w:val="FF0000"/>
          <w:sz w:val="24"/>
          <w:szCs w:val="24"/>
        </w:rPr>
        <w:t>, 2009 SDSF Ecological Significance Doc</w:t>
      </w:r>
      <w:r w:rsidR="00A859CC" w:rsidRPr="00C966A8">
        <w:rPr>
          <w:rFonts w:ascii="Times New Roman" w:hAnsi="Times New Roman" w:cs="Times New Roman"/>
          <w:bCs/>
          <w:color w:val="FF0000"/>
          <w:sz w:val="24"/>
          <w:szCs w:val="24"/>
        </w:rPr>
        <w:t xml:space="preserve">) </w:t>
      </w:r>
      <w:r w:rsidR="00A859CC" w:rsidRPr="00C966A8">
        <w:rPr>
          <w:rFonts w:ascii="Times New Roman" w:hAnsi="Times New Roman" w:cs="Times New Roman"/>
          <w:bCs/>
          <w:sz w:val="24"/>
          <w:szCs w:val="24"/>
        </w:rPr>
        <w:t>as sensitive 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Heterodon</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nasicus</w:t>
      </w:r>
      <w:proofErr w:type="spellEnd"/>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Pituophis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catenifer</w:t>
      </w:r>
      <w:proofErr w:type="spellEnd"/>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proofErr w:type="spellStart"/>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proofErr w:type="spellEnd"/>
      <w:r w:rsidR="00D73177">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 xml:space="preserve">Hesperia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leonardus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proofErr w:type="spellStart"/>
      <w:r w:rsidR="00D73177" w:rsidRPr="00C966A8">
        <w:rPr>
          <w:rFonts w:ascii="Times New Roman" w:hAnsi="Times New Roman" w:cs="Times New Roman"/>
          <w:bCs/>
          <w:i/>
          <w:sz w:val="24"/>
          <w:szCs w:val="24"/>
        </w:rPr>
        <w:t>Chondestes</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grammacus</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proofErr w:type="spellStart"/>
      <w:r w:rsidR="00D73177" w:rsidRPr="00C966A8">
        <w:rPr>
          <w:rFonts w:ascii="Times New Roman" w:hAnsi="Times New Roman" w:cs="Times New Roman"/>
          <w:bCs/>
          <w:i/>
          <w:sz w:val="24"/>
          <w:szCs w:val="24"/>
        </w:rPr>
        <w:t>Pipilo</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erythrophthalmus</w:t>
      </w:r>
      <w:proofErr w:type="spellEnd"/>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h the exception of the Eastern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(XXX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14:paraId="52F70D6A" w14:textId="77777777"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14:paraId="6ACA8275" w14:textId="77777777"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proofErr w:type="spellStart"/>
      <w:r w:rsidR="00B731B5" w:rsidRPr="00C966A8">
        <w:rPr>
          <w:rFonts w:ascii="Times New Roman" w:hAnsi="Times New Roman" w:cs="Times New Roman"/>
          <w:bCs/>
          <w:sz w:val="24"/>
          <w:szCs w:val="24"/>
        </w:rPr>
        <w:t>XXX</w:t>
      </w:r>
      <w:r w:rsidR="00204E91" w:rsidRPr="00C966A8">
        <w:rPr>
          <w:rFonts w:ascii="Times New Roman" w:hAnsi="Times New Roman" w:cs="Times New Roman"/>
          <w:bCs/>
          <w:sz w:val="24"/>
          <w:szCs w:val="24"/>
        </w:rPr>
        <w:t>Pfannmuller</w:t>
      </w:r>
      <w:proofErr w:type="spellEnd"/>
      <w:r w:rsidR="00204E91" w:rsidRPr="00C966A8">
        <w:rPr>
          <w:rFonts w:ascii="Times New Roman" w:hAnsi="Times New Roman" w:cs="Times New Roman"/>
          <w:bCs/>
          <w:sz w:val="24"/>
          <w:szCs w:val="24"/>
        </w:rPr>
        <w:t xml:space="preserve">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w:t>
      </w:r>
      <w:r w:rsidR="00C116C2" w:rsidRPr="00C966A8">
        <w:rPr>
          <w:rFonts w:ascii="Times New Roman" w:hAnsi="Times New Roman" w:cs="Times New Roman"/>
          <w:bCs/>
          <w:sz w:val="24"/>
          <w:szCs w:val="24"/>
        </w:rPr>
        <w:lastRenderedPageBreak/>
        <w:t>24%</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w:t>
      </w:r>
      <w:proofErr w:type="spellEnd"/>
      <w:r w:rsidR="00A9124F" w:rsidRPr="00C966A8">
        <w:rPr>
          <w:rFonts w:ascii="Times New Roman" w:hAnsi="Times New Roman" w:cs="Times New Roman"/>
          <w:bCs/>
          <w:sz w:val="24"/>
          <w:szCs w:val="24"/>
        </w:rPr>
        <w:t>, J. W. and J. R. Parrish 2000</w:t>
      </w:r>
      <w:r w:rsidRPr="00C966A8">
        <w:rPr>
          <w:rFonts w:ascii="Times New Roman" w:hAnsi="Times New Roman" w:cs="Times New Roman"/>
          <w:bCs/>
          <w:sz w:val="24"/>
          <w:szCs w:val="24"/>
        </w:rPr>
        <w:t xml:space="preserve">). </w:t>
      </w:r>
      <w:proofErr w:type="spellStart"/>
      <w:r w:rsidR="00C116C2" w:rsidRPr="00C966A8">
        <w:rPr>
          <w:rFonts w:ascii="Times New Roman" w:hAnsi="Times New Roman" w:cs="Times New Roman"/>
          <w:bCs/>
          <w:sz w:val="24"/>
          <w:szCs w:val="24"/>
        </w:rPr>
        <w:t>Dechant</w:t>
      </w:r>
      <w:proofErr w:type="spellEnd"/>
      <w:r w:rsidR="00C116C2" w:rsidRPr="00C966A8">
        <w:rPr>
          <w:rFonts w:ascii="Times New Roman" w:hAnsi="Times New Roman" w:cs="Times New Roman"/>
          <w:bCs/>
          <w:sz w:val="24"/>
          <w:szCs w:val="24"/>
        </w:rPr>
        <w:t xml:space="preserve"> et al. (</w:t>
      </w:r>
      <w:proofErr w:type="gramStart"/>
      <w:r w:rsidR="00B731B5" w:rsidRPr="00C966A8">
        <w:rPr>
          <w:rFonts w:ascii="Times New Roman" w:hAnsi="Times New Roman" w:cs="Times New Roman"/>
          <w:bCs/>
          <w:sz w:val="24"/>
          <w:szCs w:val="24"/>
        </w:rPr>
        <w:t>XXX</w:t>
      </w:r>
      <w:r w:rsidR="009F606B" w:rsidRPr="00C966A8">
        <w:rPr>
          <w:rFonts w:ascii="Times New Roman" w:hAnsi="Times New Roman" w:cs="Times New Roman"/>
          <w:bCs/>
          <w:sz w:val="24"/>
          <w:szCs w:val="24"/>
        </w:rPr>
        <w:t>[</w:t>
      </w:r>
      <w:proofErr w:type="gramEnd"/>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1C7DE6">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Pfannmuller</w:t>
      </w:r>
      <w:proofErr w:type="spellEnd"/>
      <w:r w:rsidRPr="00C966A8">
        <w:rPr>
          <w:rFonts w:ascii="Times New Roman" w:hAnsi="Times New Roman" w:cs="Times New Roman"/>
          <w:bCs/>
          <w:sz w:val="24"/>
          <w:szCs w:val="24"/>
        </w:rPr>
        <w:t xml:space="preserve">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XXX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XXX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14:paraId="75FBB25E" w14:textId="77777777"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proofErr w:type="spellStart"/>
      <w:r w:rsidR="00B731B5" w:rsidRPr="00C966A8">
        <w:rPr>
          <w:rFonts w:ascii="Times New Roman" w:hAnsi="Times New Roman" w:cs="Times New Roman"/>
          <w:bCs/>
          <w:sz w:val="24"/>
          <w:szCs w:val="24"/>
        </w:rPr>
        <w:t>XXX</w:t>
      </w:r>
      <w:r w:rsidR="003E327C" w:rsidRPr="00C966A8">
        <w:rPr>
          <w:rFonts w:ascii="Times New Roman" w:hAnsi="Times New Roman" w:cs="Times New Roman"/>
          <w:bCs/>
          <w:sz w:val="24"/>
          <w:szCs w:val="24"/>
        </w:rPr>
        <w:t>Greenlaw</w:t>
      </w:r>
      <w:proofErr w:type="spellEnd"/>
      <w:r w:rsidR="003E327C" w:rsidRPr="00C966A8">
        <w:rPr>
          <w:rFonts w:ascii="Times New Roman" w:hAnsi="Times New Roman" w:cs="Times New Roman"/>
          <w:bCs/>
          <w:sz w:val="24"/>
          <w:szCs w:val="24"/>
        </w:rPr>
        <w:t>, 2015).</w:t>
      </w:r>
      <w:r w:rsidR="00AB723B" w:rsidRPr="00C966A8">
        <w:rPr>
          <w:rFonts w:ascii="Times New Roman" w:hAnsi="Times New Roman" w:cs="Times New Roman"/>
          <w:bCs/>
          <w:sz w:val="24"/>
          <w:szCs w:val="24"/>
        </w:rPr>
        <w:t xml:space="preserve"> Hagen (</w:t>
      </w:r>
      <w:r w:rsidR="00B731B5" w:rsidRPr="00C966A8">
        <w:rPr>
          <w:rFonts w:ascii="Times New Roman" w:hAnsi="Times New Roman" w:cs="Times New Roman"/>
          <w:bCs/>
          <w:sz w:val="24"/>
          <w:szCs w:val="24"/>
        </w:rPr>
        <w:t>XXX</w:t>
      </w:r>
      <w:r w:rsidR="00AB723B" w:rsidRPr="00C966A8">
        <w:rPr>
          <w:rFonts w:ascii="Times New Roman" w:hAnsi="Times New Roman" w:cs="Times New Roman"/>
          <w:bCs/>
          <w:sz w:val="24"/>
          <w:szCs w:val="24"/>
        </w:rPr>
        <w:t xml:space="preserve">YYYY)) hypothesized that 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14:paraId="53F6C7B1" w14:textId="77777777"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Ernst and Barbour in MN Rare species guide)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MN Rare species guide). According to the MN DNR rare species guide, grassland management practices that limit the encroachment of brush can enhance habitat for this species, and increasing habitat connectivity may enhance the viability of known populations. (</w:t>
      </w:r>
      <w:proofErr w:type="spellStart"/>
      <w:r w:rsidRPr="00C966A8">
        <w:rPr>
          <w:rFonts w:ascii="Times New Roman" w:hAnsi="Times New Roman" w:cs="Times New Roman"/>
          <w:bCs/>
          <w:sz w:val="24"/>
          <w:szCs w:val="24"/>
        </w:rPr>
        <w:t>citexxxx</w:t>
      </w:r>
      <w:proofErr w:type="spellEnd"/>
      <w:r w:rsidRPr="00C966A8">
        <w:rPr>
          <w:rFonts w:ascii="Times New Roman" w:hAnsi="Times New Roman" w:cs="Times New Roman"/>
          <w:bCs/>
          <w:sz w:val="24"/>
          <w:szCs w:val="24"/>
        </w:rPr>
        <w:t xml:space="preserve"> Rare Species Guide) </w:t>
      </w:r>
    </w:p>
    <w:p w14:paraId="3D57C1C5" w14:textId="77777777" w:rsidR="00AC68A5" w:rsidRDefault="00AC68A5" w:rsidP="00AC68A5">
      <w:pPr>
        <w:spacing w:line="360" w:lineRule="auto"/>
        <w:rPr>
          <w:rFonts w:ascii="Times New Roman" w:hAnsi="Times New Roman" w:cs="Times New Roman"/>
          <w:bCs/>
          <w:sz w:val="24"/>
          <w:szCs w:val="24"/>
        </w:rPr>
      </w:pPr>
    </w:p>
    <w:p w14:paraId="6AB16EB1" w14:textId="77777777"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(Special Concern) is a large, heavy-bodied snake that is widely distributed throughout western and central North America, though in Minnesota most records are from counties along the Minnesota, Mississippi, and St. Croix rivers (</w:t>
      </w:r>
      <w:proofErr w:type="spellStart"/>
      <w:r w:rsidRPr="00C966A8">
        <w:rPr>
          <w:rFonts w:ascii="Times New Roman" w:hAnsi="Times New Roman" w:cs="Times New Roman"/>
          <w:bCs/>
          <w:sz w:val="24"/>
          <w:szCs w:val="24"/>
        </w:rPr>
        <w:t>citeXXX</w:t>
      </w:r>
      <w:proofErr w:type="spellEnd"/>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14:paraId="33F06B1F" w14:textId="77777777"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source</w:t>
      </w:r>
      <w:proofErr w:type="spellEnd"/>
      <w:r w:rsidR="00492140" w:rsidRPr="00C966A8">
        <w:rPr>
          <w:rFonts w:ascii="Times New Roman" w:hAnsi="Times New Roman" w:cs="Times New Roman"/>
          <w:bCs/>
          <w:sz w:val="24"/>
          <w:szCs w:val="24"/>
        </w:rPr>
        <w:t xml:space="preserve">, </w:t>
      </w:r>
      <w:proofErr w:type="spellStart"/>
      <w:r w:rsidR="00492140" w:rsidRPr="00C966A8">
        <w:rPr>
          <w:rFonts w:ascii="Times New Roman" w:hAnsi="Times New Roman" w:cs="Times New Roman"/>
          <w:bCs/>
          <w:sz w:val="24"/>
          <w:szCs w:val="24"/>
        </w:rPr>
        <w:t>prob</w:t>
      </w:r>
      <w:proofErr w:type="spellEnd"/>
      <w:r w:rsidR="00492140" w:rsidRPr="00C966A8">
        <w:rPr>
          <w:rFonts w:ascii="Times New Roman" w:hAnsi="Times New Roman" w:cs="Times New Roman"/>
          <w:bCs/>
          <w:sz w:val="24"/>
          <w:szCs w:val="24"/>
        </w:rPr>
        <w:t xml:space="preserve">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proofErr w:type="spellStart"/>
      <w:r w:rsidR="00B731B5" w:rsidRPr="00C966A8">
        <w:rPr>
          <w:rFonts w:ascii="Times New Roman" w:hAnsi="Times New Roman" w:cs="Times New Roman"/>
          <w:bCs/>
          <w:sz w:val="24"/>
          <w:szCs w:val="24"/>
        </w:rPr>
        <w:t>XXX</w:t>
      </w:r>
      <w:r w:rsidRPr="00C966A8">
        <w:rPr>
          <w:rFonts w:ascii="Times New Roman" w:hAnsi="Times New Roman" w:cs="Times New Roman"/>
          <w:bCs/>
          <w:sz w:val="24"/>
          <w:szCs w:val="24"/>
        </w:rPr>
        <w:t>Robert</w:t>
      </w:r>
      <w:proofErr w:type="spellEnd"/>
      <w:r w:rsidRPr="00C966A8">
        <w:rPr>
          <w:rFonts w:ascii="Times New Roman" w:hAnsi="Times New Roman" w:cs="Times New Roman"/>
          <w:bCs/>
          <w:sz w:val="24"/>
          <w:szCs w:val="24"/>
        </w:rPr>
        <w:t xml:space="preserve">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proofErr w:type="spellStart"/>
      <w:r w:rsidR="00B731B5" w:rsidRPr="00C966A8">
        <w:rPr>
          <w:rFonts w:ascii="Times New Roman" w:hAnsi="Times New Roman" w:cs="Times New Roman"/>
          <w:bCs/>
          <w:sz w:val="24"/>
          <w:szCs w:val="24"/>
        </w:rPr>
        <w:t>XXX</w:t>
      </w:r>
      <w:r w:rsidR="008E0A7F" w:rsidRPr="00C966A8">
        <w:rPr>
          <w:rFonts w:ascii="Times New Roman" w:hAnsi="Times New Roman" w:cs="Times New Roman"/>
          <w:bCs/>
          <w:sz w:val="24"/>
          <w:szCs w:val="24"/>
        </w:rPr>
        <w:t>Robert</w:t>
      </w:r>
      <w:proofErr w:type="spellEnd"/>
      <w:r w:rsidR="008E0A7F" w:rsidRPr="00C966A8">
        <w:rPr>
          <w:rFonts w:ascii="Times New Roman" w:hAnsi="Times New Roman" w:cs="Times New Roman"/>
          <w:bCs/>
          <w:sz w:val="24"/>
          <w:szCs w:val="24"/>
        </w:rPr>
        <w:t xml:space="preserve">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w:t>
      </w:r>
      <w:proofErr w:type="spellStart"/>
      <w:r w:rsidR="00234D8C" w:rsidRPr="00C966A8">
        <w:rPr>
          <w:rFonts w:ascii="Times New Roman" w:hAnsi="Times New Roman" w:cs="Times New Roman"/>
          <w:bCs/>
          <w:sz w:val="24"/>
          <w:szCs w:val="24"/>
        </w:rPr>
        <w:t>nectaring</w:t>
      </w:r>
      <w:proofErr w:type="spellEnd"/>
      <w:r w:rsidR="00234D8C" w:rsidRPr="00C966A8">
        <w:rPr>
          <w:rFonts w:ascii="Times New Roman" w:hAnsi="Times New Roman" w:cs="Times New Roman"/>
          <w:bCs/>
          <w:sz w:val="24"/>
          <w:szCs w:val="24"/>
        </w:rPr>
        <w:t xml:space="preserve">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proofErr w:type="spellStart"/>
      <w:r w:rsidR="00234D8C" w:rsidRPr="00C966A8">
        <w:rPr>
          <w:rFonts w:ascii="Times New Roman" w:hAnsi="Times New Roman" w:cs="Times New Roman"/>
          <w:bCs/>
          <w:i/>
          <w:sz w:val="24"/>
          <w:szCs w:val="24"/>
        </w:rPr>
        <w:t>Liatris</w:t>
      </w:r>
      <w:proofErr w:type="spellEnd"/>
      <w:r w:rsidR="00234D8C" w:rsidRPr="00C966A8">
        <w:rPr>
          <w:rFonts w:ascii="Times New Roman" w:hAnsi="Times New Roman" w:cs="Times New Roman"/>
          <w:bCs/>
          <w:i/>
          <w:sz w:val="24"/>
          <w:szCs w:val="24"/>
        </w:rPr>
        <w:t xml:space="preserve">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proofErr w:type="spellStart"/>
      <w:r w:rsidR="00B731B5" w:rsidRPr="00C966A8">
        <w:rPr>
          <w:rFonts w:ascii="Times New Roman" w:hAnsi="Times New Roman" w:cs="Times New Roman"/>
          <w:bCs/>
          <w:sz w:val="24"/>
          <w:szCs w:val="24"/>
        </w:rPr>
        <w:t>XXX</w:t>
      </w:r>
      <w:r w:rsidR="00BF3ECF" w:rsidRPr="00C966A8">
        <w:rPr>
          <w:rFonts w:ascii="Times New Roman" w:hAnsi="Times New Roman" w:cs="Times New Roman"/>
          <w:bCs/>
          <w:sz w:val="24"/>
          <w:szCs w:val="24"/>
        </w:rPr>
        <w:t>source</w:t>
      </w:r>
      <w:proofErr w:type="spellEnd"/>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14:paraId="294A508A" w14:textId="77777777"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XXXsource</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prob</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mn</w:t>
      </w:r>
      <w:proofErr w:type="spellEnd"/>
      <w:r w:rsidR="00B731B5" w:rsidRPr="00C966A8">
        <w:rPr>
          <w:rFonts w:ascii="Times New Roman" w:hAnsi="Times New Roman" w:cs="Times New Roman"/>
          <w:bCs/>
          <w:sz w:val="24"/>
          <w:szCs w:val="24"/>
        </w:rPr>
        <w:t xml:space="preserve"> </w:t>
      </w:r>
      <w:proofErr w:type="spellStart"/>
      <w:r w:rsidR="00B731B5" w:rsidRPr="00C966A8">
        <w:rPr>
          <w:rFonts w:ascii="Times New Roman" w:hAnsi="Times New Roman" w:cs="Times New Roman"/>
          <w:bCs/>
          <w:sz w:val="24"/>
          <w:szCs w:val="24"/>
        </w:rPr>
        <w:t>dnr</w:t>
      </w:r>
      <w:proofErr w:type="spellEnd"/>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w:t>
      </w:r>
      <w:r w:rsidRPr="00C966A8">
        <w:rPr>
          <w:rFonts w:ascii="Times New Roman" w:hAnsi="Times New Roman" w:cs="Times New Roman"/>
          <w:bCs/>
          <w:sz w:val="24"/>
          <w:szCs w:val="24"/>
        </w:rPr>
        <w:lastRenderedPageBreak/>
        <w:t xml:space="preserve">foraging. They re-emerge in spring, mate, lay eggs, and die off as summer progresses.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B731B5" w:rsidRPr="00C966A8">
        <w:rPr>
          <w:rFonts w:ascii="Times New Roman" w:hAnsi="Times New Roman" w:cs="Times New Roman"/>
          <w:bCs/>
          <w:sz w:val="24"/>
          <w:szCs w:val="24"/>
        </w:rPr>
        <w:t>XXX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14:paraId="23009487" w14:textId="77777777"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14:paraId="684EC313" w14:textId="77777777"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nasicus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catenifer</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patruela</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leonardus</w:t>
      </w:r>
      <w:proofErr w:type="spellEnd"/>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grammacus</w:t>
      </w:r>
      <w:proofErr w:type="spellEnd"/>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w:t>
      </w:r>
      <w:proofErr w:type="spellStart"/>
      <w:r w:rsidR="00C51C22" w:rsidRPr="00C966A8">
        <w:rPr>
          <w:rFonts w:ascii="Times New Roman" w:hAnsi="Times New Roman" w:cs="Times New Roman"/>
          <w:bCs/>
          <w:i/>
          <w:sz w:val="24"/>
          <w:szCs w:val="24"/>
        </w:rPr>
        <w:t>erythrophthalmus</w:t>
      </w:r>
      <w:proofErr w:type="spellEnd"/>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14:paraId="309EAD69" w14:textId="77777777"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14:paraId="526F5223" w14:textId="77777777"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14:paraId="13AEDD03" w14:textId="77777777"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716A81" w:rsidRPr="00C966A8">
        <w:rPr>
          <w:rFonts w:ascii="Times New Roman" w:hAnsi="Times New Roman" w:cs="Times New Roman"/>
          <w:sz w:val="24"/>
          <w:szCs w:val="24"/>
        </w:rPr>
        <w:t>XXX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14:paraId="36617CD4" w14:textId="77777777"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(XXX)</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716A81" w:rsidRPr="00C966A8">
        <w:rPr>
          <w:rFonts w:ascii="Times New Roman" w:hAnsi="Times New Roman" w:cs="Times New Roman"/>
          <w:sz w:val="24"/>
          <w:szCs w:val="24"/>
        </w:rPr>
        <w:t>XXX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14:paraId="54FEA875" w14:textId="77777777"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[XXX before that… it was cropped?].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 </w:t>
      </w:r>
      <w:r w:rsidR="0012118B" w:rsidRPr="00C966A8">
        <w:rPr>
          <w:rFonts w:ascii="Times New Roman" w:hAnsi="Times New Roman" w:cs="Times New Roman"/>
          <w:sz w:val="24"/>
          <w:szCs w:val="24"/>
        </w:rPr>
        <w:t xml:space="preserve">[XXX </w:t>
      </w:r>
      <w:r w:rsidRPr="00C966A8">
        <w:rPr>
          <w:rFonts w:ascii="Times New Roman" w:hAnsi="Times New Roman" w:cs="Times New Roman"/>
          <w:sz w:val="24"/>
          <w:szCs w:val="24"/>
        </w:rPr>
        <w:t>Find some kind of</w:t>
      </w:r>
      <w:r w:rsidR="0012118B" w:rsidRPr="00C966A8">
        <w:rPr>
          <w:rFonts w:ascii="Times New Roman" w:hAnsi="Times New Roman" w:cs="Times New Roman"/>
          <w:sz w:val="24"/>
          <w:szCs w:val="24"/>
        </w:rPr>
        <w:t xml:space="preserve"> land cover proportions]</w:t>
      </w:r>
      <w:r w:rsidRPr="00C966A8">
        <w:rPr>
          <w:rFonts w:ascii="Times New Roman" w:hAnsi="Times New Roman" w:cs="Times New Roman"/>
          <w:sz w:val="24"/>
          <w:szCs w:val="24"/>
        </w:rPr>
        <w:t>.</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0012118B" w:rsidRPr="00A05699">
        <w:rPr>
          <w:rFonts w:ascii="Times New Roman" w:hAnsi="Times New Roman" w:cs="Times New Roman"/>
          <w:strike/>
          <w:sz w:val="24"/>
          <w:szCs w:val="24"/>
        </w:rPr>
        <w:t>Wetland areas</w:t>
      </w:r>
      <w:r w:rsidRPr="00A05699">
        <w:rPr>
          <w:rFonts w:ascii="Times New Roman" w:hAnsi="Times New Roman" w:cs="Times New Roman"/>
          <w:strike/>
          <w:sz w:val="24"/>
          <w:szCs w:val="24"/>
        </w:rPr>
        <w:t xml:space="preserve"> are partially </w:t>
      </w:r>
      <w:r w:rsidR="00C60D16" w:rsidRPr="00A05699">
        <w:rPr>
          <w:rFonts w:ascii="Times New Roman" w:hAnsi="Times New Roman" w:cs="Times New Roman"/>
          <w:strike/>
          <w:sz w:val="24"/>
          <w:szCs w:val="24"/>
        </w:rPr>
        <w:t xml:space="preserve">maintained by </w:t>
      </w:r>
      <w:r w:rsidRPr="00A05699">
        <w:rPr>
          <w:rFonts w:ascii="Times New Roman" w:hAnsi="Times New Roman" w:cs="Times New Roman"/>
          <w:strike/>
          <w:sz w:val="24"/>
          <w:szCs w:val="24"/>
        </w:rPr>
        <w:t>perio</w:t>
      </w:r>
      <w:r w:rsidR="00C60D16" w:rsidRPr="00A05699">
        <w:rPr>
          <w:rFonts w:ascii="Times New Roman" w:hAnsi="Times New Roman" w:cs="Times New Roman"/>
          <w:strike/>
          <w:sz w:val="24"/>
          <w:szCs w:val="24"/>
        </w:rPr>
        <w:t xml:space="preserve">dic drawdowns and </w:t>
      </w:r>
      <w:proofErr w:type="spellStart"/>
      <w:r w:rsidR="00C60D16" w:rsidRPr="00A05699">
        <w:rPr>
          <w:rFonts w:ascii="Times New Roman" w:hAnsi="Times New Roman" w:cs="Times New Roman"/>
          <w:strike/>
          <w:sz w:val="24"/>
          <w:szCs w:val="24"/>
        </w:rPr>
        <w:t>floodings</w:t>
      </w:r>
      <w:proofErr w:type="spellEnd"/>
      <w:r w:rsidRPr="00A05699">
        <w:rPr>
          <w:rFonts w:ascii="Times New Roman" w:hAnsi="Times New Roman" w:cs="Times New Roman"/>
          <w:strike/>
          <w:sz w:val="24"/>
          <w:szCs w:val="24"/>
        </w:rPr>
        <w:t xml:space="preserve"> intended to mimic the natural surface hydrology of the area</w:t>
      </w:r>
      <w:r w:rsidR="0012118B" w:rsidRPr="00A05699">
        <w:rPr>
          <w:rFonts w:ascii="Times New Roman" w:hAnsi="Times New Roman" w:cs="Times New Roman"/>
          <w:strike/>
          <w:sz w:val="24"/>
          <w:szCs w:val="24"/>
        </w:rPr>
        <w:t xml:space="preserve"> and provide extensive and varied habitat for wildlife</w:t>
      </w:r>
      <w:r w:rsidRPr="00A05699">
        <w:rPr>
          <w:rFonts w:ascii="Times New Roman" w:hAnsi="Times New Roman" w:cs="Times New Roman"/>
          <w:strike/>
          <w:sz w:val="24"/>
          <w:szCs w:val="24"/>
        </w:rPr>
        <w:t>.</w:t>
      </w:r>
      <w:r w:rsidRPr="00C966A8">
        <w:rPr>
          <w:rFonts w:ascii="Times New Roman" w:hAnsi="Times New Roman" w:cs="Times New Roman"/>
          <w:sz w:val="24"/>
          <w:szCs w:val="24"/>
        </w:rPr>
        <w:t xml:space="preserve"> 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14:paraId="4891695E" w14:textId="77777777"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14:paraId="0D842553" w14:textId="77777777"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14:paraId="2198A364" w14:textId="77777777"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B72B45" w:rsidRPr="00C966A8">
        <w:rPr>
          <w:rFonts w:ascii="Times New Roman" w:hAnsi="Times New Roman" w:cs="Times New Roman"/>
          <w:sz w:val="24"/>
          <w:szCs w:val="24"/>
        </w:rPr>
        <w:t>XXX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 xml:space="preserve">the DNR’s changing management strategy for the state forest an important goal of the </w:t>
      </w:r>
      <w:r w:rsidR="00F44673">
        <w:rPr>
          <w:rFonts w:ascii="Times New Roman" w:hAnsi="Times New Roman" w:cs="Times New Roman"/>
          <w:sz w:val="24"/>
          <w:szCs w:val="24"/>
        </w:rPr>
        <w:lastRenderedPageBreak/>
        <w:t>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(XXX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proofErr w:type="spellStart"/>
      <w:r w:rsidR="00191A3E">
        <w:rPr>
          <w:rFonts w:ascii="Times New Roman" w:hAnsi="Times New Roman" w:cs="Times New Roman"/>
          <w:sz w:val="24"/>
          <w:szCs w:val="24"/>
        </w:rPr>
        <w:t>Dail</w:t>
      </w:r>
      <w:proofErr w:type="spellEnd"/>
      <w:r w:rsidR="00191A3E">
        <w:rPr>
          <w:rFonts w:ascii="Times New Roman" w:hAnsi="Times New Roman" w:cs="Times New Roman"/>
          <w:sz w:val="24"/>
          <w:szCs w:val="24"/>
        </w:rPr>
        <w:t xml:space="preserve"> Madsen in Hostetler Chandler)</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14:paraId="77C0FCAE" w14:textId="77777777"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14:paraId="41AA98BF" w14:textId="77777777"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 xml:space="preserve">We conducted concurrent point count surveys for both the Lark Sparrow and Eastern Towhee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14:paraId="48B2A2D7" w14:textId="77777777"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14:paraId="081DE894" w14:textId="77777777"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t>
      </w:r>
      <w:r w:rsidR="002B3A2B" w:rsidRPr="00C966A8">
        <w:rPr>
          <w:rFonts w:ascii="Times New Roman" w:hAnsi="Times New Roman" w:cs="Times New Roman"/>
          <w:sz w:val="24"/>
          <w:szCs w:val="24"/>
        </w:rPr>
        <w:lastRenderedPageBreak/>
        <w:t>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14:paraId="7E701A67"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14:paraId="2DB1DACE" w14:textId="77777777"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14:paraId="1B23CE34" w14:textId="77777777"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14:paraId="47AA71AA" w14:textId="77777777"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during the late summer and observations were also recorded during that time,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14:paraId="70D75940" w14:textId="77777777"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14:paraId="1087EBEE" w14:textId="77777777" w:rsidR="00DB554B" w:rsidRDefault="006745E2"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Hog-nosed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r w:rsidR="002B326C">
        <w:rPr>
          <w:rFonts w:ascii="Times New Roman" w:hAnsi="Times New Roman" w:cs="Times New Roman"/>
          <w:sz w:val="24"/>
          <w:szCs w:val="24"/>
        </w:rPr>
        <w:t xml:space="preserve">We chose to not analyze snake occurrence or abundance </w:t>
      </w:r>
      <w:r w:rsidR="00DB554B" w:rsidRPr="00C966A8">
        <w:rPr>
          <w:rFonts w:ascii="Times New Roman" w:hAnsi="Times New Roman" w:cs="Times New Roman"/>
          <w:sz w:val="24"/>
          <w:szCs w:val="24"/>
        </w:rPr>
        <w:t xml:space="preserve">because of a lack of </w:t>
      </w:r>
      <w:r w:rsidR="002B326C">
        <w:rPr>
          <w:rFonts w:ascii="Times New Roman" w:hAnsi="Times New Roman" w:cs="Times New Roman"/>
          <w:sz w:val="24"/>
          <w:szCs w:val="24"/>
        </w:rPr>
        <w:t xml:space="preserve">observations. Both </w:t>
      </w:r>
      <w:r w:rsidR="002B326C" w:rsidRPr="00C966A8">
        <w:rPr>
          <w:rFonts w:ascii="Times New Roman" w:hAnsi="Times New Roman" w:cs="Times New Roman"/>
          <w:bCs/>
          <w:i/>
          <w:sz w:val="24"/>
          <w:szCs w:val="24"/>
        </w:rPr>
        <w:t>H</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nasicus</w:t>
      </w:r>
      <w:proofErr w:type="spellEnd"/>
      <w:r w:rsidR="002B326C">
        <w:rPr>
          <w:rFonts w:ascii="Times New Roman" w:hAnsi="Times New Roman" w:cs="Times New Roman"/>
          <w:bCs/>
          <w:sz w:val="24"/>
          <w:szCs w:val="24"/>
        </w:rPr>
        <w:t xml:space="preserve"> and</w:t>
      </w:r>
      <w:r w:rsidR="002B326C" w:rsidRPr="00C966A8">
        <w:rPr>
          <w:rFonts w:ascii="Times New Roman" w:hAnsi="Times New Roman" w:cs="Times New Roman"/>
          <w:bCs/>
          <w:sz w:val="24"/>
          <w:szCs w:val="24"/>
        </w:rPr>
        <w:t xml:space="preserve"> </w:t>
      </w:r>
      <w:r w:rsidR="002B326C" w:rsidRPr="00C966A8">
        <w:rPr>
          <w:rFonts w:ascii="Times New Roman" w:hAnsi="Times New Roman" w:cs="Times New Roman"/>
          <w:bCs/>
          <w:i/>
          <w:sz w:val="24"/>
          <w:szCs w:val="24"/>
        </w:rPr>
        <w:t>P</w:t>
      </w:r>
      <w:r w:rsidR="002B326C">
        <w:rPr>
          <w:rFonts w:ascii="Times New Roman" w:hAnsi="Times New Roman" w:cs="Times New Roman"/>
          <w:bCs/>
          <w:i/>
          <w:sz w:val="24"/>
          <w:szCs w:val="24"/>
        </w:rPr>
        <w:t>.</w:t>
      </w:r>
      <w:r w:rsidR="002B326C" w:rsidRPr="00C966A8">
        <w:rPr>
          <w:rFonts w:ascii="Times New Roman" w:hAnsi="Times New Roman" w:cs="Times New Roman"/>
          <w:bCs/>
          <w:i/>
          <w:sz w:val="24"/>
          <w:szCs w:val="24"/>
        </w:rPr>
        <w:t xml:space="preserve"> </w:t>
      </w:r>
      <w:proofErr w:type="spellStart"/>
      <w:r w:rsidR="002B326C" w:rsidRPr="00C966A8">
        <w:rPr>
          <w:rFonts w:ascii="Times New Roman" w:hAnsi="Times New Roman" w:cs="Times New Roman"/>
          <w:bCs/>
          <w:i/>
          <w:sz w:val="24"/>
          <w:szCs w:val="24"/>
        </w:rPr>
        <w:t>catenifer</w:t>
      </w:r>
      <w:proofErr w:type="spellEnd"/>
      <w:r w:rsidR="002B326C">
        <w:rPr>
          <w:rFonts w:ascii="Times New Roman" w:hAnsi="Times New Roman" w:cs="Times New Roman"/>
          <w:bCs/>
          <w:i/>
          <w:sz w:val="24"/>
          <w:szCs w:val="24"/>
        </w:rPr>
        <w:t xml:space="preserve"> </w:t>
      </w:r>
      <w:r w:rsidR="002B326C">
        <w:rPr>
          <w:rFonts w:ascii="Times New Roman" w:hAnsi="Times New Roman" w:cs="Times New Roman"/>
          <w:bCs/>
          <w:sz w:val="24"/>
          <w:szCs w:val="24"/>
        </w:rPr>
        <w:t>are omitted from further discussion, unless specifically mentioned</w:t>
      </w:r>
      <w:r>
        <w:rPr>
          <w:rFonts w:ascii="Times New Roman" w:hAnsi="Times New Roman" w:cs="Times New Roman"/>
          <w:bCs/>
          <w:sz w:val="24"/>
          <w:szCs w:val="24"/>
        </w:rPr>
        <w:t xml:space="preserve">. </w:t>
      </w:r>
      <w:proofErr w:type="spellStart"/>
      <w:r w:rsidR="00250ADE">
        <w:rPr>
          <w:rFonts w:ascii="Times New Roman" w:hAnsi="Times New Roman" w:cs="Times New Roman"/>
          <w:sz w:val="24"/>
          <w:szCs w:val="24"/>
        </w:rPr>
        <w:t>Gophersnakes</w:t>
      </w:r>
      <w:proofErr w:type="spellEnd"/>
      <w:r w:rsidR="00250ADE">
        <w:rPr>
          <w:rFonts w:ascii="Times New Roman" w:hAnsi="Times New Roman" w:cs="Times New Roman"/>
          <w:sz w:val="24"/>
          <w:szCs w:val="24"/>
        </w:rPr>
        <w:t xml:space="preserve"> were encountered: 2014; </w:t>
      </w:r>
      <w:r w:rsidR="00250ADE" w:rsidRPr="00250ADE">
        <w:rPr>
          <w:rFonts w:ascii="Times New Roman" w:hAnsi="Times New Roman" w:cs="Times New Roman"/>
          <w:bCs/>
          <w:sz w:val="24"/>
          <w:szCs w:val="24"/>
        </w:rPr>
        <w:t xml:space="preserve">1 plot </w:t>
      </w:r>
      <w:r w:rsidR="00250ADE" w:rsidRPr="00250ADE">
        <w:rPr>
          <w:rFonts w:ascii="Times New Roman" w:hAnsi="Times New Roman" w:cs="Times New Roman"/>
          <w:bCs/>
          <w:sz w:val="24"/>
          <w:szCs w:val="24"/>
        </w:rPr>
        <w:lastRenderedPageBreak/>
        <w:t>with encounter, no re-d</w:t>
      </w:r>
      <w:r w:rsidR="00250ADE">
        <w:rPr>
          <w:rFonts w:ascii="Times New Roman" w:hAnsi="Times New Roman" w:cs="Times New Roman"/>
          <w:bCs/>
          <w:sz w:val="24"/>
          <w:szCs w:val="24"/>
        </w:rPr>
        <w:t xml:space="preserve">etections. Total observed (N=1), 2015; </w:t>
      </w:r>
      <w:r w:rsidR="00250ADE" w:rsidRPr="00250ADE">
        <w:rPr>
          <w:rFonts w:ascii="Times New Roman" w:hAnsi="Times New Roman" w:cs="Times New Roman"/>
          <w:bCs/>
          <w:sz w:val="24"/>
          <w:szCs w:val="24"/>
        </w:rPr>
        <w:t>7 plots with encounters, no re-d</w:t>
      </w:r>
      <w:r w:rsidR="00250ADE">
        <w:rPr>
          <w:rFonts w:ascii="Times New Roman" w:hAnsi="Times New Roman" w:cs="Times New Roman"/>
          <w:bCs/>
          <w:sz w:val="24"/>
          <w:szCs w:val="24"/>
        </w:rPr>
        <w:t xml:space="preserve">etections. Total observed (N=8), 2016; </w:t>
      </w:r>
      <w:r w:rsidR="00250ADE" w:rsidRPr="00250ADE">
        <w:rPr>
          <w:rFonts w:ascii="Times New Roman" w:hAnsi="Times New Roman" w:cs="Times New Roman"/>
          <w:bCs/>
          <w:sz w:val="24"/>
          <w:szCs w:val="24"/>
        </w:rPr>
        <w:t>8 plots with encounters, no re-detections. Total observed (N=8).</w:t>
      </w:r>
      <w:r w:rsidR="00250ADE">
        <w:rPr>
          <w:rFonts w:ascii="Times New Roman" w:hAnsi="Times New Roman" w:cs="Times New Roman"/>
          <w:bCs/>
          <w:sz w:val="24"/>
          <w:szCs w:val="24"/>
        </w:rPr>
        <w:t xml:space="preserve"> Plains hog-nosed snakes were encountered: 2014; </w:t>
      </w:r>
      <w:r w:rsidR="00250ADE" w:rsidRPr="00250ADE">
        <w:rPr>
          <w:rFonts w:ascii="Times New Roman" w:hAnsi="Times New Roman" w:cs="Times New Roman"/>
          <w:bCs/>
          <w:sz w:val="24"/>
          <w:szCs w:val="24"/>
        </w:rPr>
        <w:t>3 plots with encounters, no re-d</w:t>
      </w:r>
      <w:r w:rsidR="00250ADE">
        <w:rPr>
          <w:rFonts w:ascii="Times New Roman" w:hAnsi="Times New Roman" w:cs="Times New Roman"/>
          <w:bCs/>
          <w:sz w:val="24"/>
          <w:szCs w:val="24"/>
        </w:rPr>
        <w:t>etections. Total observed (N=4), 2015;</w:t>
      </w:r>
      <w:r w:rsidR="00250ADE" w:rsidRPr="00250ADE">
        <w:rPr>
          <w:rFonts w:ascii="Times New Roman" w:hAnsi="Times New Roman" w:cs="Times New Roman"/>
          <w:bCs/>
          <w:sz w:val="24"/>
          <w:szCs w:val="24"/>
        </w:rPr>
        <w:t xml:space="preserve"> 0 plots with encounters</w:t>
      </w:r>
      <w:r w:rsidR="00250ADE">
        <w:rPr>
          <w:rFonts w:ascii="Times New Roman" w:hAnsi="Times New Roman" w:cs="Times New Roman"/>
          <w:bCs/>
          <w:sz w:val="24"/>
          <w:szCs w:val="24"/>
        </w:rPr>
        <w:t xml:space="preserve">, 2016; </w:t>
      </w:r>
      <w:r w:rsidR="00250ADE" w:rsidRPr="00250ADE">
        <w:rPr>
          <w:rFonts w:ascii="Times New Roman" w:hAnsi="Times New Roman" w:cs="Times New Roman"/>
          <w:bCs/>
          <w:sz w:val="24"/>
          <w:szCs w:val="24"/>
        </w:rPr>
        <w:t>1 plot with encounter, no re-detections. Total observed (N=1).</w:t>
      </w:r>
    </w:p>
    <w:p w14:paraId="4972D0B8" w14:textId="77777777"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14:paraId="54BDF2B7" w14:textId="77777777"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del w:id="0" w:author="Althea ArchMiller" w:date="2018-10-07T17:02:00Z">
        <w:r w:rsidRPr="00C966A8" w:rsidDel="00FB38BA">
          <w:rPr>
            <w:rFonts w:ascii="Times New Roman" w:hAnsi="Times New Roman" w:cs="Times New Roman"/>
            <w:sz w:val="24"/>
            <w:szCs w:val="24"/>
          </w:rPr>
          <w:delText xml:space="preserve">fell </w:delText>
        </w:r>
      </w:del>
      <w:ins w:id="1" w:author="Althea ArchMiller" w:date="2018-10-07T17:02:00Z">
        <w:r w:rsidR="00FB38BA">
          <w:rPr>
            <w:rFonts w:ascii="Times New Roman" w:hAnsi="Times New Roman" w:cs="Times New Roman"/>
            <w:sz w:val="24"/>
            <w:szCs w:val="24"/>
          </w:rPr>
          <w:t>we</w:t>
        </w:r>
      </w:ins>
      <w:ins w:id="2" w:author="Althea ArchMiller" w:date="2018-10-07T17:03:00Z">
        <w:r w:rsidR="00FB38BA">
          <w:rPr>
            <w:rFonts w:ascii="Times New Roman" w:hAnsi="Times New Roman" w:cs="Times New Roman"/>
            <w:sz w:val="24"/>
            <w:szCs w:val="24"/>
          </w:rPr>
          <w:t>re</w:t>
        </w:r>
      </w:ins>
      <w:ins w:id="3" w:author="Althea ArchMiller" w:date="2018-10-07T17:02:00Z">
        <w:r w:rsidR="00FB38BA">
          <w:rPr>
            <w:rFonts w:ascii="Times New Roman" w:hAnsi="Times New Roman" w:cs="Times New Roman"/>
            <w:sz w:val="24"/>
            <w:szCs w:val="24"/>
          </w:rPr>
          <w:t xml:space="preserve"> located within</w:t>
        </w:r>
      </w:ins>
      <w:del w:id="4" w:author="Althea ArchMiller" w:date="2018-10-07T17:03:00Z">
        <w:r w:rsidRPr="00C966A8" w:rsidDel="00FB38BA">
          <w:rPr>
            <w:rFonts w:ascii="Times New Roman" w:hAnsi="Times New Roman" w:cs="Times New Roman"/>
            <w:sz w:val="24"/>
            <w:szCs w:val="24"/>
          </w:rPr>
          <w:delText>in</w:delText>
        </w:r>
      </w:del>
      <w:r w:rsidRPr="00C966A8">
        <w:rPr>
          <w:rFonts w:ascii="Times New Roman" w:hAnsi="Times New Roman" w:cs="Times New Roman"/>
          <w:sz w:val="24"/>
          <w:szCs w:val="24"/>
        </w:rPr>
        <w:t xml:space="preserve"> lakes or wetlands were not surveyed. </w:t>
      </w:r>
    </w:p>
    <w:p w14:paraId="16154873" w14:textId="77777777"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del w:id="5" w:author="Althea ArchMiller" w:date="2018-10-07T17:03:00Z">
        <w:r w:rsidR="00857886" w:rsidRPr="00C966A8" w:rsidDel="003D2BAA">
          <w:rPr>
            <w:rFonts w:ascii="Times New Roman" w:hAnsi="Times New Roman" w:cs="Times New Roman"/>
            <w:sz w:val="24"/>
            <w:szCs w:val="24"/>
          </w:rPr>
          <w:delText>with</w:delText>
        </w:r>
        <w:r w:rsidR="0026225F" w:rsidRPr="00C966A8" w:rsidDel="003D2BAA">
          <w:rPr>
            <w:rFonts w:ascii="Times New Roman" w:hAnsi="Times New Roman" w:cs="Times New Roman"/>
            <w:sz w:val="24"/>
            <w:szCs w:val="24"/>
          </w:rPr>
          <w:delText xml:space="preserve"> height </w:delText>
        </w:r>
      </w:del>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ins w:id="6" w:author="Althea ArchMiller" w:date="2018-10-07T17:03:00Z">
        <w:r w:rsidR="003D2BAA">
          <w:rPr>
            <w:rFonts w:ascii="Times New Roman" w:hAnsi="Times New Roman" w:cs="Times New Roman"/>
            <w:sz w:val="24"/>
            <w:szCs w:val="24"/>
          </w:rPr>
          <w:t xml:space="preserve"> tall</w:t>
        </w:r>
      </w:ins>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del w:id="7" w:author="Althea ArchMiller" w:date="2018-10-07T17:03:00Z">
        <w:r w:rsidR="00550C2F" w:rsidRPr="00C966A8" w:rsidDel="003D2BAA">
          <w:rPr>
            <w:rFonts w:ascii="Times New Roman" w:hAnsi="Times New Roman" w:cs="Times New Roman"/>
            <w:sz w:val="24"/>
            <w:szCs w:val="24"/>
          </w:rPr>
          <w:delText>,</w:delText>
        </w:r>
      </w:del>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ins w:id="8" w:author="Althea ArchMiller" w:date="2018-10-07T17:04:00Z">
        <w:r w:rsidR="003D2BAA">
          <w:rPr>
            <w:rFonts w:ascii="Times New Roman" w:hAnsi="Times New Roman" w:cs="Times New Roman"/>
            <w:sz w:val="24"/>
            <w:szCs w:val="24"/>
          </w:rPr>
          <w:t>sub</w:t>
        </w:r>
      </w:ins>
      <w:del w:id="9" w:author="Althea ArchMiller" w:date="2018-10-07T17:04:00Z">
        <w:r w:rsidR="00550C2F" w:rsidRPr="00C966A8" w:rsidDel="003D2BAA">
          <w:rPr>
            <w:rFonts w:ascii="Times New Roman" w:hAnsi="Times New Roman" w:cs="Times New Roman"/>
            <w:sz w:val="24"/>
            <w:szCs w:val="24"/>
          </w:rPr>
          <w:delText xml:space="preserve">which was further </w:delText>
        </w:r>
      </w:del>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w:t>
      </w:r>
      <w:del w:id="10" w:author="Althea ArchMiller" w:date="2018-10-07T17:04:00Z">
        <w:r w:rsidR="00D247E0" w:rsidDel="003D2BAA">
          <w:rPr>
            <w:rFonts w:ascii="Times New Roman" w:hAnsi="Times New Roman" w:cs="Times New Roman"/>
            <w:sz w:val="24"/>
            <w:szCs w:val="24"/>
          </w:rPr>
          <w:delText>based on</w:delText>
        </w:r>
      </w:del>
      <w:ins w:id="11" w:author="Althea ArchMiller" w:date="2018-10-07T17:04:00Z">
        <w:r w:rsidR="003D2BAA">
          <w:rPr>
            <w:rFonts w:ascii="Times New Roman" w:hAnsi="Times New Roman" w:cs="Times New Roman"/>
            <w:sz w:val="24"/>
            <w:szCs w:val="24"/>
          </w:rPr>
          <w:t>by</w:t>
        </w:r>
      </w:ins>
      <w:r w:rsidR="00D247E0">
        <w:rPr>
          <w:rFonts w:ascii="Times New Roman" w:hAnsi="Times New Roman" w:cs="Times New Roman"/>
          <w:sz w:val="24"/>
          <w:szCs w:val="24"/>
        </w:rPr>
        <w:t xml:space="preserve"> growth form</w:t>
      </w:r>
      <w:ins w:id="12" w:author="Althea ArchMiller" w:date="2018-10-07T17:04:00Z">
        <w:r w:rsidR="003D2BAA">
          <w:rPr>
            <w:rFonts w:ascii="Times New Roman" w:hAnsi="Times New Roman" w:cs="Times New Roman"/>
            <w:sz w:val="24"/>
            <w:szCs w:val="24"/>
          </w:rPr>
          <w:t xml:space="preserve">, such as </w:t>
        </w:r>
      </w:ins>
      <w:del w:id="13" w:author="Althea ArchMiller" w:date="2018-10-07T17:04:00Z">
        <w:r w:rsidR="00550C2F" w:rsidRPr="00C966A8" w:rsidDel="003D2BAA">
          <w:rPr>
            <w:rFonts w:ascii="Times New Roman" w:hAnsi="Times New Roman" w:cs="Times New Roman"/>
            <w:sz w:val="24"/>
            <w:szCs w:val="24"/>
          </w:rPr>
          <w:delText xml:space="preserve"> </w:delText>
        </w:r>
        <w:r w:rsidR="00D247E0" w:rsidDel="003D2BAA">
          <w:rPr>
            <w:rFonts w:ascii="Times New Roman" w:hAnsi="Times New Roman" w:cs="Times New Roman"/>
            <w:sz w:val="24"/>
            <w:szCs w:val="24"/>
          </w:rPr>
          <w:delText xml:space="preserve">as </w:delText>
        </w:r>
      </w:del>
      <w:r w:rsidR="00D247E0">
        <w:rPr>
          <w:rFonts w:ascii="Times New Roman" w:hAnsi="Times New Roman" w:cs="Times New Roman"/>
          <w:sz w:val="24"/>
          <w:szCs w:val="24"/>
        </w:rPr>
        <w:t>bunchgrass or</w:t>
      </w:r>
      <w:r w:rsidR="00AF0678" w:rsidRPr="00C966A8">
        <w:rPr>
          <w:rFonts w:ascii="Times New Roman" w:hAnsi="Times New Roman" w:cs="Times New Roman"/>
          <w:sz w:val="24"/>
          <w:szCs w:val="24"/>
        </w:rPr>
        <w:t xml:space="preserve"> non-bunchgrass</w:t>
      </w:r>
      <w:del w:id="14" w:author="Althea ArchMiller" w:date="2018-10-07T17:04:00Z">
        <w:r w:rsidR="00D247E0" w:rsidDel="003D2BAA">
          <w:rPr>
            <w:rFonts w:ascii="Times New Roman" w:hAnsi="Times New Roman" w:cs="Times New Roman"/>
            <w:sz w:val="24"/>
            <w:szCs w:val="24"/>
          </w:rPr>
          <w:delText>, but not classified by species</w:delText>
        </w:r>
      </w:del>
      <w:r w:rsidR="00D247E0">
        <w:rPr>
          <w:rFonts w:ascii="Times New Roman" w:hAnsi="Times New Roman" w:cs="Times New Roman"/>
          <w:sz w:val="24"/>
          <w:szCs w:val="24"/>
        </w:rPr>
        <w:t>)</w:t>
      </w:r>
      <w:ins w:id="15" w:author="Althea ArchMiller" w:date="2018-10-07T17:04:00Z">
        <w:r w:rsidR="003D2BAA">
          <w:rPr>
            <w:rFonts w:ascii="Times New Roman" w:hAnsi="Times New Roman" w:cs="Times New Roman"/>
            <w:sz w:val="24"/>
            <w:szCs w:val="24"/>
          </w:rPr>
          <w:t>,</w:t>
        </w:r>
      </w:ins>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14:paraId="498921D1" w14:textId="77777777"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subplot center with a XXX prism</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14:paraId="2CE3380D" w14:textId="77777777"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14:paraId="23EA1E7F" w14:textId="77777777" w:rsidR="00AF72BF" w:rsidRDefault="00732171" w:rsidP="001504C7">
      <w:pPr>
        <w:spacing w:line="360" w:lineRule="auto"/>
        <w:rPr>
          <w:rFonts w:ascii="Times New Roman" w:hAnsi="Times New Roman" w:cs="Times New Roman"/>
          <w:sz w:val="24"/>
          <w:szCs w:val="24"/>
        </w:rPr>
      </w:pPr>
      <w:r>
        <w:rPr>
          <w:rFonts w:ascii="Times New Roman" w:hAnsi="Times New Roman" w:cs="Times New Roman"/>
          <w:sz w:val="24"/>
          <w:szCs w:val="24"/>
        </w:rPr>
        <w:t xml:space="preserve">We </w:t>
      </w:r>
      <w:ins w:id="16" w:author="Althea ArchMiller" w:date="2018-10-07T17:09:00Z">
        <w:r w:rsidR="003D2BAA">
          <w:rPr>
            <w:rFonts w:ascii="Times New Roman" w:hAnsi="Times New Roman" w:cs="Times New Roman"/>
            <w:sz w:val="24"/>
            <w:szCs w:val="24"/>
          </w:rPr>
          <w:t xml:space="preserve">analyzed abundance dynamics on count data from all target species with sufficient survey results using a combination of </w:t>
        </w:r>
      </w:ins>
      <w:del w:id="17" w:author="Althea ArchMiller" w:date="2018-10-07T17:09:00Z">
        <w:r w:rsidR="00AA39E4" w:rsidDel="003D2BAA">
          <w:rPr>
            <w:rFonts w:ascii="Times New Roman" w:hAnsi="Times New Roman" w:cs="Times New Roman"/>
            <w:sz w:val="24"/>
            <w:szCs w:val="24"/>
          </w:rPr>
          <w:delText xml:space="preserve">used a combination of </w:delText>
        </w:r>
      </w:del>
      <w:r w:rsidR="00AA39E4">
        <w:rPr>
          <w:rFonts w:ascii="Times New Roman" w:hAnsi="Times New Roman" w:cs="Times New Roman"/>
          <w:sz w:val="24"/>
          <w:szCs w:val="24"/>
        </w:rPr>
        <w:t>frequentist and</w:t>
      </w:r>
      <w:ins w:id="18" w:author="Althea ArchMiller" w:date="2018-10-07T17:09:00Z">
        <w:r w:rsidR="003D2BAA">
          <w:rPr>
            <w:rFonts w:ascii="Times New Roman" w:hAnsi="Times New Roman" w:cs="Times New Roman"/>
            <w:sz w:val="24"/>
            <w:szCs w:val="24"/>
          </w:rPr>
          <w:t>/or</w:t>
        </w:r>
      </w:ins>
      <w:r w:rsidR="00AA39E4">
        <w:rPr>
          <w:rFonts w:ascii="Times New Roman" w:hAnsi="Times New Roman" w:cs="Times New Roman"/>
          <w:sz w:val="24"/>
          <w:szCs w:val="24"/>
        </w:rPr>
        <w:t xml:space="preserve"> Bayesian </w:t>
      </w:r>
      <w:ins w:id="19" w:author="Althea ArchMiller" w:date="2018-10-07T17:12:00Z">
        <w:r w:rsidR="003D2BAA">
          <w:rPr>
            <w:rFonts w:ascii="Times New Roman" w:hAnsi="Times New Roman" w:cs="Times New Roman"/>
            <w:sz w:val="24"/>
            <w:szCs w:val="24"/>
          </w:rPr>
          <w:t>state-space models</w:t>
        </w:r>
      </w:ins>
      <w:del w:id="20" w:author="Althea ArchMiller" w:date="2018-10-07T17:10:00Z">
        <w:r w:rsidR="00AA39E4" w:rsidDel="003D2BAA">
          <w:rPr>
            <w:rFonts w:ascii="Times New Roman" w:hAnsi="Times New Roman" w:cs="Times New Roman"/>
            <w:sz w:val="24"/>
            <w:szCs w:val="24"/>
          </w:rPr>
          <w:delText>approaches to conduct</w:delText>
        </w:r>
        <w:r w:rsidDel="003D2BAA">
          <w:rPr>
            <w:rFonts w:ascii="Times New Roman" w:hAnsi="Times New Roman" w:cs="Times New Roman"/>
            <w:sz w:val="24"/>
            <w:szCs w:val="24"/>
          </w:rPr>
          <w:delText xml:space="preserve"> abundance analyses on count data for all </w:delText>
        </w:r>
        <w:r w:rsidR="00AF72BF" w:rsidDel="003D2BAA">
          <w:rPr>
            <w:rFonts w:ascii="Times New Roman" w:hAnsi="Times New Roman" w:cs="Times New Roman"/>
            <w:sz w:val="24"/>
            <w:szCs w:val="24"/>
          </w:rPr>
          <w:delText xml:space="preserve">target </w:delText>
        </w:r>
        <w:r w:rsidDel="003D2BAA">
          <w:rPr>
            <w:rFonts w:ascii="Times New Roman" w:hAnsi="Times New Roman" w:cs="Times New Roman"/>
            <w:sz w:val="24"/>
            <w:szCs w:val="24"/>
          </w:rPr>
          <w:delText>species that yielded sufficient positive survey results</w:delText>
        </w:r>
      </w:del>
      <w:r>
        <w:rPr>
          <w:rFonts w:ascii="Times New Roman" w:hAnsi="Times New Roman" w:cs="Times New Roman"/>
          <w:sz w:val="24"/>
          <w:szCs w:val="24"/>
        </w:rPr>
        <w:t xml:space="preserve">. </w:t>
      </w:r>
      <w:del w:id="21" w:author="Althea ArchMiller" w:date="2018-10-07T17:11:00Z">
        <w:r w:rsidDel="003D2BAA">
          <w:rPr>
            <w:rFonts w:ascii="Times New Roman" w:hAnsi="Times New Roman" w:cs="Times New Roman"/>
            <w:sz w:val="24"/>
            <w:szCs w:val="24"/>
          </w:rPr>
          <w:delText xml:space="preserve">We determined that the </w:delText>
        </w:r>
      </w:del>
      <w:r>
        <w:rPr>
          <w:rFonts w:ascii="Times New Roman" w:hAnsi="Times New Roman" w:cs="Times New Roman"/>
          <w:sz w:val="24"/>
          <w:szCs w:val="24"/>
        </w:rPr>
        <w:t xml:space="preserve">Lark Sparrow, Eastern Towhee, Leonard’s Skipper, and Northern Barrens </w:t>
      </w:r>
      <w:commentRangeStart w:id="22"/>
      <w:r>
        <w:rPr>
          <w:rFonts w:ascii="Times New Roman" w:hAnsi="Times New Roman" w:cs="Times New Roman"/>
          <w:sz w:val="24"/>
          <w:szCs w:val="24"/>
        </w:rPr>
        <w:t xml:space="preserve">Tiger Beetle </w:t>
      </w:r>
      <w:commentRangeEnd w:id="22"/>
      <w:r w:rsidR="003D2BAA">
        <w:rPr>
          <w:rStyle w:val="CommentReference"/>
        </w:rPr>
        <w:commentReference w:id="22"/>
      </w:r>
      <w:r>
        <w:rPr>
          <w:rFonts w:ascii="Times New Roman" w:hAnsi="Times New Roman" w:cs="Times New Roman"/>
          <w:sz w:val="24"/>
          <w:szCs w:val="24"/>
        </w:rPr>
        <w:t xml:space="preserve">data were </w:t>
      </w:r>
      <w:ins w:id="23" w:author="Althea ArchMiller" w:date="2018-10-07T17:11:00Z">
        <w:r w:rsidR="003D2BAA">
          <w:rPr>
            <w:rFonts w:ascii="Times New Roman" w:hAnsi="Times New Roman" w:cs="Times New Roman"/>
            <w:sz w:val="24"/>
            <w:szCs w:val="24"/>
          </w:rPr>
          <w:t xml:space="preserve">determined to be </w:t>
        </w:r>
      </w:ins>
      <w:r>
        <w:rPr>
          <w:rFonts w:ascii="Times New Roman" w:hAnsi="Times New Roman" w:cs="Times New Roman"/>
          <w:sz w:val="24"/>
          <w:szCs w:val="24"/>
        </w:rPr>
        <w:t>sufficiently robust for analysis based on guidelines in (XX where did Todd get those n</w:t>
      </w:r>
      <w:r w:rsidR="00863148">
        <w:rPr>
          <w:rFonts w:ascii="Times New Roman" w:hAnsi="Times New Roman" w:cs="Times New Roman"/>
          <w:sz w:val="24"/>
          <w:szCs w:val="24"/>
        </w:rPr>
        <w:t>u</w:t>
      </w:r>
      <w:r>
        <w:rPr>
          <w:rFonts w:ascii="Times New Roman" w:hAnsi="Times New Roman" w:cs="Times New Roman"/>
          <w:sz w:val="24"/>
          <w:szCs w:val="24"/>
        </w:rPr>
        <w:t xml:space="preserve">mbers?). The Plains Hog-nosed snake and </w:t>
      </w: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were excluded from analysi</w:t>
      </w:r>
      <w:r w:rsidR="00AF72BF">
        <w:rPr>
          <w:rFonts w:ascii="Times New Roman" w:hAnsi="Times New Roman" w:cs="Times New Roman"/>
          <w:sz w:val="24"/>
          <w:szCs w:val="24"/>
        </w:rPr>
        <w:t xml:space="preserve">s due to a lack of observations (Table XX?).  </w:t>
      </w:r>
    </w:p>
    <w:p w14:paraId="4F79A355" w14:textId="77777777" w:rsidR="00E6171F" w:rsidRDefault="003D2BAA" w:rsidP="001504C7">
      <w:pPr>
        <w:spacing w:line="360" w:lineRule="auto"/>
        <w:rPr>
          <w:ins w:id="24" w:author="Althea ArchMiller" w:date="2018-10-07T17:42:00Z"/>
          <w:rFonts w:ascii="Times New Roman" w:hAnsi="Times New Roman" w:cs="Times New Roman"/>
          <w:sz w:val="24"/>
          <w:szCs w:val="24"/>
        </w:rPr>
      </w:pPr>
      <w:ins w:id="25" w:author="Althea ArchMiller" w:date="2018-10-07T17:12:00Z">
        <w:r>
          <w:rPr>
            <w:rFonts w:ascii="Times New Roman" w:hAnsi="Times New Roman" w:cs="Times New Roman"/>
            <w:sz w:val="24"/>
            <w:szCs w:val="24"/>
          </w:rPr>
          <w:lastRenderedPageBreak/>
          <w:t xml:space="preserve">Our general modeling approach used </w:t>
        </w:r>
      </w:ins>
      <w:del w:id="26" w:author="Althea ArchMiller" w:date="2018-10-07T17:13:00Z">
        <w:r w:rsidR="00AF72BF" w:rsidDel="003D2BAA">
          <w:rPr>
            <w:rFonts w:ascii="Times New Roman" w:hAnsi="Times New Roman" w:cs="Times New Roman"/>
            <w:sz w:val="24"/>
            <w:szCs w:val="24"/>
          </w:rPr>
          <w:delText xml:space="preserve">The </w:delText>
        </w:r>
      </w:del>
      <w:r w:rsidR="00AF72BF">
        <w:rPr>
          <w:rFonts w:ascii="Times New Roman" w:hAnsi="Times New Roman" w:cs="Times New Roman"/>
          <w:sz w:val="24"/>
          <w:szCs w:val="24"/>
        </w:rPr>
        <w:t xml:space="preserve">state-space </w:t>
      </w:r>
      <w:ins w:id="27" w:author="Althea ArchMiller" w:date="2018-10-07T17:13:00Z">
        <w:r w:rsidR="009B165E">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w:t>
        </w:r>
      </w:ins>
      <w:ins w:id="28" w:author="Althea ArchMiller" w:date="2018-10-07T17:41:00Z">
        <w:r w:rsidR="00E6171F">
          <w:rPr>
            <w:rFonts w:ascii="Times New Roman" w:hAnsi="Times New Roman" w:cs="Times New Roman"/>
            <w:sz w:val="24"/>
            <w:szCs w:val="24"/>
          </w:rPr>
          <w:t xml:space="preserve"> </w:t>
        </w:r>
      </w:ins>
      <w:del w:id="29" w:author="Althea ArchMiller" w:date="2018-10-07T17:13:00Z">
        <w:r w:rsidR="00AF72BF" w:rsidDel="003D2BAA">
          <w:rPr>
            <w:rFonts w:ascii="Times New Roman" w:hAnsi="Times New Roman" w:cs="Times New Roman"/>
            <w:sz w:val="24"/>
            <w:szCs w:val="24"/>
          </w:rPr>
          <w:delText xml:space="preserve">modeling techniques that we used </w:delText>
        </w:r>
        <w:r w:rsidR="00D924FD" w:rsidDel="003D2BAA">
          <w:rPr>
            <w:rFonts w:ascii="Times New Roman" w:hAnsi="Times New Roman" w:cs="Times New Roman"/>
            <w:sz w:val="24"/>
            <w:szCs w:val="24"/>
          </w:rPr>
          <w:delText>as</w:delText>
        </w:r>
        <w:r w:rsidR="00AF72BF" w:rsidDel="003D2BAA">
          <w:rPr>
            <w:rFonts w:ascii="Times New Roman" w:hAnsi="Times New Roman" w:cs="Times New Roman"/>
            <w:sz w:val="24"/>
            <w:szCs w:val="24"/>
          </w:rPr>
          <w:delText xml:space="preserve"> the basis of our strategy </w:delText>
        </w:r>
      </w:del>
      <w:r w:rsidR="00AF72BF">
        <w:rPr>
          <w:rFonts w:ascii="Times New Roman" w:hAnsi="Times New Roman" w:cs="Times New Roman"/>
          <w:sz w:val="24"/>
          <w:szCs w:val="24"/>
        </w:rPr>
        <w:t>(</w:t>
      </w:r>
      <w:proofErr w:type="spellStart"/>
      <w:r w:rsidR="00AF72BF">
        <w:rPr>
          <w:rFonts w:ascii="Times New Roman" w:hAnsi="Times New Roman" w:cs="Times New Roman"/>
          <w:sz w:val="24"/>
          <w:szCs w:val="24"/>
        </w:rPr>
        <w:t>Dail</w:t>
      </w:r>
      <w:proofErr w:type="spellEnd"/>
      <w:r w:rsidR="00AF72BF">
        <w:rPr>
          <w:rFonts w:ascii="Times New Roman" w:hAnsi="Times New Roman" w:cs="Times New Roman"/>
          <w:sz w:val="24"/>
          <w:szCs w:val="24"/>
        </w:rPr>
        <w:t xml:space="preserve"> and Madsen 2011, Hostetler and Chandler 2015)</w:t>
      </w:r>
      <w:del w:id="30" w:author="Althea ArchMiller" w:date="2018-10-07T17:13:00Z">
        <w:r w:rsidR="00474392" w:rsidDel="009B165E">
          <w:rPr>
            <w:rFonts w:ascii="Times New Roman" w:hAnsi="Times New Roman" w:cs="Times New Roman"/>
            <w:sz w:val="24"/>
            <w:szCs w:val="24"/>
          </w:rPr>
          <w:delText xml:space="preserve"> are particularly useful for modeling field data </w:delText>
        </w:r>
        <w:r w:rsidR="00D924FD" w:rsidDel="009B165E">
          <w:rPr>
            <w:rFonts w:ascii="Times New Roman" w:hAnsi="Times New Roman" w:cs="Times New Roman"/>
            <w:sz w:val="24"/>
            <w:szCs w:val="24"/>
          </w:rPr>
          <w:delText>on</w:delText>
        </w:r>
        <w:r w:rsidR="00474392" w:rsidDel="009B165E">
          <w:rPr>
            <w:rFonts w:ascii="Times New Roman" w:hAnsi="Times New Roman" w:cs="Times New Roman"/>
            <w:sz w:val="24"/>
            <w:szCs w:val="24"/>
          </w:rPr>
          <w:delText xml:space="preserve"> rare or cryptic species because they </w:delText>
        </w:r>
        <w:r w:rsidR="000E7157" w:rsidDel="009B165E">
          <w:rPr>
            <w:rFonts w:ascii="Times New Roman" w:hAnsi="Times New Roman" w:cs="Times New Roman"/>
            <w:sz w:val="24"/>
            <w:szCs w:val="24"/>
          </w:rPr>
          <w:delText>allow for modeling both the p</w:delText>
        </w:r>
        <w:r w:rsidR="00355A3D" w:rsidDel="009B165E">
          <w:rPr>
            <w:rFonts w:ascii="Times New Roman" w:hAnsi="Times New Roman" w:cs="Times New Roman"/>
            <w:sz w:val="24"/>
            <w:szCs w:val="24"/>
          </w:rPr>
          <w:delText>arameter</w:delText>
        </w:r>
        <w:r w:rsidR="000E7157" w:rsidDel="009B165E">
          <w:rPr>
            <w:rFonts w:ascii="Times New Roman" w:hAnsi="Times New Roman" w:cs="Times New Roman"/>
            <w:sz w:val="24"/>
            <w:szCs w:val="24"/>
          </w:rPr>
          <w:delText xml:space="preserve"> of interest (in this case, abundance) and the observation error that is</w:delText>
        </w:r>
        <w:r w:rsidR="00B00998" w:rsidDel="009B165E">
          <w:rPr>
            <w:rFonts w:ascii="Times New Roman" w:hAnsi="Times New Roman" w:cs="Times New Roman"/>
            <w:sz w:val="24"/>
            <w:szCs w:val="24"/>
          </w:rPr>
          <w:delText xml:space="preserve"> often</w:delText>
        </w:r>
        <w:r w:rsidR="000E7157" w:rsidDel="009B165E">
          <w:rPr>
            <w:rFonts w:ascii="Times New Roman" w:hAnsi="Times New Roman" w:cs="Times New Roman"/>
            <w:sz w:val="24"/>
            <w:szCs w:val="24"/>
          </w:rPr>
          <w:delText xml:space="preserve"> inherent in </w:delText>
        </w:r>
        <w:r w:rsidR="000A5C75" w:rsidDel="009B165E">
          <w:rPr>
            <w:rFonts w:ascii="Times New Roman" w:hAnsi="Times New Roman" w:cs="Times New Roman"/>
            <w:sz w:val="24"/>
            <w:szCs w:val="24"/>
          </w:rPr>
          <w:delText>field surveys</w:delText>
        </w:r>
      </w:del>
      <w:r w:rsidR="000E7157">
        <w:rPr>
          <w:rFonts w:ascii="Times New Roman" w:hAnsi="Times New Roman" w:cs="Times New Roman"/>
          <w:sz w:val="24"/>
          <w:szCs w:val="24"/>
        </w:rPr>
        <w:t xml:space="preserve">. </w:t>
      </w:r>
      <w:ins w:id="31" w:author="Althea ArchMiller" w:date="2018-10-07T17:41:00Z">
        <w:r w:rsidR="00E6171F">
          <w:rPr>
            <w:rFonts w:ascii="Times New Roman" w:hAnsi="Times New Roman" w:cs="Times New Roman"/>
            <w:sz w:val="24"/>
            <w:szCs w:val="24"/>
          </w:rPr>
          <w:t xml:space="preserve">Although very similar to its predecessor, the Hostetler variant specifically addresses the excess-zeroes that often result from surveys of rare species by incorporating the flexibility to model data with negative binomial and zero-inflated Poisson distributions in addition to the default Poisson. </w:t>
        </w:r>
      </w:ins>
      <w:del w:id="32" w:author="Althea ArchMiller" w:date="2018-10-07T17:13:00Z">
        <w:r w:rsidR="000E7157" w:rsidDel="009B165E">
          <w:rPr>
            <w:rFonts w:ascii="Times New Roman" w:hAnsi="Times New Roman" w:cs="Times New Roman"/>
            <w:sz w:val="24"/>
            <w:szCs w:val="24"/>
          </w:rPr>
          <w:delText>They</w:delText>
        </w:r>
        <w:r w:rsidR="00355A3D" w:rsidDel="009B165E">
          <w:rPr>
            <w:rFonts w:ascii="Times New Roman" w:hAnsi="Times New Roman" w:cs="Times New Roman"/>
            <w:sz w:val="24"/>
            <w:szCs w:val="24"/>
          </w:rPr>
          <w:delText xml:space="preserve"> </w:delText>
        </w:r>
      </w:del>
      <w:ins w:id="33" w:author="Althea ArchMiller" w:date="2018-10-07T17:13:00Z">
        <w:r w:rsidR="009B165E">
          <w:rPr>
            <w:rFonts w:ascii="Times New Roman" w:hAnsi="Times New Roman" w:cs="Times New Roman"/>
            <w:sz w:val="24"/>
            <w:szCs w:val="24"/>
          </w:rPr>
          <w:t xml:space="preserve">State-space abundance models </w:t>
        </w:r>
      </w:ins>
      <w:ins w:id="34" w:author="Althea ArchMiller" w:date="2018-10-07T17:42:00Z">
        <w:r w:rsidR="00E6171F">
          <w:rPr>
            <w:rFonts w:ascii="Times New Roman" w:hAnsi="Times New Roman" w:cs="Times New Roman"/>
            <w:sz w:val="24"/>
            <w:szCs w:val="24"/>
          </w:rPr>
          <w:t xml:space="preserve">such as these </w:t>
        </w:r>
      </w:ins>
      <w:r w:rsidR="00355A3D">
        <w:rPr>
          <w:rFonts w:ascii="Times New Roman" w:hAnsi="Times New Roman" w:cs="Times New Roman"/>
          <w:sz w:val="24"/>
          <w:szCs w:val="24"/>
        </w:rPr>
        <w:t xml:space="preserve">rely on repeated observations from the same location </w:t>
      </w:r>
      <w:r w:rsidR="000A5C75">
        <w:rPr>
          <w:rFonts w:ascii="Times New Roman" w:hAnsi="Times New Roman" w:cs="Times New Roman"/>
          <w:sz w:val="24"/>
          <w:szCs w:val="24"/>
        </w:rPr>
        <w:t>to evaluate</w:t>
      </w:r>
      <w:r w:rsidR="00AF72BF">
        <w:rPr>
          <w:rFonts w:ascii="Times New Roman" w:hAnsi="Times New Roman" w:cs="Times New Roman"/>
          <w:sz w:val="24"/>
          <w:szCs w:val="24"/>
        </w:rPr>
        <w:t xml:space="preserve"> three conditionally related elements</w:t>
      </w:r>
      <w:r w:rsidR="000A5C75">
        <w:rPr>
          <w:rFonts w:ascii="Times New Roman" w:hAnsi="Times New Roman" w:cs="Times New Roman"/>
          <w:sz w:val="24"/>
          <w:szCs w:val="24"/>
        </w:rPr>
        <w:t>;</w:t>
      </w:r>
      <w:r w:rsidR="00AF72BF">
        <w:rPr>
          <w:rFonts w:ascii="Times New Roman" w:hAnsi="Times New Roman" w:cs="Times New Roman"/>
          <w:sz w:val="24"/>
          <w:szCs w:val="24"/>
        </w:rPr>
        <w:t xml:space="preserve"> initial abundance (</w:t>
      </w:r>
      <w:ins w:id="35" w:author="Althea ArchMiller" w:date="2018-10-07T17:35:00Z">
        <w:r w:rsidR="00E6171F">
          <w:rPr>
            <w:rFonts w:ascii="Times New Roman" w:hAnsi="Times New Roman" w:cs="Times New Roman"/>
            <w:sz w:val="24"/>
            <w:szCs w:val="24"/>
          </w:rPr>
          <w:t>XX</w:t>
        </w:r>
      </w:ins>
      <w:r w:rsidR="00AF72BF">
        <w:rPr>
          <w:rFonts w:ascii="Times New Roman" w:hAnsi="Times New Roman" w:cs="Times New Roman"/>
          <w:sz w:val="24"/>
          <w:szCs w:val="24"/>
        </w:rPr>
        <w:t>), abundance at subsequent time periods (</w:t>
      </w:r>
      <w:ins w:id="36" w:author="Althea ArchMiller" w:date="2018-10-07T17:14:00Z">
        <w:r w:rsidR="009B165E">
          <w:rPr>
            <w:rFonts w:ascii="Times New Roman" w:hAnsi="Times New Roman" w:cs="Times New Roman"/>
            <w:sz w:val="24"/>
            <w:szCs w:val="24"/>
          </w:rPr>
          <w:t>XX</w:t>
        </w:r>
      </w:ins>
      <w:r w:rsidR="00AF72BF">
        <w:rPr>
          <w:rFonts w:ascii="Times New Roman" w:hAnsi="Times New Roman" w:cs="Times New Roman"/>
          <w:sz w:val="24"/>
          <w:szCs w:val="24"/>
        </w:rPr>
        <w:t>), and the detection process (</w:t>
      </w:r>
      <w:ins w:id="37" w:author="Althea ArchMiller" w:date="2018-10-07T17:14:00Z">
        <w:r w:rsidR="009B165E">
          <w:rPr>
            <w:rFonts w:ascii="Times New Roman" w:hAnsi="Times New Roman" w:cs="Times New Roman"/>
            <w:sz w:val="24"/>
            <w:szCs w:val="24"/>
          </w:rPr>
          <w:t>XX</w:t>
        </w:r>
      </w:ins>
      <w:r w:rsidR="00AF72BF">
        <w:rPr>
          <w:rFonts w:ascii="Times New Roman" w:hAnsi="Times New Roman" w:cs="Times New Roman"/>
          <w:sz w:val="24"/>
          <w:szCs w:val="24"/>
        </w:rPr>
        <w:t>).</w:t>
      </w:r>
      <w:r w:rsidR="000E7157">
        <w:rPr>
          <w:rFonts w:ascii="Times New Roman" w:hAnsi="Times New Roman" w:cs="Times New Roman"/>
          <w:sz w:val="24"/>
          <w:szCs w:val="24"/>
        </w:rPr>
        <w:t xml:space="preserve"> Although</w:t>
      </w:r>
      <w:r w:rsidR="0079064A">
        <w:rPr>
          <w:rFonts w:ascii="Times New Roman" w:hAnsi="Times New Roman" w:cs="Times New Roman"/>
          <w:sz w:val="24"/>
          <w:szCs w:val="24"/>
        </w:rPr>
        <w:t xml:space="preserve"> the</w:t>
      </w:r>
      <w:r w:rsidR="000E7157">
        <w:rPr>
          <w:rFonts w:ascii="Times New Roman" w:hAnsi="Times New Roman" w:cs="Times New Roman"/>
          <w:sz w:val="24"/>
          <w:szCs w:val="24"/>
        </w:rPr>
        <w:t xml:space="preserve"> evaluation of factors that influence </w:t>
      </w:r>
      <w:r w:rsidR="0079064A">
        <w:rPr>
          <w:rFonts w:ascii="Times New Roman" w:hAnsi="Times New Roman" w:cs="Times New Roman"/>
          <w:sz w:val="24"/>
          <w:szCs w:val="24"/>
        </w:rPr>
        <w:t xml:space="preserve">a species’ </w:t>
      </w:r>
      <w:r w:rsidR="000E7157">
        <w:rPr>
          <w:rFonts w:ascii="Times New Roman" w:hAnsi="Times New Roman" w:cs="Times New Roman"/>
          <w:sz w:val="24"/>
          <w:szCs w:val="24"/>
        </w:rPr>
        <w:t xml:space="preserve">detection probability may not be </w:t>
      </w:r>
      <w:r w:rsidR="000A5C75">
        <w:rPr>
          <w:rFonts w:ascii="Times New Roman" w:hAnsi="Times New Roman" w:cs="Times New Roman"/>
          <w:sz w:val="24"/>
          <w:szCs w:val="24"/>
        </w:rPr>
        <w:t>a</w:t>
      </w:r>
      <w:r w:rsidR="000E7157">
        <w:rPr>
          <w:rFonts w:ascii="Times New Roman" w:hAnsi="Times New Roman" w:cs="Times New Roman"/>
          <w:sz w:val="24"/>
          <w:szCs w:val="24"/>
        </w:rPr>
        <w:t xml:space="preserve"> primary </w:t>
      </w:r>
      <w:r w:rsidR="000A5C75">
        <w:rPr>
          <w:rFonts w:ascii="Times New Roman" w:hAnsi="Times New Roman" w:cs="Times New Roman"/>
          <w:sz w:val="24"/>
          <w:szCs w:val="24"/>
        </w:rPr>
        <w:t>goal of many studies</w:t>
      </w:r>
      <w:r w:rsidR="000E7157">
        <w:rPr>
          <w:rFonts w:ascii="Times New Roman" w:hAnsi="Times New Roman" w:cs="Times New Roman"/>
          <w:sz w:val="24"/>
          <w:szCs w:val="24"/>
        </w:rPr>
        <w:t>, its inclusion in the process allows for inference to be made about the proportion of negative observations (</w:t>
      </w:r>
      <w:ins w:id="38" w:author="Althea ArchMiller" w:date="2018-10-07T17:33:00Z">
        <w:r w:rsidR="00B50E2F">
          <w:rPr>
            <w:rFonts w:ascii="Times New Roman" w:hAnsi="Times New Roman" w:cs="Times New Roman"/>
            <w:sz w:val="24"/>
            <w:szCs w:val="24"/>
          </w:rPr>
          <w:t xml:space="preserve">i.e., </w:t>
        </w:r>
      </w:ins>
      <w:r w:rsidR="000E7157">
        <w:rPr>
          <w:rFonts w:ascii="Times New Roman" w:hAnsi="Times New Roman" w:cs="Times New Roman"/>
          <w:sz w:val="24"/>
          <w:szCs w:val="24"/>
        </w:rPr>
        <w:t>failures to detect the species of interest) that are erroneous</w:t>
      </w:r>
      <w:r w:rsidR="00355A3D">
        <w:rPr>
          <w:rFonts w:ascii="Times New Roman" w:hAnsi="Times New Roman" w:cs="Times New Roman"/>
          <w:sz w:val="24"/>
          <w:szCs w:val="24"/>
        </w:rPr>
        <w:t xml:space="preserve"> versus the proportion that are due to</w:t>
      </w:r>
      <w:r w:rsidR="0079064A">
        <w:rPr>
          <w:rFonts w:ascii="Times New Roman" w:hAnsi="Times New Roman" w:cs="Times New Roman"/>
          <w:sz w:val="24"/>
          <w:szCs w:val="24"/>
        </w:rPr>
        <w:t xml:space="preserve"> a</w:t>
      </w:r>
      <w:r w:rsidR="00355A3D">
        <w:rPr>
          <w:rFonts w:ascii="Times New Roman" w:hAnsi="Times New Roman" w:cs="Times New Roman"/>
          <w:sz w:val="24"/>
          <w:szCs w:val="24"/>
        </w:rPr>
        <w:t xml:space="preserve"> failure to detect an individual that was actually present during the survey</w:t>
      </w:r>
      <w:r w:rsidR="000E7157">
        <w:rPr>
          <w:rFonts w:ascii="Times New Roman" w:hAnsi="Times New Roman" w:cs="Times New Roman"/>
          <w:sz w:val="24"/>
          <w:szCs w:val="24"/>
        </w:rPr>
        <w:t xml:space="preserve">. </w:t>
      </w:r>
    </w:p>
    <w:p w14:paraId="781E68E0" w14:textId="00811029" w:rsidR="00E6171F" w:rsidDel="00DF5893" w:rsidRDefault="00DF5893" w:rsidP="00E6171F">
      <w:pPr>
        <w:spacing w:line="360" w:lineRule="auto"/>
        <w:rPr>
          <w:del w:id="39" w:author="Althea ArchMiller" w:date="2018-10-07T17:48:00Z"/>
          <w:moveTo w:id="40" w:author="Althea ArchMiller" w:date="2018-10-07T17:42:00Z"/>
          <w:rFonts w:ascii="Times New Roman" w:hAnsi="Times New Roman" w:cs="Times New Roman"/>
          <w:sz w:val="24"/>
          <w:szCs w:val="24"/>
        </w:rPr>
      </w:pPr>
      <w:ins w:id="41" w:author="Althea ArchMiller" w:date="2018-10-07T17:45:00Z">
        <w:r>
          <w:rPr>
            <w:rFonts w:ascii="Times New Roman" w:hAnsi="Times New Roman" w:cs="Times New Roman"/>
            <w:sz w:val="24"/>
            <w:szCs w:val="24"/>
          </w:rPr>
          <w:t xml:space="preserve">The models developed by </w:t>
        </w:r>
      </w:ins>
      <w:proofErr w:type="spellStart"/>
      <w:ins w:id="42" w:author="Althea ArchMiller" w:date="2018-10-07T17:50:00Z">
        <w:r w:rsidR="003E0F8F">
          <w:rPr>
            <w:rFonts w:ascii="Times New Roman" w:hAnsi="Times New Roman" w:cs="Times New Roman"/>
            <w:sz w:val="24"/>
            <w:szCs w:val="24"/>
          </w:rPr>
          <w:t>Dail</w:t>
        </w:r>
        <w:proofErr w:type="spellEnd"/>
        <w:r w:rsidR="003E0F8F">
          <w:rPr>
            <w:rFonts w:ascii="Times New Roman" w:hAnsi="Times New Roman" w:cs="Times New Roman"/>
            <w:sz w:val="24"/>
            <w:szCs w:val="24"/>
          </w:rPr>
          <w:t xml:space="preserve"> and Madsen (2011) and </w:t>
        </w:r>
      </w:ins>
      <w:moveToRangeStart w:id="43" w:author="Althea ArchMiller" w:date="2018-10-07T17:42:00Z" w:name="move526697495"/>
      <w:moveTo w:id="44" w:author="Althea ArchMiller" w:date="2018-10-07T17:42:00Z">
        <w:r w:rsidR="00E6171F">
          <w:rPr>
            <w:rFonts w:ascii="Times New Roman" w:hAnsi="Times New Roman" w:cs="Times New Roman"/>
            <w:sz w:val="24"/>
            <w:szCs w:val="24"/>
          </w:rPr>
          <w:t xml:space="preserve">Hostetler </w:t>
        </w:r>
      </w:moveTo>
      <w:ins w:id="45" w:author="Althea ArchMiller" w:date="2018-10-07T17:42:00Z">
        <w:r w:rsidR="00E6171F">
          <w:rPr>
            <w:rFonts w:ascii="Times New Roman" w:hAnsi="Times New Roman" w:cs="Times New Roman"/>
            <w:sz w:val="24"/>
            <w:szCs w:val="24"/>
          </w:rPr>
          <w:t xml:space="preserve">and Chandler (2015) </w:t>
        </w:r>
      </w:ins>
      <w:moveTo w:id="46" w:author="Althea ArchMiller" w:date="2018-10-07T17:42:00Z">
        <w:r w:rsidR="00E6171F">
          <w:rPr>
            <w:rFonts w:ascii="Times New Roman" w:hAnsi="Times New Roman" w:cs="Times New Roman"/>
            <w:sz w:val="24"/>
            <w:szCs w:val="24"/>
          </w:rPr>
          <w:t>also allow</w:t>
        </w:r>
        <w:del w:id="47" w:author="Althea ArchMiller" w:date="2018-10-07T17:43:00Z">
          <w:r w:rsidR="00E6171F" w:rsidDel="00E6171F">
            <w:rPr>
              <w:rFonts w:ascii="Times New Roman" w:hAnsi="Times New Roman" w:cs="Times New Roman"/>
              <w:sz w:val="24"/>
              <w:szCs w:val="24"/>
            </w:rPr>
            <w:delText>s</w:delText>
          </w:r>
        </w:del>
        <w:r w:rsidR="00E6171F">
          <w:rPr>
            <w:rFonts w:ascii="Times New Roman" w:hAnsi="Times New Roman" w:cs="Times New Roman"/>
            <w:sz w:val="24"/>
            <w:szCs w:val="24"/>
          </w:rPr>
          <w:t xml:space="preserve"> for </w:t>
        </w:r>
        <w:del w:id="48" w:author="Althea ArchMiller" w:date="2018-10-07T17:48:00Z">
          <w:r w:rsidR="00E6171F" w:rsidDel="00E35214">
            <w:rPr>
              <w:rFonts w:ascii="Times New Roman" w:hAnsi="Times New Roman" w:cs="Times New Roman"/>
              <w:sz w:val="24"/>
              <w:szCs w:val="24"/>
            </w:rPr>
            <w:delText xml:space="preserve">the application of </w:delText>
          </w:r>
        </w:del>
        <w:del w:id="49" w:author="Althea ArchMiller" w:date="2018-10-07T17:50:00Z">
          <w:r w:rsidR="00E6171F" w:rsidDel="003E0F8F">
            <w:rPr>
              <w:rFonts w:ascii="Times New Roman" w:hAnsi="Times New Roman" w:cs="Times New Roman"/>
              <w:sz w:val="24"/>
              <w:szCs w:val="24"/>
            </w:rPr>
            <w:delText xml:space="preserve">classic growth models to </w:delText>
          </w:r>
        </w:del>
      </w:moveTo>
      <w:ins w:id="50" w:author="Althea ArchMiller" w:date="2018-10-07T17:50:00Z">
        <w:r w:rsidR="003E0F8F">
          <w:rPr>
            <w:rFonts w:ascii="Times New Roman" w:hAnsi="Times New Roman" w:cs="Times New Roman"/>
            <w:sz w:val="24"/>
            <w:szCs w:val="24"/>
          </w:rPr>
          <w:t>dynamics between primary survey periods (e.g., years), specifically for</w:t>
        </w:r>
      </w:ins>
      <w:ins w:id="51" w:author="Althea ArchMiller" w:date="2018-10-07T17:48:00Z">
        <w:r w:rsidR="00E35214">
          <w:rPr>
            <w:rFonts w:ascii="Times New Roman" w:hAnsi="Times New Roman" w:cs="Times New Roman"/>
            <w:sz w:val="24"/>
            <w:szCs w:val="24"/>
          </w:rPr>
          <w:t xml:space="preserve"> </w:t>
        </w:r>
      </w:ins>
      <w:ins w:id="52" w:author="Althea ArchMiller" w:date="2018-10-07T17:51:00Z">
        <w:r w:rsidR="003E0F8F">
          <w:rPr>
            <w:rFonts w:ascii="Times New Roman" w:hAnsi="Times New Roman" w:cs="Times New Roman"/>
            <w:sz w:val="24"/>
            <w:szCs w:val="24"/>
          </w:rPr>
          <w:t xml:space="preserve">metapopulation dynamics such as </w:t>
        </w:r>
      </w:ins>
      <w:moveTo w:id="53" w:author="Althea ArchMiller" w:date="2018-10-07T17:42:00Z">
        <w:r w:rsidR="00E6171F">
          <w:rPr>
            <w:rFonts w:ascii="Times New Roman" w:hAnsi="Times New Roman" w:cs="Times New Roman"/>
            <w:sz w:val="24"/>
            <w:szCs w:val="24"/>
          </w:rPr>
          <w:t>recruitment (</w:t>
        </w:r>
        <w:r w:rsidR="00E6171F" w:rsidRPr="006C1E7F">
          <w:rPr>
            <w:rFonts w:ascii="Times New Roman" w:hAnsi="Times New Roman" w:cs="Times New Roman"/>
            <w:sz w:val="24"/>
            <w:szCs w:val="24"/>
          </w:rPr>
          <w:t>γ</w:t>
        </w:r>
        <w:r w:rsidR="00E6171F">
          <w:rPr>
            <w:rFonts w:ascii="Times New Roman" w:hAnsi="Times New Roman" w:cs="Times New Roman"/>
            <w:sz w:val="24"/>
            <w:szCs w:val="24"/>
          </w:rPr>
          <w:t>) and survival (</w:t>
        </w:r>
        <w:r w:rsidR="00E6171F" w:rsidRPr="006C1E7F">
          <w:rPr>
            <w:rFonts w:ascii="Times New Roman" w:hAnsi="Times New Roman" w:cs="Times New Roman"/>
            <w:sz w:val="24"/>
            <w:szCs w:val="24"/>
          </w:rPr>
          <w:t>ω</w:t>
        </w:r>
        <w:r w:rsidR="00E6171F">
          <w:rPr>
            <w:rFonts w:ascii="Times New Roman" w:hAnsi="Times New Roman" w:cs="Times New Roman"/>
            <w:sz w:val="24"/>
            <w:szCs w:val="24"/>
          </w:rPr>
          <w:t>)</w:t>
        </w:r>
        <w:del w:id="54" w:author="Althea ArchMiller" w:date="2018-10-07T17:50:00Z">
          <w:r w:rsidR="00E6171F" w:rsidDel="003E0F8F">
            <w:rPr>
              <w:rFonts w:ascii="Times New Roman" w:hAnsi="Times New Roman" w:cs="Times New Roman"/>
              <w:sz w:val="24"/>
              <w:szCs w:val="24"/>
            </w:rPr>
            <w:delText xml:space="preserve"> population dynamics</w:delText>
          </w:r>
        </w:del>
      </w:moveTo>
      <w:ins w:id="55" w:author="Althea ArchMiller" w:date="2018-10-07T17:43:00Z">
        <w:r w:rsidR="00E6171F">
          <w:rPr>
            <w:rFonts w:ascii="Times New Roman" w:hAnsi="Times New Roman" w:cs="Times New Roman"/>
            <w:sz w:val="24"/>
            <w:szCs w:val="24"/>
          </w:rPr>
          <w:t xml:space="preserve">. </w:t>
        </w:r>
      </w:ins>
      <w:moveTo w:id="56" w:author="Althea ArchMiller" w:date="2018-10-07T17:42:00Z">
        <w:del w:id="57" w:author="Althea ArchMiller" w:date="2018-10-07T17:43:00Z">
          <w:r w:rsidR="00E6171F" w:rsidDel="00E6171F">
            <w:rPr>
              <w:rFonts w:ascii="Times New Roman" w:hAnsi="Times New Roman" w:cs="Times New Roman"/>
              <w:sz w:val="24"/>
              <w:szCs w:val="24"/>
            </w:rPr>
            <w:delText xml:space="preserve">, although we were not able to develop that portion of our models due to the limited timeframe of our study. </w:delText>
          </w:r>
        </w:del>
        <w:r w:rsidR="00E6171F">
          <w:rPr>
            <w:rFonts w:ascii="Times New Roman" w:hAnsi="Times New Roman" w:cs="Times New Roman"/>
            <w:sz w:val="24"/>
            <w:szCs w:val="24"/>
          </w:rPr>
          <w:t>We included</w:t>
        </w:r>
      </w:moveTo>
      <w:ins w:id="58" w:author="Althea ArchMiller" w:date="2018-10-07T17:43:00Z">
        <w:r w:rsidR="00E6171F">
          <w:rPr>
            <w:rFonts w:ascii="Times New Roman" w:hAnsi="Times New Roman" w:cs="Times New Roman"/>
            <w:sz w:val="24"/>
            <w:szCs w:val="24"/>
          </w:rPr>
          <w:t xml:space="preserve"> these dynamics</w:t>
        </w:r>
      </w:ins>
      <w:moveTo w:id="59" w:author="Althea ArchMiller" w:date="2018-10-07T17:42:00Z">
        <w:del w:id="60" w:author="Althea ArchMiller" w:date="2018-10-07T17:46:00Z">
          <w:r w:rsidR="00E6171F" w:rsidDel="00DF5893">
            <w:rPr>
              <w:rFonts w:ascii="Times New Roman" w:hAnsi="Times New Roman" w:cs="Times New Roman"/>
              <w:sz w:val="24"/>
              <w:szCs w:val="24"/>
            </w:rPr>
            <w:delText>, but</w:delText>
          </w:r>
          <w:r w:rsidR="00E6171F" w:rsidRPr="006C1E7F" w:rsidDel="00DF5893">
            <w:rPr>
              <w:rFonts w:ascii="Times New Roman" w:hAnsi="Times New Roman" w:cs="Times New Roman"/>
              <w:sz w:val="24"/>
              <w:szCs w:val="24"/>
            </w:rPr>
            <w:delText xml:space="preserve"> did not apply</w:delText>
          </w:r>
        </w:del>
      </w:moveTo>
      <w:ins w:id="61" w:author="Althea ArchMiller" w:date="2018-10-07T17:46:00Z">
        <w:r>
          <w:rPr>
            <w:rFonts w:ascii="Times New Roman" w:hAnsi="Times New Roman" w:cs="Times New Roman"/>
            <w:sz w:val="24"/>
            <w:szCs w:val="24"/>
          </w:rPr>
          <w:t xml:space="preserve"> without</w:t>
        </w:r>
      </w:ins>
      <w:moveTo w:id="62" w:author="Althea ArchMiller" w:date="2018-10-07T17:42:00Z">
        <w:r w:rsidR="00E6171F" w:rsidRPr="006C1E7F">
          <w:rPr>
            <w:rFonts w:ascii="Times New Roman" w:hAnsi="Times New Roman" w:cs="Times New Roman"/>
            <w:sz w:val="24"/>
            <w:szCs w:val="24"/>
          </w:rPr>
          <w:t xml:space="preserve"> covariates</w:t>
        </w:r>
      </w:moveTo>
      <w:ins w:id="63" w:author="Althea ArchMiller" w:date="2018-10-07T17:47:00Z">
        <w:r>
          <w:rPr>
            <w:rFonts w:ascii="Times New Roman" w:hAnsi="Times New Roman" w:cs="Times New Roman"/>
            <w:sz w:val="24"/>
            <w:szCs w:val="24"/>
          </w:rPr>
          <w:t>,</w:t>
        </w:r>
      </w:ins>
      <w:moveTo w:id="64" w:author="Althea ArchMiller" w:date="2018-10-07T17:42:00Z">
        <w:r w:rsidR="00E6171F" w:rsidRPr="006C1E7F">
          <w:rPr>
            <w:rFonts w:ascii="Times New Roman" w:hAnsi="Times New Roman" w:cs="Times New Roman"/>
            <w:sz w:val="24"/>
            <w:szCs w:val="24"/>
          </w:rPr>
          <w:t xml:space="preserve"> </w:t>
        </w:r>
        <w:del w:id="65" w:author="Althea ArchMiller" w:date="2018-10-07T17:46:00Z">
          <w:r w:rsidR="00E6171F" w:rsidRPr="006C1E7F" w:rsidDel="00DF5893">
            <w:rPr>
              <w:rFonts w:ascii="Times New Roman" w:hAnsi="Times New Roman" w:cs="Times New Roman"/>
              <w:sz w:val="24"/>
              <w:szCs w:val="24"/>
            </w:rPr>
            <w:delText xml:space="preserve">to these parameters </w:delText>
          </w:r>
        </w:del>
        <w:r w:rsidR="00E6171F" w:rsidRPr="006C1E7F">
          <w:rPr>
            <w:rFonts w:ascii="Times New Roman" w:hAnsi="Times New Roman" w:cs="Times New Roman"/>
            <w:sz w:val="24"/>
            <w:szCs w:val="24"/>
          </w:rPr>
          <w:t xml:space="preserve">because </w:t>
        </w:r>
      </w:moveTo>
      <w:ins w:id="66" w:author="Althea ArchMiller" w:date="2018-10-07T17:46:00Z">
        <w:r>
          <w:rPr>
            <w:rFonts w:ascii="Times New Roman" w:hAnsi="Times New Roman" w:cs="Times New Roman"/>
            <w:sz w:val="24"/>
            <w:szCs w:val="24"/>
          </w:rPr>
          <w:t xml:space="preserve">while </w:t>
        </w:r>
      </w:ins>
      <w:moveTo w:id="67" w:author="Althea ArchMiller" w:date="2018-10-07T17:42:00Z">
        <w:r w:rsidR="00E6171F" w:rsidRPr="006C1E7F">
          <w:rPr>
            <w:rFonts w:ascii="Times New Roman" w:hAnsi="Times New Roman" w:cs="Times New Roman"/>
            <w:sz w:val="24"/>
            <w:szCs w:val="24"/>
          </w:rPr>
          <w:t xml:space="preserve">a two-year </w:t>
        </w:r>
        <w:del w:id="68" w:author="Althea ArchMiller" w:date="2018-10-07T17:47:00Z">
          <w:r w:rsidR="00E6171F" w:rsidRPr="006C1E7F" w:rsidDel="00DF5893">
            <w:rPr>
              <w:rFonts w:ascii="Times New Roman" w:hAnsi="Times New Roman" w:cs="Times New Roman"/>
              <w:sz w:val="24"/>
              <w:szCs w:val="24"/>
            </w:rPr>
            <w:delText>dataset</w:delText>
          </w:r>
        </w:del>
      </w:moveTo>
      <w:ins w:id="69" w:author="Althea ArchMiller" w:date="2018-10-07T17:47:00Z">
        <w:r>
          <w:rPr>
            <w:rFonts w:ascii="Times New Roman" w:hAnsi="Times New Roman" w:cs="Times New Roman"/>
            <w:sz w:val="24"/>
            <w:szCs w:val="24"/>
          </w:rPr>
          <w:t>study</w:t>
        </w:r>
      </w:ins>
      <w:moveTo w:id="70" w:author="Althea ArchMiller" w:date="2018-10-07T17:42:00Z">
        <w:r w:rsidR="00E6171F" w:rsidRPr="006C1E7F">
          <w:rPr>
            <w:rFonts w:ascii="Times New Roman" w:hAnsi="Times New Roman" w:cs="Times New Roman"/>
            <w:sz w:val="24"/>
            <w:szCs w:val="24"/>
          </w:rPr>
          <w:t xml:space="preserve"> is not sufficient </w:t>
        </w:r>
        <w:del w:id="71" w:author="Althea ArchMiller" w:date="2018-10-07T17:45:00Z">
          <w:r w:rsidR="00E6171F" w:rsidRPr="006C1E7F" w:rsidDel="00DF5893">
            <w:rPr>
              <w:rFonts w:ascii="Times New Roman" w:hAnsi="Times New Roman" w:cs="Times New Roman"/>
              <w:sz w:val="24"/>
              <w:szCs w:val="24"/>
            </w:rPr>
            <w:delText xml:space="preserve">to model </w:delText>
          </w:r>
        </w:del>
      </w:moveTo>
      <w:ins w:id="72" w:author="Althea ArchMiller" w:date="2018-10-07T17:45:00Z">
        <w:r>
          <w:rPr>
            <w:rFonts w:ascii="Times New Roman" w:hAnsi="Times New Roman" w:cs="Times New Roman"/>
            <w:sz w:val="24"/>
            <w:szCs w:val="24"/>
          </w:rPr>
          <w:t>to examine what has</w:t>
        </w:r>
      </w:ins>
      <w:ins w:id="73" w:author="Althea ArchMiller" w:date="2018-10-07T17:43:00Z">
        <w:r w:rsidR="00E6171F">
          <w:rPr>
            <w:rFonts w:ascii="Times New Roman" w:hAnsi="Times New Roman" w:cs="Times New Roman"/>
            <w:sz w:val="24"/>
            <w:szCs w:val="24"/>
          </w:rPr>
          <w:t xml:space="preserve"> affect</w:t>
        </w:r>
      </w:ins>
      <w:ins w:id="74" w:author="Althea ArchMiller" w:date="2018-10-07T17:45:00Z">
        <w:r>
          <w:rPr>
            <w:rFonts w:ascii="Times New Roman" w:hAnsi="Times New Roman" w:cs="Times New Roman"/>
            <w:sz w:val="24"/>
            <w:szCs w:val="24"/>
          </w:rPr>
          <w:t>ed</w:t>
        </w:r>
      </w:ins>
      <w:ins w:id="75" w:author="Althea ArchMiller" w:date="2018-10-07T17:43:00Z">
        <w:r w:rsidR="00E6171F">
          <w:rPr>
            <w:rFonts w:ascii="Times New Roman" w:hAnsi="Times New Roman" w:cs="Times New Roman"/>
            <w:sz w:val="24"/>
            <w:szCs w:val="24"/>
          </w:rPr>
          <w:t xml:space="preserve"> recruitment and survival directly</w:t>
        </w:r>
      </w:ins>
      <w:ins w:id="76" w:author="Althea ArchMiller" w:date="2018-10-07T17:47:00Z">
        <w:r>
          <w:rPr>
            <w:rFonts w:ascii="Times New Roman" w:hAnsi="Times New Roman" w:cs="Times New Roman"/>
            <w:sz w:val="24"/>
            <w:szCs w:val="24"/>
          </w:rPr>
          <w:t xml:space="preserve">, it </w:t>
        </w:r>
      </w:ins>
      <w:ins w:id="77" w:author="Althea ArchMiller" w:date="2018-10-07T17:48:00Z">
        <w:r>
          <w:rPr>
            <w:rFonts w:ascii="Times New Roman" w:hAnsi="Times New Roman" w:cs="Times New Roman"/>
            <w:sz w:val="24"/>
            <w:szCs w:val="24"/>
          </w:rPr>
          <w:t xml:space="preserve">still </w:t>
        </w:r>
      </w:ins>
      <w:ins w:id="78" w:author="Althea ArchMiller" w:date="2018-10-07T17:47:00Z">
        <w:r>
          <w:rPr>
            <w:rFonts w:ascii="Times New Roman" w:hAnsi="Times New Roman" w:cs="Times New Roman"/>
            <w:sz w:val="24"/>
            <w:szCs w:val="24"/>
          </w:rPr>
          <w:t>would have been erroneous to</w:t>
        </w:r>
      </w:ins>
      <w:moveTo w:id="79" w:author="Althea ArchMiller" w:date="2018-10-07T17:42:00Z">
        <w:del w:id="80" w:author="Althea ArchMiller" w:date="2018-10-07T17:44:00Z">
          <w:r w:rsidR="00E6171F" w:rsidRPr="006C1E7F" w:rsidDel="00E6171F">
            <w:rPr>
              <w:rFonts w:ascii="Times New Roman" w:hAnsi="Times New Roman" w:cs="Times New Roman"/>
              <w:sz w:val="24"/>
              <w:szCs w:val="24"/>
            </w:rPr>
            <w:delText>these changes</w:delText>
          </w:r>
        </w:del>
        <w:del w:id="81" w:author="Althea ArchMiller" w:date="2018-10-07T17:46:00Z">
          <w:r w:rsidR="00E6171F" w:rsidRPr="006C1E7F" w:rsidDel="00DF5893">
            <w:rPr>
              <w:rFonts w:ascii="Times New Roman" w:hAnsi="Times New Roman" w:cs="Times New Roman"/>
              <w:sz w:val="24"/>
              <w:szCs w:val="24"/>
            </w:rPr>
            <w:delText xml:space="preserve">. While we did not have enough data to fully model dynamics, </w:delText>
          </w:r>
        </w:del>
      </w:moveTo>
      <w:ins w:id="82" w:author="Althea ArchMiller" w:date="2018-10-07T17:44:00Z">
        <w:r>
          <w:rPr>
            <w:rFonts w:ascii="Times New Roman" w:hAnsi="Times New Roman" w:cs="Times New Roman"/>
            <w:sz w:val="24"/>
            <w:szCs w:val="24"/>
          </w:rPr>
          <w:t xml:space="preserve"> assume closure across seasons. </w:t>
        </w:r>
      </w:ins>
      <w:moveTo w:id="83" w:author="Althea ArchMiller" w:date="2018-10-07T17:42:00Z">
        <w:del w:id="84" w:author="Althea ArchMiller" w:date="2018-10-07T17:44:00Z">
          <w:r w:rsidR="00E6171F" w:rsidRPr="006C1E7F" w:rsidDel="00DF5893">
            <w:rPr>
              <w:rFonts w:ascii="Times New Roman" w:hAnsi="Times New Roman" w:cs="Times New Roman"/>
              <w:sz w:val="24"/>
              <w:szCs w:val="24"/>
            </w:rPr>
            <w:delText>eliminating that portion of the model entirely would erroneously imply that there was population stasis across the entire study period. By including them as intercepts only, we allow for population change without attempting to describe what is driving it.</w:delText>
          </w:r>
        </w:del>
      </w:moveTo>
    </w:p>
    <w:moveToRangeEnd w:id="43"/>
    <w:p w14:paraId="67A0A475" w14:textId="65848D6F" w:rsidR="000E7157" w:rsidRDefault="00355A3D" w:rsidP="001504C7">
      <w:pPr>
        <w:spacing w:line="360" w:lineRule="auto"/>
        <w:rPr>
          <w:rFonts w:ascii="Times New Roman" w:hAnsi="Times New Roman" w:cs="Times New Roman"/>
          <w:sz w:val="24"/>
          <w:szCs w:val="24"/>
        </w:rPr>
      </w:pPr>
      <w:r>
        <w:rPr>
          <w:rFonts w:ascii="Times New Roman" w:hAnsi="Times New Roman" w:cs="Times New Roman"/>
          <w:sz w:val="24"/>
          <w:szCs w:val="24"/>
        </w:rPr>
        <w:t>Important assumption</w:t>
      </w:r>
      <w:ins w:id="85" w:author="Althea ArchMiller" w:date="2018-10-07T17:34:00Z">
        <w:r w:rsidR="00E6171F">
          <w:rPr>
            <w:rFonts w:ascii="Times New Roman" w:hAnsi="Times New Roman" w:cs="Times New Roman"/>
            <w:sz w:val="24"/>
            <w:szCs w:val="24"/>
          </w:rPr>
          <w:t>s</w:t>
        </w:r>
      </w:ins>
      <w:r>
        <w:rPr>
          <w:rFonts w:ascii="Times New Roman" w:hAnsi="Times New Roman" w:cs="Times New Roman"/>
          <w:sz w:val="24"/>
          <w:szCs w:val="24"/>
        </w:rPr>
        <w:t xml:space="preserve"> of these models</w:t>
      </w:r>
      <w:ins w:id="86" w:author="Althea ArchMiller" w:date="2018-10-07T17:48:00Z">
        <w:r w:rsidR="00DF5893">
          <w:rPr>
            <w:rFonts w:ascii="Times New Roman" w:hAnsi="Times New Roman" w:cs="Times New Roman"/>
            <w:sz w:val="24"/>
            <w:szCs w:val="24"/>
          </w:rPr>
          <w:t xml:space="preserve"> also </w:t>
        </w:r>
      </w:ins>
      <w:del w:id="87" w:author="Althea ArchMiller" w:date="2018-10-07T17:48:00Z">
        <w:r w:rsidDel="00DF5893">
          <w:rPr>
            <w:rFonts w:ascii="Times New Roman" w:hAnsi="Times New Roman" w:cs="Times New Roman"/>
            <w:sz w:val="24"/>
            <w:szCs w:val="24"/>
          </w:rPr>
          <w:delText xml:space="preserve"> </w:delText>
        </w:r>
      </w:del>
      <w:r w:rsidR="007B0341">
        <w:rPr>
          <w:rFonts w:ascii="Times New Roman" w:hAnsi="Times New Roman" w:cs="Times New Roman"/>
          <w:sz w:val="24"/>
          <w:szCs w:val="24"/>
        </w:rPr>
        <w:t>include</w:t>
      </w:r>
      <w:ins w:id="88" w:author="Althea ArchMiller" w:date="2018-10-07T17:34:00Z">
        <w:r w:rsidR="00E6171F">
          <w:rPr>
            <w:rFonts w:ascii="Times New Roman" w:hAnsi="Times New Roman" w:cs="Times New Roman"/>
            <w:sz w:val="24"/>
            <w:szCs w:val="24"/>
          </w:rPr>
          <w:t>:</w:t>
        </w:r>
      </w:ins>
      <w:r w:rsidR="007B0341">
        <w:rPr>
          <w:rFonts w:ascii="Times New Roman" w:hAnsi="Times New Roman" w:cs="Times New Roman"/>
          <w:sz w:val="24"/>
          <w:szCs w:val="24"/>
        </w:rPr>
        <w:t xml:space="preserve"> closure</w:t>
      </w:r>
      <w:ins w:id="89" w:author="Althea ArchMiller" w:date="2018-10-07T17:34:00Z">
        <w:r w:rsidR="00E6171F">
          <w:rPr>
            <w:rFonts w:ascii="Times New Roman" w:hAnsi="Times New Roman" w:cs="Times New Roman"/>
            <w:sz w:val="24"/>
            <w:szCs w:val="24"/>
          </w:rPr>
          <w:t>, which assumes t</w:t>
        </w:r>
      </w:ins>
      <w:del w:id="90" w:author="Althea ArchMiller" w:date="2018-10-07T17:34:00Z">
        <w:r w:rsidR="007B0341" w:rsidDel="00E6171F">
          <w:rPr>
            <w:rFonts w:ascii="Times New Roman" w:hAnsi="Times New Roman" w:cs="Times New Roman"/>
            <w:sz w:val="24"/>
            <w:szCs w:val="24"/>
          </w:rPr>
          <w:delText xml:space="preserve"> (</w:delText>
        </w:r>
        <w:r w:rsidDel="00E6171F">
          <w:rPr>
            <w:rFonts w:ascii="Times New Roman" w:hAnsi="Times New Roman" w:cs="Times New Roman"/>
            <w:sz w:val="24"/>
            <w:szCs w:val="24"/>
          </w:rPr>
          <w:delText>t</w:delText>
        </w:r>
      </w:del>
      <w:r>
        <w:rPr>
          <w:rFonts w:ascii="Times New Roman" w:hAnsi="Times New Roman" w:cs="Times New Roman"/>
          <w:sz w:val="24"/>
          <w:szCs w:val="24"/>
        </w:rPr>
        <w:t>hat the population is closed to change during the primary survey period</w:t>
      </w:r>
      <w:del w:id="91" w:author="Althea ArchMiller" w:date="2018-10-07T17:34:00Z">
        <w:r w:rsidR="007B0341" w:rsidDel="00E6171F">
          <w:rPr>
            <w:rFonts w:ascii="Times New Roman" w:hAnsi="Times New Roman" w:cs="Times New Roman"/>
            <w:sz w:val="24"/>
            <w:szCs w:val="24"/>
          </w:rPr>
          <w:delText>)</w:delText>
        </w:r>
      </w:del>
      <w:del w:id="92" w:author="Althea ArchMiller" w:date="2018-10-07T17:48:00Z">
        <w:r w:rsidR="007B0341" w:rsidDel="00DF5893">
          <w:rPr>
            <w:rFonts w:ascii="Times New Roman" w:hAnsi="Times New Roman" w:cs="Times New Roman"/>
            <w:sz w:val="24"/>
            <w:szCs w:val="24"/>
          </w:rPr>
          <w:delText>,</w:delText>
        </w:r>
      </w:del>
      <w:ins w:id="93" w:author="Althea ArchMiller" w:date="2018-10-07T17:48:00Z">
        <w:r w:rsidR="00DF5893">
          <w:rPr>
            <w:rFonts w:ascii="Times New Roman" w:hAnsi="Times New Roman" w:cs="Times New Roman"/>
            <w:sz w:val="24"/>
            <w:szCs w:val="24"/>
          </w:rPr>
          <w:t>;</w:t>
        </w:r>
      </w:ins>
      <w:r w:rsidR="007B0341">
        <w:rPr>
          <w:rFonts w:ascii="Times New Roman" w:hAnsi="Times New Roman" w:cs="Times New Roman"/>
          <w:sz w:val="24"/>
          <w:szCs w:val="24"/>
        </w:rPr>
        <w:t xml:space="preserve"> constant detection probability across the study system (unless explained by observation variables</w:t>
      </w:r>
      <w:del w:id="94" w:author="Althea ArchMiller" w:date="2018-10-07T17:48:00Z">
        <w:r w:rsidR="007B0341" w:rsidDel="00DF5893">
          <w:rPr>
            <w:rFonts w:ascii="Times New Roman" w:hAnsi="Times New Roman" w:cs="Times New Roman"/>
            <w:sz w:val="24"/>
            <w:szCs w:val="24"/>
          </w:rPr>
          <w:delText xml:space="preserve">), </w:delText>
        </w:r>
      </w:del>
      <w:ins w:id="95" w:author="Althea ArchMiller" w:date="2018-10-07T17:48:00Z">
        <w:r w:rsidR="00DF5893">
          <w:rPr>
            <w:rFonts w:ascii="Times New Roman" w:hAnsi="Times New Roman" w:cs="Times New Roman"/>
            <w:sz w:val="24"/>
            <w:szCs w:val="24"/>
          </w:rPr>
          <w:t xml:space="preserve">); </w:t>
        </w:r>
      </w:ins>
      <w:r w:rsidR="007B0341">
        <w:rPr>
          <w:rFonts w:ascii="Times New Roman" w:hAnsi="Times New Roman" w:cs="Times New Roman"/>
          <w:sz w:val="24"/>
          <w:szCs w:val="24"/>
        </w:rPr>
        <w:t>and equal abundance across the study system (unless explained by state variables) (XX confirm and rewrite assumptions).</w:t>
      </w:r>
    </w:p>
    <w:p w14:paraId="53523A02" w14:textId="786F5537" w:rsidR="003E0F8F" w:rsidRDefault="00E6171F" w:rsidP="001504C7">
      <w:pPr>
        <w:spacing w:line="360" w:lineRule="auto"/>
        <w:rPr>
          <w:ins w:id="96" w:author="Althea ArchMiller" w:date="2018-10-07T17:54:00Z"/>
          <w:rFonts w:ascii="Times New Roman" w:hAnsi="Times New Roman" w:cs="Times New Roman"/>
          <w:sz w:val="24"/>
          <w:szCs w:val="24"/>
        </w:rPr>
      </w:pPr>
      <w:ins w:id="97" w:author="Althea ArchMiller" w:date="2018-10-07T17:37:00Z">
        <w:r>
          <w:rPr>
            <w:rFonts w:ascii="Times New Roman" w:hAnsi="Times New Roman" w:cs="Times New Roman"/>
            <w:sz w:val="24"/>
            <w:szCs w:val="24"/>
          </w:rPr>
          <w:t xml:space="preserve">For all target species, we first </w:t>
        </w:r>
      </w:ins>
      <w:del w:id="98" w:author="Althea ArchMiller" w:date="2018-10-07T17:35:00Z">
        <w:r w:rsidR="00AF72BF" w:rsidDel="00E6171F">
          <w:rPr>
            <w:rFonts w:ascii="Times New Roman" w:hAnsi="Times New Roman" w:cs="Times New Roman"/>
            <w:sz w:val="24"/>
            <w:szCs w:val="24"/>
          </w:rPr>
          <w:delText xml:space="preserve"> </w:delText>
        </w:r>
      </w:del>
      <w:del w:id="99" w:author="Althea ArchMiller" w:date="2018-10-07T17:37:00Z">
        <w:r w:rsidR="00AF72BF" w:rsidDel="00E6171F">
          <w:rPr>
            <w:rFonts w:ascii="Times New Roman" w:hAnsi="Times New Roman" w:cs="Times New Roman"/>
            <w:sz w:val="24"/>
            <w:szCs w:val="24"/>
          </w:rPr>
          <w:delText xml:space="preserve">In our first analysis step, we </w:delText>
        </w:r>
      </w:del>
      <w:r w:rsidR="00AF72BF">
        <w:rPr>
          <w:rFonts w:ascii="Times New Roman" w:hAnsi="Times New Roman" w:cs="Times New Roman"/>
          <w:sz w:val="24"/>
          <w:szCs w:val="24"/>
        </w:rPr>
        <w:t>constructed hypothesis-based models of</w:t>
      </w:r>
      <w:r w:rsidR="00AF72BF" w:rsidRPr="006C1E7F">
        <w:rPr>
          <w:rFonts w:ascii="Times New Roman" w:hAnsi="Times New Roman" w:cs="Times New Roman"/>
          <w:sz w:val="24"/>
          <w:szCs w:val="24"/>
        </w:rPr>
        <w:t xml:space="preserve"> initial abundance (λ)</w:t>
      </w:r>
      <w:r w:rsidR="00AF72BF">
        <w:rPr>
          <w:rFonts w:ascii="Times New Roman" w:hAnsi="Times New Roman" w:cs="Times New Roman"/>
          <w:sz w:val="24"/>
          <w:szCs w:val="24"/>
        </w:rPr>
        <w:t xml:space="preserve"> with individual site covariates chosen based on </w:t>
      </w:r>
      <w:r w:rsidR="00AF72BF" w:rsidRPr="00E6171F">
        <w:rPr>
          <w:rFonts w:ascii="Times New Roman" w:hAnsi="Times New Roman" w:cs="Times New Roman"/>
          <w:i/>
          <w:sz w:val="24"/>
          <w:szCs w:val="24"/>
          <w:rPrChange w:id="100" w:author="Althea ArchMiller" w:date="2018-10-07T17:35:00Z">
            <w:rPr>
              <w:rFonts w:ascii="Times New Roman" w:hAnsi="Times New Roman" w:cs="Times New Roman"/>
              <w:sz w:val="24"/>
              <w:szCs w:val="24"/>
            </w:rPr>
          </w:rPrChange>
        </w:rPr>
        <w:t>a priori</w:t>
      </w:r>
      <w:r w:rsidR="00AF72BF" w:rsidRPr="006C1E7F">
        <w:rPr>
          <w:rFonts w:ascii="Times New Roman" w:hAnsi="Times New Roman" w:cs="Times New Roman"/>
          <w:sz w:val="24"/>
          <w:szCs w:val="24"/>
        </w:rPr>
        <w:t xml:space="preserve"> knowledge of the species of interest and the study system</w:t>
      </w:r>
      <w:ins w:id="101" w:author="Althea ArchMiller" w:date="2018-10-07T17:38:00Z">
        <w:r>
          <w:rPr>
            <w:rFonts w:ascii="Times New Roman" w:hAnsi="Times New Roman" w:cs="Times New Roman"/>
            <w:sz w:val="24"/>
            <w:szCs w:val="24"/>
          </w:rPr>
          <w:t xml:space="preserve"> in </w:t>
        </w:r>
      </w:ins>
      <w:ins w:id="102" w:author="Althea ArchMiller" w:date="2018-10-07T18:06:00Z">
        <w:r w:rsidR="003D22C5">
          <w:rPr>
            <w:rFonts w:ascii="Times New Roman" w:hAnsi="Times New Roman" w:cs="Times New Roman"/>
            <w:sz w:val="24"/>
            <w:szCs w:val="24"/>
          </w:rPr>
          <w:t>package unmarked (XX Fiske and Chandler 2011) in Program R (CITEXXX)</w:t>
        </w:r>
      </w:ins>
      <w:r w:rsidR="00AF72BF">
        <w:rPr>
          <w:rFonts w:ascii="Times New Roman" w:hAnsi="Times New Roman" w:cs="Times New Roman"/>
          <w:sz w:val="24"/>
          <w:szCs w:val="24"/>
        </w:rPr>
        <w:t xml:space="preserve">. </w:t>
      </w:r>
      <w:del w:id="103" w:author="Althea ArchMiller" w:date="2018-10-07T18:00:00Z">
        <w:r w:rsidR="00AF72BF" w:rsidDel="003C4BF6">
          <w:rPr>
            <w:rFonts w:ascii="Times New Roman" w:hAnsi="Times New Roman" w:cs="Times New Roman"/>
            <w:sz w:val="24"/>
            <w:szCs w:val="24"/>
          </w:rPr>
          <w:delText>We limited ourselves to individual covariates based</w:delText>
        </w:r>
      </w:del>
      <w:ins w:id="104" w:author="Althea ArchMiller" w:date="2018-10-07T18:07:00Z">
        <w:r w:rsidR="003D22C5">
          <w:rPr>
            <w:rFonts w:ascii="Times New Roman" w:hAnsi="Times New Roman" w:cs="Times New Roman"/>
            <w:sz w:val="24"/>
            <w:szCs w:val="24"/>
          </w:rPr>
          <w:t>F</w:t>
        </w:r>
      </w:ins>
      <w:ins w:id="105" w:author="Althea ArchMiller" w:date="2018-10-07T18:00:00Z">
        <w:r w:rsidR="003C4BF6">
          <w:rPr>
            <w:rFonts w:ascii="Times New Roman" w:hAnsi="Times New Roman" w:cs="Times New Roman"/>
            <w:sz w:val="24"/>
            <w:szCs w:val="24"/>
          </w:rPr>
          <w:t>ollowing</w:t>
        </w:r>
      </w:ins>
      <w:del w:id="106" w:author="Althea ArchMiller" w:date="2018-10-07T18:00:00Z">
        <w:r w:rsidR="00AF72BF" w:rsidDel="003C4BF6">
          <w:rPr>
            <w:rFonts w:ascii="Times New Roman" w:hAnsi="Times New Roman" w:cs="Times New Roman"/>
            <w:sz w:val="24"/>
            <w:szCs w:val="24"/>
          </w:rPr>
          <w:delText xml:space="preserve"> on</w:delText>
        </w:r>
      </w:del>
      <w:r w:rsidR="00AF72BF">
        <w:rPr>
          <w:rFonts w:ascii="Times New Roman" w:hAnsi="Times New Roman" w:cs="Times New Roman"/>
          <w:sz w:val="24"/>
          <w:szCs w:val="24"/>
        </w:rPr>
        <w:t xml:space="preserve"> the </w:t>
      </w:r>
      <w:r w:rsidR="00AF72BF" w:rsidRPr="006C1E7F">
        <w:rPr>
          <w:rFonts w:ascii="Times New Roman" w:hAnsi="Times New Roman" w:cs="Times New Roman"/>
          <w:sz w:val="24"/>
          <w:szCs w:val="24"/>
        </w:rPr>
        <w:t>degree of freedom spending approach</w:t>
      </w:r>
      <w:r w:rsidR="00AF72BF">
        <w:rPr>
          <w:rFonts w:ascii="Times New Roman" w:hAnsi="Times New Roman" w:cs="Times New Roman"/>
          <w:sz w:val="24"/>
          <w:szCs w:val="24"/>
        </w:rPr>
        <w:t xml:space="preserve"> described by </w:t>
      </w:r>
      <w:proofErr w:type="spellStart"/>
      <w:r w:rsidR="00AF72BF">
        <w:rPr>
          <w:rFonts w:ascii="Times New Roman" w:hAnsi="Times New Roman" w:cs="Times New Roman"/>
          <w:sz w:val="24"/>
          <w:szCs w:val="24"/>
        </w:rPr>
        <w:t>Gudice</w:t>
      </w:r>
      <w:proofErr w:type="spellEnd"/>
      <w:r w:rsidR="00AF72BF">
        <w:rPr>
          <w:rFonts w:ascii="Times New Roman" w:hAnsi="Times New Roman" w:cs="Times New Roman"/>
          <w:sz w:val="24"/>
          <w:szCs w:val="24"/>
        </w:rPr>
        <w:t xml:space="preserve"> and </w:t>
      </w:r>
      <w:proofErr w:type="spellStart"/>
      <w:r w:rsidR="00AF72BF">
        <w:rPr>
          <w:rFonts w:ascii="Times New Roman" w:hAnsi="Times New Roman" w:cs="Times New Roman"/>
          <w:sz w:val="24"/>
          <w:szCs w:val="24"/>
        </w:rPr>
        <w:t>Fieberg</w:t>
      </w:r>
      <w:proofErr w:type="spellEnd"/>
      <w:r w:rsidR="00AF72BF">
        <w:rPr>
          <w:rFonts w:ascii="Times New Roman" w:hAnsi="Times New Roman" w:cs="Times New Roman"/>
          <w:sz w:val="24"/>
          <w:szCs w:val="24"/>
        </w:rPr>
        <w:t xml:space="preserve"> (2012</w:t>
      </w:r>
      <w:del w:id="107" w:author="Althea ArchMiller" w:date="2018-10-07T17:36:00Z">
        <w:r w:rsidR="00AF72BF" w:rsidDel="00E6171F">
          <w:rPr>
            <w:rFonts w:ascii="Times New Roman" w:hAnsi="Times New Roman" w:cs="Times New Roman"/>
            <w:sz w:val="24"/>
            <w:szCs w:val="24"/>
          </w:rPr>
          <w:delText xml:space="preserve">?) </w:delText>
        </w:r>
      </w:del>
      <w:ins w:id="108" w:author="Althea ArchMiller" w:date="2018-10-07T17:36:00Z">
        <w:r>
          <w:rPr>
            <w:rFonts w:ascii="Times New Roman" w:hAnsi="Times New Roman" w:cs="Times New Roman"/>
            <w:sz w:val="24"/>
            <w:szCs w:val="24"/>
          </w:rPr>
          <w:t>XX</w:t>
        </w:r>
      </w:ins>
      <w:ins w:id="109" w:author="Althea ArchMiller" w:date="2018-10-07T18:07:00Z">
        <w:r w:rsidR="003D22C5">
          <w:rPr>
            <w:rFonts w:ascii="Times New Roman" w:hAnsi="Times New Roman" w:cs="Times New Roman"/>
            <w:sz w:val="24"/>
            <w:szCs w:val="24"/>
          </w:rPr>
          <w:t>)</w:t>
        </w:r>
      </w:ins>
      <w:ins w:id="110" w:author="Althea ArchMiller" w:date="2018-10-07T18:00:00Z">
        <w:r w:rsidR="003C4BF6">
          <w:rPr>
            <w:rFonts w:ascii="Times New Roman" w:hAnsi="Times New Roman" w:cs="Times New Roman"/>
            <w:sz w:val="24"/>
            <w:szCs w:val="24"/>
          </w:rPr>
          <w:t xml:space="preserve"> and the small sample sizes of our data</w:t>
        </w:r>
      </w:ins>
      <w:ins w:id="111" w:author="Althea ArchMiller" w:date="2018-10-07T18:07:00Z">
        <w:r w:rsidR="003D22C5">
          <w:rPr>
            <w:rFonts w:ascii="Times New Roman" w:hAnsi="Times New Roman" w:cs="Times New Roman"/>
            <w:sz w:val="24"/>
            <w:szCs w:val="24"/>
          </w:rPr>
          <w:t>, we chose not to include covariate interactions in our abundance models</w:t>
        </w:r>
      </w:ins>
      <w:del w:id="112" w:author="Althea ArchMiller" w:date="2018-10-07T17:59:00Z">
        <w:r w:rsidR="00AF72BF" w:rsidDel="003C4BF6">
          <w:rPr>
            <w:rFonts w:ascii="Times New Roman" w:hAnsi="Times New Roman" w:cs="Times New Roman"/>
            <w:sz w:val="24"/>
            <w:szCs w:val="24"/>
          </w:rPr>
          <w:delText>and the generally sparse nature of some of our count data</w:delText>
        </w:r>
      </w:del>
      <w:r w:rsidR="00AF72BF">
        <w:rPr>
          <w:rFonts w:ascii="Times New Roman" w:hAnsi="Times New Roman" w:cs="Times New Roman"/>
          <w:sz w:val="24"/>
          <w:szCs w:val="24"/>
        </w:rPr>
        <w:t xml:space="preserve">. We replicated each </w:t>
      </w:r>
      <w:ins w:id="113" w:author="Althea ArchMiller" w:date="2018-10-07T18:01:00Z">
        <w:r w:rsidR="003C4BF6">
          <w:rPr>
            <w:rFonts w:ascii="Times New Roman" w:hAnsi="Times New Roman" w:cs="Times New Roman"/>
            <w:sz w:val="24"/>
            <w:szCs w:val="24"/>
          </w:rPr>
          <w:t xml:space="preserve">abundance covariate </w:t>
        </w:r>
      </w:ins>
      <w:r w:rsidR="00AF72BF">
        <w:rPr>
          <w:rFonts w:ascii="Times New Roman" w:hAnsi="Times New Roman" w:cs="Times New Roman"/>
          <w:sz w:val="24"/>
          <w:szCs w:val="24"/>
        </w:rPr>
        <w:t>model using Poisson, negative binomial, and zero-inflated Poisson distributions to determine the best fit for our data</w:t>
      </w:r>
      <w:ins w:id="114" w:author="Althea ArchMiller" w:date="2018-10-07T18:03:00Z">
        <w:r w:rsidR="003C4BF6">
          <w:rPr>
            <w:rFonts w:ascii="Times New Roman" w:hAnsi="Times New Roman" w:cs="Times New Roman"/>
            <w:sz w:val="24"/>
            <w:szCs w:val="24"/>
          </w:rPr>
          <w:t xml:space="preserve">, and </w:t>
        </w:r>
      </w:ins>
      <w:ins w:id="115" w:author="Althea ArchMiller" w:date="2018-10-07T18:07:00Z">
        <w:r w:rsidR="003D22C5">
          <w:rPr>
            <w:rFonts w:ascii="Times New Roman" w:hAnsi="Times New Roman" w:cs="Times New Roman"/>
            <w:sz w:val="24"/>
            <w:szCs w:val="24"/>
          </w:rPr>
          <w:t xml:space="preserve">then </w:t>
        </w:r>
      </w:ins>
      <w:ins w:id="116" w:author="Althea ArchMiller" w:date="2018-10-07T18:03:00Z">
        <w:r w:rsidR="003C4BF6">
          <w:rPr>
            <w:rFonts w:ascii="Times New Roman" w:hAnsi="Times New Roman" w:cs="Times New Roman"/>
            <w:sz w:val="24"/>
            <w:szCs w:val="24"/>
          </w:rPr>
          <w:lastRenderedPageBreak/>
          <w:t xml:space="preserve">ranked models based on </w:t>
        </w:r>
        <w:r w:rsidR="003C4BF6" w:rsidRPr="006C1E7F">
          <w:rPr>
            <w:rFonts w:ascii="Times New Roman" w:hAnsi="Times New Roman" w:cs="Times New Roman"/>
            <w:sz w:val="24"/>
            <w:szCs w:val="24"/>
          </w:rPr>
          <w:t>Akaike information criterion (</w:t>
        </w:r>
        <w:commentRangeStart w:id="117"/>
        <w:r w:rsidR="003C4BF6" w:rsidRPr="006C1E7F">
          <w:rPr>
            <w:rFonts w:ascii="Times New Roman" w:hAnsi="Times New Roman" w:cs="Times New Roman"/>
            <w:sz w:val="24"/>
            <w:szCs w:val="24"/>
          </w:rPr>
          <w:t>AIC</w:t>
        </w:r>
        <w:commentRangeEnd w:id="117"/>
        <w:r w:rsidR="003C4BF6">
          <w:rPr>
            <w:rStyle w:val="CommentReference"/>
          </w:rPr>
          <w:commentReference w:id="117"/>
        </w:r>
        <w:r w:rsidR="003C4BF6" w:rsidRPr="006C1E7F">
          <w:rPr>
            <w:rFonts w:ascii="Times New Roman" w:hAnsi="Times New Roman" w:cs="Times New Roman"/>
            <w:sz w:val="24"/>
            <w:szCs w:val="24"/>
          </w:rPr>
          <w:t xml:space="preserve">) and </w:t>
        </w:r>
        <w:proofErr w:type="spellStart"/>
        <w:r w:rsidR="003C4BF6">
          <w:rPr>
            <w:rFonts w:ascii="Times New Roman" w:hAnsi="Times New Roman" w:cs="Times New Roman"/>
            <w:sz w:val="24"/>
            <w:szCs w:val="24"/>
          </w:rPr>
          <w:t>Δ</w:t>
        </w:r>
        <w:r w:rsidR="003C4BF6" w:rsidRPr="006C1E7F">
          <w:rPr>
            <w:rFonts w:ascii="Times New Roman" w:hAnsi="Times New Roman" w:cs="Times New Roman"/>
            <w:sz w:val="24"/>
            <w:szCs w:val="24"/>
          </w:rPr>
          <w:t>AIC</w:t>
        </w:r>
        <w:commentRangeStart w:id="118"/>
        <w:r w:rsidR="003C4BF6">
          <w:rPr>
            <w:rFonts w:ascii="Times New Roman" w:hAnsi="Times New Roman" w:cs="Times New Roman"/>
            <w:sz w:val="24"/>
            <w:szCs w:val="24"/>
          </w:rPr>
          <w:t>c</w:t>
        </w:r>
        <w:commentRangeEnd w:id="118"/>
        <w:proofErr w:type="spellEnd"/>
        <w:r w:rsidR="003C4BF6">
          <w:rPr>
            <w:rStyle w:val="CommentReference"/>
          </w:rPr>
          <w:commentReference w:id="118"/>
        </w:r>
        <w:r w:rsidR="003C4BF6" w:rsidRPr="006C1E7F">
          <w:rPr>
            <w:rFonts w:ascii="Times New Roman" w:hAnsi="Times New Roman" w:cs="Times New Roman"/>
            <w:sz w:val="24"/>
            <w:szCs w:val="24"/>
          </w:rPr>
          <w:t xml:space="preserve"> values (</w:t>
        </w:r>
        <w:proofErr w:type="spellStart"/>
        <w:r w:rsidR="003C4BF6" w:rsidRPr="006C1E7F">
          <w:rPr>
            <w:rFonts w:ascii="Times New Roman" w:hAnsi="Times New Roman" w:cs="Times New Roman"/>
            <w:sz w:val="24"/>
            <w:szCs w:val="24"/>
          </w:rPr>
          <w:t>Fondell</w:t>
        </w:r>
        <w:proofErr w:type="spellEnd"/>
        <w:r w:rsidR="003C4BF6" w:rsidRPr="006C1E7F">
          <w:rPr>
            <w:rFonts w:ascii="Times New Roman" w:hAnsi="Times New Roman" w:cs="Times New Roman"/>
            <w:sz w:val="24"/>
            <w:szCs w:val="24"/>
          </w:rPr>
          <w:t xml:space="preserve"> et al. 2008 in Arnold 2010)</w:t>
        </w:r>
      </w:ins>
      <w:r w:rsidR="00AF72BF">
        <w:rPr>
          <w:rFonts w:ascii="Times New Roman" w:hAnsi="Times New Roman" w:cs="Times New Roman"/>
          <w:sz w:val="24"/>
          <w:szCs w:val="24"/>
        </w:rPr>
        <w:t>.</w:t>
      </w:r>
      <w:r w:rsidR="00AF72BF" w:rsidRPr="006C1E7F">
        <w:rPr>
          <w:rFonts w:ascii="Times New Roman" w:hAnsi="Times New Roman" w:cs="Times New Roman"/>
          <w:sz w:val="24"/>
          <w:szCs w:val="24"/>
        </w:rPr>
        <w:t xml:space="preserve"> </w:t>
      </w:r>
      <w:ins w:id="119" w:author="Althea ArchMiller" w:date="2018-10-07T18:01:00Z">
        <w:r w:rsidR="003C4BF6">
          <w:rPr>
            <w:rFonts w:ascii="Times New Roman" w:hAnsi="Times New Roman" w:cs="Times New Roman"/>
            <w:sz w:val="24"/>
            <w:szCs w:val="24"/>
          </w:rPr>
          <w:t xml:space="preserve">Finally, we </w:t>
        </w:r>
      </w:ins>
      <w:ins w:id="120" w:author="Althea ArchMiller" w:date="2018-10-07T18:04:00Z">
        <w:r w:rsidR="003C4BF6">
          <w:rPr>
            <w:rFonts w:ascii="Times New Roman" w:hAnsi="Times New Roman" w:cs="Times New Roman"/>
            <w:sz w:val="24"/>
            <w:szCs w:val="24"/>
          </w:rPr>
          <w:t>used</w:t>
        </w:r>
      </w:ins>
      <w:ins w:id="121" w:author="Althea ArchMiller" w:date="2018-10-07T18:01:00Z">
        <w:r w:rsidR="003C4BF6">
          <w:rPr>
            <w:rFonts w:ascii="Times New Roman" w:hAnsi="Times New Roman" w:cs="Times New Roman"/>
            <w:sz w:val="24"/>
            <w:szCs w:val="24"/>
          </w:rPr>
          <w:t xml:space="preserve"> the best-ranked abundance and distribution </w:t>
        </w:r>
      </w:ins>
      <w:ins w:id="122" w:author="Althea ArchMiller" w:date="2018-10-07T18:04:00Z">
        <w:r w:rsidR="003C4BF6">
          <w:rPr>
            <w:rFonts w:ascii="Times New Roman" w:hAnsi="Times New Roman" w:cs="Times New Roman"/>
            <w:sz w:val="24"/>
            <w:szCs w:val="24"/>
          </w:rPr>
          <w:t>model to rank</w:t>
        </w:r>
      </w:ins>
      <w:ins w:id="123" w:author="Althea ArchMiller" w:date="2018-10-07T18:02:00Z">
        <w:r w:rsidR="003C4BF6">
          <w:rPr>
            <w:rFonts w:ascii="Times New Roman" w:hAnsi="Times New Roman" w:cs="Times New Roman"/>
            <w:sz w:val="24"/>
            <w:szCs w:val="24"/>
          </w:rPr>
          <w:t xml:space="preserve"> </w:t>
        </w:r>
      </w:ins>
      <w:ins w:id="124" w:author="Althea ArchMiller" w:date="2018-10-07T18:01:00Z">
        <w:r w:rsidR="003C4BF6">
          <w:rPr>
            <w:rFonts w:ascii="Times New Roman" w:hAnsi="Times New Roman" w:cs="Times New Roman"/>
            <w:sz w:val="24"/>
            <w:szCs w:val="24"/>
          </w:rPr>
          <w:t>detection covariates</w:t>
        </w:r>
      </w:ins>
      <w:ins w:id="125" w:author="Althea ArchMiller" w:date="2018-10-07T18:04:00Z">
        <w:r w:rsidR="003C4BF6">
          <w:rPr>
            <w:rFonts w:ascii="Times New Roman" w:hAnsi="Times New Roman" w:cs="Times New Roman"/>
            <w:sz w:val="24"/>
            <w:szCs w:val="24"/>
          </w:rPr>
          <w:t>. This variable selection processed followed</w:t>
        </w:r>
      </w:ins>
      <w:ins w:id="126" w:author="Althea ArchMiller" w:date="2018-10-07T18:01:00Z">
        <w:r w:rsidR="003C4BF6">
          <w:rPr>
            <w:rFonts w:ascii="Times New Roman" w:hAnsi="Times New Roman" w:cs="Times New Roman"/>
            <w:sz w:val="24"/>
            <w:szCs w:val="24"/>
          </w:rPr>
          <w:t xml:space="preserve"> the example given in the supplementary</w:t>
        </w:r>
      </w:ins>
      <w:ins w:id="127" w:author="Althea ArchMiller" w:date="2018-10-07T18:03:00Z">
        <w:r w:rsidR="003C4BF6">
          <w:rPr>
            <w:rFonts w:ascii="Times New Roman" w:hAnsi="Times New Roman" w:cs="Times New Roman"/>
            <w:sz w:val="24"/>
            <w:szCs w:val="24"/>
          </w:rPr>
          <w:t xml:space="preserve"> material</w:t>
        </w:r>
        <w:r w:rsidR="00410F20">
          <w:rPr>
            <w:rFonts w:ascii="Times New Roman" w:hAnsi="Times New Roman" w:cs="Times New Roman"/>
            <w:sz w:val="24"/>
            <w:szCs w:val="24"/>
          </w:rPr>
          <w:t xml:space="preserve"> of Hostetler and Chandler (201</w:t>
        </w:r>
      </w:ins>
      <w:ins w:id="128" w:author="Althea ArchMiller" w:date="2018-10-07T18:40:00Z">
        <w:r w:rsidR="00410F20">
          <w:rPr>
            <w:rFonts w:ascii="Times New Roman" w:hAnsi="Times New Roman" w:cs="Times New Roman"/>
            <w:sz w:val="24"/>
            <w:szCs w:val="24"/>
          </w:rPr>
          <w:t>5</w:t>
        </w:r>
      </w:ins>
      <w:ins w:id="129" w:author="Althea ArchMiller" w:date="2018-10-07T18:03:00Z">
        <w:r w:rsidR="003C4BF6">
          <w:rPr>
            <w:rFonts w:ascii="Times New Roman" w:hAnsi="Times New Roman" w:cs="Times New Roman"/>
            <w:sz w:val="24"/>
            <w:szCs w:val="24"/>
          </w:rPr>
          <w:t>).</w:t>
        </w:r>
      </w:ins>
      <w:ins w:id="130" w:author="Althea ArchMiller" w:date="2018-10-07T18:01:00Z">
        <w:r w:rsidR="003C4BF6">
          <w:rPr>
            <w:rFonts w:ascii="Times New Roman" w:hAnsi="Times New Roman" w:cs="Times New Roman"/>
            <w:sz w:val="24"/>
            <w:szCs w:val="24"/>
          </w:rPr>
          <w:t xml:space="preserve"> </w:t>
        </w:r>
      </w:ins>
      <w:del w:id="131" w:author="Althea ArchMiller" w:date="2018-10-07T18:04:00Z">
        <w:r w:rsidR="00AF72BF" w:rsidRPr="006C1E7F" w:rsidDel="003C4BF6">
          <w:rPr>
            <w:rFonts w:ascii="Times New Roman" w:hAnsi="Times New Roman" w:cs="Times New Roman"/>
            <w:sz w:val="24"/>
            <w:szCs w:val="24"/>
          </w:rPr>
          <w:delText xml:space="preserve">Models were ranked based on </w:delText>
        </w:r>
      </w:del>
      <w:del w:id="132" w:author="Althea ArchMiller" w:date="2018-10-07T18:03:00Z">
        <w:r w:rsidR="00AF72BF" w:rsidRPr="006C1E7F" w:rsidDel="003C4BF6">
          <w:rPr>
            <w:rFonts w:ascii="Times New Roman" w:hAnsi="Times New Roman" w:cs="Times New Roman"/>
            <w:sz w:val="24"/>
            <w:szCs w:val="24"/>
          </w:rPr>
          <w:delText xml:space="preserve">Akaike information criterion (AIC) and </w:delText>
        </w:r>
        <w:r w:rsidR="00AF72BF" w:rsidDel="003C4BF6">
          <w:rPr>
            <w:rFonts w:ascii="Times New Roman" w:hAnsi="Times New Roman" w:cs="Times New Roman"/>
            <w:sz w:val="24"/>
            <w:szCs w:val="24"/>
          </w:rPr>
          <w:delText>Δ</w:delText>
        </w:r>
        <w:r w:rsidR="00AF72BF" w:rsidRPr="006C1E7F" w:rsidDel="003C4BF6">
          <w:rPr>
            <w:rFonts w:ascii="Times New Roman" w:hAnsi="Times New Roman" w:cs="Times New Roman"/>
            <w:sz w:val="24"/>
            <w:szCs w:val="24"/>
          </w:rPr>
          <w:delText>AIC values and only the top model was included in subsequent analysis steps (Fondell et al. 2008 in Arnold 2010).</w:delText>
        </w:r>
        <w:r w:rsidR="00AF72BF" w:rsidDel="003C4BF6">
          <w:rPr>
            <w:rFonts w:ascii="Times New Roman" w:hAnsi="Times New Roman" w:cs="Times New Roman"/>
            <w:sz w:val="24"/>
            <w:szCs w:val="24"/>
          </w:rPr>
          <w:delText xml:space="preserve"> </w:delText>
        </w:r>
      </w:del>
    </w:p>
    <w:p w14:paraId="18D210CC" w14:textId="045B09B8" w:rsidR="00567DD2" w:rsidDel="003E0F8F" w:rsidRDefault="00567DD2" w:rsidP="001504C7">
      <w:pPr>
        <w:spacing w:line="360" w:lineRule="auto"/>
        <w:rPr>
          <w:del w:id="133" w:author="Althea ArchMiller" w:date="2018-10-07T17:54:00Z"/>
          <w:rFonts w:ascii="Times New Roman" w:hAnsi="Times New Roman" w:cs="Times New Roman"/>
          <w:sz w:val="24"/>
          <w:szCs w:val="24"/>
        </w:rPr>
      </w:pPr>
      <w:r>
        <w:rPr>
          <w:rFonts w:ascii="Times New Roman" w:hAnsi="Times New Roman" w:cs="Times New Roman"/>
          <w:sz w:val="24"/>
          <w:szCs w:val="24"/>
        </w:rPr>
        <w:t xml:space="preserve">Although </w:t>
      </w:r>
      <w:r w:rsidR="0079064A">
        <w:rPr>
          <w:rFonts w:ascii="Times New Roman" w:hAnsi="Times New Roman" w:cs="Times New Roman"/>
          <w:sz w:val="24"/>
          <w:szCs w:val="24"/>
        </w:rPr>
        <w:t xml:space="preserve">we </w:t>
      </w:r>
      <w:r w:rsidR="00AF72BF">
        <w:rPr>
          <w:rFonts w:ascii="Times New Roman" w:hAnsi="Times New Roman" w:cs="Times New Roman"/>
          <w:sz w:val="24"/>
          <w:szCs w:val="24"/>
        </w:rPr>
        <w:t xml:space="preserve">conducted the same initial modeling step and </w:t>
      </w:r>
      <w:r>
        <w:rPr>
          <w:rFonts w:ascii="Times New Roman" w:hAnsi="Times New Roman" w:cs="Times New Roman"/>
          <w:sz w:val="24"/>
          <w:szCs w:val="24"/>
        </w:rPr>
        <w:t xml:space="preserve">followed the same general strategy </w:t>
      </w:r>
      <w:del w:id="134" w:author="Althea ArchMiller" w:date="2018-10-07T18:09:00Z">
        <w:r w:rsidDel="00B67774">
          <w:rPr>
            <w:rFonts w:ascii="Times New Roman" w:hAnsi="Times New Roman" w:cs="Times New Roman"/>
            <w:sz w:val="24"/>
            <w:szCs w:val="24"/>
          </w:rPr>
          <w:delText>in all of our analyses</w:delText>
        </w:r>
      </w:del>
      <w:ins w:id="135" w:author="Althea ArchMiller" w:date="2018-10-07T18:09:00Z">
        <w:r w:rsidR="00B67774">
          <w:rPr>
            <w:rFonts w:ascii="Times New Roman" w:hAnsi="Times New Roman" w:cs="Times New Roman"/>
            <w:sz w:val="24"/>
            <w:szCs w:val="24"/>
          </w:rPr>
          <w:t>for all target species</w:t>
        </w:r>
      </w:ins>
      <w:ins w:id="136" w:author="Althea ArchMiller" w:date="2018-10-07T18:41:00Z">
        <w:r w:rsidR="00410F20">
          <w:rPr>
            <w:rFonts w:ascii="Times New Roman" w:hAnsi="Times New Roman" w:cs="Times New Roman"/>
            <w:sz w:val="24"/>
            <w:szCs w:val="24"/>
          </w:rPr>
          <w:t xml:space="preserve"> that we analyzed</w:t>
        </w:r>
      </w:ins>
      <w:r>
        <w:rPr>
          <w:rFonts w:ascii="Times New Roman" w:hAnsi="Times New Roman" w:cs="Times New Roman"/>
          <w:sz w:val="24"/>
          <w:szCs w:val="24"/>
        </w:rPr>
        <w:t xml:space="preserve">, </w:t>
      </w:r>
      <w:r w:rsidR="003E4737">
        <w:rPr>
          <w:rFonts w:ascii="Times New Roman" w:hAnsi="Times New Roman" w:cs="Times New Roman"/>
          <w:sz w:val="24"/>
          <w:szCs w:val="24"/>
        </w:rPr>
        <w:t xml:space="preserve">our specific methodology differed </w:t>
      </w:r>
      <w:ins w:id="137" w:author="Althea ArchMiller" w:date="2018-10-07T17:52:00Z">
        <w:r w:rsidR="003E0F8F">
          <w:rPr>
            <w:rFonts w:ascii="Times New Roman" w:hAnsi="Times New Roman" w:cs="Times New Roman"/>
            <w:sz w:val="24"/>
            <w:szCs w:val="24"/>
          </w:rPr>
          <w:t xml:space="preserve">from those described above </w:t>
        </w:r>
      </w:ins>
      <w:ins w:id="138" w:author="Althea ArchMiller" w:date="2018-10-07T17:51:00Z">
        <w:r w:rsidR="003E0F8F">
          <w:rPr>
            <w:rFonts w:ascii="Times New Roman" w:hAnsi="Times New Roman" w:cs="Times New Roman"/>
            <w:sz w:val="24"/>
            <w:szCs w:val="24"/>
          </w:rPr>
          <w:t>for invertebrates</w:t>
        </w:r>
      </w:ins>
      <w:ins w:id="139" w:author="Althea ArchMiller" w:date="2018-10-07T17:52:00Z">
        <w:r w:rsidR="003E0F8F">
          <w:rPr>
            <w:rFonts w:ascii="Times New Roman" w:hAnsi="Times New Roman" w:cs="Times New Roman"/>
            <w:sz w:val="24"/>
            <w:szCs w:val="24"/>
          </w:rPr>
          <w:t xml:space="preserve"> </w:t>
        </w:r>
      </w:ins>
      <w:ins w:id="140" w:author="Althea ArchMiller" w:date="2018-10-07T17:54:00Z">
        <w:r w:rsidR="003E0F8F">
          <w:rPr>
            <w:rFonts w:ascii="Times New Roman" w:hAnsi="Times New Roman" w:cs="Times New Roman"/>
            <w:sz w:val="24"/>
            <w:szCs w:val="24"/>
          </w:rPr>
          <w:t xml:space="preserve">(XX and XX) </w:t>
        </w:r>
      </w:ins>
      <w:ins w:id="141" w:author="Althea ArchMiller" w:date="2018-10-07T17:38:00Z">
        <w:r w:rsidR="00E6171F">
          <w:rPr>
            <w:rFonts w:ascii="Times New Roman" w:hAnsi="Times New Roman" w:cs="Times New Roman"/>
            <w:sz w:val="24"/>
            <w:szCs w:val="24"/>
          </w:rPr>
          <w:t xml:space="preserve">in order to account for </w:t>
        </w:r>
        <w:r w:rsidR="003E0F8F">
          <w:rPr>
            <w:rFonts w:ascii="Times New Roman" w:hAnsi="Times New Roman" w:cs="Times New Roman"/>
            <w:sz w:val="24"/>
            <w:szCs w:val="24"/>
          </w:rPr>
          <w:t>violation of the model</w:t>
        </w:r>
      </w:ins>
      <w:ins w:id="142" w:author="Althea ArchMiller" w:date="2018-10-07T17:53:00Z">
        <w:r w:rsidR="003E0F8F">
          <w:rPr>
            <w:rFonts w:ascii="Times New Roman" w:hAnsi="Times New Roman" w:cs="Times New Roman"/>
            <w:sz w:val="24"/>
            <w:szCs w:val="24"/>
          </w:rPr>
          <w:t>s</w:t>
        </w:r>
      </w:ins>
      <w:ins w:id="143" w:author="Althea ArchMiller" w:date="2018-10-07T18:41:00Z">
        <w:r w:rsidR="00410F20">
          <w:rPr>
            <w:rFonts w:ascii="Times New Roman" w:hAnsi="Times New Roman" w:cs="Times New Roman"/>
            <w:sz w:val="24"/>
            <w:szCs w:val="24"/>
          </w:rPr>
          <w:t>’</w:t>
        </w:r>
      </w:ins>
      <w:ins w:id="144" w:author="Althea ArchMiller" w:date="2018-10-07T17:53:00Z">
        <w:r w:rsidR="003E0F8F">
          <w:rPr>
            <w:rFonts w:ascii="Times New Roman" w:hAnsi="Times New Roman" w:cs="Times New Roman"/>
            <w:sz w:val="24"/>
            <w:szCs w:val="24"/>
          </w:rPr>
          <w:t xml:space="preserve"> assumption</w:t>
        </w:r>
      </w:ins>
      <w:ins w:id="145" w:author="Althea ArchMiller" w:date="2018-10-07T17:38:00Z">
        <w:r w:rsidR="00E6171F">
          <w:rPr>
            <w:rFonts w:ascii="Times New Roman" w:hAnsi="Times New Roman" w:cs="Times New Roman"/>
            <w:sz w:val="24"/>
            <w:szCs w:val="24"/>
          </w:rPr>
          <w:t>s</w:t>
        </w:r>
      </w:ins>
      <w:ins w:id="146" w:author="Althea ArchMiller" w:date="2018-10-07T18:41:00Z">
        <w:r w:rsidR="00410F20">
          <w:rPr>
            <w:rFonts w:ascii="Times New Roman" w:hAnsi="Times New Roman" w:cs="Times New Roman"/>
            <w:sz w:val="24"/>
            <w:szCs w:val="24"/>
          </w:rPr>
          <w:t xml:space="preserve"> given species specifics</w:t>
        </w:r>
      </w:ins>
      <w:ins w:id="147" w:author="Althea ArchMiller" w:date="2018-10-07T17:38:00Z">
        <w:r w:rsidR="00E6171F">
          <w:rPr>
            <w:rFonts w:ascii="Times New Roman" w:hAnsi="Times New Roman" w:cs="Times New Roman"/>
            <w:sz w:val="24"/>
            <w:szCs w:val="24"/>
          </w:rPr>
          <w:t xml:space="preserve">. </w:t>
        </w:r>
      </w:ins>
      <w:del w:id="148" w:author="Althea ArchMiller" w:date="2018-10-07T17:38:00Z">
        <w:r w:rsidR="003E4737" w:rsidRPr="00E6171F" w:rsidDel="00E6171F">
          <w:rPr>
            <w:rFonts w:ascii="Times New Roman" w:hAnsi="Times New Roman" w:cs="Times New Roman"/>
            <w:sz w:val="24"/>
            <w:szCs w:val="24"/>
            <w:rPrChange w:id="149" w:author="Althea ArchMiller" w:date="2018-10-07T17:39:00Z">
              <w:rPr>
                <w:rFonts w:ascii="Times New Roman" w:hAnsi="Times New Roman" w:cs="Times New Roman"/>
                <w:strike/>
                <w:sz w:val="24"/>
                <w:szCs w:val="24"/>
              </w:rPr>
            </w:rPrChange>
          </w:rPr>
          <w:delText>as</w:delText>
        </w:r>
        <w:r w:rsidRPr="00E6171F" w:rsidDel="00E6171F">
          <w:rPr>
            <w:rFonts w:ascii="Times New Roman" w:hAnsi="Times New Roman" w:cs="Times New Roman"/>
            <w:sz w:val="24"/>
            <w:szCs w:val="24"/>
            <w:rPrChange w:id="150" w:author="Althea ArchMiller" w:date="2018-10-07T17:39:00Z">
              <w:rPr>
                <w:rFonts w:ascii="Times New Roman" w:hAnsi="Times New Roman" w:cs="Times New Roman"/>
                <w:strike/>
                <w:sz w:val="24"/>
                <w:szCs w:val="24"/>
              </w:rPr>
            </w:rPrChange>
          </w:rPr>
          <w:delText xml:space="preserve"> a result of </w:delText>
        </w:r>
        <w:r w:rsidR="00191A3E" w:rsidRPr="00E6171F" w:rsidDel="00E6171F">
          <w:rPr>
            <w:rFonts w:ascii="Times New Roman" w:hAnsi="Times New Roman" w:cs="Times New Roman"/>
            <w:sz w:val="24"/>
            <w:szCs w:val="24"/>
            <w:rPrChange w:id="151" w:author="Althea ArchMiller" w:date="2018-10-07T17:39:00Z">
              <w:rPr>
                <w:rFonts w:ascii="Times New Roman" w:hAnsi="Times New Roman" w:cs="Times New Roman"/>
                <w:strike/>
                <w:sz w:val="24"/>
                <w:szCs w:val="24"/>
              </w:rPr>
            </w:rPrChange>
          </w:rPr>
          <w:delText xml:space="preserve">software limitations </w:delText>
        </w:r>
        <w:r w:rsidRPr="00E6171F" w:rsidDel="00E6171F">
          <w:rPr>
            <w:rFonts w:ascii="Times New Roman" w:hAnsi="Times New Roman" w:cs="Times New Roman"/>
            <w:sz w:val="24"/>
            <w:szCs w:val="24"/>
            <w:rPrChange w:id="152" w:author="Althea ArchMiller" w:date="2018-10-07T17:39:00Z">
              <w:rPr>
                <w:rFonts w:ascii="Times New Roman" w:hAnsi="Times New Roman" w:cs="Times New Roman"/>
                <w:strike/>
                <w:sz w:val="24"/>
                <w:szCs w:val="24"/>
              </w:rPr>
            </w:rPrChange>
          </w:rPr>
          <w:delText>with regard to</w:delText>
        </w:r>
        <w:r w:rsidRPr="00E6171F" w:rsidDel="00E6171F">
          <w:rPr>
            <w:rFonts w:ascii="Times New Roman" w:hAnsi="Times New Roman" w:cs="Times New Roman"/>
            <w:sz w:val="24"/>
            <w:szCs w:val="24"/>
          </w:rPr>
          <w:delText xml:space="preserve"> </w:delText>
        </w:r>
        <w:r w:rsidR="003E4737" w:rsidRPr="00E6171F" w:rsidDel="00E6171F">
          <w:rPr>
            <w:rFonts w:ascii="Times New Roman" w:hAnsi="Times New Roman" w:cs="Times New Roman"/>
            <w:sz w:val="24"/>
            <w:szCs w:val="24"/>
          </w:rPr>
          <w:delText xml:space="preserve">due to our accommodation of </w:delText>
        </w:r>
        <w:r w:rsidRPr="00E6171F" w:rsidDel="00E6171F">
          <w:rPr>
            <w:rFonts w:ascii="Times New Roman" w:hAnsi="Times New Roman" w:cs="Times New Roman"/>
            <w:sz w:val="24"/>
            <w:szCs w:val="24"/>
          </w:rPr>
          <w:delText>modeling assumptions</w:delText>
        </w:r>
        <w:r w:rsidR="00BA02B2" w:rsidRPr="00E6171F" w:rsidDel="00E6171F">
          <w:rPr>
            <w:rFonts w:ascii="Times New Roman" w:hAnsi="Times New Roman" w:cs="Times New Roman"/>
            <w:sz w:val="24"/>
            <w:szCs w:val="24"/>
          </w:rPr>
          <w:delText xml:space="preserve"> as they relate to</w:delText>
        </w:r>
        <w:r w:rsidRPr="00E6171F" w:rsidDel="00E6171F">
          <w:rPr>
            <w:rFonts w:ascii="Times New Roman" w:hAnsi="Times New Roman" w:cs="Times New Roman"/>
            <w:sz w:val="24"/>
            <w:szCs w:val="24"/>
          </w:rPr>
          <w:delText xml:space="preserve"> individual species’ ecology and </w:delText>
        </w:r>
        <w:r w:rsidR="00BA02B2" w:rsidRPr="00E6171F" w:rsidDel="00E6171F">
          <w:rPr>
            <w:rFonts w:ascii="Times New Roman" w:hAnsi="Times New Roman" w:cs="Times New Roman"/>
            <w:sz w:val="24"/>
            <w:szCs w:val="24"/>
          </w:rPr>
          <w:delText xml:space="preserve">our </w:delText>
        </w:r>
        <w:r w:rsidRPr="00E6171F" w:rsidDel="00E6171F">
          <w:rPr>
            <w:rFonts w:ascii="Times New Roman" w:hAnsi="Times New Roman" w:cs="Times New Roman"/>
            <w:sz w:val="24"/>
            <w:szCs w:val="24"/>
          </w:rPr>
          <w:delText xml:space="preserve">survey techniques. </w:delText>
        </w:r>
        <w:r w:rsidR="00AE59AF" w:rsidRPr="00E6171F" w:rsidDel="00E6171F">
          <w:rPr>
            <w:rFonts w:ascii="Times New Roman" w:hAnsi="Times New Roman" w:cs="Times New Roman"/>
            <w:sz w:val="24"/>
            <w:szCs w:val="24"/>
          </w:rPr>
          <w:delText>(Worst sentence ever, come back to this</w:delText>
        </w:r>
        <w:r w:rsidR="00191A3E" w:rsidRPr="00E6171F" w:rsidDel="00E6171F">
          <w:rPr>
            <w:rFonts w:ascii="Times New Roman" w:hAnsi="Times New Roman" w:cs="Times New Roman"/>
            <w:sz w:val="24"/>
            <w:szCs w:val="24"/>
          </w:rPr>
          <w:delText>)</w:delText>
        </w:r>
        <w:r w:rsidR="004129B5" w:rsidRPr="00E6171F" w:rsidDel="00E6171F">
          <w:rPr>
            <w:rFonts w:ascii="Times New Roman" w:hAnsi="Times New Roman" w:cs="Times New Roman"/>
            <w:sz w:val="24"/>
            <w:szCs w:val="24"/>
          </w:rPr>
          <w:delText xml:space="preserve"> After</w:delText>
        </w:r>
      </w:del>
      <w:del w:id="153" w:author="Althea ArchMiller" w:date="2018-10-07T17:53:00Z">
        <w:r w:rsidR="004129B5" w:rsidDel="003E0F8F">
          <w:rPr>
            <w:rFonts w:ascii="Times New Roman" w:hAnsi="Times New Roman" w:cs="Times New Roman"/>
            <w:sz w:val="24"/>
            <w:szCs w:val="24"/>
          </w:rPr>
          <w:delText xml:space="preserve"> </w:delText>
        </w:r>
      </w:del>
      <w:del w:id="154" w:author="Althea ArchMiller" w:date="2018-10-07T17:39:00Z">
        <w:r w:rsidR="004129B5" w:rsidDel="00E6171F">
          <w:rPr>
            <w:rFonts w:ascii="Times New Roman" w:hAnsi="Times New Roman" w:cs="Times New Roman"/>
            <w:sz w:val="24"/>
            <w:szCs w:val="24"/>
          </w:rPr>
          <w:delText>the first step</w:delText>
        </w:r>
      </w:del>
      <w:del w:id="155" w:author="Althea ArchMiller" w:date="2018-10-07T17:53:00Z">
        <w:r w:rsidR="004129B5" w:rsidDel="003E0F8F">
          <w:rPr>
            <w:rFonts w:ascii="Times New Roman" w:hAnsi="Times New Roman" w:cs="Times New Roman"/>
            <w:sz w:val="24"/>
            <w:szCs w:val="24"/>
          </w:rPr>
          <w:delText>, our modeling strategies deviated for</w:delText>
        </w:r>
      </w:del>
      <w:del w:id="156" w:author="Althea ArchMiller" w:date="2018-10-07T17:40:00Z">
        <w:r w:rsidR="004129B5" w:rsidDel="00E6171F">
          <w:rPr>
            <w:rFonts w:ascii="Times New Roman" w:hAnsi="Times New Roman" w:cs="Times New Roman"/>
            <w:sz w:val="24"/>
            <w:szCs w:val="24"/>
          </w:rPr>
          <w:delText xml:space="preserve"> our different </w:delText>
        </w:r>
      </w:del>
      <w:del w:id="157" w:author="Althea ArchMiller" w:date="2018-10-07T17:53:00Z">
        <w:r w:rsidR="004129B5" w:rsidDel="003E0F8F">
          <w:rPr>
            <w:rFonts w:ascii="Times New Roman" w:hAnsi="Times New Roman" w:cs="Times New Roman"/>
            <w:sz w:val="24"/>
            <w:szCs w:val="24"/>
          </w:rPr>
          <w:delText>species as follows.</w:delText>
        </w:r>
      </w:del>
    </w:p>
    <w:p w14:paraId="4DDB11FD" w14:textId="67FBF4F9" w:rsidR="00567DD2" w:rsidDel="003E0F8F" w:rsidRDefault="003E0F8F">
      <w:pPr>
        <w:autoSpaceDE w:val="0"/>
        <w:autoSpaceDN w:val="0"/>
        <w:spacing w:line="360" w:lineRule="auto"/>
        <w:outlineLvl w:val="0"/>
        <w:rPr>
          <w:del w:id="158" w:author="Althea ArchMiller" w:date="2018-10-07T17:53:00Z"/>
          <w:rFonts w:ascii="Times New Roman" w:hAnsi="Times New Roman" w:cs="Times New Roman"/>
          <w:sz w:val="24"/>
          <w:szCs w:val="24"/>
        </w:rPr>
        <w:pPrChange w:id="159" w:author="Althea ArchMiller" w:date="2018-10-07T17:54:00Z">
          <w:pPr>
            <w:spacing w:line="360" w:lineRule="auto"/>
          </w:pPr>
        </w:pPrChange>
      </w:pPr>
      <w:ins w:id="160" w:author="Althea ArchMiller" w:date="2018-10-07T17:53:00Z">
        <w:r>
          <w:rPr>
            <w:rFonts w:ascii="Times New Roman" w:hAnsi="Times New Roman" w:cs="Times New Roman"/>
            <w:sz w:val="24"/>
            <w:szCs w:val="24"/>
          </w:rPr>
          <w:t xml:space="preserve">To account for varying detection probabilities by </w:t>
        </w:r>
      </w:ins>
      <w:ins w:id="161" w:author="Althea ArchMiller" w:date="2018-10-07T18:42:00Z">
        <w:r w:rsidR="00410F20">
          <w:rPr>
            <w:rFonts w:ascii="Times New Roman" w:hAnsi="Times New Roman" w:cs="Times New Roman"/>
            <w:sz w:val="24"/>
            <w:szCs w:val="24"/>
          </w:rPr>
          <w:t>[</w:t>
        </w:r>
        <w:proofErr w:type="spellStart"/>
        <w:r w:rsidR="00410F20">
          <w:rPr>
            <w:rFonts w:ascii="Times New Roman" w:hAnsi="Times New Roman" w:cs="Times New Roman"/>
            <w:sz w:val="24"/>
            <w:szCs w:val="24"/>
          </w:rPr>
          <w:t>skipperxxx</w:t>
        </w:r>
        <w:proofErr w:type="spellEnd"/>
        <w:r w:rsidR="00410F20">
          <w:rPr>
            <w:rFonts w:ascii="Times New Roman" w:hAnsi="Times New Roman" w:cs="Times New Roman"/>
            <w:sz w:val="24"/>
            <w:szCs w:val="24"/>
          </w:rPr>
          <w:t>]</w:t>
        </w:r>
      </w:ins>
      <w:ins w:id="162" w:author="Althea ArchMiller" w:date="2018-10-07T17:53:00Z">
        <w:r>
          <w:rPr>
            <w:rFonts w:ascii="Times New Roman" w:hAnsi="Times New Roman" w:cs="Times New Roman"/>
            <w:sz w:val="24"/>
            <w:szCs w:val="24"/>
          </w:rPr>
          <w:t xml:space="preserve"> individuals, we </w:t>
        </w:r>
      </w:ins>
    </w:p>
    <w:p w14:paraId="684DF35F" w14:textId="4E4C649B" w:rsidR="00567DD2" w:rsidDel="003E0F8F" w:rsidRDefault="00567DD2">
      <w:pPr>
        <w:autoSpaceDE w:val="0"/>
        <w:autoSpaceDN w:val="0"/>
        <w:spacing w:line="360" w:lineRule="auto"/>
        <w:outlineLvl w:val="0"/>
        <w:rPr>
          <w:del w:id="163" w:author="Althea ArchMiller" w:date="2018-10-07T17:53:00Z"/>
          <w:rFonts w:ascii="Times New Roman" w:hAnsi="Times New Roman" w:cs="Times New Roman"/>
          <w:sz w:val="24"/>
          <w:szCs w:val="24"/>
        </w:rPr>
        <w:pPrChange w:id="164" w:author="Althea ArchMiller" w:date="2018-10-07T17:54:00Z">
          <w:pPr>
            <w:spacing w:line="360" w:lineRule="auto"/>
          </w:pPr>
        </w:pPrChange>
      </w:pPr>
      <w:del w:id="165" w:author="Althea ArchMiller" w:date="2018-10-07T17:53:00Z">
        <w:r w:rsidDel="003E0F8F">
          <w:rPr>
            <w:rFonts w:ascii="Times New Roman" w:hAnsi="Times New Roman" w:cs="Times New Roman"/>
            <w:sz w:val="24"/>
            <w:szCs w:val="24"/>
          </w:rPr>
          <w:delText>Analysis Methods - Lark Sparrow and Eastern Towhee</w:delText>
        </w:r>
      </w:del>
    </w:p>
    <w:p w14:paraId="117E62E6" w14:textId="24E1C124" w:rsidR="00963C64" w:rsidDel="003E0F8F" w:rsidRDefault="00732171">
      <w:pPr>
        <w:autoSpaceDE w:val="0"/>
        <w:autoSpaceDN w:val="0"/>
        <w:spacing w:line="360" w:lineRule="auto"/>
        <w:outlineLvl w:val="0"/>
        <w:rPr>
          <w:del w:id="166" w:author="Althea ArchMiller" w:date="2018-10-07T17:53:00Z"/>
          <w:rFonts w:ascii="Times New Roman" w:hAnsi="Times New Roman" w:cs="Times New Roman"/>
          <w:sz w:val="24"/>
          <w:szCs w:val="24"/>
        </w:rPr>
        <w:pPrChange w:id="167" w:author="Althea ArchMiller" w:date="2018-10-07T17:54:00Z">
          <w:pPr>
            <w:spacing w:line="360" w:lineRule="auto"/>
          </w:pPr>
        </w:pPrChange>
      </w:pPr>
      <w:del w:id="168" w:author="Althea ArchMiller" w:date="2018-10-07T17:53:00Z">
        <w:r w:rsidDel="003E0F8F">
          <w:rPr>
            <w:rFonts w:ascii="Times New Roman" w:hAnsi="Times New Roman" w:cs="Times New Roman"/>
            <w:sz w:val="24"/>
            <w:szCs w:val="24"/>
          </w:rPr>
          <w:delText xml:space="preserve">We used package </w:delText>
        </w:r>
        <w:r w:rsidR="00EF656B" w:rsidDel="003E0F8F">
          <w:rPr>
            <w:rFonts w:ascii="Times New Roman" w:hAnsi="Times New Roman" w:cs="Times New Roman"/>
            <w:sz w:val="24"/>
            <w:szCs w:val="24"/>
          </w:rPr>
          <w:delText>u</w:delText>
        </w:r>
        <w:r w:rsidDel="003E0F8F">
          <w:rPr>
            <w:rFonts w:ascii="Times New Roman" w:hAnsi="Times New Roman" w:cs="Times New Roman"/>
            <w:sz w:val="24"/>
            <w:szCs w:val="24"/>
          </w:rPr>
          <w:delText>nmarked (XX Fiske and Chandler</w:delText>
        </w:r>
        <w:r w:rsidR="00863148" w:rsidDel="003E0F8F">
          <w:rPr>
            <w:rFonts w:ascii="Times New Roman" w:hAnsi="Times New Roman" w:cs="Times New Roman"/>
            <w:sz w:val="24"/>
            <w:szCs w:val="24"/>
          </w:rPr>
          <w:delText xml:space="preserve"> 2011</w:delText>
        </w:r>
        <w:r w:rsidDel="003E0F8F">
          <w:rPr>
            <w:rFonts w:ascii="Times New Roman" w:hAnsi="Times New Roman" w:cs="Times New Roman"/>
            <w:sz w:val="24"/>
            <w:szCs w:val="24"/>
          </w:rPr>
          <w:delText xml:space="preserve">) in </w:delText>
        </w:r>
        <w:r w:rsidR="00863148" w:rsidDel="003E0F8F">
          <w:rPr>
            <w:rFonts w:ascii="Times New Roman" w:hAnsi="Times New Roman" w:cs="Times New Roman"/>
            <w:sz w:val="24"/>
            <w:szCs w:val="24"/>
          </w:rPr>
          <w:delText>Program R to</w:delText>
        </w:r>
        <w:r w:rsidR="00567DD2" w:rsidDel="003E0F8F">
          <w:rPr>
            <w:rFonts w:ascii="Times New Roman" w:hAnsi="Times New Roman" w:cs="Times New Roman"/>
            <w:sz w:val="24"/>
            <w:szCs w:val="24"/>
          </w:rPr>
          <w:delText xml:space="preserve"> </w:delText>
        </w:r>
        <w:r w:rsidR="00AE59AF" w:rsidDel="003E0F8F">
          <w:rPr>
            <w:rFonts w:ascii="Times New Roman" w:hAnsi="Times New Roman" w:cs="Times New Roman"/>
            <w:sz w:val="24"/>
            <w:szCs w:val="24"/>
          </w:rPr>
          <w:delText xml:space="preserve">model </w:delText>
        </w:r>
        <w:r w:rsidR="00567DD2" w:rsidDel="003E0F8F">
          <w:rPr>
            <w:rFonts w:ascii="Times New Roman" w:hAnsi="Times New Roman" w:cs="Times New Roman"/>
            <w:sz w:val="24"/>
            <w:szCs w:val="24"/>
          </w:rPr>
          <w:delText>relationships between</w:delText>
        </w:r>
        <w:r w:rsidR="00567DD2" w:rsidRPr="00863148" w:rsidDel="003E0F8F">
          <w:rPr>
            <w:rFonts w:ascii="Times New Roman" w:hAnsi="Times New Roman" w:cs="Times New Roman"/>
            <w:sz w:val="24"/>
            <w:szCs w:val="24"/>
          </w:rPr>
          <w:delText xml:space="preserve"> </w:delText>
        </w:r>
        <w:r w:rsidR="00567DD2" w:rsidDel="003E0F8F">
          <w:rPr>
            <w:rFonts w:ascii="Times New Roman" w:hAnsi="Times New Roman" w:cs="Times New Roman"/>
            <w:sz w:val="24"/>
            <w:szCs w:val="24"/>
          </w:rPr>
          <w:delText>individual habitat covariates and species’ plot-level abundance (</w:delText>
        </w:r>
        <w:r w:rsidR="00F7282E" w:rsidRPr="006C1E7F" w:rsidDel="003E0F8F">
          <w:rPr>
            <w:rFonts w:ascii="Times New Roman" w:hAnsi="Times New Roman" w:cs="Times New Roman"/>
            <w:sz w:val="24"/>
            <w:szCs w:val="24"/>
          </w:rPr>
          <w:delText>λ</w:delText>
        </w:r>
        <w:r w:rsidR="00567DD2" w:rsidDel="003E0F8F">
          <w:rPr>
            <w:rFonts w:ascii="Times New Roman" w:hAnsi="Times New Roman" w:cs="Times New Roman"/>
            <w:sz w:val="24"/>
            <w:szCs w:val="24"/>
          </w:rPr>
          <w:delText>) within our study system.</w:delText>
        </w:r>
        <w:r w:rsidR="00863148" w:rsidRPr="00863148" w:rsidDel="003E0F8F">
          <w:rPr>
            <w:rFonts w:ascii="Times New Roman" w:hAnsi="Times New Roman" w:cs="Times New Roman"/>
            <w:sz w:val="24"/>
            <w:szCs w:val="24"/>
          </w:rPr>
          <w:delText xml:space="preserve"> </w:delText>
        </w:r>
        <w:r w:rsidR="00567DD2" w:rsidDel="003E0F8F">
          <w:rPr>
            <w:rFonts w:ascii="Times New Roman" w:hAnsi="Times New Roman" w:cs="Times New Roman"/>
            <w:sz w:val="24"/>
            <w:szCs w:val="24"/>
          </w:rPr>
          <w:delText>We applied t</w:delText>
        </w:r>
        <w:r w:rsidR="00863148" w:rsidRPr="00863148" w:rsidDel="003E0F8F">
          <w:rPr>
            <w:rFonts w:ascii="Times New Roman" w:hAnsi="Times New Roman" w:cs="Times New Roman"/>
            <w:sz w:val="24"/>
            <w:szCs w:val="24"/>
          </w:rPr>
          <w:delText xml:space="preserve">he </w:delText>
        </w:r>
        <w:r w:rsidR="00BA5670" w:rsidDel="003E0F8F">
          <w:rPr>
            <w:rFonts w:ascii="Times New Roman" w:hAnsi="Times New Roman" w:cs="Times New Roman"/>
            <w:sz w:val="24"/>
            <w:szCs w:val="24"/>
          </w:rPr>
          <w:delText>improved state-space</w:delText>
        </w:r>
        <w:r w:rsidR="00863148" w:rsidRPr="00863148" w:rsidDel="003E0F8F">
          <w:rPr>
            <w:rFonts w:ascii="Times New Roman" w:hAnsi="Times New Roman" w:cs="Times New Roman"/>
            <w:sz w:val="24"/>
            <w:szCs w:val="24"/>
          </w:rPr>
          <w:delText xml:space="preserve"> model structure outlined b</w:delText>
        </w:r>
        <w:r w:rsidR="00567DD2" w:rsidDel="003E0F8F">
          <w:rPr>
            <w:rFonts w:ascii="Times New Roman" w:hAnsi="Times New Roman" w:cs="Times New Roman"/>
            <w:sz w:val="24"/>
            <w:szCs w:val="24"/>
          </w:rPr>
          <w:delText xml:space="preserve">y Hostetler and Chandler (2015), which </w:delText>
        </w:r>
        <w:r w:rsidR="006F61B2" w:rsidDel="003E0F8F">
          <w:rPr>
            <w:rFonts w:ascii="Times New Roman" w:hAnsi="Times New Roman" w:cs="Times New Roman"/>
            <w:sz w:val="24"/>
            <w:szCs w:val="24"/>
          </w:rPr>
          <w:delText>builds on the</w:delText>
        </w:r>
        <w:r w:rsidR="00F7282E" w:rsidDel="003E0F8F">
          <w:rPr>
            <w:rFonts w:ascii="Times New Roman" w:hAnsi="Times New Roman" w:cs="Times New Roman"/>
            <w:sz w:val="24"/>
            <w:szCs w:val="24"/>
          </w:rPr>
          <w:delText xml:space="preserve"> N-Mixture </w:delText>
        </w:r>
        <w:r w:rsidR="006F61B2" w:rsidDel="003E0F8F">
          <w:rPr>
            <w:rFonts w:ascii="Times New Roman" w:hAnsi="Times New Roman" w:cs="Times New Roman"/>
            <w:sz w:val="24"/>
            <w:szCs w:val="24"/>
          </w:rPr>
          <w:delText xml:space="preserve">model </w:delText>
        </w:r>
        <w:r w:rsidR="00F7282E" w:rsidDel="003E0F8F">
          <w:rPr>
            <w:rFonts w:ascii="Times New Roman" w:hAnsi="Times New Roman" w:cs="Times New Roman"/>
            <w:sz w:val="24"/>
            <w:szCs w:val="24"/>
          </w:rPr>
          <w:delText>described by Dail and Madsen (2011)</w:delText>
        </w:r>
        <w:r w:rsidR="00963C64" w:rsidDel="003E0F8F">
          <w:rPr>
            <w:rFonts w:ascii="Times New Roman" w:hAnsi="Times New Roman" w:cs="Times New Roman"/>
            <w:sz w:val="24"/>
            <w:szCs w:val="24"/>
          </w:rPr>
          <w:delText xml:space="preserve">. </w:delText>
        </w:r>
      </w:del>
      <w:del w:id="169" w:author="Althea ArchMiller" w:date="2018-10-07T17:41:00Z">
        <w:r w:rsidR="00963C64" w:rsidDel="00E6171F">
          <w:rPr>
            <w:rFonts w:ascii="Times New Roman" w:hAnsi="Times New Roman" w:cs="Times New Roman"/>
            <w:sz w:val="24"/>
            <w:szCs w:val="24"/>
          </w:rPr>
          <w:delText>Although very similar</w:delText>
        </w:r>
        <w:r w:rsidR="00F91DDD" w:rsidDel="00E6171F">
          <w:rPr>
            <w:rFonts w:ascii="Times New Roman" w:hAnsi="Times New Roman" w:cs="Times New Roman"/>
            <w:sz w:val="24"/>
            <w:szCs w:val="24"/>
          </w:rPr>
          <w:delText xml:space="preserve"> to its predecessor</w:delText>
        </w:r>
        <w:r w:rsidR="00963C64" w:rsidDel="00E6171F">
          <w:rPr>
            <w:rFonts w:ascii="Times New Roman" w:hAnsi="Times New Roman" w:cs="Times New Roman"/>
            <w:sz w:val="24"/>
            <w:szCs w:val="24"/>
          </w:rPr>
          <w:delText>, the Hostetler variant</w:delText>
        </w:r>
        <w:r w:rsidR="00F91DDD" w:rsidDel="00E6171F">
          <w:rPr>
            <w:rFonts w:ascii="Times New Roman" w:hAnsi="Times New Roman" w:cs="Times New Roman"/>
            <w:sz w:val="24"/>
            <w:szCs w:val="24"/>
          </w:rPr>
          <w:delText xml:space="preserve"> specifically addresses the excess-zeroes that often result from surveys of rare species</w:delText>
        </w:r>
        <w:r w:rsidR="006F61B2" w:rsidDel="00E6171F">
          <w:rPr>
            <w:rFonts w:ascii="Times New Roman" w:hAnsi="Times New Roman" w:cs="Times New Roman"/>
            <w:sz w:val="24"/>
            <w:szCs w:val="24"/>
          </w:rPr>
          <w:delText xml:space="preserve"> </w:delText>
        </w:r>
        <w:r w:rsidR="00F91DDD" w:rsidDel="00E6171F">
          <w:rPr>
            <w:rFonts w:ascii="Times New Roman" w:hAnsi="Times New Roman" w:cs="Times New Roman"/>
            <w:sz w:val="24"/>
            <w:szCs w:val="24"/>
          </w:rPr>
          <w:delText xml:space="preserve">by incorporating </w:delText>
        </w:r>
        <w:r w:rsidR="00963C64" w:rsidDel="00E6171F">
          <w:rPr>
            <w:rFonts w:ascii="Times New Roman" w:hAnsi="Times New Roman" w:cs="Times New Roman"/>
            <w:sz w:val="24"/>
            <w:szCs w:val="24"/>
          </w:rPr>
          <w:delText>the</w:delText>
        </w:r>
        <w:r w:rsidR="006F61B2" w:rsidDel="00E6171F">
          <w:rPr>
            <w:rFonts w:ascii="Times New Roman" w:hAnsi="Times New Roman" w:cs="Times New Roman"/>
            <w:sz w:val="24"/>
            <w:szCs w:val="24"/>
          </w:rPr>
          <w:delText xml:space="preserve"> </w:delText>
        </w:r>
        <w:r w:rsidR="00963C64" w:rsidDel="00E6171F">
          <w:rPr>
            <w:rFonts w:ascii="Times New Roman" w:hAnsi="Times New Roman" w:cs="Times New Roman"/>
            <w:sz w:val="24"/>
            <w:szCs w:val="24"/>
          </w:rPr>
          <w:delText xml:space="preserve">flexibility to model data with </w:delText>
        </w:r>
        <w:r w:rsidR="00F91DDD" w:rsidDel="00E6171F">
          <w:rPr>
            <w:rFonts w:ascii="Times New Roman" w:hAnsi="Times New Roman" w:cs="Times New Roman"/>
            <w:sz w:val="24"/>
            <w:szCs w:val="24"/>
          </w:rPr>
          <w:delText xml:space="preserve">negative binomial and zero-inflated Poisson </w:delText>
        </w:r>
        <w:r w:rsidR="00863148" w:rsidDel="00E6171F">
          <w:rPr>
            <w:rFonts w:ascii="Times New Roman" w:hAnsi="Times New Roman" w:cs="Times New Roman"/>
            <w:sz w:val="24"/>
            <w:szCs w:val="24"/>
          </w:rPr>
          <w:delText>distribution</w:delText>
        </w:r>
        <w:r w:rsidR="00AE59AF" w:rsidDel="00E6171F">
          <w:rPr>
            <w:rFonts w:ascii="Times New Roman" w:hAnsi="Times New Roman" w:cs="Times New Roman"/>
            <w:sz w:val="24"/>
            <w:szCs w:val="24"/>
          </w:rPr>
          <w:delText>s</w:delText>
        </w:r>
        <w:r w:rsidR="00963C64" w:rsidDel="00E6171F">
          <w:rPr>
            <w:rFonts w:ascii="Times New Roman" w:hAnsi="Times New Roman" w:cs="Times New Roman"/>
            <w:sz w:val="24"/>
            <w:szCs w:val="24"/>
          </w:rPr>
          <w:delText xml:space="preserve"> </w:delText>
        </w:r>
        <w:r w:rsidR="00F91DDD" w:rsidDel="00E6171F">
          <w:rPr>
            <w:rFonts w:ascii="Times New Roman" w:hAnsi="Times New Roman" w:cs="Times New Roman"/>
            <w:sz w:val="24"/>
            <w:szCs w:val="24"/>
          </w:rPr>
          <w:delText xml:space="preserve">in addition to the default Poisson. </w:delText>
        </w:r>
      </w:del>
      <w:moveFromRangeStart w:id="170" w:author="Althea ArchMiller" w:date="2018-10-07T17:42:00Z" w:name="move526697495"/>
      <w:moveFrom w:id="171" w:author="Althea ArchMiller" w:date="2018-10-07T17:42:00Z">
        <w:del w:id="172" w:author="Althea ArchMiller" w:date="2018-10-07T17:53:00Z">
          <w:r w:rsidR="00F91DDD" w:rsidDel="003E0F8F">
            <w:rPr>
              <w:rFonts w:ascii="Times New Roman" w:hAnsi="Times New Roman" w:cs="Times New Roman"/>
              <w:sz w:val="24"/>
              <w:szCs w:val="24"/>
            </w:rPr>
            <w:delText xml:space="preserve">Hostetler also allows </w:delText>
          </w:r>
          <w:r w:rsidR="00567DD2" w:rsidDel="003E0F8F">
            <w:rPr>
              <w:rFonts w:ascii="Times New Roman" w:hAnsi="Times New Roman" w:cs="Times New Roman"/>
              <w:sz w:val="24"/>
              <w:szCs w:val="24"/>
            </w:rPr>
            <w:delText>for</w:delText>
          </w:r>
          <w:r w:rsidR="00963C64" w:rsidDel="003E0F8F">
            <w:rPr>
              <w:rFonts w:ascii="Times New Roman" w:hAnsi="Times New Roman" w:cs="Times New Roman"/>
              <w:sz w:val="24"/>
              <w:szCs w:val="24"/>
            </w:rPr>
            <w:delText xml:space="preserve"> the application of classic growth models to</w:delText>
          </w:r>
          <w:r w:rsidR="00F91DDD" w:rsidDel="003E0F8F">
            <w:rPr>
              <w:rFonts w:ascii="Times New Roman" w:hAnsi="Times New Roman" w:cs="Times New Roman"/>
              <w:sz w:val="24"/>
              <w:szCs w:val="24"/>
            </w:rPr>
            <w:delText xml:space="preserve"> recruitment (</w:delText>
          </w:r>
          <w:r w:rsidR="00F91DDD" w:rsidRPr="006C1E7F" w:rsidDel="003E0F8F">
            <w:rPr>
              <w:rFonts w:ascii="Times New Roman" w:hAnsi="Times New Roman" w:cs="Times New Roman"/>
              <w:sz w:val="24"/>
              <w:szCs w:val="24"/>
            </w:rPr>
            <w:delText>γ</w:delText>
          </w:r>
          <w:r w:rsidR="00F91DDD" w:rsidDel="003E0F8F">
            <w:rPr>
              <w:rFonts w:ascii="Times New Roman" w:hAnsi="Times New Roman" w:cs="Times New Roman"/>
              <w:sz w:val="24"/>
              <w:szCs w:val="24"/>
            </w:rPr>
            <w:delText>) and survival (</w:delText>
          </w:r>
          <w:r w:rsidR="00F91DDD" w:rsidRPr="006C1E7F" w:rsidDel="003E0F8F">
            <w:rPr>
              <w:rFonts w:ascii="Times New Roman" w:hAnsi="Times New Roman" w:cs="Times New Roman"/>
              <w:sz w:val="24"/>
              <w:szCs w:val="24"/>
            </w:rPr>
            <w:delText>ω</w:delText>
          </w:r>
          <w:r w:rsidR="00F91DDD" w:rsidDel="003E0F8F">
            <w:rPr>
              <w:rFonts w:ascii="Times New Roman" w:hAnsi="Times New Roman" w:cs="Times New Roman"/>
              <w:sz w:val="24"/>
              <w:szCs w:val="24"/>
            </w:rPr>
            <w:delText>)</w:delText>
          </w:r>
          <w:r w:rsidR="00567DD2" w:rsidDel="003E0F8F">
            <w:rPr>
              <w:rFonts w:ascii="Times New Roman" w:hAnsi="Times New Roman" w:cs="Times New Roman"/>
              <w:sz w:val="24"/>
              <w:szCs w:val="24"/>
            </w:rPr>
            <w:delText xml:space="preserve"> population dynamics</w:delText>
          </w:r>
          <w:r w:rsidR="00F91DDD" w:rsidDel="003E0F8F">
            <w:rPr>
              <w:rFonts w:ascii="Times New Roman" w:hAnsi="Times New Roman" w:cs="Times New Roman"/>
              <w:sz w:val="24"/>
              <w:szCs w:val="24"/>
            </w:rPr>
            <w:delText>, although we were not able to develop that portion of our models due to the limited timeframe of our study</w:delText>
          </w:r>
          <w:r w:rsidR="00567DD2" w:rsidDel="003E0F8F">
            <w:rPr>
              <w:rFonts w:ascii="Times New Roman" w:hAnsi="Times New Roman" w:cs="Times New Roman"/>
              <w:sz w:val="24"/>
              <w:szCs w:val="24"/>
            </w:rPr>
            <w:delText>.</w:delText>
          </w:r>
          <w:r w:rsidR="00863148" w:rsidDel="003E0F8F">
            <w:rPr>
              <w:rFonts w:ascii="Times New Roman" w:hAnsi="Times New Roman" w:cs="Times New Roman"/>
              <w:sz w:val="24"/>
              <w:szCs w:val="24"/>
            </w:rPr>
            <w:delText xml:space="preserve"> </w:delText>
          </w:r>
          <w:r w:rsidR="00AF72BF" w:rsidDel="003E0F8F">
            <w:rPr>
              <w:rFonts w:ascii="Times New Roman" w:hAnsi="Times New Roman" w:cs="Times New Roman"/>
              <w:sz w:val="24"/>
              <w:szCs w:val="24"/>
            </w:rPr>
            <w:delText>We included, but</w:delText>
          </w:r>
          <w:r w:rsidR="00AF72BF" w:rsidRPr="006C1E7F" w:rsidDel="003E0F8F">
            <w:rPr>
              <w:rFonts w:ascii="Times New Roman" w:hAnsi="Times New Roman" w:cs="Times New Roman"/>
              <w:sz w:val="24"/>
              <w:szCs w:val="24"/>
            </w:rPr>
            <w:delText xml:space="preserve"> did not apply covariates to these parameters because a two-year dataset is not sufficient to model these changes. While we did not have enough data to fully model dynamics, eliminating that portion of the model entirely would erroneously imply that there was population stasis across the entire study period. By including them as intercepts only, we allow for population change without attempting to describe what is driving it.</w:delText>
          </w:r>
        </w:del>
      </w:moveFrom>
      <w:moveFromRangeEnd w:id="170"/>
    </w:p>
    <w:p w14:paraId="38A4CDCC" w14:textId="664F123E" w:rsidR="00963C64" w:rsidDel="003E0F8F" w:rsidRDefault="00963C64">
      <w:pPr>
        <w:autoSpaceDE w:val="0"/>
        <w:autoSpaceDN w:val="0"/>
        <w:spacing w:line="360" w:lineRule="auto"/>
        <w:outlineLvl w:val="0"/>
        <w:rPr>
          <w:del w:id="173" w:author="Althea ArchMiller" w:date="2018-10-07T17:53:00Z"/>
          <w:rFonts w:ascii="Times New Roman" w:hAnsi="Times New Roman" w:cs="Times New Roman"/>
          <w:sz w:val="24"/>
          <w:szCs w:val="24"/>
        </w:rPr>
        <w:pPrChange w:id="174" w:author="Althea ArchMiller" w:date="2018-10-07T17:54:00Z">
          <w:pPr>
            <w:spacing w:line="360" w:lineRule="auto"/>
          </w:pPr>
        </w:pPrChange>
      </w:pPr>
      <w:del w:id="175" w:author="Althea ArchMiller" w:date="2018-10-07T17:53:00Z">
        <w:r w:rsidDel="003E0F8F">
          <w:rPr>
            <w:rFonts w:ascii="Times New Roman" w:hAnsi="Times New Roman" w:cs="Times New Roman"/>
            <w:sz w:val="24"/>
            <w:szCs w:val="24"/>
          </w:rPr>
          <w:delText>(XX Note – Pretty sure DM had dynamics and I only lifted the additional distributions (read: account for excess zeroes) from HC. I think a main advancement in HC is inclusion of ‘classic’ growth models, which I was not able to take advantage of because I only have 2 years of data).</w:delText>
        </w:r>
      </w:del>
    </w:p>
    <w:p w14:paraId="2577E673" w14:textId="642632A5" w:rsidR="00B44858" w:rsidDel="003E0F8F" w:rsidRDefault="00523143" w:rsidP="003E0F8F">
      <w:pPr>
        <w:autoSpaceDE w:val="0"/>
        <w:autoSpaceDN w:val="0"/>
        <w:spacing w:line="360" w:lineRule="auto"/>
        <w:outlineLvl w:val="0"/>
        <w:rPr>
          <w:del w:id="176" w:author="Althea ArchMiller" w:date="2018-10-07T17:54:00Z"/>
          <w:rFonts w:ascii="Times New Roman" w:hAnsi="Times New Roman" w:cs="Times New Roman"/>
          <w:sz w:val="24"/>
          <w:szCs w:val="24"/>
        </w:rPr>
      </w:pPr>
      <w:del w:id="177" w:author="Althea ArchMiller" w:date="2018-10-07T17:54:00Z">
        <w:r w:rsidRPr="00C966A8" w:rsidDel="003E0F8F">
          <w:rPr>
            <w:rFonts w:ascii="Times New Roman" w:hAnsi="Times New Roman" w:cs="Times New Roman"/>
            <w:sz w:val="24"/>
            <w:szCs w:val="24"/>
          </w:rPr>
          <w:delText>Leonard’s skipper and Northern Barrens Tiger Beetle</w:delText>
        </w:r>
      </w:del>
      <w:ins w:id="178" w:author="Althea ArchMiller" w:date="2018-10-07T17:54:00Z">
        <w:r w:rsidR="003E0F8F">
          <w:rPr>
            <w:rFonts w:ascii="Times New Roman" w:hAnsi="Times New Roman" w:cs="Times New Roman"/>
            <w:sz w:val="24"/>
            <w:szCs w:val="24"/>
          </w:rPr>
          <w:t>…</w:t>
        </w:r>
      </w:ins>
      <w:bookmarkStart w:id="179" w:name="_GoBack"/>
    </w:p>
    <w:p w14:paraId="03D08D5E" w14:textId="77777777" w:rsidR="00214505" w:rsidRPr="00C966A8" w:rsidRDefault="00C55E11">
      <w:pPr>
        <w:spacing w:line="360" w:lineRule="auto"/>
        <w:rPr>
          <w:rFonts w:ascii="Times New Roman" w:hAnsi="Times New Roman" w:cs="Times New Roman"/>
          <w:sz w:val="24"/>
          <w:szCs w:val="24"/>
        </w:rPr>
        <w:pPrChange w:id="180" w:author="Althea ArchMiller" w:date="2018-10-07T17:54:00Z">
          <w:pPr>
            <w:autoSpaceDE w:val="0"/>
            <w:autoSpaceDN w:val="0"/>
            <w:spacing w:line="360" w:lineRule="auto"/>
            <w:outlineLvl w:val="0"/>
          </w:pPr>
        </w:pPrChange>
      </w:pPr>
      <w:r>
        <w:rPr>
          <w:rFonts w:ascii="Times New Roman" w:hAnsi="Times New Roman" w:cs="Times New Roman"/>
          <w:sz w:val="24"/>
          <w:szCs w:val="24"/>
        </w:rPr>
        <w:t>We fit a beta-binomial distribution to detection probability without including covariates and found it to be extremely variable among surveys and sites</w:t>
      </w:r>
      <w:r w:rsidRPr="00C966A8">
        <w:rPr>
          <w:rFonts w:ascii="Times New Roman" w:hAnsi="Times New Roman" w:cs="Times New Roman"/>
          <w:sz w:val="24"/>
          <w:szCs w:val="24"/>
        </w:rPr>
        <w:t>.</w:t>
      </w:r>
      <w:r>
        <w:rPr>
          <w:rFonts w:ascii="Times New Roman" w:hAnsi="Times New Roman" w:cs="Times New Roman"/>
          <w:sz w:val="24"/>
          <w:szCs w:val="24"/>
        </w:rPr>
        <w:t xml:space="preserve"> </w:t>
      </w:r>
      <w:r w:rsidRPr="00C966A8">
        <w:rPr>
          <w:rFonts w:ascii="Times New Roman" w:hAnsi="Times New Roman" w:cs="Times New Roman"/>
          <w:sz w:val="24"/>
          <w:szCs w:val="24"/>
        </w:rPr>
        <w:t>Based on preliminary analyses</w:t>
      </w:r>
      <w:r>
        <w:rPr>
          <w:rFonts w:ascii="Times New Roman" w:hAnsi="Times New Roman" w:cs="Times New Roman"/>
          <w:sz w:val="24"/>
          <w:szCs w:val="24"/>
        </w:rPr>
        <w:t xml:space="preserve">, we did not fit covariates to detection probability because observations were insufficient for robust modeling </w:t>
      </w:r>
      <w:r w:rsidR="00214505" w:rsidRPr="00C966A8">
        <w:rPr>
          <w:rFonts w:ascii="Times New Roman" w:hAnsi="Times New Roman" w:cs="Times New Roman"/>
          <w:sz w:val="24"/>
          <w:szCs w:val="24"/>
        </w:rPr>
        <w:t xml:space="preserve">(results not shown; see XX at </w:t>
      </w:r>
      <w:proofErr w:type="spellStart"/>
      <w:r w:rsidR="00214505" w:rsidRPr="00C966A8">
        <w:rPr>
          <w:rFonts w:ascii="Times New Roman" w:hAnsi="Times New Roman" w:cs="Times New Roman"/>
          <w:sz w:val="24"/>
          <w:szCs w:val="24"/>
        </w:rPr>
        <w:t>doiXX</w:t>
      </w:r>
      <w:proofErr w:type="spellEnd"/>
      <w:r w:rsidR="00214505" w:rsidRPr="00C966A8">
        <w:rPr>
          <w:rFonts w:ascii="Times New Roman" w:hAnsi="Times New Roman" w:cs="Times New Roman"/>
          <w:sz w:val="24"/>
          <w:szCs w:val="24"/>
        </w:rPr>
        <w:t>)</w:t>
      </w:r>
      <w:r>
        <w:rPr>
          <w:rFonts w:ascii="Times New Roman" w:hAnsi="Times New Roman" w:cs="Times New Roman"/>
          <w:sz w:val="24"/>
          <w:szCs w:val="24"/>
        </w:rPr>
        <w:t>.</w:t>
      </w:r>
    </w:p>
    <w:bookmarkEnd w:id="179"/>
    <w:p w14:paraId="72CBFC7A" w14:textId="77777777"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14:paraId="16A1D068" w14:textId="77777777"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14:paraId="58C4D177" w14:textId="77777777" w:rsidR="009C7DE4"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14:paraId="11A4981A" w14:textId="77777777"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14:paraId="726BD710" w14:textId="77777777" w:rsidR="00B44858"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C067BD">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14:paraId="2E2674CE"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14:paraId="145BBD35" w14:textId="77777777" w:rsidR="007C558F"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D274C7">
        <w:rPr>
          <w:rFonts w:ascii="Times New Roman" w:hAnsi="Times New Roman" w:cs="Times New Roman"/>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sidR="004771E0" w:rsidRPr="00C966A8">
        <w:rPr>
          <w:rFonts w:ascii="Times New Roman" w:hAnsi="Times New Roman" w:cs="Times New Roman"/>
          <w:sz w:val="24"/>
          <w:szCs w:val="24"/>
        </w:rPr>
        <w:t xml:space="preserve"> covariates 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Pr>
          <w:rFonts w:ascii="Times New Roman" w:hAnsi="Times New Roman" w:cs="Times New Roman"/>
          <w:sz w:val="24"/>
          <w:szCs w:val="24"/>
        </w:rPr>
        <w:t>(-3.9, 1.4 SD)</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3C6932" w:rsidRPr="00C966A8">
        <w:rPr>
          <w:rFonts w:ascii="Times New Roman" w:hAnsi="Times New Roman" w:cs="Times New Roman"/>
          <w:sz w:val="24"/>
          <w:szCs w:val="24"/>
        </w:rPr>
        <w:t xml:space="preserve">. </w:t>
      </w:r>
    </w:p>
    <w:p w14:paraId="1E7660D7" w14:textId="77777777"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14:paraId="3E6DCFA1" w14:textId="77777777" w:rsidR="003C6932" w:rsidRPr="00C966A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Pr="00C966A8">
        <w:rPr>
          <w:rFonts w:ascii="Times New Roman" w:hAnsi="Times New Roman" w:cs="Times New Roman"/>
          <w:sz w:val="24"/>
          <w:szCs w:val="24"/>
        </w:rPr>
        <w:t>(resu</w:t>
      </w:r>
      <w:r>
        <w:rPr>
          <w:rFonts w:ascii="Times New Roman" w:hAnsi="Times New Roman" w:cs="Times New Roman"/>
          <w:sz w:val="24"/>
          <w:szCs w:val="24"/>
        </w:rPr>
        <w:t xml:space="preserve">lts not shown; see XX at </w:t>
      </w:r>
      <w:proofErr w:type="spellStart"/>
      <w:r>
        <w:rPr>
          <w:rFonts w:ascii="Times New Roman" w:hAnsi="Times New Roman" w:cs="Times New Roman"/>
          <w:sz w:val="24"/>
          <w:szCs w:val="24"/>
        </w:rPr>
        <w:t>doiXX</w:t>
      </w:r>
      <w:proofErr w:type="spellEnd"/>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(0.7, 0.2 SD)</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(0.3, 0.2 SD)</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(0.</w:t>
      </w:r>
      <w:r w:rsidR="00B37DAE">
        <w:rPr>
          <w:rFonts w:ascii="Times New Roman" w:hAnsi="Times New Roman" w:cs="Times New Roman"/>
          <w:sz w:val="24"/>
          <w:szCs w:val="24"/>
        </w:rPr>
        <w:t>37</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w:t>
      </w:r>
      <w:r w:rsidR="00B37DAE">
        <w:rPr>
          <w:rFonts w:ascii="Times New Roman" w:hAnsi="Times New Roman" w:cs="Times New Roman"/>
          <w:sz w:val="24"/>
          <w:szCs w:val="24"/>
        </w:rPr>
        <w:t>0.99 and</w:t>
      </w:r>
      <w:r w:rsidR="001446B1">
        <w:rPr>
          <w:rFonts w:ascii="Times New Roman" w:hAnsi="Times New Roman" w:cs="Times New Roman"/>
          <w:sz w:val="24"/>
          <w:szCs w:val="24"/>
        </w:rPr>
        <w:t xml:space="preserve"> </w:t>
      </w:r>
      <w:r w:rsidR="00247408" w:rsidRPr="00C966A8">
        <w:rPr>
          <w:rFonts w:ascii="Times New Roman" w:hAnsi="Times New Roman" w:cs="Times New Roman"/>
          <w:sz w:val="24"/>
          <w:szCs w:val="24"/>
        </w:rPr>
        <w:t>0.0</w:t>
      </w:r>
      <w:r w:rsidR="001446B1">
        <w:rPr>
          <w:rFonts w:ascii="Times New Roman" w:hAnsi="Times New Roman" w:cs="Times New Roman"/>
          <w:sz w:val="24"/>
          <w:szCs w:val="24"/>
        </w:rPr>
        <w:t>2</w:t>
      </w:r>
      <w:r w:rsidR="00CB79F9">
        <w:rPr>
          <w:rFonts w:ascii="Times New Roman" w:hAnsi="Times New Roman" w:cs="Times New Roman"/>
          <w:sz w:val="24"/>
          <w:szCs w:val="24"/>
        </w:rPr>
        <w:t xml:space="preserve"> to</w:t>
      </w:r>
      <w:r w:rsidR="00247408" w:rsidRPr="00C966A8">
        <w:rPr>
          <w:rFonts w:ascii="Times New Roman" w:hAnsi="Times New Roman" w:cs="Times New Roman"/>
          <w:sz w:val="24"/>
          <w:szCs w:val="24"/>
        </w:rPr>
        <w:t xml:space="preserve"> 0.6</w:t>
      </w:r>
      <w:r w:rsidR="001446B1">
        <w:rPr>
          <w:rFonts w:ascii="Times New Roman" w:hAnsi="Times New Roman" w:cs="Times New Roman"/>
          <w:sz w:val="24"/>
          <w:szCs w:val="24"/>
        </w:rPr>
        <w:t>4</w:t>
      </w:r>
      <w:r w:rsidR="00CB79F9">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Initial plot occupancy for tiger beetles was positively affected by both elevation (0.7, 0.3 SD) and canopy cover (0.8, 0.3 SD), with 85% credible intervals that did not include zero (0.2 to 1.1 and 0.3 to 1.3, respectively) (Fig. XX).</w:t>
      </w:r>
      <w:r w:rsidR="00027499" w:rsidRPr="00C966A8">
        <w:rPr>
          <w:rFonts w:ascii="Times New Roman" w:hAnsi="Times New Roman" w:cs="Times New Roman"/>
          <w:sz w:val="24"/>
          <w:szCs w:val="24"/>
        </w:rPr>
        <w:t xml:space="preserve"> </w:t>
      </w:r>
    </w:p>
    <w:p w14:paraId="15C31DD2" w14:textId="77777777" w:rsidR="00B44858" w:rsidRPr="00C966A8" w:rsidRDefault="00B44858" w:rsidP="001504C7">
      <w:pPr>
        <w:autoSpaceDE w:val="0"/>
        <w:autoSpaceDN w:val="0"/>
        <w:spacing w:line="360" w:lineRule="auto"/>
        <w:rPr>
          <w:rFonts w:ascii="Times New Roman" w:hAnsi="Times New Roman" w:cs="Times New Roman"/>
          <w:sz w:val="24"/>
          <w:szCs w:val="24"/>
        </w:rPr>
      </w:pPr>
    </w:p>
    <w:p w14:paraId="795BBBF4" w14:textId="77777777"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14:paraId="4F468876" w14:textId="77777777" w:rsidR="008E2389" w:rsidRDefault="008E2389" w:rsidP="008E2389">
      <w:pPr>
        <w:autoSpaceDE w:val="0"/>
        <w:autoSpaceDN w:val="0"/>
        <w:spacing w:line="360" w:lineRule="auto"/>
        <w:outlineLvl w:val="0"/>
        <w:rPr>
          <w:rFonts w:ascii="Times New Roman" w:hAnsi="Times New Roman" w:cs="Times New Roman"/>
          <w:sz w:val="24"/>
          <w:szCs w:val="24"/>
        </w:rPr>
      </w:pPr>
      <w:r>
        <w:rPr>
          <w:rFonts w:ascii="Times New Roman" w:hAnsi="Times New Roman" w:cs="Times New Roman"/>
          <w:sz w:val="24"/>
          <w:szCs w:val="24"/>
        </w:rPr>
        <w:t>Brief summary of the main things that we found.</w:t>
      </w:r>
    </w:p>
    <w:p w14:paraId="5FEDE46B" w14:textId="77777777"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proofErr w:type="spellStart"/>
      <w:r w:rsidR="00C32E22">
        <w:rPr>
          <w:rFonts w:ascii="Times New Roman" w:hAnsi="Times New Roman" w:cs="Times New Roman"/>
          <w:bCs/>
          <w:sz w:val="24"/>
          <w:szCs w:val="24"/>
        </w:rPr>
        <w:t>liatris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14:paraId="4460B6A3" w14:textId="77777777" w:rsidR="001B14FB" w:rsidRDefault="00FA2AE2"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Our results illuminate the complicated nature of species’ habitat relationships and highlight the difficulty encountered when designing projects to restore and manage habitat for the benefit of </w:t>
      </w:r>
      <w:r w:rsidR="005354FE">
        <w:rPr>
          <w:rFonts w:ascii="Times New Roman" w:hAnsi="Times New Roman" w:cs="Times New Roman"/>
          <w:bCs/>
          <w:sz w:val="24"/>
          <w:szCs w:val="24"/>
        </w:rPr>
        <w:t>the native fauna as a whole</w:t>
      </w:r>
      <w:r>
        <w:rPr>
          <w:rFonts w:ascii="Times New Roman" w:hAnsi="Times New Roman" w:cs="Times New Roman"/>
          <w:bCs/>
          <w:sz w:val="24"/>
          <w:szCs w:val="24"/>
        </w:rPr>
        <w:t xml:space="preserve">. </w:t>
      </w:r>
      <w:r w:rsidR="00B745AE">
        <w:rPr>
          <w:rFonts w:ascii="Times New Roman" w:hAnsi="Times New Roman" w:cs="Times New Roman"/>
          <w:bCs/>
          <w:sz w:val="24"/>
          <w:szCs w:val="24"/>
        </w:rPr>
        <w:t xml:space="preserve">Although some of our target species’ responses to habitat are in direct conflict with one another, this is unsurprising given their individual life-histories. For example, </w:t>
      </w:r>
      <w:r w:rsidR="00A50D19">
        <w:rPr>
          <w:rFonts w:ascii="Times New Roman" w:hAnsi="Times New Roman" w:cs="Times New Roman"/>
          <w:bCs/>
          <w:sz w:val="24"/>
          <w:szCs w:val="24"/>
        </w:rPr>
        <w:t>lark sparrow and Leonard’s skipper have disparate associations with management disturbance (logging, burning, and grazing.) Lark sparrow</w:t>
      </w:r>
      <w:r w:rsidR="001912D4">
        <w:rPr>
          <w:rFonts w:ascii="Times New Roman" w:hAnsi="Times New Roman" w:cs="Times New Roman"/>
          <w:bCs/>
          <w:sz w:val="24"/>
          <w:szCs w:val="24"/>
        </w:rPr>
        <w:t xml:space="preserve"> responds positively, possibly because it</w:t>
      </w:r>
      <w:r w:rsidR="00A50D19">
        <w:rPr>
          <w:rFonts w:ascii="Times New Roman" w:hAnsi="Times New Roman" w:cs="Times New Roman"/>
          <w:bCs/>
          <w:sz w:val="24"/>
          <w:szCs w:val="24"/>
        </w:rPr>
        <w:t xml:space="preserve"> is mobile, </w:t>
      </w:r>
      <w:r w:rsidR="006E0222">
        <w:rPr>
          <w:rFonts w:ascii="Times New Roman" w:hAnsi="Times New Roman" w:cs="Times New Roman"/>
          <w:bCs/>
          <w:sz w:val="24"/>
          <w:szCs w:val="24"/>
        </w:rPr>
        <w:t>may have many</w:t>
      </w:r>
      <w:r w:rsidR="00A50D19">
        <w:rPr>
          <w:rFonts w:ascii="Times New Roman" w:hAnsi="Times New Roman" w:cs="Times New Roman"/>
          <w:bCs/>
          <w:sz w:val="24"/>
          <w:szCs w:val="24"/>
        </w:rPr>
        <w:t xml:space="preserve"> </w:t>
      </w:r>
      <w:r w:rsidR="006E0222">
        <w:rPr>
          <w:rFonts w:ascii="Times New Roman" w:hAnsi="Times New Roman" w:cs="Times New Roman"/>
          <w:bCs/>
          <w:sz w:val="24"/>
          <w:szCs w:val="24"/>
        </w:rPr>
        <w:t xml:space="preserve">individuals </w:t>
      </w:r>
      <w:r w:rsidR="00A50D19">
        <w:rPr>
          <w:rFonts w:ascii="Times New Roman" w:hAnsi="Times New Roman" w:cs="Times New Roman"/>
          <w:bCs/>
          <w:sz w:val="24"/>
          <w:szCs w:val="24"/>
        </w:rPr>
        <w:t>searching for territory</w:t>
      </w:r>
      <w:r w:rsidR="001912D4">
        <w:rPr>
          <w:rFonts w:ascii="Times New Roman" w:hAnsi="Times New Roman" w:cs="Times New Roman"/>
          <w:bCs/>
          <w:sz w:val="24"/>
          <w:szCs w:val="24"/>
        </w:rPr>
        <w:t xml:space="preserve"> each breeding season</w:t>
      </w:r>
      <w:r w:rsidR="00A50D19">
        <w:rPr>
          <w:rFonts w:ascii="Times New Roman" w:hAnsi="Times New Roman" w:cs="Times New Roman"/>
          <w:bCs/>
          <w:sz w:val="24"/>
          <w:szCs w:val="24"/>
        </w:rPr>
        <w:t xml:space="preserve">, and </w:t>
      </w:r>
      <w:r w:rsidR="001912D4">
        <w:rPr>
          <w:rFonts w:ascii="Times New Roman" w:hAnsi="Times New Roman" w:cs="Times New Roman"/>
          <w:bCs/>
          <w:sz w:val="24"/>
          <w:szCs w:val="24"/>
        </w:rPr>
        <w:t xml:space="preserve">may be able to directly benefit from multiple direct management techniques within a relatively short </w:t>
      </w:r>
      <w:r w:rsidR="001912D4">
        <w:rPr>
          <w:rFonts w:ascii="Times New Roman" w:hAnsi="Times New Roman" w:cs="Times New Roman"/>
          <w:bCs/>
          <w:sz w:val="24"/>
          <w:szCs w:val="24"/>
        </w:rPr>
        <w:lastRenderedPageBreak/>
        <w:t>timeframe.</w:t>
      </w:r>
      <w:r w:rsidR="006E0222">
        <w:rPr>
          <w:rFonts w:ascii="Times New Roman" w:hAnsi="Times New Roman" w:cs="Times New Roman"/>
          <w:bCs/>
          <w:sz w:val="24"/>
          <w:szCs w:val="24"/>
        </w:rPr>
        <w:t xml:space="preserve"> O</w:t>
      </w:r>
      <w:r w:rsidR="001912D4">
        <w:rPr>
          <w:rFonts w:ascii="Times New Roman" w:hAnsi="Times New Roman" w:cs="Times New Roman"/>
          <w:bCs/>
          <w:sz w:val="24"/>
          <w:szCs w:val="24"/>
        </w:rPr>
        <w:t>pen soil created as a result of burning or grazing may provide foraging opportunities</w:t>
      </w:r>
      <w:r w:rsidR="005354FE">
        <w:rPr>
          <w:rFonts w:ascii="Times New Roman" w:hAnsi="Times New Roman" w:cs="Times New Roman"/>
          <w:bCs/>
          <w:sz w:val="24"/>
          <w:szCs w:val="24"/>
        </w:rPr>
        <w:t xml:space="preserve"> almost immediately, and </w:t>
      </w:r>
      <w:r w:rsidR="006E0222">
        <w:rPr>
          <w:rFonts w:ascii="Times New Roman" w:hAnsi="Times New Roman" w:cs="Times New Roman"/>
          <w:bCs/>
          <w:sz w:val="24"/>
          <w:szCs w:val="24"/>
        </w:rPr>
        <w:t xml:space="preserve">canopy </w:t>
      </w:r>
      <w:r w:rsidR="005354FE">
        <w:rPr>
          <w:rFonts w:ascii="Times New Roman" w:hAnsi="Times New Roman" w:cs="Times New Roman"/>
          <w:bCs/>
          <w:sz w:val="24"/>
          <w:szCs w:val="24"/>
        </w:rPr>
        <w:t xml:space="preserve">openings created by logging could be considered </w:t>
      </w:r>
      <w:r w:rsidR="001B14FB">
        <w:rPr>
          <w:rFonts w:ascii="Times New Roman" w:hAnsi="Times New Roman" w:cs="Times New Roman"/>
          <w:bCs/>
          <w:sz w:val="24"/>
          <w:szCs w:val="24"/>
        </w:rPr>
        <w:t>to be available the same or the</w:t>
      </w:r>
      <w:r w:rsidR="005354FE">
        <w:rPr>
          <w:rFonts w:ascii="Times New Roman" w:hAnsi="Times New Roman" w:cs="Times New Roman"/>
          <w:bCs/>
          <w:sz w:val="24"/>
          <w:szCs w:val="24"/>
        </w:rPr>
        <w:t xml:space="preserve"> next year</w:t>
      </w:r>
      <w:r w:rsidR="001B14FB">
        <w:rPr>
          <w:rFonts w:ascii="Times New Roman" w:hAnsi="Times New Roman" w:cs="Times New Roman"/>
          <w:bCs/>
          <w:sz w:val="24"/>
          <w:szCs w:val="24"/>
        </w:rPr>
        <w:t>, depending on when they were logged</w:t>
      </w:r>
      <w:r w:rsidR="001912D4">
        <w:rPr>
          <w:rFonts w:ascii="Times New Roman" w:hAnsi="Times New Roman" w:cs="Times New Roman"/>
          <w:bCs/>
          <w:sz w:val="24"/>
          <w:szCs w:val="24"/>
        </w:rPr>
        <w:t xml:space="preserve">. </w:t>
      </w:r>
      <w:r w:rsidR="001B14FB">
        <w:rPr>
          <w:rFonts w:ascii="Times New Roman" w:hAnsi="Times New Roman" w:cs="Times New Roman"/>
          <w:bCs/>
          <w:sz w:val="24"/>
          <w:szCs w:val="24"/>
        </w:rPr>
        <w:t xml:space="preserve">Lark sparrows may </w:t>
      </w:r>
      <w:r w:rsidR="00815C7B">
        <w:rPr>
          <w:rFonts w:ascii="Times New Roman" w:hAnsi="Times New Roman" w:cs="Times New Roman"/>
          <w:bCs/>
          <w:sz w:val="24"/>
          <w:szCs w:val="24"/>
        </w:rPr>
        <w:t>also avoid direct negative effects of</w:t>
      </w:r>
      <w:r w:rsidR="001912D4">
        <w:rPr>
          <w:rFonts w:ascii="Times New Roman" w:hAnsi="Times New Roman" w:cs="Times New Roman"/>
          <w:bCs/>
          <w:sz w:val="24"/>
          <w:szCs w:val="24"/>
        </w:rPr>
        <w:t xml:space="preserve"> prescribed burning (arguably a destructive technique from a young-rearing perspective) </w:t>
      </w:r>
      <w:r w:rsidR="001B14FB">
        <w:rPr>
          <w:rFonts w:ascii="Times New Roman" w:hAnsi="Times New Roman" w:cs="Times New Roman"/>
          <w:bCs/>
          <w:sz w:val="24"/>
          <w:szCs w:val="24"/>
        </w:rPr>
        <w:t xml:space="preserve">as it </w:t>
      </w:r>
      <w:r w:rsidR="001912D4">
        <w:rPr>
          <w:rFonts w:ascii="Times New Roman" w:hAnsi="Times New Roman" w:cs="Times New Roman"/>
          <w:bCs/>
          <w:sz w:val="24"/>
          <w:szCs w:val="24"/>
        </w:rPr>
        <w:t>often occurs in the early spring</w:t>
      </w:r>
      <w:r w:rsidR="006E0222">
        <w:rPr>
          <w:rFonts w:ascii="Times New Roman" w:hAnsi="Times New Roman" w:cs="Times New Roman"/>
          <w:bCs/>
          <w:sz w:val="24"/>
          <w:szCs w:val="24"/>
        </w:rPr>
        <w:t xml:space="preserve"> before birds are present on territories</w:t>
      </w:r>
      <w:r w:rsidR="001912D4">
        <w:rPr>
          <w:rFonts w:ascii="Times New Roman" w:hAnsi="Times New Roman" w:cs="Times New Roman"/>
          <w:bCs/>
          <w:sz w:val="24"/>
          <w:szCs w:val="24"/>
        </w:rPr>
        <w:t xml:space="preserve"> </w:t>
      </w:r>
      <w:r w:rsidR="005354FE">
        <w:rPr>
          <w:rFonts w:ascii="Times New Roman" w:hAnsi="Times New Roman" w:cs="Times New Roman"/>
          <w:bCs/>
          <w:sz w:val="24"/>
          <w:szCs w:val="24"/>
        </w:rPr>
        <w:t>and so direct impact is limited.</w:t>
      </w:r>
      <w:r w:rsidR="001912D4">
        <w:rPr>
          <w:rFonts w:ascii="Times New Roman" w:hAnsi="Times New Roman" w:cs="Times New Roman"/>
          <w:bCs/>
          <w:sz w:val="24"/>
          <w:szCs w:val="24"/>
        </w:rPr>
        <w:t xml:space="preserve"> </w:t>
      </w:r>
      <w:r w:rsidR="007906A1">
        <w:rPr>
          <w:rFonts w:ascii="Times New Roman" w:hAnsi="Times New Roman" w:cs="Times New Roman"/>
          <w:bCs/>
          <w:sz w:val="24"/>
          <w:szCs w:val="24"/>
        </w:rPr>
        <w:t xml:space="preserve">Conversely, the Leonard’s skipper is negatively impacted by management disturbance. </w:t>
      </w:r>
      <w:r w:rsidR="00C32CBD">
        <w:rPr>
          <w:rFonts w:ascii="Times New Roman" w:hAnsi="Times New Roman" w:cs="Times New Roman"/>
          <w:bCs/>
          <w:sz w:val="24"/>
          <w:szCs w:val="24"/>
        </w:rPr>
        <w:t xml:space="preserve">Unlike the lark sparrow, their life cycle is very </w:t>
      </w:r>
      <w:r w:rsidR="00411E5F">
        <w:rPr>
          <w:rFonts w:ascii="Times New Roman" w:hAnsi="Times New Roman" w:cs="Times New Roman"/>
          <w:bCs/>
          <w:sz w:val="24"/>
          <w:szCs w:val="24"/>
        </w:rPr>
        <w:t>likely to be interrupted by commonly used management techniques</w:t>
      </w:r>
      <w:r w:rsidR="00C32CBD">
        <w:rPr>
          <w:rFonts w:ascii="Times New Roman" w:hAnsi="Times New Roman" w:cs="Times New Roman"/>
          <w:bCs/>
          <w:sz w:val="24"/>
          <w:szCs w:val="24"/>
        </w:rPr>
        <w:t xml:space="preserve">. </w:t>
      </w:r>
      <w:r w:rsidR="0061040D">
        <w:rPr>
          <w:rFonts w:ascii="Times New Roman" w:hAnsi="Times New Roman" w:cs="Times New Roman"/>
          <w:bCs/>
          <w:sz w:val="24"/>
          <w:szCs w:val="24"/>
        </w:rPr>
        <w:t>Prairie skippers like the Leonard’</w:t>
      </w:r>
      <w:r w:rsidR="0056138D">
        <w:rPr>
          <w:rFonts w:ascii="Times New Roman" w:hAnsi="Times New Roman" w:cs="Times New Roman"/>
          <w:bCs/>
          <w:sz w:val="24"/>
          <w:szCs w:val="24"/>
        </w:rPr>
        <w:t>s</w:t>
      </w:r>
      <w:r w:rsidR="0061040D">
        <w:rPr>
          <w:rFonts w:ascii="Times New Roman" w:hAnsi="Times New Roman" w:cs="Times New Roman"/>
          <w:bCs/>
          <w:sz w:val="24"/>
          <w:szCs w:val="24"/>
        </w:rPr>
        <w:t xml:space="preserve"> are bound to the same location over multiple seasons and development phases. They are vulnerable to spring fire as overwintering pupae (XXX cite dana, others??)</w:t>
      </w:r>
      <w:r w:rsidR="000625B2">
        <w:rPr>
          <w:rFonts w:ascii="Times New Roman" w:hAnsi="Times New Roman" w:cs="Times New Roman"/>
          <w:bCs/>
          <w:sz w:val="24"/>
          <w:szCs w:val="24"/>
        </w:rPr>
        <w:t>, Grazing cows consume the grass upon which larvae are dependent and may inadvertently</w:t>
      </w:r>
      <w:r w:rsidR="0061040D">
        <w:rPr>
          <w:rFonts w:ascii="Times New Roman" w:hAnsi="Times New Roman" w:cs="Times New Roman"/>
          <w:bCs/>
          <w:sz w:val="24"/>
          <w:szCs w:val="24"/>
        </w:rPr>
        <w:t xml:space="preserve"> consume eggs and larvae</w:t>
      </w:r>
      <w:r w:rsidR="000625B2">
        <w:rPr>
          <w:rFonts w:ascii="Times New Roman" w:hAnsi="Times New Roman" w:cs="Times New Roman"/>
          <w:bCs/>
          <w:sz w:val="24"/>
          <w:szCs w:val="24"/>
        </w:rPr>
        <w:t xml:space="preserve"> while grazing</w:t>
      </w:r>
      <w:r w:rsidR="0061040D">
        <w:rPr>
          <w:rFonts w:ascii="Times New Roman" w:hAnsi="Times New Roman" w:cs="Times New Roman"/>
          <w:bCs/>
          <w:sz w:val="24"/>
          <w:szCs w:val="24"/>
        </w:rPr>
        <w:t xml:space="preserve">.  </w:t>
      </w:r>
      <w:r w:rsidR="00CD0801">
        <w:rPr>
          <w:rFonts w:ascii="Times New Roman" w:hAnsi="Times New Roman" w:cs="Times New Roman"/>
          <w:bCs/>
          <w:sz w:val="24"/>
          <w:szCs w:val="24"/>
        </w:rPr>
        <w:t>Skippers</w:t>
      </w:r>
      <w:r w:rsidR="001B14FB">
        <w:rPr>
          <w:rFonts w:ascii="Times New Roman" w:hAnsi="Times New Roman" w:cs="Times New Roman"/>
          <w:bCs/>
          <w:sz w:val="24"/>
          <w:szCs w:val="24"/>
        </w:rPr>
        <w:t xml:space="preserve"> also utilize different portions of habitat at different times</w:t>
      </w:r>
      <w:r w:rsidR="00883463">
        <w:rPr>
          <w:rFonts w:ascii="Times New Roman" w:hAnsi="Times New Roman" w:cs="Times New Roman"/>
          <w:bCs/>
          <w:sz w:val="24"/>
          <w:szCs w:val="24"/>
        </w:rPr>
        <w:t xml:space="preserve"> during their life cycle</w:t>
      </w:r>
      <w:r w:rsidR="001B14FB">
        <w:rPr>
          <w:rFonts w:ascii="Times New Roman" w:hAnsi="Times New Roman" w:cs="Times New Roman"/>
          <w:bCs/>
          <w:sz w:val="24"/>
          <w:szCs w:val="24"/>
        </w:rPr>
        <w:t>, so females that are attracted to lay eggs in areas with suitable nectar and larval resources may be operating in a population sink if the area is subsequently burned</w:t>
      </w:r>
      <w:r w:rsidR="00712023">
        <w:rPr>
          <w:rFonts w:ascii="Times New Roman" w:hAnsi="Times New Roman" w:cs="Times New Roman"/>
          <w:bCs/>
          <w:sz w:val="24"/>
          <w:szCs w:val="24"/>
        </w:rPr>
        <w:t xml:space="preserve"> and the larvae destroyed</w:t>
      </w:r>
      <w:r w:rsidR="00CD0801">
        <w:rPr>
          <w:rFonts w:ascii="Times New Roman" w:hAnsi="Times New Roman" w:cs="Times New Roman"/>
          <w:bCs/>
          <w:sz w:val="24"/>
          <w:szCs w:val="24"/>
        </w:rPr>
        <w:t xml:space="preserve"> the following</w:t>
      </w:r>
      <w:r w:rsidR="001B14FB">
        <w:rPr>
          <w:rFonts w:ascii="Times New Roman" w:hAnsi="Times New Roman" w:cs="Times New Roman"/>
          <w:bCs/>
          <w:sz w:val="24"/>
          <w:szCs w:val="24"/>
        </w:rPr>
        <w:t xml:space="preserve"> spring. In addition to the support revealed by our models, observers noticed anecdotally that areas that seemed to provide ideal skipper habitat</w:t>
      </w:r>
      <w:r w:rsidR="00712023">
        <w:rPr>
          <w:rFonts w:ascii="Times New Roman" w:hAnsi="Times New Roman" w:cs="Times New Roman"/>
          <w:bCs/>
          <w:sz w:val="24"/>
          <w:szCs w:val="24"/>
        </w:rPr>
        <w:t xml:space="preserve"> (abundant bunchgrass and other grass, </w:t>
      </w:r>
      <w:proofErr w:type="spellStart"/>
      <w:r w:rsidR="00712023">
        <w:rPr>
          <w:rFonts w:ascii="Times New Roman" w:hAnsi="Times New Roman" w:cs="Times New Roman"/>
          <w:bCs/>
          <w:sz w:val="24"/>
          <w:szCs w:val="24"/>
        </w:rPr>
        <w:t>liatris</w:t>
      </w:r>
      <w:proofErr w:type="spellEnd"/>
      <w:r w:rsidR="00712023">
        <w:rPr>
          <w:rFonts w:ascii="Times New Roman" w:hAnsi="Times New Roman" w:cs="Times New Roman"/>
          <w:bCs/>
          <w:sz w:val="24"/>
          <w:szCs w:val="24"/>
        </w:rPr>
        <w:t xml:space="preserve"> and other nectar sources, and bare ground)</w:t>
      </w:r>
      <w:r w:rsidR="001B14FB">
        <w:rPr>
          <w:rFonts w:ascii="Times New Roman" w:hAnsi="Times New Roman" w:cs="Times New Roman"/>
          <w:bCs/>
          <w:sz w:val="24"/>
          <w:szCs w:val="24"/>
        </w:rPr>
        <w:t xml:space="preserve"> and had been previously occupied but intensively managed via burning and grazing</w:t>
      </w:r>
      <w:r w:rsidR="0056138D">
        <w:rPr>
          <w:rFonts w:ascii="Times New Roman" w:hAnsi="Times New Roman" w:cs="Times New Roman"/>
          <w:bCs/>
          <w:sz w:val="24"/>
          <w:szCs w:val="24"/>
        </w:rPr>
        <w:t xml:space="preserve"> were devoid of skippers, while</w:t>
      </w:r>
      <w:r w:rsidR="001B14FB">
        <w:rPr>
          <w:rFonts w:ascii="Times New Roman" w:hAnsi="Times New Roman" w:cs="Times New Roman"/>
          <w:bCs/>
          <w:sz w:val="24"/>
          <w:szCs w:val="24"/>
        </w:rPr>
        <w:t xml:space="preserve"> </w:t>
      </w:r>
      <w:r w:rsidR="0056138D">
        <w:rPr>
          <w:rFonts w:ascii="Times New Roman" w:hAnsi="Times New Roman" w:cs="Times New Roman"/>
          <w:bCs/>
          <w:sz w:val="24"/>
          <w:szCs w:val="24"/>
        </w:rPr>
        <w:t>a</w:t>
      </w:r>
      <w:r w:rsidR="001B14FB">
        <w:rPr>
          <w:rFonts w:ascii="Times New Roman" w:hAnsi="Times New Roman" w:cs="Times New Roman"/>
          <w:bCs/>
          <w:sz w:val="24"/>
          <w:szCs w:val="24"/>
        </w:rPr>
        <w:t>reas that provided seemingly marginal habitat</w:t>
      </w:r>
      <w:r w:rsidR="00CD0801">
        <w:rPr>
          <w:rFonts w:ascii="Times New Roman" w:hAnsi="Times New Roman" w:cs="Times New Roman"/>
          <w:bCs/>
          <w:sz w:val="24"/>
          <w:szCs w:val="24"/>
        </w:rPr>
        <w:t xml:space="preserve"> (thickly grown grass, limited nectar resources, and limited bare ground)</w:t>
      </w:r>
      <w:r w:rsidR="001B14FB">
        <w:rPr>
          <w:rFonts w:ascii="Times New Roman" w:hAnsi="Times New Roman" w:cs="Times New Roman"/>
          <w:bCs/>
          <w:sz w:val="24"/>
          <w:szCs w:val="24"/>
        </w:rPr>
        <w:t xml:space="preserve"> but had not been </w:t>
      </w:r>
      <w:r w:rsidR="00712023">
        <w:rPr>
          <w:rFonts w:ascii="Times New Roman" w:hAnsi="Times New Roman" w:cs="Times New Roman"/>
          <w:bCs/>
          <w:sz w:val="24"/>
          <w:szCs w:val="24"/>
        </w:rPr>
        <w:t xml:space="preserve">recently altered by management </w:t>
      </w:r>
      <w:r w:rsidR="0056138D">
        <w:rPr>
          <w:rFonts w:ascii="Times New Roman" w:hAnsi="Times New Roman" w:cs="Times New Roman"/>
          <w:bCs/>
          <w:sz w:val="24"/>
          <w:szCs w:val="24"/>
        </w:rPr>
        <w:t xml:space="preserve">yielded some scattered </w:t>
      </w:r>
      <w:r w:rsidR="00712023">
        <w:rPr>
          <w:rFonts w:ascii="Times New Roman" w:hAnsi="Times New Roman" w:cs="Times New Roman"/>
          <w:bCs/>
          <w:sz w:val="24"/>
          <w:szCs w:val="24"/>
        </w:rPr>
        <w:t>individuals</w:t>
      </w:r>
      <w:r w:rsidR="0056138D">
        <w:rPr>
          <w:rFonts w:ascii="Times New Roman" w:hAnsi="Times New Roman" w:cs="Times New Roman"/>
          <w:bCs/>
          <w:sz w:val="24"/>
          <w:szCs w:val="24"/>
        </w:rPr>
        <w:t>. These observations lend credence to the idea that skippers like the Leonard’s are struggling to persist in systems that do not provide suitable population-level refugia from detrimental management techniques and / or sufficient population recovery time between management</w:t>
      </w:r>
      <w:r w:rsidR="00712023">
        <w:rPr>
          <w:rFonts w:ascii="Times New Roman" w:hAnsi="Times New Roman" w:cs="Times New Roman"/>
          <w:bCs/>
          <w:sz w:val="24"/>
          <w:szCs w:val="24"/>
        </w:rPr>
        <w:t xml:space="preserve"> events</w:t>
      </w:r>
      <w:r w:rsidR="0056138D">
        <w:rPr>
          <w:rFonts w:ascii="Times New Roman" w:hAnsi="Times New Roman" w:cs="Times New Roman"/>
          <w:bCs/>
          <w:sz w:val="24"/>
          <w:szCs w:val="24"/>
        </w:rPr>
        <w:t>.</w:t>
      </w:r>
    </w:p>
    <w:p w14:paraId="4D4B55EB" w14:textId="77777777" w:rsidR="00CD0801" w:rsidRDefault="00CD0801"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Canopy cover also was also a seemingly confounding habitat characteristic.</w:t>
      </w:r>
      <w:r w:rsidR="00FC3E63">
        <w:rPr>
          <w:rFonts w:ascii="Times New Roman" w:hAnsi="Times New Roman" w:cs="Times New Roman"/>
          <w:bCs/>
          <w:sz w:val="24"/>
          <w:szCs w:val="24"/>
        </w:rPr>
        <w:t xml:space="preserve"> LASP and towhee – negative, CIPA, positive. </w:t>
      </w:r>
      <w:r>
        <w:rPr>
          <w:rFonts w:ascii="Times New Roman" w:hAnsi="Times New Roman" w:cs="Times New Roman"/>
          <w:bCs/>
          <w:sz w:val="24"/>
          <w:szCs w:val="24"/>
        </w:rPr>
        <w:t xml:space="preserve"> </w:t>
      </w:r>
      <w:r w:rsidR="006C140A">
        <w:rPr>
          <w:rFonts w:ascii="Times New Roman" w:hAnsi="Times New Roman" w:cs="Times New Roman"/>
          <w:bCs/>
          <w:sz w:val="24"/>
          <w:szCs w:val="24"/>
        </w:rPr>
        <w:t>Furthermore, towhee’s wide distribution on the landscape and reputation as associated with transitional habitat suggest that they should not be a primary indicator of habitat quality, as they are sufficiently generalist to take advantage of a majority of the landscape.</w:t>
      </w:r>
    </w:p>
    <w:p w14:paraId="5E2BF5E1" w14:textId="77777777" w:rsidR="001B14FB" w:rsidRDefault="003F6895"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w:t>
      </w:r>
    </w:p>
    <w:p w14:paraId="5784ACF3" w14:textId="77777777" w:rsidR="007906A1" w:rsidRDefault="0061040D"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lastRenderedPageBreak/>
        <w:t xml:space="preserve">Fire intensity varies based on fuel load (xxx cite) temperatures may be survivable a few millimeters below the surface.  and </w:t>
      </w:r>
      <w:r w:rsidR="00C32CBD">
        <w:rPr>
          <w:rFonts w:ascii="Times New Roman" w:hAnsi="Times New Roman" w:cs="Times New Roman"/>
          <w:bCs/>
          <w:sz w:val="24"/>
          <w:szCs w:val="24"/>
        </w:rPr>
        <w:t xml:space="preserve">Although it is possible for them to recolonize and areas of forested habitat may not even present a significant barrier to utilization of appropriate areas (cite xxx), </w:t>
      </w:r>
      <w:r>
        <w:rPr>
          <w:rFonts w:ascii="Times New Roman" w:hAnsi="Times New Roman" w:cs="Times New Roman"/>
          <w:bCs/>
          <w:sz w:val="24"/>
          <w:szCs w:val="24"/>
        </w:rPr>
        <w:t xml:space="preserve">small </w:t>
      </w:r>
      <w:r w:rsidR="00C32CBD">
        <w:rPr>
          <w:rFonts w:ascii="Times New Roman" w:hAnsi="Times New Roman" w:cs="Times New Roman"/>
          <w:bCs/>
          <w:sz w:val="24"/>
          <w:szCs w:val="24"/>
        </w:rPr>
        <w:t>local</w:t>
      </w:r>
      <w:r>
        <w:rPr>
          <w:rFonts w:ascii="Times New Roman" w:hAnsi="Times New Roman" w:cs="Times New Roman"/>
          <w:bCs/>
          <w:sz w:val="24"/>
          <w:szCs w:val="24"/>
        </w:rPr>
        <w:t>ized</w:t>
      </w:r>
      <w:r w:rsidR="00C32CBD">
        <w:rPr>
          <w:rFonts w:ascii="Times New Roman" w:hAnsi="Times New Roman" w:cs="Times New Roman"/>
          <w:bCs/>
          <w:sz w:val="24"/>
          <w:szCs w:val="24"/>
        </w:rPr>
        <w:t xml:space="preserve"> populations are </w:t>
      </w:r>
      <w:r>
        <w:rPr>
          <w:rFonts w:ascii="Times New Roman" w:hAnsi="Times New Roman" w:cs="Times New Roman"/>
          <w:bCs/>
          <w:sz w:val="24"/>
          <w:szCs w:val="24"/>
        </w:rPr>
        <w:t xml:space="preserve">particularly </w:t>
      </w:r>
      <w:r w:rsidR="00C32CBD">
        <w:rPr>
          <w:rFonts w:ascii="Times New Roman" w:hAnsi="Times New Roman" w:cs="Times New Roman"/>
          <w:bCs/>
          <w:sz w:val="24"/>
          <w:szCs w:val="24"/>
        </w:rPr>
        <w:t xml:space="preserve">susceptible </w:t>
      </w:r>
      <w:r>
        <w:rPr>
          <w:rFonts w:ascii="Times New Roman" w:hAnsi="Times New Roman" w:cs="Times New Roman"/>
          <w:bCs/>
          <w:sz w:val="24"/>
          <w:szCs w:val="24"/>
        </w:rPr>
        <w:t>to extirpation by disturbance</w:t>
      </w:r>
      <w:r w:rsidR="00712023">
        <w:rPr>
          <w:rFonts w:ascii="Times New Roman" w:hAnsi="Times New Roman" w:cs="Times New Roman"/>
          <w:bCs/>
          <w:sz w:val="24"/>
          <w:szCs w:val="24"/>
        </w:rPr>
        <w:t xml:space="preserve"> (XXX cite.) Also mention the different instars and how above / below ground could make a difference? </w:t>
      </w:r>
      <w:r>
        <w:rPr>
          <w:rFonts w:ascii="Times New Roman" w:hAnsi="Times New Roman" w:cs="Times New Roman"/>
          <w:bCs/>
          <w:sz w:val="24"/>
          <w:szCs w:val="24"/>
        </w:rPr>
        <w:t xml:space="preserve"> </w:t>
      </w:r>
    </w:p>
    <w:p w14:paraId="17EBDBEB" w14:textId="77777777" w:rsidR="00A50D19" w:rsidRDefault="00A50D19" w:rsidP="008E2389">
      <w:pPr>
        <w:autoSpaceDE w:val="0"/>
        <w:autoSpaceDN w:val="0"/>
        <w:spacing w:line="360" w:lineRule="auto"/>
        <w:outlineLvl w:val="0"/>
        <w:rPr>
          <w:rFonts w:ascii="Times New Roman" w:hAnsi="Times New Roman" w:cs="Times New Roman"/>
          <w:bCs/>
          <w:sz w:val="24"/>
          <w:szCs w:val="24"/>
        </w:rPr>
      </w:pPr>
    </w:p>
    <w:p w14:paraId="4E608097" w14:textId="77777777" w:rsidR="00FA2AE2" w:rsidRDefault="00A50D1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 … given these differences, it is important to plan carefully when conducting management activities in these habitats.</w:t>
      </w:r>
    </w:p>
    <w:p w14:paraId="6731FFDD" w14:textId="77777777" w:rsidR="001912D4" w:rsidRDefault="001912D4" w:rsidP="008E2389">
      <w:pPr>
        <w:autoSpaceDE w:val="0"/>
        <w:autoSpaceDN w:val="0"/>
        <w:spacing w:line="360" w:lineRule="auto"/>
        <w:outlineLvl w:val="0"/>
        <w:rPr>
          <w:rFonts w:ascii="Times New Roman" w:hAnsi="Times New Roman" w:cs="Times New Roman"/>
          <w:bCs/>
          <w:sz w:val="24"/>
          <w:szCs w:val="24"/>
        </w:rPr>
      </w:pPr>
    </w:p>
    <w:p w14:paraId="0431A76B" w14:textId="77777777"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4129B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Althea ArchMiller" w:date="2018-10-07T17:11:00Z" w:initials="AA">
    <w:p w14:paraId="4249CF11" w14:textId="77777777" w:rsidR="003D2BAA" w:rsidRDefault="003D2BAA">
      <w:pPr>
        <w:pStyle w:val="CommentText"/>
      </w:pPr>
      <w:r>
        <w:rPr>
          <w:rStyle w:val="CommentReference"/>
        </w:rPr>
        <w:annotationRef/>
      </w:r>
      <w:r>
        <w:t>Consistent capitalization throughout?</w:t>
      </w:r>
    </w:p>
  </w:comment>
  <w:comment w:id="117" w:author="Althea ArchMiller" w:date="2018-10-07T17:36:00Z" w:initials="AA">
    <w:p w14:paraId="5735FF86" w14:textId="77777777" w:rsidR="003C4BF6" w:rsidRDefault="003C4BF6" w:rsidP="003C4BF6">
      <w:pPr>
        <w:pStyle w:val="CommentText"/>
      </w:pPr>
      <w:r>
        <w:rPr>
          <w:rStyle w:val="CommentReference"/>
        </w:rPr>
        <w:annotationRef/>
      </w:r>
      <w:r>
        <w:t>Corrected? So “…Akaike Information Criterion corrected for small sample sizes (</w:t>
      </w:r>
      <w:r>
        <w:t>AICc)…”?</w:t>
      </w:r>
    </w:p>
  </w:comment>
  <w:comment w:id="118" w:author="Althea ArchMiller" w:date="2018-10-07T17:37:00Z" w:initials="AA">
    <w:p w14:paraId="4D98A826" w14:textId="77777777" w:rsidR="003C4BF6" w:rsidRDefault="003C4BF6" w:rsidP="003C4BF6">
      <w:pPr>
        <w:pStyle w:val="CommentText"/>
      </w:pPr>
      <w:r>
        <w:rPr>
          <w:rStyle w:val="CommentReference"/>
        </w:rPr>
        <w:annotationRef/>
      </w:r>
      <w:r>
        <w:t>Again, 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9CF11" w15:done="0"/>
  <w15:commentEx w15:paraId="5735FF86" w15:done="0"/>
  <w15:commentEx w15:paraId="4D98A8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9CF11" w16cid:durableId="1F64BCC8"/>
  <w16cid:commentId w16cid:paraId="5735FF86" w16cid:durableId="1F64C29D"/>
  <w16cid:commentId w16cid:paraId="4D98A826" w16cid:durableId="1F64C2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thea ArchMiller">
    <w15:presenceInfo w15:providerId="Windows Live" w15:userId="f632e2ebb8b41b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E7"/>
    <w:rsid w:val="00002EB5"/>
    <w:rsid w:val="00004DE7"/>
    <w:rsid w:val="0000693D"/>
    <w:rsid w:val="00007B89"/>
    <w:rsid w:val="00012519"/>
    <w:rsid w:val="00012B22"/>
    <w:rsid w:val="00026601"/>
    <w:rsid w:val="00026EF5"/>
    <w:rsid w:val="00027499"/>
    <w:rsid w:val="00027F33"/>
    <w:rsid w:val="00032327"/>
    <w:rsid w:val="000357D8"/>
    <w:rsid w:val="0005367D"/>
    <w:rsid w:val="000542E8"/>
    <w:rsid w:val="00056541"/>
    <w:rsid w:val="00060925"/>
    <w:rsid w:val="00061489"/>
    <w:rsid w:val="000625B2"/>
    <w:rsid w:val="00064089"/>
    <w:rsid w:val="00080E06"/>
    <w:rsid w:val="000850BF"/>
    <w:rsid w:val="00085AD1"/>
    <w:rsid w:val="000A5C75"/>
    <w:rsid w:val="000E19BD"/>
    <w:rsid w:val="000E4049"/>
    <w:rsid w:val="000E7157"/>
    <w:rsid w:val="000F23FF"/>
    <w:rsid w:val="000F77A9"/>
    <w:rsid w:val="00105193"/>
    <w:rsid w:val="0011347D"/>
    <w:rsid w:val="0011393B"/>
    <w:rsid w:val="0012118B"/>
    <w:rsid w:val="00130D27"/>
    <w:rsid w:val="001446B1"/>
    <w:rsid w:val="001504C7"/>
    <w:rsid w:val="001520F6"/>
    <w:rsid w:val="00152F05"/>
    <w:rsid w:val="001912D4"/>
    <w:rsid w:val="00191A3E"/>
    <w:rsid w:val="00193C65"/>
    <w:rsid w:val="001B14FB"/>
    <w:rsid w:val="001B6D64"/>
    <w:rsid w:val="001B7CEE"/>
    <w:rsid w:val="001C7DE6"/>
    <w:rsid w:val="001D4B03"/>
    <w:rsid w:val="001E2531"/>
    <w:rsid w:val="00204E91"/>
    <w:rsid w:val="00204EEB"/>
    <w:rsid w:val="0021169B"/>
    <w:rsid w:val="0021261A"/>
    <w:rsid w:val="00214065"/>
    <w:rsid w:val="00214505"/>
    <w:rsid w:val="00234D8C"/>
    <w:rsid w:val="002371C0"/>
    <w:rsid w:val="0024335F"/>
    <w:rsid w:val="00244793"/>
    <w:rsid w:val="00247408"/>
    <w:rsid w:val="00250ADE"/>
    <w:rsid w:val="002528E8"/>
    <w:rsid w:val="0026225F"/>
    <w:rsid w:val="0026311A"/>
    <w:rsid w:val="00265094"/>
    <w:rsid w:val="00265982"/>
    <w:rsid w:val="00266D3F"/>
    <w:rsid w:val="00266D7F"/>
    <w:rsid w:val="002778E3"/>
    <w:rsid w:val="002842F2"/>
    <w:rsid w:val="0028697E"/>
    <w:rsid w:val="002929EA"/>
    <w:rsid w:val="002B326C"/>
    <w:rsid w:val="002B3A2B"/>
    <w:rsid w:val="002B4A35"/>
    <w:rsid w:val="002B7E70"/>
    <w:rsid w:val="002C2004"/>
    <w:rsid w:val="002E7EAC"/>
    <w:rsid w:val="00306D62"/>
    <w:rsid w:val="00310202"/>
    <w:rsid w:val="00325B77"/>
    <w:rsid w:val="003419C2"/>
    <w:rsid w:val="00355A3D"/>
    <w:rsid w:val="00391B49"/>
    <w:rsid w:val="003A193E"/>
    <w:rsid w:val="003A214B"/>
    <w:rsid w:val="003A3B95"/>
    <w:rsid w:val="003B4BE0"/>
    <w:rsid w:val="003B7D76"/>
    <w:rsid w:val="003C4BF6"/>
    <w:rsid w:val="003C6932"/>
    <w:rsid w:val="003D22C5"/>
    <w:rsid w:val="003D2BAA"/>
    <w:rsid w:val="003E0F8F"/>
    <w:rsid w:val="003E327C"/>
    <w:rsid w:val="003E4737"/>
    <w:rsid w:val="003F1A57"/>
    <w:rsid w:val="003F5E75"/>
    <w:rsid w:val="003F6895"/>
    <w:rsid w:val="003F78DA"/>
    <w:rsid w:val="003F7A8A"/>
    <w:rsid w:val="00407F35"/>
    <w:rsid w:val="00410F20"/>
    <w:rsid w:val="00411412"/>
    <w:rsid w:val="00411E5F"/>
    <w:rsid w:val="004129B5"/>
    <w:rsid w:val="004335BC"/>
    <w:rsid w:val="004341AB"/>
    <w:rsid w:val="00440059"/>
    <w:rsid w:val="0044788E"/>
    <w:rsid w:val="00464B43"/>
    <w:rsid w:val="00474392"/>
    <w:rsid w:val="004771E0"/>
    <w:rsid w:val="0048009D"/>
    <w:rsid w:val="00482C4A"/>
    <w:rsid w:val="004875CE"/>
    <w:rsid w:val="00492140"/>
    <w:rsid w:val="004B5B68"/>
    <w:rsid w:val="004D7A78"/>
    <w:rsid w:val="004F17EB"/>
    <w:rsid w:val="00506D41"/>
    <w:rsid w:val="00523143"/>
    <w:rsid w:val="00531F17"/>
    <w:rsid w:val="005354FE"/>
    <w:rsid w:val="00537B45"/>
    <w:rsid w:val="005436B9"/>
    <w:rsid w:val="00550C2F"/>
    <w:rsid w:val="0056138D"/>
    <w:rsid w:val="00567DD2"/>
    <w:rsid w:val="0057131E"/>
    <w:rsid w:val="00575987"/>
    <w:rsid w:val="00590092"/>
    <w:rsid w:val="00590D34"/>
    <w:rsid w:val="005930C6"/>
    <w:rsid w:val="00594E13"/>
    <w:rsid w:val="00595ED1"/>
    <w:rsid w:val="005A0150"/>
    <w:rsid w:val="005A70C0"/>
    <w:rsid w:val="005B5D97"/>
    <w:rsid w:val="005C3573"/>
    <w:rsid w:val="005C6716"/>
    <w:rsid w:val="005E5B39"/>
    <w:rsid w:val="006066C0"/>
    <w:rsid w:val="0061040D"/>
    <w:rsid w:val="00617950"/>
    <w:rsid w:val="0062698A"/>
    <w:rsid w:val="00647E82"/>
    <w:rsid w:val="00666C90"/>
    <w:rsid w:val="006745E2"/>
    <w:rsid w:val="006746AB"/>
    <w:rsid w:val="00674886"/>
    <w:rsid w:val="006759E7"/>
    <w:rsid w:val="006851E1"/>
    <w:rsid w:val="006874C2"/>
    <w:rsid w:val="00692AFA"/>
    <w:rsid w:val="00697189"/>
    <w:rsid w:val="00697B24"/>
    <w:rsid w:val="006B6CC7"/>
    <w:rsid w:val="006C140A"/>
    <w:rsid w:val="006C1E7F"/>
    <w:rsid w:val="006C5408"/>
    <w:rsid w:val="006D4348"/>
    <w:rsid w:val="006E0222"/>
    <w:rsid w:val="006E33FC"/>
    <w:rsid w:val="006E5E38"/>
    <w:rsid w:val="006F61B2"/>
    <w:rsid w:val="00710195"/>
    <w:rsid w:val="007115B6"/>
    <w:rsid w:val="00712023"/>
    <w:rsid w:val="00716A81"/>
    <w:rsid w:val="00716E3F"/>
    <w:rsid w:val="007212C5"/>
    <w:rsid w:val="00732171"/>
    <w:rsid w:val="007341DD"/>
    <w:rsid w:val="007444B5"/>
    <w:rsid w:val="007701C3"/>
    <w:rsid w:val="00774C91"/>
    <w:rsid w:val="0079064A"/>
    <w:rsid w:val="007906A1"/>
    <w:rsid w:val="00790715"/>
    <w:rsid w:val="007A2CF9"/>
    <w:rsid w:val="007A6FA9"/>
    <w:rsid w:val="007B0341"/>
    <w:rsid w:val="007C3A8E"/>
    <w:rsid w:val="007C558F"/>
    <w:rsid w:val="007C6720"/>
    <w:rsid w:val="007D213C"/>
    <w:rsid w:val="007E1D46"/>
    <w:rsid w:val="007F2DFA"/>
    <w:rsid w:val="007F6877"/>
    <w:rsid w:val="008023A3"/>
    <w:rsid w:val="008027A8"/>
    <w:rsid w:val="008046DB"/>
    <w:rsid w:val="00815C7B"/>
    <w:rsid w:val="008337E1"/>
    <w:rsid w:val="008375D5"/>
    <w:rsid w:val="00846050"/>
    <w:rsid w:val="00854DD4"/>
    <w:rsid w:val="00857886"/>
    <w:rsid w:val="0086234A"/>
    <w:rsid w:val="00863148"/>
    <w:rsid w:val="0086513E"/>
    <w:rsid w:val="008707E9"/>
    <w:rsid w:val="008803A2"/>
    <w:rsid w:val="00883463"/>
    <w:rsid w:val="00894B27"/>
    <w:rsid w:val="00896C41"/>
    <w:rsid w:val="008A053C"/>
    <w:rsid w:val="008A4D6C"/>
    <w:rsid w:val="008A5317"/>
    <w:rsid w:val="008B3B51"/>
    <w:rsid w:val="008C23FC"/>
    <w:rsid w:val="008E0A7F"/>
    <w:rsid w:val="008E2389"/>
    <w:rsid w:val="008E2660"/>
    <w:rsid w:val="0090105A"/>
    <w:rsid w:val="00913006"/>
    <w:rsid w:val="0091303F"/>
    <w:rsid w:val="00913631"/>
    <w:rsid w:val="00922136"/>
    <w:rsid w:val="009314C9"/>
    <w:rsid w:val="009352EB"/>
    <w:rsid w:val="009430FE"/>
    <w:rsid w:val="00955BE0"/>
    <w:rsid w:val="00955BEB"/>
    <w:rsid w:val="009607E2"/>
    <w:rsid w:val="00963C64"/>
    <w:rsid w:val="00964417"/>
    <w:rsid w:val="00970FE4"/>
    <w:rsid w:val="009761A3"/>
    <w:rsid w:val="009A0D94"/>
    <w:rsid w:val="009A326E"/>
    <w:rsid w:val="009A5198"/>
    <w:rsid w:val="009B165E"/>
    <w:rsid w:val="009C467D"/>
    <w:rsid w:val="009C5448"/>
    <w:rsid w:val="009C7DE4"/>
    <w:rsid w:val="009D122D"/>
    <w:rsid w:val="009D3E80"/>
    <w:rsid w:val="009F606B"/>
    <w:rsid w:val="00A05699"/>
    <w:rsid w:val="00A140A9"/>
    <w:rsid w:val="00A155B4"/>
    <w:rsid w:val="00A15942"/>
    <w:rsid w:val="00A16FEA"/>
    <w:rsid w:val="00A35BFE"/>
    <w:rsid w:val="00A50D19"/>
    <w:rsid w:val="00A634CE"/>
    <w:rsid w:val="00A70E48"/>
    <w:rsid w:val="00A77E67"/>
    <w:rsid w:val="00A859CC"/>
    <w:rsid w:val="00A87D1F"/>
    <w:rsid w:val="00A9124F"/>
    <w:rsid w:val="00AA39E4"/>
    <w:rsid w:val="00AA5ACA"/>
    <w:rsid w:val="00AB3E22"/>
    <w:rsid w:val="00AB6518"/>
    <w:rsid w:val="00AB723B"/>
    <w:rsid w:val="00AC68A5"/>
    <w:rsid w:val="00AD082B"/>
    <w:rsid w:val="00AD1AAC"/>
    <w:rsid w:val="00AE59AF"/>
    <w:rsid w:val="00AF0678"/>
    <w:rsid w:val="00AF6749"/>
    <w:rsid w:val="00AF72BF"/>
    <w:rsid w:val="00B00998"/>
    <w:rsid w:val="00B01475"/>
    <w:rsid w:val="00B026DD"/>
    <w:rsid w:val="00B1439B"/>
    <w:rsid w:val="00B23425"/>
    <w:rsid w:val="00B24162"/>
    <w:rsid w:val="00B32980"/>
    <w:rsid w:val="00B361AB"/>
    <w:rsid w:val="00B36A28"/>
    <w:rsid w:val="00B37DAE"/>
    <w:rsid w:val="00B44858"/>
    <w:rsid w:val="00B50E2F"/>
    <w:rsid w:val="00B56711"/>
    <w:rsid w:val="00B67774"/>
    <w:rsid w:val="00B72B45"/>
    <w:rsid w:val="00B731B5"/>
    <w:rsid w:val="00B745AE"/>
    <w:rsid w:val="00B747FC"/>
    <w:rsid w:val="00B749BC"/>
    <w:rsid w:val="00B935A2"/>
    <w:rsid w:val="00B937C4"/>
    <w:rsid w:val="00BA02B2"/>
    <w:rsid w:val="00BA5670"/>
    <w:rsid w:val="00BA71CC"/>
    <w:rsid w:val="00BC720C"/>
    <w:rsid w:val="00BE2788"/>
    <w:rsid w:val="00BE3EA2"/>
    <w:rsid w:val="00BF3ECF"/>
    <w:rsid w:val="00C00D20"/>
    <w:rsid w:val="00C00F8D"/>
    <w:rsid w:val="00C067BD"/>
    <w:rsid w:val="00C1168A"/>
    <w:rsid w:val="00C116C2"/>
    <w:rsid w:val="00C20E46"/>
    <w:rsid w:val="00C223F5"/>
    <w:rsid w:val="00C32CBD"/>
    <w:rsid w:val="00C32E22"/>
    <w:rsid w:val="00C40047"/>
    <w:rsid w:val="00C51C22"/>
    <w:rsid w:val="00C55E11"/>
    <w:rsid w:val="00C60D16"/>
    <w:rsid w:val="00C63817"/>
    <w:rsid w:val="00C70514"/>
    <w:rsid w:val="00C71446"/>
    <w:rsid w:val="00C7387E"/>
    <w:rsid w:val="00C7389A"/>
    <w:rsid w:val="00C87C86"/>
    <w:rsid w:val="00C966A8"/>
    <w:rsid w:val="00CA5E63"/>
    <w:rsid w:val="00CB79F9"/>
    <w:rsid w:val="00CC10C2"/>
    <w:rsid w:val="00CD0801"/>
    <w:rsid w:val="00CD4BA5"/>
    <w:rsid w:val="00CD6A32"/>
    <w:rsid w:val="00CF468E"/>
    <w:rsid w:val="00D04A7D"/>
    <w:rsid w:val="00D21D92"/>
    <w:rsid w:val="00D247E0"/>
    <w:rsid w:val="00D274C7"/>
    <w:rsid w:val="00D277C6"/>
    <w:rsid w:val="00D403CC"/>
    <w:rsid w:val="00D46122"/>
    <w:rsid w:val="00D54E0B"/>
    <w:rsid w:val="00D55512"/>
    <w:rsid w:val="00D61CF8"/>
    <w:rsid w:val="00D67047"/>
    <w:rsid w:val="00D7046B"/>
    <w:rsid w:val="00D710EE"/>
    <w:rsid w:val="00D71E4F"/>
    <w:rsid w:val="00D73177"/>
    <w:rsid w:val="00D87F8E"/>
    <w:rsid w:val="00D914C6"/>
    <w:rsid w:val="00D924FD"/>
    <w:rsid w:val="00D93586"/>
    <w:rsid w:val="00D9483E"/>
    <w:rsid w:val="00D94CF1"/>
    <w:rsid w:val="00D97E34"/>
    <w:rsid w:val="00DA4807"/>
    <w:rsid w:val="00DB554B"/>
    <w:rsid w:val="00DC3E7F"/>
    <w:rsid w:val="00DC7714"/>
    <w:rsid w:val="00DD2708"/>
    <w:rsid w:val="00DE1B4C"/>
    <w:rsid w:val="00DE4235"/>
    <w:rsid w:val="00DF5893"/>
    <w:rsid w:val="00E00510"/>
    <w:rsid w:val="00E02343"/>
    <w:rsid w:val="00E041FC"/>
    <w:rsid w:val="00E11614"/>
    <w:rsid w:val="00E13C13"/>
    <w:rsid w:val="00E1732D"/>
    <w:rsid w:val="00E25530"/>
    <w:rsid w:val="00E26486"/>
    <w:rsid w:val="00E27233"/>
    <w:rsid w:val="00E32E8F"/>
    <w:rsid w:val="00E35214"/>
    <w:rsid w:val="00E4359F"/>
    <w:rsid w:val="00E5104C"/>
    <w:rsid w:val="00E550BB"/>
    <w:rsid w:val="00E6171F"/>
    <w:rsid w:val="00E637F4"/>
    <w:rsid w:val="00E82CA1"/>
    <w:rsid w:val="00E91485"/>
    <w:rsid w:val="00E9570F"/>
    <w:rsid w:val="00EC2EE7"/>
    <w:rsid w:val="00ED47A0"/>
    <w:rsid w:val="00EF36D6"/>
    <w:rsid w:val="00EF656B"/>
    <w:rsid w:val="00F06679"/>
    <w:rsid w:val="00F2093E"/>
    <w:rsid w:val="00F24403"/>
    <w:rsid w:val="00F27E1E"/>
    <w:rsid w:val="00F33CA4"/>
    <w:rsid w:val="00F44673"/>
    <w:rsid w:val="00F7282E"/>
    <w:rsid w:val="00F774E3"/>
    <w:rsid w:val="00F91DDD"/>
    <w:rsid w:val="00F95103"/>
    <w:rsid w:val="00FA2AE2"/>
    <w:rsid w:val="00FB38BA"/>
    <w:rsid w:val="00FB5482"/>
    <w:rsid w:val="00FB6BB0"/>
    <w:rsid w:val="00FC3E63"/>
    <w:rsid w:val="00FD1A26"/>
    <w:rsid w:val="00FE6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582E"/>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paragraph" w:styleId="BalloonText">
    <w:name w:val="Balloon Text"/>
    <w:basedOn w:val="Normal"/>
    <w:link w:val="BalloonTextChar"/>
    <w:uiPriority w:val="99"/>
    <w:semiHidden/>
    <w:unhideWhenUsed/>
    <w:rsid w:val="00FB38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38B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2BAA"/>
    <w:rPr>
      <w:sz w:val="16"/>
      <w:szCs w:val="16"/>
    </w:rPr>
  </w:style>
  <w:style w:type="paragraph" w:styleId="CommentText">
    <w:name w:val="annotation text"/>
    <w:basedOn w:val="Normal"/>
    <w:link w:val="CommentTextChar"/>
    <w:uiPriority w:val="99"/>
    <w:semiHidden/>
    <w:unhideWhenUsed/>
    <w:rsid w:val="003D2BAA"/>
    <w:pPr>
      <w:spacing w:line="240" w:lineRule="auto"/>
    </w:pPr>
    <w:rPr>
      <w:sz w:val="20"/>
      <w:szCs w:val="20"/>
    </w:rPr>
  </w:style>
  <w:style w:type="character" w:customStyle="1" w:styleId="CommentTextChar">
    <w:name w:val="Comment Text Char"/>
    <w:basedOn w:val="DefaultParagraphFont"/>
    <w:link w:val="CommentText"/>
    <w:uiPriority w:val="99"/>
    <w:semiHidden/>
    <w:rsid w:val="003D2BAA"/>
    <w:rPr>
      <w:sz w:val="20"/>
      <w:szCs w:val="20"/>
    </w:rPr>
  </w:style>
  <w:style w:type="paragraph" w:styleId="CommentSubject">
    <w:name w:val="annotation subject"/>
    <w:basedOn w:val="CommentText"/>
    <w:next w:val="CommentText"/>
    <w:link w:val="CommentSubjectChar"/>
    <w:uiPriority w:val="99"/>
    <w:semiHidden/>
    <w:unhideWhenUsed/>
    <w:rsid w:val="003D2BAA"/>
    <w:rPr>
      <w:b/>
      <w:bCs/>
    </w:rPr>
  </w:style>
  <w:style w:type="character" w:customStyle="1" w:styleId="CommentSubjectChar">
    <w:name w:val="Comment Subject Char"/>
    <w:basedOn w:val="CommentTextChar"/>
    <w:link w:val="CommentSubject"/>
    <w:uiPriority w:val="99"/>
    <w:semiHidden/>
    <w:rsid w:val="003D2BA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5778</Words>
  <Characters>32939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38640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Althea ArchMiller</cp:lastModifiedBy>
  <cp:revision>10</cp:revision>
  <dcterms:created xsi:type="dcterms:W3CDTF">2018-10-07T21:53:00Z</dcterms:created>
  <dcterms:modified xsi:type="dcterms:W3CDTF">2018-10-07T23:42:00Z</dcterms:modified>
</cp:coreProperties>
</file>