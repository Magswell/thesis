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5CC" w:rsidRDefault="009E15CC" w:rsidP="009E15CC">
      <w:pPr>
        <w:spacing w:line="480" w:lineRule="auto"/>
        <w:outlineLvl w:val="0"/>
        <w:rPr>
          <w:ins w:id="0" w:author="Althea ArchMiller" w:date="2018-11-02T10:40:00Z"/>
          <w:rFonts w:ascii="Times New Roman" w:hAnsi="Times New Roman" w:cs="Times New Roman"/>
          <w:sz w:val="24"/>
          <w:szCs w:val="24"/>
        </w:rPr>
      </w:pPr>
      <w:ins w:id="1" w:author="Althea ArchMiller" w:date="2018-11-02T10:40:00Z">
        <w:r>
          <w:rPr>
            <w:rFonts w:ascii="Times New Roman" w:hAnsi="Times New Roman" w:cs="Times New Roman"/>
            <w:sz w:val="24"/>
            <w:szCs w:val="24"/>
          </w:rPr>
          <w:t>Chapter 2</w:t>
        </w:r>
      </w:ins>
    </w:p>
    <w:p w:rsidR="009E15CC" w:rsidRPr="009E15CC" w:rsidRDefault="009E15CC" w:rsidP="009E15CC">
      <w:pPr>
        <w:pStyle w:val="Quote"/>
        <w:rPr>
          <w:ins w:id="2" w:author="Althea ArchMiller" w:date="2018-11-02T10:40:00Z"/>
        </w:rPr>
      </w:pPr>
      <w:ins w:id="3" w:author="Althea ArchMiller" w:date="2018-11-02T10:40:00Z">
        <w:r>
          <w:t>This chapter</w:t>
        </w:r>
        <w:r w:rsidRPr="009E15CC">
          <w:t xml:space="preserve"> </w:t>
        </w:r>
        <w:r>
          <w:t>wa</w:t>
        </w:r>
        <w:r w:rsidRPr="009E15CC">
          <w:t xml:space="preserve">s written to conform to the submission requirements of the </w:t>
        </w:r>
        <w:r w:rsidRPr="009E15CC">
          <w:rPr>
            <w:i w:val="0"/>
          </w:rPr>
          <w:t>Journal of Ecological Restoration</w:t>
        </w:r>
        <w:r w:rsidRPr="009E15CC">
          <w:t xml:space="preserve">, where I intend to publish.  I wrote it collaboration with my academic advisor Dr. Todd Arnold and Dr. Althea ArchMiller, both of whom will be co-authors on that publication. The use of plural pronouns throughout </w:t>
        </w:r>
        <w:r>
          <w:t>this chapter</w:t>
        </w:r>
        <w:r w:rsidRPr="009E15CC">
          <w:t xml:space="preserve"> is reflective of this collaboration. </w:t>
        </w:r>
      </w:ins>
    </w:p>
    <w:p w:rsidR="009E15CC" w:rsidRDefault="009E15CC" w:rsidP="009E15CC">
      <w:pPr>
        <w:pStyle w:val="Quote"/>
      </w:pP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w:t>
      </w:r>
      <w:proofErr w:type="spellStart"/>
      <w:r w:rsidR="006A0F5B" w:rsidRPr="006A0F5B">
        <w:rPr>
          <w:rFonts w:ascii="Times New Roman" w:hAnsi="Times New Roman" w:cs="Times New Roman"/>
          <w:sz w:val="24"/>
        </w:rPr>
        <w:t>Noss</w:t>
      </w:r>
      <w:proofErr w:type="spellEnd"/>
      <w:r w:rsidR="006A0F5B" w:rsidRPr="006A0F5B">
        <w:rPr>
          <w:rFonts w:ascii="Times New Roman" w:hAnsi="Times New Roman" w:cs="Times New Roman"/>
          <w:sz w:val="24"/>
        </w:rPr>
        <w:t xml:space="preserve">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w:t>
      </w:r>
      <w:proofErr w:type="spellStart"/>
      <w:r w:rsidR="004E315D" w:rsidRPr="004E315D">
        <w:rPr>
          <w:rFonts w:ascii="Times New Roman" w:hAnsi="Times New Roman" w:cs="Times New Roman"/>
          <w:sz w:val="24"/>
        </w:rPr>
        <w:t>Langendoen</w:t>
      </w:r>
      <w:proofErr w:type="spellEnd"/>
      <w:r w:rsidR="004E315D" w:rsidRPr="004E315D">
        <w:rPr>
          <w:rFonts w:ascii="Times New Roman" w:hAnsi="Times New Roman" w:cs="Times New Roman"/>
          <w:sz w:val="24"/>
        </w:rPr>
        <w:t xml:space="preserve">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w:t>
      </w:r>
      <w:r w:rsidRPr="00C966A8">
        <w:rPr>
          <w:rFonts w:ascii="Times New Roman" w:hAnsi="Times New Roman" w:cs="Times New Roman"/>
          <w:sz w:val="24"/>
          <w:szCs w:val="24"/>
        </w:rPr>
        <w:lastRenderedPageBreak/>
        <w:t xml:space="preserve">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w:t>
      </w:r>
      <w:proofErr w:type="spellStart"/>
      <w:r w:rsidR="00961869" w:rsidRPr="00961869">
        <w:rPr>
          <w:rFonts w:ascii="Times New Roman" w:hAnsi="Times New Roman" w:cs="Times New Roman"/>
          <w:sz w:val="24"/>
        </w:rPr>
        <w:t>Marschner</w:t>
      </w:r>
      <w:proofErr w:type="spellEnd"/>
      <w:r w:rsidR="00961869" w:rsidRPr="00961869">
        <w:rPr>
          <w:rFonts w:ascii="Times New Roman" w:hAnsi="Times New Roman" w:cs="Times New Roman"/>
          <w:sz w:val="24"/>
        </w:rPr>
        <w:t xml:space="preserve">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w:t>
      </w:r>
      <w:proofErr w:type="spellStart"/>
      <w:r w:rsidR="005263CE" w:rsidRPr="005263CE">
        <w:rPr>
          <w:rFonts w:ascii="Times New Roman" w:hAnsi="Times New Roman" w:cs="Times New Roman"/>
          <w:sz w:val="24"/>
        </w:rPr>
        <w:t>Dey</w:t>
      </w:r>
      <w:proofErr w:type="spellEnd"/>
      <w:r w:rsidR="005263CE" w:rsidRPr="005263CE">
        <w:rPr>
          <w:rFonts w:ascii="Times New Roman" w:hAnsi="Times New Roman" w:cs="Times New Roman"/>
          <w:sz w:val="24"/>
        </w:rPr>
        <w:t xml:space="preserve"> and </w:t>
      </w:r>
      <w:proofErr w:type="spellStart"/>
      <w:r w:rsidR="005263CE" w:rsidRPr="005263CE">
        <w:rPr>
          <w:rFonts w:ascii="Times New Roman" w:hAnsi="Times New Roman" w:cs="Times New Roman"/>
          <w:sz w:val="24"/>
        </w:rPr>
        <w:t>Kabrick</w:t>
      </w:r>
      <w:proofErr w:type="spellEnd"/>
      <w:r w:rsidR="005263CE" w:rsidRPr="005263CE">
        <w:rPr>
          <w:rFonts w:ascii="Times New Roman" w:hAnsi="Times New Roman" w:cs="Times New Roman"/>
          <w:sz w:val="24"/>
        </w:rPr>
        <w:t xml:space="preserve">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Hennepin, </w:t>
      </w:r>
      <w:proofErr w:type="spellStart"/>
      <w:r w:rsidR="00B44858" w:rsidRPr="00C966A8">
        <w:rPr>
          <w:rFonts w:ascii="Times New Roman" w:hAnsi="Times New Roman" w:cs="Times New Roman"/>
          <w:sz w:val="24"/>
          <w:szCs w:val="24"/>
        </w:rPr>
        <w:t>Mille</w:t>
      </w:r>
      <w:proofErr w:type="spellEnd"/>
      <w:r w:rsidR="00B44858" w:rsidRPr="00C966A8">
        <w:rPr>
          <w:rFonts w:ascii="Times New Roman" w:hAnsi="Times New Roman" w:cs="Times New Roman"/>
          <w:sz w:val="24"/>
          <w:szCs w:val="24"/>
        </w:rPr>
        <w:t xml:space="preserv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 xml:space="preserve">At </w:t>
      </w:r>
      <w:r w:rsidR="005930C6" w:rsidRPr="00C966A8">
        <w:rPr>
          <w:rFonts w:ascii="Times New Roman" w:hAnsi="Times New Roman" w:cs="Times New Roman"/>
          <w:sz w:val="24"/>
          <w:szCs w:val="24"/>
        </w:rPr>
        <w:lastRenderedPageBreak/>
        <w:t>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w:t>
      </w:r>
      <w:proofErr w:type="spellStart"/>
      <w:r w:rsidR="00377011" w:rsidRPr="00377011">
        <w:rPr>
          <w:rFonts w:ascii="Times New Roman" w:hAnsi="Times New Roman" w:cs="Times New Roman"/>
          <w:sz w:val="24"/>
        </w:rPr>
        <w:t>Marschner</w:t>
      </w:r>
      <w:proofErr w:type="spellEnd"/>
      <w:r w:rsidR="00377011" w:rsidRPr="00377011">
        <w:rPr>
          <w:rFonts w:ascii="Times New Roman" w:hAnsi="Times New Roman" w:cs="Times New Roman"/>
          <w:sz w:val="24"/>
        </w:rPr>
        <w:t xml:space="preserve">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 (XX Dustin)</w:t>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lastRenderedPageBreak/>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7A4FC1">
        <w:rPr>
          <w:rFonts w:ascii="Times New Roman" w:hAnsi="Times New Roman" w:cs="Times New Roman"/>
          <w:sz w:val="24"/>
          <w:szCs w:val="24"/>
        </w:rPr>
        <w:instrText xml:space="preserve"> ADDIN ZOTERO_ITEM CSL_CITATION {"citationID":"jhSg0lXX","properties":{"formattedCitation":"(MN DNR 2013)","plainCitation":"(MN DNR 2013)","noteIndex":0},"citationItems":[{"id":278,"uris":["http://zotero.org/users/3700149/items/EZYRIV92"],"uri":["http://zotero.org/users/3700149/items/EZYRIV92"],"itemData":{"id":278,"type":"article","title":"Operational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7A4FC1" w:rsidRPr="007A4FC1">
        <w:rPr>
          <w:rFonts w:ascii="Times New Roman" w:hAnsi="Times New Roman" w:cs="Times New Roman"/>
          <w:sz w:val="24"/>
        </w:rPr>
        <w:t>(MN DNR 2013)</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152F05" w:rsidRPr="007A4FC1">
        <w:rPr>
          <w:rFonts w:ascii="Times New Roman" w:hAnsi="Times New Roman" w:cs="Times New Roman"/>
          <w:bCs/>
          <w:sz w:val="24"/>
          <w:szCs w:val="24"/>
        </w:rPr>
        <w:t>This</w:t>
      </w:r>
      <w:r w:rsidR="00A859CC" w:rsidRPr="007A4FC1">
        <w:rPr>
          <w:rFonts w:ascii="Times New Roman" w:hAnsi="Times New Roman" w:cs="Times New Roman"/>
          <w:bCs/>
          <w:sz w:val="24"/>
          <w:szCs w:val="24"/>
        </w:rPr>
        <w:t xml:space="preserve"> project was </w:t>
      </w:r>
      <w:r w:rsidR="00E02343" w:rsidRPr="007A4FC1">
        <w:rPr>
          <w:rFonts w:ascii="Times New Roman" w:hAnsi="Times New Roman" w:cs="Times New Roman"/>
          <w:bCs/>
          <w:sz w:val="24"/>
          <w:szCs w:val="24"/>
        </w:rPr>
        <w:t>intended</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152F05" w:rsidRPr="007A4FC1">
        <w:rPr>
          <w:rFonts w:ascii="Times New Roman" w:hAnsi="Times New Roman" w:cs="Times New Roman"/>
          <w:bCs/>
          <w:sz w:val="24"/>
          <w:szCs w:val="24"/>
        </w:rPr>
        <w:t xml:space="preserve"> (</w:t>
      </w:r>
      <w:r w:rsidR="00422190" w:rsidRPr="007A4FC1">
        <w:rPr>
          <w:rFonts w:ascii="Times New Roman" w:hAnsi="Times New Roman" w:cs="Times New Roman"/>
          <w:bCs/>
          <w:sz w:val="24"/>
          <w:szCs w:val="24"/>
        </w:rPr>
        <w:t>XX</w:t>
      </w:r>
      <w:r w:rsidR="00916D5E"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appendix x)</w:t>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proofErr w:type="spellStart"/>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proofErr w:type="spellStart"/>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w:t>
      </w:r>
      <w:r w:rsidRPr="00C966A8">
        <w:rPr>
          <w:rFonts w:ascii="Times New Roman" w:hAnsi="Times New Roman" w:cs="Times New Roman"/>
          <w:bCs/>
          <w:sz w:val="24"/>
          <w:szCs w:val="24"/>
        </w:rPr>
        <w:lastRenderedPageBreak/>
        <w:t>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w:t>
      </w:r>
      <w:proofErr w:type="gramStart"/>
      <w:r w:rsidRPr="00C966A8">
        <w:rPr>
          <w:rFonts w:ascii="Times New Roman" w:hAnsi="Times New Roman" w:cs="Times New Roman"/>
          <w:bCs/>
          <w:sz w:val="24"/>
          <w:szCs w:val="24"/>
        </w:rPr>
        <w:t>species, and</w:t>
      </w:r>
      <w:proofErr w:type="gramEnd"/>
      <w:r w:rsidRPr="00C966A8">
        <w:rPr>
          <w:rFonts w:ascii="Times New Roman" w:hAnsi="Times New Roman" w:cs="Times New Roman"/>
          <w:bCs/>
          <w:sz w:val="24"/>
          <w:szCs w:val="24"/>
        </w:rPr>
        <w:t xml:space="preserve">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w:t>
      </w:r>
      <w:proofErr w:type="spellStart"/>
      <w:r w:rsidR="00AC68A5" w:rsidRPr="00C966A8">
        <w:rPr>
          <w:rFonts w:ascii="Times New Roman" w:hAnsi="Times New Roman" w:cs="Times New Roman"/>
          <w:bCs/>
          <w:sz w:val="24"/>
          <w:szCs w:val="24"/>
        </w:rPr>
        <w:t>gophersnake</w:t>
      </w:r>
      <w:proofErr w:type="spellEnd"/>
      <w:r w:rsidR="00AC68A5"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w:t>
      </w:r>
      <w:r w:rsidR="00234D8C" w:rsidRPr="00C966A8">
        <w:rPr>
          <w:rFonts w:ascii="Times New Roman" w:hAnsi="Times New Roman" w:cs="Times New Roman"/>
          <w:bCs/>
          <w:sz w:val="24"/>
          <w:szCs w:val="24"/>
        </w:rPr>
        <w:lastRenderedPageBreak/>
        <w:t xml:space="preserve">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 xml:space="preserve">source,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 xml:space="preserve">burrows after a period of active 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w:t>
      </w:r>
      <w:proofErr w:type="gramStart"/>
      <w:r w:rsidR="00922136" w:rsidRPr="00C966A8">
        <w:rPr>
          <w:rFonts w:ascii="Times New Roman" w:hAnsi="Times New Roman" w:cs="Times New Roman"/>
          <w:sz w:val="24"/>
          <w:szCs w:val="24"/>
        </w:rPr>
        <w:t>GHCND:USC</w:t>
      </w:r>
      <w:proofErr w:type="gramEnd"/>
      <w:r w:rsidR="00922136" w:rsidRPr="00C966A8">
        <w:rPr>
          <w:rFonts w:ascii="Times New Roman" w:hAnsi="Times New Roman" w:cs="Times New Roman"/>
          <w:sz w:val="24"/>
          <w:szCs w:val="24"/>
        </w:rPr>
        <w:t xml:space="preserve">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w:t>
      </w:r>
      <w:r w:rsidR="0012118B" w:rsidRPr="00C966A8">
        <w:rPr>
          <w:rFonts w:ascii="Times New Roman" w:hAnsi="Times New Roman" w:cs="Times New Roman"/>
          <w:sz w:val="24"/>
          <w:szCs w:val="24"/>
        </w:rPr>
        <w:lastRenderedPageBreak/>
        <w:t xml:space="preserve">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w:t>
      </w:r>
      <w:r w:rsidR="00191A3E">
        <w:rPr>
          <w:rFonts w:ascii="Times New Roman" w:hAnsi="Times New Roman" w:cs="Times New Roman"/>
          <w:sz w:val="24"/>
          <w:szCs w:val="24"/>
        </w:rPr>
        <w:lastRenderedPageBreak/>
        <w:t>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lastRenderedPageBreak/>
        <w:t>species</w:t>
      </w:r>
      <w:r w:rsidR="002B3A2B" w:rsidRPr="00C966A8">
        <w:rPr>
          <w:rFonts w:ascii="Times New Roman" w:hAnsi="Times New Roman" w:cs="Times New Roman"/>
          <w:sz w:val="24"/>
          <w:szCs w:val="24"/>
        </w:rPr>
        <w:t xml:space="preserve"> for a set amount of time. Searches were divided into 3 equal time </w:t>
      </w:r>
      <w:proofErr w:type="gramStart"/>
      <w:r w:rsidR="002B3A2B" w:rsidRPr="00C966A8">
        <w:rPr>
          <w:rFonts w:ascii="Times New Roman" w:hAnsi="Times New Roman" w:cs="Times New Roman"/>
          <w:sz w:val="24"/>
          <w:szCs w:val="24"/>
        </w:rPr>
        <w:t>intervals, and</w:t>
      </w:r>
      <w:proofErr w:type="gramEnd"/>
      <w:r w:rsidR="002B3A2B" w:rsidRPr="00C966A8">
        <w:rPr>
          <w:rFonts w:ascii="Times New Roman" w:hAnsi="Times New Roman" w:cs="Times New Roman"/>
          <w:sz w:val="24"/>
          <w:szCs w:val="24"/>
        </w:rPr>
        <w:t xml:space="preserve">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w:t>
      </w:r>
      <w:proofErr w:type="gramStart"/>
      <w:r w:rsidR="00321590">
        <w:rPr>
          <w:rFonts w:ascii="Times New Roman" w:hAnsi="Times New Roman" w:cs="Times New Roman"/>
          <w:sz w:val="24"/>
          <w:szCs w:val="24"/>
        </w:rPr>
        <w:t>emerge</w:t>
      </w:r>
      <w:proofErr w:type="gramEnd"/>
      <w:r w:rsidR="00321590">
        <w:rPr>
          <w:rFonts w:ascii="Times New Roman" w:hAnsi="Times New Roman" w:cs="Times New Roman"/>
          <w:sz w:val="24"/>
          <w:szCs w:val="24"/>
        </w:rPr>
        <w:t xml:space="preserv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w:t>
      </w:r>
      <w:proofErr w:type="gramStart"/>
      <w:r w:rsidRPr="00C966A8">
        <w:rPr>
          <w:rFonts w:ascii="Times New Roman" w:hAnsi="Times New Roman" w:cs="Times New Roman"/>
          <w:sz w:val="24"/>
          <w:szCs w:val="24"/>
        </w:rPr>
        <w:t>patches, and</w:t>
      </w:r>
      <w:proofErr w:type="gramEnd"/>
      <w:r w:rsidRPr="00C966A8">
        <w:rPr>
          <w:rFonts w:ascii="Times New Roman" w:hAnsi="Times New Roman" w:cs="Times New Roman"/>
          <w:sz w:val="24"/>
          <w:szCs w:val="24"/>
        </w:rPr>
        <w:t xml:space="preserve">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w:t>
      </w:r>
      <w:proofErr w:type="gramStart"/>
      <w:r w:rsidR="00E91C77">
        <w:rPr>
          <w:rFonts w:ascii="Times New Roman" w:hAnsi="Times New Roman" w:cs="Times New Roman"/>
          <w:sz w:val="24"/>
          <w:szCs w:val="24"/>
        </w:rPr>
        <w:t>raining</w:t>
      </w:r>
      <w:proofErr w:type="gramEnd"/>
      <w:r w:rsidR="00E91C77">
        <w:rPr>
          <w:rFonts w:ascii="Times New Roman" w:hAnsi="Times New Roman" w:cs="Times New Roman"/>
          <w:sz w:val="24"/>
          <w:szCs w:val="24"/>
        </w:rPr>
        <w:t xml:space="preserve">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 xml:space="preserve">classified </w:t>
      </w:r>
      <w:r w:rsidR="006B1FCE">
        <w:rPr>
          <w:rFonts w:ascii="Times New Roman" w:hAnsi="Times New Roman" w:cs="Times New Roman"/>
          <w:sz w:val="24"/>
          <w:szCs w:val="24"/>
        </w:rPr>
        <w:lastRenderedPageBreak/>
        <w:t>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B06F3B" w:rsidRPr="00E81F23" w:rsidRDefault="00B06F3B" w:rsidP="00F27D39">
      <w:pPr>
        <w:spacing w:line="480" w:lineRule="auto"/>
        <w:rPr>
          <w:rFonts w:ascii="Times New Roman" w:hAnsi="Times New Roman" w:cs="Times New Roman"/>
          <w:bCs/>
          <w:sz w:val="24"/>
          <w:szCs w:val="24"/>
        </w:rPr>
      </w:pPr>
      <w:r>
        <w:rPr>
          <w:rFonts w:ascii="Times New Roman" w:hAnsi="Times New Roman" w:cs="Times New Roman"/>
          <w:sz w:val="24"/>
          <w:szCs w:val="24"/>
        </w:rPr>
        <w:t>Based on the natural history or each target species and our knowledge of the study system, we selected habitat covariates (XX MORE DESCRIBE PROCESS) We</w:t>
      </w:r>
      <w:r w:rsidRPr="00C966A8">
        <w:rPr>
          <w:rFonts w:ascii="Times New Roman" w:hAnsi="Times New Roman" w:cs="Times New Roman"/>
          <w:bCs/>
          <w:sz w:val="24"/>
          <w:szCs w:val="24"/>
        </w:rPr>
        <w:t xml:space="preserve"> 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 xml:space="preserve">We predicted that eastern </w:t>
      </w:r>
      <w:r w:rsidRPr="00C966A8">
        <w:rPr>
          <w:rFonts w:ascii="Times New Roman" w:hAnsi="Times New Roman" w:cs="Times New Roman"/>
          <w:bCs/>
          <w:sz w:val="24"/>
          <w:szCs w:val="24"/>
        </w:rPr>
        <w:t>towhee abundance would be inversely related with canopy cover,</w:t>
      </w:r>
      <w:r>
        <w:rPr>
          <w:rFonts w:ascii="Times New Roman" w:hAnsi="Times New Roman" w:cs="Times New Roman"/>
          <w:bCs/>
          <w:sz w:val="24"/>
          <w:szCs w:val="24"/>
        </w:rPr>
        <w:t xml:space="preserve">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 xml:space="preserve">We hypothesized that </w:t>
      </w:r>
      <w:r w:rsidR="00BF4EF4">
        <w:rPr>
          <w:rFonts w:ascii="Times New Roman" w:hAnsi="Times New Roman" w:cs="Times New Roman"/>
          <w:bCs/>
          <w:sz w:val="24"/>
          <w:szCs w:val="24"/>
        </w:rPr>
        <w:t>both snake species would be positively associated with the number of gopher mounds and negatively related to</w:t>
      </w:r>
      <w:r w:rsidRPr="00C966A8">
        <w:rPr>
          <w:rFonts w:ascii="Times New Roman" w:hAnsi="Times New Roman" w:cs="Times New Roman"/>
          <w:bCs/>
          <w:sz w:val="24"/>
          <w:szCs w:val="24"/>
        </w:rPr>
        <w:t xml:space="preserve"> canopy cover</w:t>
      </w:r>
      <w:r w:rsidR="00BF4EF4">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sidR="00BF4EF4">
        <w:rPr>
          <w:rFonts w:ascii="Times New Roman" w:hAnsi="Times New Roman" w:cs="Times New Roman"/>
          <w:bCs/>
          <w:sz w:val="24"/>
          <w:szCs w:val="24"/>
        </w:rPr>
        <w:t>, and litter depth</w:t>
      </w:r>
      <w:r>
        <w:rPr>
          <w:rFonts w:ascii="Times New Roman" w:hAnsi="Times New Roman" w:cs="Times New Roman"/>
          <w:bCs/>
          <w:sz w:val="24"/>
          <w:szCs w:val="24"/>
        </w:rPr>
        <w:t>. Finally, we supposed</w:t>
      </w:r>
      <w:r w:rsidRPr="00C966A8">
        <w:rPr>
          <w:rFonts w:ascii="Times New Roman" w:hAnsi="Times New Roman" w:cs="Times New Roman"/>
          <w:bCs/>
          <w:sz w:val="24"/>
          <w:szCs w:val="24"/>
        </w:rPr>
        <w:t xml:space="preserve"> that Leonard’s skipper abundance would be positively related to graminoid cover and blazing star abundance and negatively related to canopy cover, litter dept</w:t>
      </w:r>
      <w:r>
        <w:rPr>
          <w:rFonts w:ascii="Times New Roman" w:hAnsi="Times New Roman" w:cs="Times New Roman"/>
          <w:bCs/>
          <w:sz w:val="24"/>
          <w:szCs w:val="24"/>
        </w:rPr>
        <w:t xml:space="preserve">h, and management disturbances, and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proofErr w:type="spellStart"/>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w:t>
      </w:r>
      <w:proofErr w:type="spellEnd"/>
      <w:r w:rsidR="009977AF" w:rsidRPr="009977AF">
        <w:rPr>
          <w:rFonts w:ascii="Times New Roman" w:hAnsi="Times New Roman" w:cs="Times New Roman"/>
          <w:sz w:val="24"/>
        </w:rPr>
        <w:t xml:space="preserv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270D69">
        <w:rPr>
          <w:rFonts w:ascii="Times New Roman" w:hAnsi="Times New Roman" w:cs="Times New Roman"/>
          <w:sz w:val="24"/>
          <w:szCs w:val="24"/>
        </w:rPr>
        <w:instrText xml:space="preserve"> ADDIN ZOTERO_ITEM CSL_CITATION {"citationID":"SlJeNBAn","properties":{"formattedCitation":"(Royle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270D69">
        <w:rPr>
          <w:rFonts w:ascii="Times New Roman" w:hAnsi="Times New Roman" w:cs="Times New Roman"/>
          <w:sz w:val="24"/>
          <w:szCs w:val="24"/>
        </w:rPr>
        <w:fldChar w:fldCharType="separate"/>
      </w:r>
      <w:r w:rsidR="00270D69" w:rsidRPr="00270D69">
        <w:rPr>
          <w:rFonts w:ascii="Times New Roman" w:hAnsi="Times New Roman" w:cs="Times New Roman"/>
          <w:sz w:val="24"/>
        </w:rPr>
        <w:t>(</w:t>
      </w:r>
      <w:proofErr w:type="spellStart"/>
      <w:r w:rsidR="00270D69" w:rsidRPr="00270D69">
        <w:rPr>
          <w:rFonts w:ascii="Times New Roman" w:hAnsi="Times New Roman" w:cs="Times New Roman"/>
          <w:sz w:val="24"/>
        </w:rPr>
        <w:t>Royle</w:t>
      </w:r>
      <w:proofErr w:type="spellEnd"/>
      <w:r w:rsidR="00270D69" w:rsidRPr="00270D69">
        <w:rPr>
          <w:rFonts w:ascii="Times New Roman" w:hAnsi="Times New Roman" w:cs="Times New Roman"/>
          <w:sz w:val="24"/>
        </w:rPr>
        <w:t xml:space="preserve"> </w:t>
      </w:r>
      <w:r w:rsidR="00270D69" w:rsidRPr="00270D69">
        <w:rPr>
          <w:rFonts w:ascii="Times New Roman" w:hAnsi="Times New Roman" w:cs="Times New Roman"/>
          <w:sz w:val="24"/>
        </w:rPr>
        <w:lastRenderedPageBreak/>
        <w:t>2004)</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on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w:t>
      </w:r>
      <w:r w:rsidR="00A62560">
        <w:rPr>
          <w:rFonts w:ascii="Times New Roman" w:hAnsi="Times New Roman" w:cs="Times New Roman"/>
          <w:sz w:val="24"/>
          <w:szCs w:val="24"/>
        </w:rPr>
        <w:t>among individuals, sites, and survey occasions</w:t>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r w:rsidR="00A62560">
        <w:rPr>
          <w:rFonts w:ascii="Times New Roman" w:hAnsi="Times New Roman" w:cs="Times New Roman"/>
          <w:sz w:val="24"/>
          <w:szCs w:val="24"/>
        </w:rPr>
        <w:t xml:space="preserve"> </w:t>
      </w:r>
      <w:r w:rsidR="00A62560">
        <w:rPr>
          <w:rFonts w:ascii="Times New Roman" w:hAnsi="Times New Roman" w:cs="Times New Roman"/>
          <w:sz w:val="24"/>
          <w:szCs w:val="24"/>
        </w:rPr>
        <w:fldChar w:fldCharType="begin"/>
      </w:r>
      <w:r w:rsidR="00A62560">
        <w:rPr>
          <w:rFonts w:ascii="Times New Roman" w:hAnsi="Times New Roman" w:cs="Times New Roman"/>
          <w:sz w:val="24"/>
          <w:szCs w:val="24"/>
        </w:rPr>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rPr>
          <w:rFonts w:ascii="Times New Roman" w:hAnsi="Times New Roman" w:cs="Times New Roman"/>
          <w:sz w:val="24"/>
          <w:szCs w:val="24"/>
        </w:rPr>
        <w:fldChar w:fldCharType="separate"/>
      </w:r>
      <w:r w:rsidR="00A62560" w:rsidRPr="00A62560">
        <w:rPr>
          <w:rFonts w:ascii="Times New Roman" w:hAnsi="Times New Roman" w:cs="Times New Roman"/>
          <w:sz w:val="24"/>
        </w:rPr>
        <w:t>(Link et al. 2018)</w:t>
      </w:r>
      <w:r w:rsidR="00A62560">
        <w:rPr>
          <w:rFonts w:ascii="Times New Roman" w:hAnsi="Times New Roman" w:cs="Times New Roman"/>
          <w:sz w:val="24"/>
          <w:szCs w:val="24"/>
        </w:rPr>
        <w:fldChar w:fldCharType="end"/>
      </w:r>
      <w:r w:rsidR="00B6304B">
        <w:rPr>
          <w:rFonts w:ascii="Times New Roman" w:hAnsi="Times New Roman" w:cs="Times New Roman"/>
          <w:sz w:val="24"/>
          <w:szCs w:val="24"/>
        </w:rPr>
        <w:t>.</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proofErr w:type="gram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9E15CC"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9E15CC"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9E15CC"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w:t>
      </w:r>
      <w:proofErr w:type="spellStart"/>
      <w:r w:rsidR="00E269C1" w:rsidRPr="00E269C1">
        <w:rPr>
          <w:rFonts w:ascii="Times New Roman" w:eastAsiaTheme="minorEastAsia" w:hAnsi="Times New Roman" w:cs="Times New Roman"/>
          <w:sz w:val="24"/>
          <w:szCs w:val="24"/>
        </w:rPr>
        <w:t>mial</w:t>
      </w:r>
      <w:proofErr w:type="spellEnd"/>
      <w:r w:rsidR="00E269C1" w:rsidRPr="00E269C1">
        <w:rPr>
          <w:rFonts w:ascii="Times New Roman" w:eastAsiaTheme="minorEastAsia" w:hAnsi="Times New Roman" w:cs="Times New Roman"/>
          <w:sz w:val="24"/>
          <w:szCs w:val="24"/>
        </w:rPr>
        <w:t xml:space="preserve">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spellEnd"/>
      <w:r w:rsidR="00E269C1" w:rsidRPr="00E269C1">
        <w:rPr>
          <w:rFonts w:ascii="Times New Roman" w:eastAsiaTheme="minorEastAsia" w:hAnsi="Times New Roman" w:cs="Times New Roman"/>
          <w:sz w:val="24"/>
          <w:szCs w:val="24"/>
        </w:rPr>
        <w:t>) (e.g., habitat characteristics):</w:t>
      </w:r>
    </w:p>
    <w:p w:rsidR="00E269C1" w:rsidRPr="00E269C1" w:rsidRDefault="009E15CC"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 xml:space="preserve">is a vector of model parameters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proofErr w:type="spellStart"/>
      <w:proofErr w:type="gramStart"/>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proofErr w:type="spellEnd"/>
      <w:proofErr w:type="gramEnd"/>
      <w:r w:rsidR="00E269C1" w:rsidRPr="00E269C1">
        <w:rPr>
          <w:rFonts w:ascii="Times New Roman" w:eastAsiaTheme="minorEastAsia" w:hAnsi="Times New Roman" w:cs="Times New Roman"/>
          <w:sz w:val="24"/>
          <w:szCs w:val="24"/>
        </w:rPr>
        <w:t>) and recruitment of new individuals into each plot (</w:t>
      </w:r>
      <w:proofErr w:type="spellStart"/>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proofErr w:type="spellEnd"/>
      <w:r w:rsidR="00E269C1" w:rsidRPr="00E269C1">
        <w:rPr>
          <w:rFonts w:ascii="Times New Roman" w:eastAsiaTheme="minorEastAsia" w:hAnsi="Times New Roman" w:cs="Times New Roman"/>
          <w:sz w:val="24"/>
          <w:szCs w:val="24"/>
        </w:rPr>
        <w:t>):</w:t>
      </w:r>
    </w:p>
    <w:p w:rsidR="00E269C1" w:rsidRPr="00E269C1" w:rsidRDefault="009E15CC"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9E15CC"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9E15CC"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proofErr w:type="spellStart"/>
      <w:proofErr w:type="gram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proofErr w:type="spellEnd"/>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proofErr w:type="gram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w:t>
      </w:r>
      <w:proofErr w:type="gramEnd"/>
      <w:r w:rsidR="00E269C1" w:rsidRPr="00E269C1">
        <w:rPr>
          <w:rFonts w:ascii="Times New Roman" w:eastAsiaTheme="minorEastAsia" w:hAnsi="Times New Roman" w:cs="Times New Roman"/>
          <w:i/>
          <w:sz w:val="24"/>
          <w:szCs w:val="24"/>
          <w:vertAlign w:val="subscript"/>
        </w:rPr>
        <w:t>,t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rsidR="00E269C1" w:rsidRPr="00E269C1" w:rsidRDefault="009E15CC"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265D3B"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 xml:space="preserve">where equation 8xx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F27D39">
      <w:pPr>
        <w:spacing w:line="480" w:lineRule="auto"/>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 xml:space="preserve">pending approach described by </w:t>
      </w:r>
      <w:proofErr w:type="spellStart"/>
      <w:r w:rsidR="008D05FA">
        <w:rPr>
          <w:rFonts w:ascii="Times New Roman" w:hAnsi="Times New Roman" w:cs="Times New Roman"/>
          <w:sz w:val="24"/>
          <w:szCs w:val="24"/>
        </w:rPr>
        <w:t>Giu</w:t>
      </w:r>
      <w:r w:rsidR="003B6F3F">
        <w:rPr>
          <w:rFonts w:ascii="Times New Roman" w:hAnsi="Times New Roman" w:cs="Times New Roman"/>
          <w:sz w:val="24"/>
          <w:szCs w:val="24"/>
        </w:rPr>
        <w:t>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xml:space="preserve">. Briefly, we modified the model structure to relax model restrictions including the closure assumption and the assumption that detection probability was invariant across the three </w:t>
      </w:r>
      <w:r w:rsidR="00295D54">
        <w:rPr>
          <w:rFonts w:ascii="Times New Roman" w:hAnsi="Times New Roman" w:cs="Times New Roman"/>
          <w:sz w:val="24"/>
          <w:szCs w:val="24"/>
        </w:rPr>
        <w:lastRenderedPageBreak/>
        <w:t>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due to</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proofErr w:type="spellStart"/>
      <w:proofErr w:type="gram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proofErr w:type="gram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p>
    <w:p w:rsidR="00186A94" w:rsidRPr="00186A94" w:rsidRDefault="009E15CC"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9E15CC"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9E15C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9E15CC"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9E15CC"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9E15C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9E15CC"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9E15C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9E15C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9E15CC"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9E15CC"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9E15CC"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Default="0016183D" w:rsidP="00F27D39">
      <w:pPr>
        <w:autoSpaceDE w:val="0"/>
        <w:autoSpaceDN w:val="0"/>
        <w:spacing w:line="480" w:lineRule="auto"/>
        <w:rPr>
          <w:ins w:id="4" w:author="Althea ArchMiller" w:date="2018-11-02T10:42:00Z"/>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00B66152">
        <w:rPr>
          <w:rFonts w:ascii="Times New Roman" w:hAnsi="Times New Roman" w:cs="Times New Roman"/>
          <w:sz w:val="20"/>
          <w:szCs w:val="20"/>
        </w:rPr>
        <w:t xml:space="preserve"> single-covariate</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Change w:id="5" w:author="Althea ArchMiller" w:date="2018-11-02T12:01:00Z">
          <w:tblPr>
            <w:tblW w:w="9100" w:type="dxa"/>
            <w:tblLook w:val="04A0" w:firstRow="1" w:lastRow="0" w:firstColumn="1" w:lastColumn="0" w:noHBand="0" w:noVBand="1"/>
          </w:tblPr>
        </w:tblPrChange>
      </w:tblPr>
      <w:tblGrid>
        <w:gridCol w:w="1231"/>
        <w:gridCol w:w="1131"/>
        <w:gridCol w:w="1131"/>
        <w:gridCol w:w="1131"/>
        <w:gridCol w:w="1131"/>
        <w:gridCol w:w="1131"/>
        <w:gridCol w:w="2337"/>
        <w:tblGridChange w:id="6">
          <w:tblGrid>
            <w:gridCol w:w="1300"/>
            <w:gridCol w:w="1300"/>
            <w:gridCol w:w="1300"/>
            <w:gridCol w:w="1300"/>
            <w:gridCol w:w="1300"/>
            <w:gridCol w:w="1300"/>
            <w:gridCol w:w="1300"/>
          </w:tblGrid>
        </w:tblGridChange>
      </w:tblGrid>
      <w:tr w:rsidR="009E15CC" w:rsidRPr="009E15CC" w:rsidTr="001D65CB">
        <w:trPr>
          <w:trHeight w:val="380"/>
          <w:ins w:id="7" w:author="Althea ArchMiller" w:date="2018-11-02T10:42:00Z"/>
          <w:trPrChange w:id="8" w:author="Althea ArchMiller" w:date="2018-11-02T12:01:00Z">
            <w:trPr>
              <w:trHeight w:val="380"/>
            </w:trPr>
          </w:trPrChange>
        </w:trPr>
        <w:tc>
          <w:tcPr>
            <w:tcW w:w="0" w:type="auto"/>
            <w:gridSpan w:val="6"/>
            <w:tcBorders>
              <w:top w:val="single" w:sz="4" w:space="0" w:color="auto"/>
              <w:left w:val="nil"/>
              <w:bottom w:val="nil"/>
              <w:right w:val="nil"/>
            </w:tcBorders>
            <w:shd w:val="clear" w:color="auto" w:fill="auto"/>
            <w:vAlign w:val="center"/>
            <w:hideMark/>
            <w:tcPrChange w:id="9" w:author="Althea ArchMiller" w:date="2018-11-02T12:01:00Z">
              <w:tcPr>
                <w:tcW w:w="7800" w:type="dxa"/>
                <w:gridSpan w:val="6"/>
                <w:tcBorders>
                  <w:top w:val="single" w:sz="4" w:space="0" w:color="auto"/>
                  <w:left w:val="nil"/>
                  <w:bottom w:val="nil"/>
                  <w:right w:val="nil"/>
                </w:tcBorders>
                <w:shd w:val="clear" w:color="auto" w:fill="auto"/>
                <w:vAlign w:val="center"/>
                <w:hideMark/>
              </w:tcPr>
            </w:tcPrChange>
          </w:tcPr>
          <w:p w:rsidR="009E15CC" w:rsidRPr="009E15CC" w:rsidRDefault="009E15CC" w:rsidP="009E15CC">
            <w:pPr>
              <w:spacing w:after="0" w:line="240" w:lineRule="auto"/>
              <w:rPr>
                <w:ins w:id="10" w:author="Althea ArchMiller" w:date="2018-11-02T10:42:00Z"/>
                <w:rFonts w:ascii="Times New Roman" w:eastAsia="Times New Roman" w:hAnsi="Times New Roman" w:cs="Times New Roman"/>
                <w:b/>
                <w:bCs/>
                <w:color w:val="000000"/>
                <w:sz w:val="18"/>
                <w:szCs w:val="18"/>
              </w:rPr>
            </w:pPr>
            <w:ins w:id="11" w:author="Althea ArchMiller" w:date="2018-11-02T10:42:00Z">
              <w:r w:rsidRPr="009E15CC">
                <w:rPr>
                  <w:rFonts w:ascii="Times New Roman" w:eastAsia="Times New Roman" w:hAnsi="Times New Roman" w:cs="Times New Roman"/>
                  <w:b/>
                  <w:bCs/>
                  <w:color w:val="000000"/>
                  <w:sz w:val="18"/>
                  <w:szCs w:val="18"/>
                </w:rPr>
                <w:t>Single Abundance Models</w:t>
              </w:r>
            </w:ins>
          </w:p>
        </w:tc>
        <w:tc>
          <w:tcPr>
            <w:tcW w:w="0" w:type="auto"/>
            <w:vMerge w:val="restart"/>
            <w:tcBorders>
              <w:top w:val="single" w:sz="4" w:space="0" w:color="auto"/>
              <w:left w:val="nil"/>
              <w:bottom w:val="single" w:sz="4" w:space="0" w:color="000000"/>
              <w:right w:val="nil"/>
            </w:tcBorders>
            <w:shd w:val="clear" w:color="auto" w:fill="auto"/>
            <w:vAlign w:val="center"/>
            <w:hideMark/>
            <w:tcPrChange w:id="12" w:author="Althea ArchMiller" w:date="2018-11-02T12:01:00Z">
              <w:tcPr>
                <w:tcW w:w="1300" w:type="dxa"/>
                <w:vMerge w:val="restart"/>
                <w:tcBorders>
                  <w:top w:val="single" w:sz="4" w:space="0" w:color="auto"/>
                  <w:left w:val="nil"/>
                  <w:bottom w:val="single" w:sz="4" w:space="0" w:color="000000"/>
                  <w:right w:val="nil"/>
                </w:tcBorders>
                <w:shd w:val="clear" w:color="auto" w:fill="auto"/>
                <w:vAlign w:val="center"/>
                <w:hideMark/>
              </w:tcPr>
            </w:tcPrChange>
          </w:tcPr>
          <w:p w:rsidR="009E15CC" w:rsidRPr="009E15CC" w:rsidRDefault="009E15CC" w:rsidP="009E15CC">
            <w:pPr>
              <w:spacing w:after="0" w:line="240" w:lineRule="auto"/>
              <w:jc w:val="center"/>
              <w:rPr>
                <w:ins w:id="13" w:author="Althea ArchMiller" w:date="2018-11-02T10:42:00Z"/>
                <w:rFonts w:ascii="Times New Roman" w:eastAsia="Times New Roman" w:hAnsi="Times New Roman" w:cs="Times New Roman"/>
                <w:b/>
                <w:bCs/>
                <w:color w:val="000000"/>
                <w:sz w:val="18"/>
                <w:szCs w:val="18"/>
              </w:rPr>
            </w:pPr>
            <w:ins w:id="14" w:author="Althea ArchMiller" w:date="2018-11-02T10:42:00Z">
              <w:r w:rsidRPr="009E15CC">
                <w:rPr>
                  <w:rFonts w:ascii="Times New Roman" w:eastAsia="Times New Roman" w:hAnsi="Times New Roman" w:cs="Times New Roman"/>
                  <w:b/>
                  <w:bCs/>
                  <w:color w:val="000000"/>
                  <w:sz w:val="18"/>
                  <w:szCs w:val="18"/>
                </w:rPr>
                <w:t>Multiple Abundance Model</w:t>
              </w:r>
            </w:ins>
          </w:p>
        </w:tc>
      </w:tr>
      <w:tr w:rsidR="009E15CC" w:rsidRPr="009E15CC" w:rsidTr="001D65CB">
        <w:trPr>
          <w:trHeight w:val="380"/>
          <w:ins w:id="15" w:author="Althea ArchMiller" w:date="2018-11-02T10:42:00Z"/>
          <w:trPrChange w:id="16" w:author="Althea ArchMiller" w:date="2018-11-02T12:01:00Z">
            <w:trPr>
              <w:trHeight w:val="380"/>
            </w:trPr>
          </w:trPrChange>
        </w:trPr>
        <w:tc>
          <w:tcPr>
            <w:tcW w:w="0" w:type="auto"/>
            <w:tcBorders>
              <w:top w:val="nil"/>
              <w:left w:val="nil"/>
              <w:bottom w:val="single" w:sz="4" w:space="0" w:color="auto"/>
              <w:right w:val="nil"/>
            </w:tcBorders>
            <w:shd w:val="clear" w:color="auto" w:fill="auto"/>
            <w:vAlign w:val="center"/>
            <w:hideMark/>
            <w:tcPrChange w:id="17"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rPr>
                <w:ins w:id="18" w:author="Althea ArchMiller" w:date="2018-11-02T10:42:00Z"/>
                <w:rFonts w:ascii="Times New Roman" w:eastAsia="Times New Roman" w:hAnsi="Times New Roman" w:cs="Times New Roman"/>
                <w:color w:val="000000"/>
                <w:sz w:val="18"/>
                <w:szCs w:val="18"/>
              </w:rPr>
            </w:pPr>
            <w:ins w:id="19" w:author="Althea ArchMiller" w:date="2018-11-02T10:42:00Z">
              <w:r w:rsidRPr="009E15CC">
                <w:rPr>
                  <w:rFonts w:ascii="Times New Roman" w:eastAsia="Times New Roman" w:hAnsi="Times New Roman" w:cs="Times New Roman"/>
                  <w:color w:val="000000"/>
                  <w:sz w:val="18"/>
                  <w:szCs w:val="18"/>
                </w:rPr>
                <w:t>Variable</w:t>
              </w:r>
            </w:ins>
          </w:p>
        </w:tc>
        <w:tc>
          <w:tcPr>
            <w:tcW w:w="0" w:type="auto"/>
            <w:tcBorders>
              <w:top w:val="nil"/>
              <w:left w:val="nil"/>
              <w:bottom w:val="single" w:sz="4" w:space="0" w:color="auto"/>
              <w:right w:val="nil"/>
            </w:tcBorders>
            <w:shd w:val="clear" w:color="auto" w:fill="auto"/>
            <w:vAlign w:val="center"/>
            <w:hideMark/>
            <w:tcPrChange w:id="20"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21" w:author="Althea ArchMiller" w:date="2018-11-02T10:42:00Z"/>
                <w:rFonts w:ascii="Times New Roman" w:eastAsia="Times New Roman" w:hAnsi="Times New Roman" w:cs="Times New Roman"/>
                <w:color w:val="000000"/>
                <w:sz w:val="18"/>
                <w:szCs w:val="18"/>
              </w:rPr>
            </w:pPr>
            <w:ins w:id="22" w:author="Althea ArchMiller" w:date="2018-11-02T10:42:00Z">
              <w:r w:rsidRPr="009E15CC">
                <w:rPr>
                  <w:rFonts w:ascii="Times New Roman" w:eastAsia="Times New Roman" w:hAnsi="Times New Roman" w:cs="Times New Roman"/>
                  <w:color w:val="000000"/>
                  <w:sz w:val="18"/>
                  <w:szCs w:val="18"/>
                </w:rPr>
                <w:t>Model 1</w:t>
              </w:r>
            </w:ins>
          </w:p>
        </w:tc>
        <w:tc>
          <w:tcPr>
            <w:tcW w:w="0" w:type="auto"/>
            <w:tcBorders>
              <w:top w:val="nil"/>
              <w:left w:val="nil"/>
              <w:bottom w:val="single" w:sz="4" w:space="0" w:color="auto"/>
              <w:right w:val="nil"/>
            </w:tcBorders>
            <w:shd w:val="clear" w:color="auto" w:fill="auto"/>
            <w:vAlign w:val="center"/>
            <w:hideMark/>
            <w:tcPrChange w:id="23"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24" w:author="Althea ArchMiller" w:date="2018-11-02T10:42:00Z"/>
                <w:rFonts w:ascii="Times New Roman" w:eastAsia="Times New Roman" w:hAnsi="Times New Roman" w:cs="Times New Roman"/>
                <w:color w:val="000000"/>
                <w:sz w:val="18"/>
                <w:szCs w:val="18"/>
              </w:rPr>
            </w:pPr>
            <w:ins w:id="25" w:author="Althea ArchMiller" w:date="2018-11-02T10:42:00Z">
              <w:r w:rsidRPr="009E15CC">
                <w:rPr>
                  <w:rFonts w:ascii="Times New Roman" w:eastAsia="Times New Roman" w:hAnsi="Times New Roman" w:cs="Times New Roman"/>
                  <w:color w:val="000000"/>
                  <w:sz w:val="18"/>
                  <w:szCs w:val="18"/>
                </w:rPr>
                <w:t>Model 2</w:t>
              </w:r>
            </w:ins>
          </w:p>
        </w:tc>
        <w:tc>
          <w:tcPr>
            <w:tcW w:w="0" w:type="auto"/>
            <w:tcBorders>
              <w:top w:val="nil"/>
              <w:left w:val="nil"/>
              <w:bottom w:val="single" w:sz="4" w:space="0" w:color="auto"/>
              <w:right w:val="nil"/>
            </w:tcBorders>
            <w:shd w:val="clear" w:color="auto" w:fill="auto"/>
            <w:vAlign w:val="center"/>
            <w:hideMark/>
            <w:tcPrChange w:id="26"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27" w:author="Althea ArchMiller" w:date="2018-11-02T10:42:00Z"/>
                <w:rFonts w:ascii="Times New Roman" w:eastAsia="Times New Roman" w:hAnsi="Times New Roman" w:cs="Times New Roman"/>
                <w:color w:val="000000"/>
                <w:sz w:val="18"/>
                <w:szCs w:val="18"/>
              </w:rPr>
            </w:pPr>
            <w:ins w:id="28" w:author="Althea ArchMiller" w:date="2018-11-02T10:42:00Z">
              <w:r w:rsidRPr="009E15CC">
                <w:rPr>
                  <w:rFonts w:ascii="Times New Roman" w:eastAsia="Times New Roman" w:hAnsi="Times New Roman" w:cs="Times New Roman"/>
                  <w:color w:val="000000"/>
                  <w:sz w:val="18"/>
                  <w:szCs w:val="18"/>
                </w:rPr>
                <w:t>Model 3</w:t>
              </w:r>
            </w:ins>
          </w:p>
        </w:tc>
        <w:tc>
          <w:tcPr>
            <w:tcW w:w="0" w:type="auto"/>
            <w:tcBorders>
              <w:top w:val="nil"/>
              <w:left w:val="nil"/>
              <w:bottom w:val="single" w:sz="4" w:space="0" w:color="auto"/>
              <w:right w:val="nil"/>
            </w:tcBorders>
            <w:shd w:val="clear" w:color="auto" w:fill="auto"/>
            <w:vAlign w:val="center"/>
            <w:hideMark/>
            <w:tcPrChange w:id="29"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30" w:author="Althea ArchMiller" w:date="2018-11-02T10:42:00Z"/>
                <w:rFonts w:ascii="Times New Roman" w:eastAsia="Times New Roman" w:hAnsi="Times New Roman" w:cs="Times New Roman"/>
                <w:color w:val="000000"/>
                <w:sz w:val="18"/>
                <w:szCs w:val="18"/>
              </w:rPr>
            </w:pPr>
            <w:ins w:id="31" w:author="Althea ArchMiller" w:date="2018-11-02T10:42:00Z">
              <w:r w:rsidRPr="009E15CC">
                <w:rPr>
                  <w:rFonts w:ascii="Times New Roman" w:eastAsia="Times New Roman" w:hAnsi="Times New Roman" w:cs="Times New Roman"/>
                  <w:color w:val="000000"/>
                  <w:sz w:val="18"/>
                  <w:szCs w:val="18"/>
                </w:rPr>
                <w:t>Model 4</w:t>
              </w:r>
            </w:ins>
          </w:p>
        </w:tc>
        <w:tc>
          <w:tcPr>
            <w:tcW w:w="0" w:type="auto"/>
            <w:tcBorders>
              <w:top w:val="nil"/>
              <w:left w:val="nil"/>
              <w:bottom w:val="single" w:sz="4" w:space="0" w:color="auto"/>
              <w:right w:val="nil"/>
            </w:tcBorders>
            <w:shd w:val="clear" w:color="auto" w:fill="auto"/>
            <w:vAlign w:val="center"/>
            <w:hideMark/>
            <w:tcPrChange w:id="32"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33" w:author="Althea ArchMiller" w:date="2018-11-02T10:42:00Z"/>
                <w:rFonts w:ascii="Times New Roman" w:eastAsia="Times New Roman" w:hAnsi="Times New Roman" w:cs="Times New Roman"/>
                <w:color w:val="000000"/>
                <w:sz w:val="18"/>
                <w:szCs w:val="18"/>
              </w:rPr>
            </w:pPr>
            <w:ins w:id="34" w:author="Althea ArchMiller" w:date="2018-11-02T10:42:00Z">
              <w:r w:rsidRPr="009E15CC">
                <w:rPr>
                  <w:rFonts w:ascii="Times New Roman" w:eastAsia="Times New Roman" w:hAnsi="Times New Roman" w:cs="Times New Roman"/>
                  <w:color w:val="000000"/>
                  <w:sz w:val="18"/>
                  <w:szCs w:val="18"/>
                </w:rPr>
                <w:t>Model 5</w:t>
              </w:r>
            </w:ins>
          </w:p>
        </w:tc>
        <w:tc>
          <w:tcPr>
            <w:tcW w:w="0" w:type="auto"/>
            <w:vMerge/>
            <w:tcBorders>
              <w:top w:val="single" w:sz="4" w:space="0" w:color="auto"/>
              <w:left w:val="nil"/>
              <w:bottom w:val="single" w:sz="4" w:space="0" w:color="000000"/>
              <w:right w:val="nil"/>
            </w:tcBorders>
            <w:vAlign w:val="center"/>
            <w:hideMark/>
            <w:tcPrChange w:id="35" w:author="Althea ArchMiller" w:date="2018-11-02T12:01:00Z">
              <w:tcPr>
                <w:tcW w:w="1300" w:type="dxa"/>
                <w:vMerge/>
                <w:tcBorders>
                  <w:top w:val="single" w:sz="4" w:space="0" w:color="auto"/>
                  <w:left w:val="nil"/>
                  <w:bottom w:val="single" w:sz="4" w:space="0" w:color="000000"/>
                  <w:right w:val="nil"/>
                </w:tcBorders>
                <w:vAlign w:val="center"/>
                <w:hideMark/>
              </w:tcPr>
            </w:tcPrChange>
          </w:tcPr>
          <w:p w:rsidR="009E15CC" w:rsidRPr="009E15CC" w:rsidRDefault="009E15CC" w:rsidP="009E15CC">
            <w:pPr>
              <w:spacing w:after="0" w:line="240" w:lineRule="auto"/>
              <w:rPr>
                <w:ins w:id="36" w:author="Althea ArchMiller" w:date="2018-11-02T10:42:00Z"/>
                <w:rFonts w:ascii="Times New Roman" w:eastAsia="Times New Roman" w:hAnsi="Times New Roman" w:cs="Times New Roman"/>
                <w:b/>
                <w:bCs/>
                <w:color w:val="000000"/>
                <w:sz w:val="18"/>
                <w:szCs w:val="18"/>
              </w:rPr>
            </w:pPr>
          </w:p>
        </w:tc>
      </w:tr>
      <w:tr w:rsidR="009E15CC" w:rsidRPr="009E15CC" w:rsidTr="001D65CB">
        <w:trPr>
          <w:trHeight w:val="380"/>
          <w:ins w:id="37" w:author="Althea ArchMiller" w:date="2018-11-02T10:42:00Z"/>
          <w:trPrChange w:id="38"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3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rPr>
                <w:ins w:id="40" w:author="Althea ArchMiller" w:date="2018-11-02T10:42:00Z"/>
                <w:rFonts w:ascii="Times New Roman" w:eastAsia="Times New Roman" w:hAnsi="Times New Roman" w:cs="Times New Roman"/>
                <w:color w:val="000000"/>
                <w:sz w:val="18"/>
                <w:szCs w:val="18"/>
              </w:rPr>
            </w:pPr>
            <w:ins w:id="41" w:author="Althea ArchMiller" w:date="2018-11-02T10:42:00Z">
              <w:r w:rsidRPr="009E15CC">
                <w:rPr>
                  <w:rFonts w:ascii="Times New Roman" w:eastAsia="Times New Roman" w:hAnsi="Times New Roman" w:cs="Times New Roman"/>
                  <w:color w:val="000000"/>
                  <w:sz w:val="18"/>
                  <w:szCs w:val="18"/>
                </w:rPr>
                <w:t>Intercept</w:t>
              </w:r>
            </w:ins>
          </w:p>
        </w:tc>
        <w:tc>
          <w:tcPr>
            <w:tcW w:w="0" w:type="auto"/>
            <w:tcBorders>
              <w:top w:val="nil"/>
              <w:left w:val="nil"/>
              <w:bottom w:val="nil"/>
              <w:right w:val="nil"/>
            </w:tcBorders>
            <w:shd w:val="clear" w:color="auto" w:fill="auto"/>
            <w:vAlign w:val="center"/>
            <w:hideMark/>
            <w:tcPrChange w:id="4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3" w:author="Althea ArchMiller" w:date="2018-11-02T10:42:00Z"/>
                <w:rFonts w:ascii="Times New Roman" w:eastAsia="Times New Roman" w:hAnsi="Times New Roman" w:cs="Times New Roman"/>
                <w:color w:val="000000"/>
                <w:sz w:val="18"/>
                <w:szCs w:val="18"/>
              </w:rPr>
            </w:pPr>
            <w:ins w:id="44" w:author="Althea ArchMiller" w:date="2018-11-02T10:42:00Z">
              <w:r w:rsidRPr="009E15CC">
                <w:rPr>
                  <w:rFonts w:ascii="Times New Roman" w:eastAsia="Times New Roman" w:hAnsi="Times New Roman" w:cs="Times New Roman"/>
                  <w:color w:val="000000"/>
                  <w:sz w:val="18"/>
                  <w:szCs w:val="18"/>
                </w:rPr>
                <w:t>-2.97</w:t>
              </w:r>
            </w:ins>
          </w:p>
        </w:tc>
        <w:tc>
          <w:tcPr>
            <w:tcW w:w="0" w:type="auto"/>
            <w:tcBorders>
              <w:top w:val="nil"/>
              <w:left w:val="nil"/>
              <w:bottom w:val="nil"/>
              <w:right w:val="nil"/>
            </w:tcBorders>
            <w:shd w:val="clear" w:color="auto" w:fill="auto"/>
            <w:vAlign w:val="center"/>
            <w:hideMark/>
            <w:tcPrChange w:id="4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6" w:author="Althea ArchMiller" w:date="2018-11-02T10:42:00Z"/>
                <w:rFonts w:ascii="Times New Roman" w:eastAsia="Times New Roman" w:hAnsi="Times New Roman" w:cs="Times New Roman"/>
                <w:color w:val="000000"/>
                <w:sz w:val="18"/>
                <w:szCs w:val="18"/>
              </w:rPr>
            </w:pPr>
            <w:ins w:id="47" w:author="Althea ArchMiller" w:date="2018-11-02T10:42:00Z">
              <w:r w:rsidRPr="009E15CC">
                <w:rPr>
                  <w:rFonts w:ascii="Times New Roman" w:eastAsia="Times New Roman" w:hAnsi="Times New Roman" w:cs="Times New Roman"/>
                  <w:color w:val="000000"/>
                  <w:sz w:val="18"/>
                  <w:szCs w:val="18"/>
                </w:rPr>
                <w:t>-0.07</w:t>
              </w:r>
            </w:ins>
          </w:p>
        </w:tc>
        <w:tc>
          <w:tcPr>
            <w:tcW w:w="0" w:type="auto"/>
            <w:tcBorders>
              <w:top w:val="nil"/>
              <w:left w:val="nil"/>
              <w:bottom w:val="nil"/>
              <w:right w:val="nil"/>
            </w:tcBorders>
            <w:shd w:val="clear" w:color="auto" w:fill="auto"/>
            <w:vAlign w:val="center"/>
            <w:hideMark/>
            <w:tcPrChange w:id="48"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9" w:author="Althea ArchMiller" w:date="2018-11-02T10:42:00Z"/>
                <w:rFonts w:ascii="Times New Roman" w:eastAsia="Times New Roman" w:hAnsi="Times New Roman" w:cs="Times New Roman"/>
                <w:color w:val="000000"/>
                <w:sz w:val="18"/>
                <w:szCs w:val="18"/>
              </w:rPr>
            </w:pPr>
            <w:ins w:id="50" w:author="Althea ArchMiller" w:date="2018-11-02T10:42:00Z">
              <w:r w:rsidRPr="009E15CC">
                <w:rPr>
                  <w:rFonts w:ascii="Times New Roman" w:eastAsia="Times New Roman" w:hAnsi="Times New Roman" w:cs="Times New Roman"/>
                  <w:color w:val="000000"/>
                  <w:sz w:val="18"/>
                  <w:szCs w:val="18"/>
                </w:rPr>
                <w:t>0.13</w:t>
              </w:r>
            </w:ins>
          </w:p>
        </w:tc>
        <w:tc>
          <w:tcPr>
            <w:tcW w:w="0" w:type="auto"/>
            <w:tcBorders>
              <w:top w:val="nil"/>
              <w:left w:val="nil"/>
              <w:bottom w:val="nil"/>
              <w:right w:val="nil"/>
            </w:tcBorders>
            <w:shd w:val="clear" w:color="auto" w:fill="auto"/>
            <w:vAlign w:val="center"/>
            <w:hideMark/>
            <w:tcPrChange w:id="51"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52" w:author="Althea ArchMiller" w:date="2018-11-02T10:42:00Z"/>
                <w:rFonts w:ascii="Times New Roman" w:eastAsia="Times New Roman" w:hAnsi="Times New Roman" w:cs="Times New Roman"/>
                <w:color w:val="000000"/>
                <w:sz w:val="18"/>
                <w:szCs w:val="18"/>
              </w:rPr>
            </w:pPr>
            <w:ins w:id="53" w:author="Althea ArchMiller" w:date="2018-11-02T10:42:00Z">
              <w:r w:rsidRPr="009E15CC">
                <w:rPr>
                  <w:rFonts w:ascii="Times New Roman" w:eastAsia="Times New Roman" w:hAnsi="Times New Roman" w:cs="Times New Roman"/>
                  <w:color w:val="000000"/>
                  <w:sz w:val="18"/>
                  <w:szCs w:val="18"/>
                </w:rPr>
                <w:t>0.26</w:t>
              </w:r>
            </w:ins>
          </w:p>
        </w:tc>
        <w:tc>
          <w:tcPr>
            <w:tcW w:w="0" w:type="auto"/>
            <w:tcBorders>
              <w:top w:val="nil"/>
              <w:left w:val="nil"/>
              <w:bottom w:val="nil"/>
              <w:right w:val="nil"/>
            </w:tcBorders>
            <w:shd w:val="clear" w:color="auto" w:fill="auto"/>
            <w:vAlign w:val="center"/>
            <w:hideMark/>
            <w:tcPrChange w:id="5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55" w:author="Althea ArchMiller" w:date="2018-11-02T10:42:00Z"/>
                <w:rFonts w:ascii="Times New Roman" w:eastAsia="Times New Roman" w:hAnsi="Times New Roman" w:cs="Times New Roman"/>
                <w:color w:val="000000"/>
                <w:sz w:val="18"/>
                <w:szCs w:val="18"/>
              </w:rPr>
            </w:pPr>
            <w:ins w:id="56" w:author="Althea ArchMiller" w:date="2018-11-02T10:42:00Z">
              <w:r w:rsidRPr="009E15CC">
                <w:rPr>
                  <w:rFonts w:ascii="Times New Roman" w:eastAsia="Times New Roman" w:hAnsi="Times New Roman" w:cs="Times New Roman"/>
                  <w:color w:val="000000"/>
                  <w:sz w:val="18"/>
                  <w:szCs w:val="18"/>
                </w:rPr>
                <w:t>0.26</w:t>
              </w:r>
            </w:ins>
          </w:p>
        </w:tc>
        <w:tc>
          <w:tcPr>
            <w:tcW w:w="0" w:type="auto"/>
            <w:tcBorders>
              <w:top w:val="nil"/>
              <w:left w:val="nil"/>
              <w:bottom w:val="nil"/>
              <w:right w:val="nil"/>
            </w:tcBorders>
            <w:shd w:val="clear" w:color="auto" w:fill="auto"/>
            <w:vAlign w:val="center"/>
            <w:hideMark/>
            <w:tcPrChange w:id="5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58"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59" w:author="Althea ArchMiller" w:date="2018-11-02T10:42:00Z"/>
          <w:trPrChange w:id="60" w:author="Althea ArchMiller" w:date="2018-11-02T12:01:00Z">
            <w:trPr>
              <w:trHeight w:val="380"/>
            </w:trPr>
          </w:trPrChange>
        </w:trPr>
        <w:tc>
          <w:tcPr>
            <w:tcW w:w="0" w:type="auto"/>
            <w:tcBorders>
              <w:top w:val="nil"/>
              <w:left w:val="nil"/>
              <w:bottom w:val="nil"/>
              <w:right w:val="nil"/>
            </w:tcBorders>
            <w:shd w:val="clear" w:color="auto" w:fill="auto"/>
            <w:noWrap/>
            <w:vAlign w:val="bottom"/>
            <w:hideMark/>
            <w:tcPrChange w:id="61" w:author="Althea ArchMiller" w:date="2018-11-02T12:01:00Z">
              <w:tcPr>
                <w:tcW w:w="1300" w:type="dxa"/>
                <w:tcBorders>
                  <w:top w:val="nil"/>
                  <w:left w:val="nil"/>
                  <w:bottom w:val="nil"/>
                  <w:right w:val="nil"/>
                </w:tcBorders>
                <w:shd w:val="clear" w:color="auto" w:fill="auto"/>
                <w:noWrap/>
                <w:vAlign w:val="bottom"/>
                <w:hideMark/>
              </w:tcPr>
            </w:tcPrChange>
          </w:tcPr>
          <w:p w:rsidR="009E15CC" w:rsidRPr="009E15CC" w:rsidRDefault="009E15CC" w:rsidP="009E15CC">
            <w:pPr>
              <w:spacing w:after="0" w:line="240" w:lineRule="auto"/>
              <w:jc w:val="center"/>
              <w:rPr>
                <w:ins w:id="62" w:author="Althea ArchMiller" w:date="2018-11-02T10: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Change w:id="6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64" w:author="Althea ArchMiller" w:date="2018-11-02T10:42:00Z"/>
                <w:rFonts w:ascii="Times New Roman" w:eastAsia="Times New Roman" w:hAnsi="Times New Roman" w:cs="Times New Roman"/>
                <w:color w:val="000000"/>
                <w:sz w:val="18"/>
                <w:szCs w:val="18"/>
              </w:rPr>
            </w:pPr>
            <w:ins w:id="65" w:author="Althea ArchMiller" w:date="2018-11-02T10:42:00Z">
              <w:r w:rsidRPr="009E15CC">
                <w:rPr>
                  <w:rFonts w:ascii="Times New Roman" w:eastAsia="Times New Roman" w:hAnsi="Times New Roman" w:cs="Times New Roman"/>
                  <w:color w:val="000000"/>
                  <w:sz w:val="18"/>
                  <w:szCs w:val="18"/>
                </w:rPr>
                <w:t>(-4.</w:t>
              </w:r>
              <w:proofErr w:type="gramStart"/>
              <w:r w:rsidRPr="009E15CC">
                <w:rPr>
                  <w:rFonts w:ascii="Times New Roman" w:eastAsia="Times New Roman" w:hAnsi="Times New Roman" w:cs="Times New Roman"/>
                  <w:color w:val="000000"/>
                  <w:sz w:val="18"/>
                  <w:szCs w:val="18"/>
                </w:rPr>
                <w:t>48,-</w:t>
              </w:r>
              <w:proofErr w:type="gramEnd"/>
              <w:r w:rsidRPr="009E15CC">
                <w:rPr>
                  <w:rFonts w:ascii="Times New Roman" w:eastAsia="Times New Roman" w:hAnsi="Times New Roman" w:cs="Times New Roman"/>
                  <w:color w:val="000000"/>
                  <w:sz w:val="18"/>
                  <w:szCs w:val="18"/>
                </w:rPr>
                <w:t>1.46)</w:t>
              </w:r>
            </w:ins>
          </w:p>
        </w:tc>
        <w:tc>
          <w:tcPr>
            <w:tcW w:w="0" w:type="auto"/>
            <w:tcBorders>
              <w:top w:val="nil"/>
              <w:left w:val="nil"/>
              <w:bottom w:val="nil"/>
              <w:right w:val="nil"/>
            </w:tcBorders>
            <w:shd w:val="clear" w:color="auto" w:fill="auto"/>
            <w:vAlign w:val="center"/>
            <w:hideMark/>
            <w:tcPrChange w:id="6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67" w:author="Althea ArchMiller" w:date="2018-11-02T10:42:00Z"/>
                <w:rFonts w:ascii="Times New Roman" w:eastAsia="Times New Roman" w:hAnsi="Times New Roman" w:cs="Times New Roman"/>
                <w:color w:val="000000"/>
                <w:sz w:val="18"/>
                <w:szCs w:val="18"/>
              </w:rPr>
            </w:pPr>
            <w:ins w:id="68" w:author="Althea ArchMiller" w:date="2018-11-02T10:42:00Z">
              <w:r w:rsidRPr="009E15CC">
                <w:rPr>
                  <w:rFonts w:ascii="Times New Roman" w:eastAsia="Times New Roman" w:hAnsi="Times New Roman" w:cs="Times New Roman"/>
                  <w:color w:val="000000"/>
                  <w:sz w:val="18"/>
                  <w:szCs w:val="18"/>
                </w:rPr>
                <w:t>(-0.70,0.56)</w:t>
              </w:r>
            </w:ins>
          </w:p>
        </w:tc>
        <w:tc>
          <w:tcPr>
            <w:tcW w:w="0" w:type="auto"/>
            <w:tcBorders>
              <w:top w:val="nil"/>
              <w:left w:val="nil"/>
              <w:bottom w:val="nil"/>
              <w:right w:val="nil"/>
            </w:tcBorders>
            <w:shd w:val="clear" w:color="auto" w:fill="auto"/>
            <w:vAlign w:val="center"/>
            <w:hideMark/>
            <w:tcPrChange w:id="6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70" w:author="Althea ArchMiller" w:date="2018-11-02T10:42:00Z"/>
                <w:rFonts w:ascii="Times New Roman" w:eastAsia="Times New Roman" w:hAnsi="Times New Roman" w:cs="Times New Roman"/>
                <w:color w:val="000000"/>
                <w:sz w:val="18"/>
                <w:szCs w:val="18"/>
              </w:rPr>
            </w:pPr>
            <w:ins w:id="71" w:author="Althea ArchMiller" w:date="2018-11-02T10:42:00Z">
              <w:r w:rsidRPr="009E15CC">
                <w:rPr>
                  <w:rFonts w:ascii="Times New Roman" w:eastAsia="Times New Roman" w:hAnsi="Times New Roman" w:cs="Times New Roman"/>
                  <w:color w:val="000000"/>
                  <w:sz w:val="18"/>
                  <w:szCs w:val="18"/>
                </w:rPr>
                <w:t>(-0.45,0.71)</w:t>
              </w:r>
            </w:ins>
          </w:p>
        </w:tc>
        <w:tc>
          <w:tcPr>
            <w:tcW w:w="0" w:type="auto"/>
            <w:tcBorders>
              <w:top w:val="nil"/>
              <w:left w:val="nil"/>
              <w:bottom w:val="nil"/>
              <w:right w:val="nil"/>
            </w:tcBorders>
            <w:shd w:val="clear" w:color="auto" w:fill="auto"/>
            <w:vAlign w:val="center"/>
            <w:hideMark/>
            <w:tcPrChange w:id="7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73" w:author="Althea ArchMiller" w:date="2018-11-02T10:42:00Z"/>
                <w:rFonts w:ascii="Times New Roman" w:eastAsia="Times New Roman" w:hAnsi="Times New Roman" w:cs="Times New Roman"/>
                <w:color w:val="000000"/>
                <w:sz w:val="18"/>
                <w:szCs w:val="18"/>
              </w:rPr>
            </w:pPr>
            <w:ins w:id="74" w:author="Althea ArchMiller" w:date="2018-11-02T10:42:00Z">
              <w:r w:rsidRPr="009E15CC">
                <w:rPr>
                  <w:rFonts w:ascii="Times New Roman" w:eastAsia="Times New Roman" w:hAnsi="Times New Roman" w:cs="Times New Roman"/>
                  <w:color w:val="000000"/>
                  <w:sz w:val="18"/>
                  <w:szCs w:val="18"/>
                </w:rPr>
                <w:t>(-0.36,0.87)</w:t>
              </w:r>
            </w:ins>
          </w:p>
        </w:tc>
        <w:tc>
          <w:tcPr>
            <w:tcW w:w="0" w:type="auto"/>
            <w:tcBorders>
              <w:top w:val="nil"/>
              <w:left w:val="nil"/>
              <w:bottom w:val="nil"/>
              <w:right w:val="nil"/>
            </w:tcBorders>
            <w:shd w:val="clear" w:color="auto" w:fill="auto"/>
            <w:vAlign w:val="center"/>
            <w:hideMark/>
            <w:tcPrChange w:id="7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76" w:author="Althea ArchMiller" w:date="2018-11-02T10:42:00Z"/>
                <w:rFonts w:ascii="Times New Roman" w:eastAsia="Times New Roman" w:hAnsi="Times New Roman" w:cs="Times New Roman"/>
                <w:color w:val="000000"/>
                <w:sz w:val="18"/>
                <w:szCs w:val="18"/>
              </w:rPr>
            </w:pPr>
            <w:ins w:id="77" w:author="Althea ArchMiller" w:date="2018-11-02T10:42:00Z">
              <w:r w:rsidRPr="009E15CC">
                <w:rPr>
                  <w:rFonts w:ascii="Times New Roman" w:eastAsia="Times New Roman" w:hAnsi="Times New Roman" w:cs="Times New Roman"/>
                  <w:color w:val="000000"/>
                  <w:sz w:val="18"/>
                  <w:szCs w:val="18"/>
                </w:rPr>
                <w:t>(-0.36,0.87)</w:t>
              </w:r>
            </w:ins>
          </w:p>
        </w:tc>
        <w:tc>
          <w:tcPr>
            <w:tcW w:w="0" w:type="auto"/>
            <w:tcBorders>
              <w:top w:val="nil"/>
              <w:left w:val="nil"/>
              <w:bottom w:val="nil"/>
              <w:right w:val="nil"/>
            </w:tcBorders>
            <w:shd w:val="clear" w:color="auto" w:fill="auto"/>
            <w:vAlign w:val="center"/>
            <w:hideMark/>
            <w:tcPrChange w:id="78"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79"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80" w:author="Althea ArchMiller" w:date="2018-11-02T10:42:00Z"/>
          <w:trPrChange w:id="81"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8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rPr>
                <w:ins w:id="83" w:author="Althea ArchMiller" w:date="2018-11-02T10:42:00Z"/>
                <w:rFonts w:ascii="Times New Roman" w:eastAsia="Times New Roman" w:hAnsi="Times New Roman" w:cs="Times New Roman"/>
                <w:color w:val="000000"/>
                <w:sz w:val="18"/>
                <w:szCs w:val="18"/>
              </w:rPr>
            </w:pPr>
            <w:ins w:id="84" w:author="Althea ArchMiller" w:date="2018-11-02T10:42:00Z">
              <w:r w:rsidRPr="009E15CC">
                <w:rPr>
                  <w:rFonts w:ascii="Times New Roman" w:eastAsia="Times New Roman" w:hAnsi="Times New Roman" w:cs="Times New Roman"/>
                  <w:color w:val="000000"/>
                  <w:sz w:val="18"/>
                  <w:szCs w:val="18"/>
                </w:rPr>
                <w:t>Disturbance</w:t>
              </w:r>
            </w:ins>
          </w:p>
        </w:tc>
        <w:tc>
          <w:tcPr>
            <w:tcW w:w="0" w:type="auto"/>
            <w:tcBorders>
              <w:top w:val="nil"/>
              <w:left w:val="nil"/>
              <w:bottom w:val="nil"/>
              <w:right w:val="nil"/>
            </w:tcBorders>
            <w:shd w:val="clear" w:color="auto" w:fill="auto"/>
            <w:vAlign w:val="center"/>
            <w:hideMark/>
            <w:tcPrChange w:id="8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6" w:author="Althea ArchMiller" w:date="2018-11-02T10:42:00Z"/>
                <w:rFonts w:ascii="Times New Roman" w:eastAsia="Times New Roman" w:hAnsi="Times New Roman" w:cs="Times New Roman"/>
                <w:b/>
                <w:bCs/>
                <w:color w:val="000000"/>
                <w:sz w:val="18"/>
                <w:szCs w:val="18"/>
              </w:rPr>
            </w:pPr>
            <w:ins w:id="87" w:author="Althea ArchMiller" w:date="2018-11-02T10:42:00Z">
              <w:r w:rsidRPr="009E15CC">
                <w:rPr>
                  <w:rFonts w:ascii="Times New Roman" w:eastAsia="Times New Roman" w:hAnsi="Times New Roman" w:cs="Times New Roman"/>
                  <w:b/>
                  <w:bCs/>
                  <w:color w:val="000000"/>
                  <w:sz w:val="18"/>
                  <w:szCs w:val="18"/>
                </w:rPr>
                <w:t>4.13</w:t>
              </w:r>
            </w:ins>
          </w:p>
        </w:tc>
        <w:tc>
          <w:tcPr>
            <w:tcW w:w="0" w:type="auto"/>
            <w:tcBorders>
              <w:top w:val="nil"/>
              <w:left w:val="nil"/>
              <w:bottom w:val="nil"/>
              <w:right w:val="nil"/>
            </w:tcBorders>
            <w:shd w:val="clear" w:color="auto" w:fill="auto"/>
            <w:vAlign w:val="center"/>
            <w:hideMark/>
            <w:tcPrChange w:id="88"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9" w:author="Althea ArchMiller" w:date="2018-11-02T10:42:00Z"/>
                <w:rFonts w:ascii="Times New Roman" w:eastAsia="Times New Roman" w:hAnsi="Times New Roman" w:cs="Times New Roman"/>
                <w:color w:val="000000"/>
                <w:sz w:val="18"/>
                <w:szCs w:val="18"/>
              </w:rPr>
            </w:pPr>
            <w:ins w:id="90"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91"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2" w:author="Althea ArchMiller" w:date="2018-11-02T10:42:00Z"/>
                <w:rFonts w:ascii="Times New Roman" w:eastAsia="Times New Roman" w:hAnsi="Times New Roman" w:cs="Times New Roman"/>
                <w:color w:val="000000"/>
                <w:sz w:val="18"/>
                <w:szCs w:val="18"/>
              </w:rPr>
            </w:pPr>
            <w:ins w:id="93"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9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5" w:author="Althea ArchMiller" w:date="2018-11-02T10:42:00Z"/>
                <w:rFonts w:ascii="Times New Roman" w:eastAsia="Times New Roman" w:hAnsi="Times New Roman" w:cs="Times New Roman"/>
                <w:color w:val="000000"/>
                <w:sz w:val="18"/>
                <w:szCs w:val="18"/>
              </w:rPr>
            </w:pPr>
            <w:ins w:id="96"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9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8" w:author="Althea ArchMiller" w:date="2018-11-02T10:42:00Z"/>
                <w:rFonts w:ascii="Times New Roman" w:eastAsia="Times New Roman" w:hAnsi="Times New Roman" w:cs="Times New Roman"/>
                <w:color w:val="000000"/>
                <w:sz w:val="18"/>
                <w:szCs w:val="18"/>
              </w:rPr>
            </w:pPr>
            <w:ins w:id="99"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10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01"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102" w:author="Althea ArchMiller" w:date="2018-11-02T10:42:00Z"/>
          <w:trPrChange w:id="103"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10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05" w:author="Althea ArchMiller" w:date="2018-11-02T10: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Change w:id="10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07" w:author="Althea ArchMiller" w:date="2018-11-02T10:42:00Z"/>
                <w:rFonts w:ascii="Times New Roman" w:eastAsia="Times New Roman" w:hAnsi="Times New Roman" w:cs="Times New Roman"/>
                <w:b/>
                <w:bCs/>
                <w:color w:val="000000"/>
                <w:sz w:val="18"/>
                <w:szCs w:val="18"/>
              </w:rPr>
            </w:pPr>
            <w:ins w:id="108" w:author="Althea ArchMiller" w:date="2018-11-02T10:42:00Z">
              <w:r w:rsidRPr="009E15CC">
                <w:rPr>
                  <w:rFonts w:ascii="Times New Roman" w:eastAsia="Times New Roman" w:hAnsi="Times New Roman" w:cs="Times New Roman"/>
                  <w:b/>
                  <w:bCs/>
                  <w:color w:val="000000"/>
                  <w:sz w:val="18"/>
                  <w:szCs w:val="18"/>
                </w:rPr>
                <w:t>(2.58,5.68)</w:t>
              </w:r>
            </w:ins>
          </w:p>
        </w:tc>
        <w:tc>
          <w:tcPr>
            <w:tcW w:w="0" w:type="auto"/>
            <w:tcBorders>
              <w:top w:val="nil"/>
              <w:left w:val="nil"/>
              <w:bottom w:val="nil"/>
              <w:right w:val="nil"/>
            </w:tcBorders>
            <w:shd w:val="clear" w:color="auto" w:fill="auto"/>
            <w:vAlign w:val="center"/>
            <w:hideMark/>
            <w:tcPrChange w:id="10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10"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11"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12"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1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14"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1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16"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1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18"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119" w:author="Althea ArchMiller" w:date="2018-11-02T10:42:00Z"/>
          <w:trPrChange w:id="120"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121"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rPr>
                <w:ins w:id="122" w:author="Althea ArchMiller" w:date="2018-11-02T10:42:00Z"/>
                <w:rFonts w:ascii="Times New Roman" w:eastAsia="Times New Roman" w:hAnsi="Times New Roman" w:cs="Times New Roman"/>
                <w:color w:val="000000"/>
                <w:sz w:val="18"/>
                <w:szCs w:val="18"/>
              </w:rPr>
            </w:pPr>
            <w:ins w:id="123" w:author="Althea ArchMiller" w:date="2018-11-02T10:42:00Z">
              <w:r w:rsidRPr="009E15CC">
                <w:rPr>
                  <w:rFonts w:ascii="Times New Roman" w:eastAsia="Times New Roman" w:hAnsi="Times New Roman" w:cs="Times New Roman"/>
                  <w:color w:val="000000"/>
                  <w:sz w:val="18"/>
                  <w:szCs w:val="18"/>
                </w:rPr>
                <w:t>Canopy</w:t>
              </w:r>
            </w:ins>
          </w:p>
        </w:tc>
        <w:tc>
          <w:tcPr>
            <w:tcW w:w="0" w:type="auto"/>
            <w:tcBorders>
              <w:top w:val="nil"/>
              <w:left w:val="nil"/>
              <w:bottom w:val="nil"/>
              <w:right w:val="nil"/>
            </w:tcBorders>
            <w:shd w:val="clear" w:color="auto" w:fill="auto"/>
            <w:vAlign w:val="center"/>
            <w:hideMark/>
            <w:tcPrChange w:id="12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25" w:author="Althea ArchMiller" w:date="2018-11-02T10:42:00Z"/>
                <w:rFonts w:ascii="Times New Roman" w:eastAsia="Times New Roman" w:hAnsi="Times New Roman" w:cs="Times New Roman"/>
                <w:color w:val="000000"/>
                <w:sz w:val="18"/>
                <w:szCs w:val="18"/>
              </w:rPr>
            </w:pPr>
            <w:ins w:id="126"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12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28" w:author="Althea ArchMiller" w:date="2018-11-02T10:42:00Z"/>
                <w:rFonts w:ascii="Times New Roman" w:eastAsia="Times New Roman" w:hAnsi="Times New Roman" w:cs="Times New Roman"/>
                <w:b/>
                <w:bCs/>
                <w:color w:val="000000"/>
                <w:sz w:val="18"/>
                <w:szCs w:val="18"/>
              </w:rPr>
            </w:pPr>
            <w:ins w:id="129" w:author="Althea ArchMiller" w:date="2018-11-02T10:42:00Z">
              <w:r w:rsidRPr="009E15CC">
                <w:rPr>
                  <w:rFonts w:ascii="Times New Roman" w:eastAsia="Times New Roman" w:hAnsi="Times New Roman" w:cs="Times New Roman"/>
                  <w:b/>
                  <w:bCs/>
                  <w:color w:val="000000"/>
                  <w:sz w:val="18"/>
                  <w:szCs w:val="18"/>
                </w:rPr>
                <w:t>-0.85</w:t>
              </w:r>
            </w:ins>
          </w:p>
        </w:tc>
        <w:tc>
          <w:tcPr>
            <w:tcW w:w="0" w:type="auto"/>
            <w:tcBorders>
              <w:top w:val="nil"/>
              <w:left w:val="nil"/>
              <w:bottom w:val="nil"/>
              <w:right w:val="nil"/>
            </w:tcBorders>
            <w:shd w:val="clear" w:color="auto" w:fill="auto"/>
            <w:vAlign w:val="center"/>
            <w:hideMark/>
            <w:tcPrChange w:id="13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31" w:author="Althea ArchMiller" w:date="2018-11-02T10:42:00Z"/>
                <w:rFonts w:ascii="Times New Roman" w:eastAsia="Times New Roman" w:hAnsi="Times New Roman" w:cs="Times New Roman"/>
                <w:color w:val="000000"/>
                <w:sz w:val="18"/>
                <w:szCs w:val="18"/>
              </w:rPr>
            </w:pPr>
            <w:ins w:id="132"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13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34" w:author="Althea ArchMiller" w:date="2018-11-02T10:42:00Z"/>
                <w:rFonts w:ascii="Times New Roman" w:eastAsia="Times New Roman" w:hAnsi="Times New Roman" w:cs="Times New Roman"/>
                <w:color w:val="000000"/>
                <w:sz w:val="18"/>
                <w:szCs w:val="18"/>
              </w:rPr>
            </w:pPr>
            <w:ins w:id="135"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13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37" w:author="Althea ArchMiller" w:date="2018-11-02T10:42:00Z"/>
                <w:rFonts w:ascii="Times New Roman" w:eastAsia="Times New Roman" w:hAnsi="Times New Roman" w:cs="Times New Roman"/>
                <w:color w:val="000000"/>
                <w:sz w:val="18"/>
                <w:szCs w:val="18"/>
              </w:rPr>
            </w:pPr>
            <w:ins w:id="138"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13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40"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141" w:author="Althea ArchMiller" w:date="2018-11-02T10:42:00Z"/>
          <w:trPrChange w:id="142"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14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44" w:author="Althea ArchMiller" w:date="2018-11-02T10: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Change w:id="14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46"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4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48" w:author="Althea ArchMiller" w:date="2018-11-02T10:42:00Z"/>
                <w:rFonts w:ascii="Times New Roman" w:eastAsia="Times New Roman" w:hAnsi="Times New Roman" w:cs="Times New Roman"/>
                <w:b/>
                <w:bCs/>
                <w:color w:val="000000"/>
                <w:sz w:val="18"/>
                <w:szCs w:val="18"/>
              </w:rPr>
            </w:pPr>
            <w:ins w:id="149" w:author="Althea ArchMiller" w:date="2018-11-02T10:42:00Z">
              <w:r w:rsidRPr="009E15CC">
                <w:rPr>
                  <w:rFonts w:ascii="Times New Roman" w:eastAsia="Times New Roman" w:hAnsi="Times New Roman" w:cs="Times New Roman"/>
                  <w:b/>
                  <w:bCs/>
                  <w:color w:val="000000"/>
                  <w:sz w:val="18"/>
                  <w:szCs w:val="18"/>
                </w:rPr>
                <w:t>(-1.</w:t>
              </w:r>
              <w:proofErr w:type="gramStart"/>
              <w:r w:rsidRPr="009E15CC">
                <w:rPr>
                  <w:rFonts w:ascii="Times New Roman" w:eastAsia="Times New Roman" w:hAnsi="Times New Roman" w:cs="Times New Roman"/>
                  <w:b/>
                  <w:bCs/>
                  <w:color w:val="000000"/>
                  <w:sz w:val="18"/>
                  <w:szCs w:val="18"/>
                </w:rPr>
                <w:t>42,-</w:t>
              </w:r>
              <w:proofErr w:type="gramEnd"/>
              <w:r w:rsidRPr="009E15CC">
                <w:rPr>
                  <w:rFonts w:ascii="Times New Roman" w:eastAsia="Times New Roman" w:hAnsi="Times New Roman" w:cs="Times New Roman"/>
                  <w:b/>
                  <w:bCs/>
                  <w:color w:val="000000"/>
                  <w:sz w:val="18"/>
                  <w:szCs w:val="18"/>
                </w:rPr>
                <w:t>0.28)</w:t>
              </w:r>
            </w:ins>
          </w:p>
        </w:tc>
        <w:tc>
          <w:tcPr>
            <w:tcW w:w="0" w:type="auto"/>
            <w:tcBorders>
              <w:top w:val="nil"/>
              <w:left w:val="nil"/>
              <w:bottom w:val="nil"/>
              <w:right w:val="nil"/>
            </w:tcBorders>
            <w:shd w:val="clear" w:color="auto" w:fill="auto"/>
            <w:vAlign w:val="center"/>
            <w:hideMark/>
            <w:tcPrChange w:id="15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51"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5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53"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5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55"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5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57"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158" w:author="Althea ArchMiller" w:date="2018-11-02T10:42:00Z"/>
          <w:trPrChange w:id="159"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16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rPr>
                <w:ins w:id="161" w:author="Althea ArchMiller" w:date="2018-11-02T10:42:00Z"/>
                <w:rFonts w:ascii="Times New Roman" w:eastAsia="Times New Roman" w:hAnsi="Times New Roman" w:cs="Times New Roman"/>
                <w:color w:val="000000"/>
                <w:sz w:val="18"/>
                <w:szCs w:val="18"/>
              </w:rPr>
            </w:pPr>
            <w:ins w:id="162" w:author="Althea ArchMiller" w:date="2018-11-02T10:42:00Z">
              <w:r w:rsidRPr="009E15CC">
                <w:rPr>
                  <w:rFonts w:ascii="Times New Roman" w:eastAsia="Times New Roman" w:hAnsi="Times New Roman" w:cs="Times New Roman"/>
                  <w:color w:val="000000"/>
                  <w:sz w:val="18"/>
                  <w:szCs w:val="18"/>
                </w:rPr>
                <w:t>Woody Stems</w:t>
              </w:r>
            </w:ins>
          </w:p>
        </w:tc>
        <w:tc>
          <w:tcPr>
            <w:tcW w:w="0" w:type="auto"/>
            <w:tcBorders>
              <w:top w:val="nil"/>
              <w:left w:val="nil"/>
              <w:bottom w:val="nil"/>
              <w:right w:val="nil"/>
            </w:tcBorders>
            <w:shd w:val="clear" w:color="auto" w:fill="auto"/>
            <w:vAlign w:val="center"/>
            <w:hideMark/>
            <w:tcPrChange w:id="16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64" w:author="Althea ArchMiller" w:date="2018-11-02T10:42:00Z"/>
                <w:rFonts w:ascii="Times New Roman" w:eastAsia="Times New Roman" w:hAnsi="Times New Roman" w:cs="Times New Roman"/>
                <w:color w:val="000000"/>
                <w:sz w:val="18"/>
                <w:szCs w:val="18"/>
              </w:rPr>
            </w:pPr>
            <w:ins w:id="165"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16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67" w:author="Althea ArchMiller" w:date="2018-11-02T10:42:00Z"/>
                <w:rFonts w:ascii="Times New Roman" w:eastAsia="Times New Roman" w:hAnsi="Times New Roman" w:cs="Times New Roman"/>
                <w:color w:val="000000"/>
                <w:sz w:val="18"/>
                <w:szCs w:val="18"/>
              </w:rPr>
            </w:pPr>
            <w:ins w:id="168"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16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70" w:author="Althea ArchMiller" w:date="2018-11-02T10:42:00Z"/>
                <w:rFonts w:ascii="Times New Roman" w:eastAsia="Times New Roman" w:hAnsi="Times New Roman" w:cs="Times New Roman"/>
                <w:b/>
                <w:bCs/>
                <w:color w:val="000000"/>
                <w:sz w:val="18"/>
                <w:szCs w:val="18"/>
              </w:rPr>
            </w:pPr>
            <w:ins w:id="171" w:author="Althea ArchMiller" w:date="2018-11-02T10:42:00Z">
              <w:r w:rsidRPr="009E15CC">
                <w:rPr>
                  <w:rFonts w:ascii="Times New Roman" w:eastAsia="Times New Roman" w:hAnsi="Times New Roman" w:cs="Times New Roman"/>
                  <w:b/>
                  <w:bCs/>
                  <w:color w:val="000000"/>
                  <w:sz w:val="18"/>
                  <w:szCs w:val="18"/>
                </w:rPr>
                <w:t>-0.58</w:t>
              </w:r>
            </w:ins>
          </w:p>
        </w:tc>
        <w:tc>
          <w:tcPr>
            <w:tcW w:w="0" w:type="auto"/>
            <w:tcBorders>
              <w:top w:val="nil"/>
              <w:left w:val="nil"/>
              <w:bottom w:val="nil"/>
              <w:right w:val="nil"/>
            </w:tcBorders>
            <w:shd w:val="clear" w:color="auto" w:fill="auto"/>
            <w:vAlign w:val="center"/>
            <w:hideMark/>
            <w:tcPrChange w:id="17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73" w:author="Althea ArchMiller" w:date="2018-11-02T10:42:00Z"/>
                <w:rFonts w:ascii="Times New Roman" w:eastAsia="Times New Roman" w:hAnsi="Times New Roman" w:cs="Times New Roman"/>
                <w:color w:val="000000"/>
                <w:sz w:val="18"/>
                <w:szCs w:val="18"/>
              </w:rPr>
            </w:pPr>
            <w:ins w:id="174"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17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76" w:author="Althea ArchMiller" w:date="2018-11-02T10:42:00Z"/>
                <w:rFonts w:ascii="Times New Roman" w:eastAsia="Times New Roman" w:hAnsi="Times New Roman" w:cs="Times New Roman"/>
                <w:color w:val="000000"/>
                <w:sz w:val="18"/>
                <w:szCs w:val="18"/>
              </w:rPr>
            </w:pPr>
            <w:ins w:id="177"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178"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79"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180" w:author="Althea ArchMiller" w:date="2018-11-02T10:42:00Z"/>
          <w:trPrChange w:id="181"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18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83" w:author="Althea ArchMiller" w:date="2018-11-02T10: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Change w:id="18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85"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8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87"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88"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89" w:author="Althea ArchMiller" w:date="2018-11-02T10:42:00Z"/>
                <w:rFonts w:ascii="Times New Roman" w:eastAsia="Times New Roman" w:hAnsi="Times New Roman" w:cs="Times New Roman"/>
                <w:b/>
                <w:bCs/>
                <w:color w:val="000000"/>
                <w:sz w:val="18"/>
                <w:szCs w:val="18"/>
              </w:rPr>
            </w:pPr>
            <w:ins w:id="190" w:author="Althea ArchMiller" w:date="2018-11-02T10:42:00Z">
              <w:r w:rsidRPr="009E15CC">
                <w:rPr>
                  <w:rFonts w:ascii="Times New Roman" w:eastAsia="Times New Roman" w:hAnsi="Times New Roman" w:cs="Times New Roman"/>
                  <w:b/>
                  <w:bCs/>
                  <w:color w:val="000000"/>
                  <w:sz w:val="18"/>
                  <w:szCs w:val="18"/>
                </w:rPr>
                <w:t>(-1.</w:t>
              </w:r>
              <w:proofErr w:type="gramStart"/>
              <w:r w:rsidRPr="009E15CC">
                <w:rPr>
                  <w:rFonts w:ascii="Times New Roman" w:eastAsia="Times New Roman" w:hAnsi="Times New Roman" w:cs="Times New Roman"/>
                  <w:b/>
                  <w:bCs/>
                  <w:color w:val="000000"/>
                  <w:sz w:val="18"/>
                  <w:szCs w:val="18"/>
                </w:rPr>
                <w:t>11,-</w:t>
              </w:r>
              <w:proofErr w:type="gramEnd"/>
              <w:r w:rsidRPr="009E15CC">
                <w:rPr>
                  <w:rFonts w:ascii="Times New Roman" w:eastAsia="Times New Roman" w:hAnsi="Times New Roman" w:cs="Times New Roman"/>
                  <w:b/>
                  <w:bCs/>
                  <w:color w:val="000000"/>
                  <w:sz w:val="18"/>
                  <w:szCs w:val="18"/>
                </w:rPr>
                <w:t>0.05)</w:t>
              </w:r>
            </w:ins>
          </w:p>
        </w:tc>
        <w:tc>
          <w:tcPr>
            <w:tcW w:w="0" w:type="auto"/>
            <w:tcBorders>
              <w:top w:val="nil"/>
              <w:left w:val="nil"/>
              <w:bottom w:val="nil"/>
              <w:right w:val="nil"/>
            </w:tcBorders>
            <w:shd w:val="clear" w:color="auto" w:fill="auto"/>
            <w:vAlign w:val="center"/>
            <w:hideMark/>
            <w:tcPrChange w:id="191"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92"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9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94"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19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196"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197" w:author="Althea ArchMiller" w:date="2018-11-02T10:42:00Z"/>
          <w:trPrChange w:id="198"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19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rPr>
                <w:ins w:id="200" w:author="Althea ArchMiller" w:date="2018-11-02T10:42:00Z"/>
                <w:rFonts w:ascii="Times New Roman" w:eastAsia="Times New Roman" w:hAnsi="Times New Roman" w:cs="Times New Roman"/>
                <w:color w:val="000000"/>
                <w:sz w:val="18"/>
                <w:szCs w:val="18"/>
              </w:rPr>
            </w:pPr>
            <w:ins w:id="201" w:author="Althea ArchMiller" w:date="2018-11-02T10:42:00Z">
              <w:r w:rsidRPr="009E15CC">
                <w:rPr>
                  <w:rFonts w:ascii="Times New Roman" w:eastAsia="Times New Roman" w:hAnsi="Times New Roman" w:cs="Times New Roman"/>
                  <w:color w:val="000000"/>
                  <w:sz w:val="18"/>
                  <w:szCs w:val="18"/>
                </w:rPr>
                <w:t>Litter</w:t>
              </w:r>
            </w:ins>
          </w:p>
        </w:tc>
        <w:tc>
          <w:tcPr>
            <w:tcW w:w="0" w:type="auto"/>
            <w:tcBorders>
              <w:top w:val="nil"/>
              <w:left w:val="nil"/>
              <w:bottom w:val="nil"/>
              <w:right w:val="nil"/>
            </w:tcBorders>
            <w:shd w:val="clear" w:color="auto" w:fill="auto"/>
            <w:vAlign w:val="center"/>
            <w:hideMark/>
            <w:tcPrChange w:id="20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03" w:author="Althea ArchMiller" w:date="2018-11-02T10:42:00Z"/>
                <w:rFonts w:ascii="Times New Roman" w:eastAsia="Times New Roman" w:hAnsi="Times New Roman" w:cs="Times New Roman"/>
                <w:color w:val="000000"/>
                <w:sz w:val="18"/>
                <w:szCs w:val="18"/>
              </w:rPr>
            </w:pPr>
            <w:ins w:id="204"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20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06" w:author="Althea ArchMiller" w:date="2018-11-02T10:42:00Z"/>
                <w:rFonts w:ascii="Times New Roman" w:eastAsia="Times New Roman" w:hAnsi="Times New Roman" w:cs="Times New Roman"/>
                <w:color w:val="000000"/>
                <w:sz w:val="18"/>
                <w:szCs w:val="18"/>
              </w:rPr>
            </w:pPr>
            <w:ins w:id="207"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208"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09" w:author="Althea ArchMiller" w:date="2018-11-02T10:42:00Z"/>
                <w:rFonts w:ascii="Times New Roman" w:eastAsia="Times New Roman" w:hAnsi="Times New Roman" w:cs="Times New Roman"/>
                <w:color w:val="000000"/>
                <w:sz w:val="18"/>
                <w:szCs w:val="18"/>
              </w:rPr>
            </w:pPr>
            <w:ins w:id="210"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211"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12" w:author="Althea ArchMiller" w:date="2018-11-02T10:42:00Z"/>
                <w:rFonts w:ascii="Times New Roman" w:eastAsia="Times New Roman" w:hAnsi="Times New Roman" w:cs="Times New Roman"/>
                <w:color w:val="000000"/>
                <w:sz w:val="18"/>
                <w:szCs w:val="18"/>
              </w:rPr>
            </w:pPr>
            <w:ins w:id="213" w:author="Althea ArchMiller" w:date="2018-11-02T10:42:00Z">
              <w:r w:rsidRPr="009E15CC">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21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15" w:author="Althea ArchMiller" w:date="2018-11-02T10:42:00Z"/>
                <w:rFonts w:ascii="Times New Roman" w:eastAsia="Times New Roman" w:hAnsi="Times New Roman" w:cs="Times New Roman"/>
                <w:color w:val="000000"/>
                <w:sz w:val="18"/>
                <w:szCs w:val="18"/>
              </w:rPr>
            </w:pPr>
            <w:ins w:id="216" w:author="Althea ArchMiller" w:date="2018-11-02T10:42:00Z">
              <w:r w:rsidRPr="009E15CC">
                <w:rPr>
                  <w:rFonts w:ascii="Times New Roman" w:eastAsia="Times New Roman" w:hAnsi="Times New Roman" w:cs="Times New Roman"/>
                  <w:color w:val="000000"/>
                  <w:sz w:val="18"/>
                  <w:szCs w:val="18"/>
                </w:rPr>
                <w:t>-0.01</w:t>
              </w:r>
            </w:ins>
          </w:p>
        </w:tc>
        <w:tc>
          <w:tcPr>
            <w:tcW w:w="0" w:type="auto"/>
            <w:tcBorders>
              <w:top w:val="nil"/>
              <w:left w:val="nil"/>
              <w:bottom w:val="nil"/>
              <w:right w:val="nil"/>
            </w:tcBorders>
            <w:shd w:val="clear" w:color="auto" w:fill="auto"/>
            <w:vAlign w:val="center"/>
            <w:hideMark/>
            <w:tcPrChange w:id="21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18" w:author="Althea ArchMiller" w:date="2018-11-02T10:42:00Z"/>
                <w:rFonts w:ascii="Times New Roman" w:eastAsia="Times New Roman" w:hAnsi="Times New Roman" w:cs="Times New Roman"/>
                <w:color w:val="000000"/>
                <w:sz w:val="18"/>
                <w:szCs w:val="18"/>
              </w:rPr>
            </w:pPr>
            <w:ins w:id="219" w:author="Althea ArchMiller" w:date="2018-11-02T10:42:00Z">
              <w:r w:rsidRPr="009E15CC">
                <w:rPr>
                  <w:rFonts w:ascii="Times New Roman" w:eastAsia="Times New Roman" w:hAnsi="Times New Roman" w:cs="Times New Roman"/>
                  <w:color w:val="000000"/>
                  <w:sz w:val="18"/>
                  <w:szCs w:val="18"/>
                </w:rPr>
                <w:t>--</w:t>
              </w:r>
            </w:ins>
          </w:p>
        </w:tc>
      </w:tr>
      <w:tr w:rsidR="009E15CC" w:rsidRPr="009E15CC" w:rsidTr="001D65CB">
        <w:trPr>
          <w:trHeight w:val="380"/>
          <w:ins w:id="220" w:author="Althea ArchMiller" w:date="2018-11-02T10:42:00Z"/>
          <w:trPrChange w:id="221"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22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23"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22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25"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22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27"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228"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29"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23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31" w:author="Althea ArchMiller" w:date="2018-11-02T10: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Change w:id="23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33" w:author="Althea ArchMiller" w:date="2018-11-02T10:42:00Z"/>
                <w:rFonts w:ascii="Times New Roman" w:eastAsia="Times New Roman" w:hAnsi="Times New Roman" w:cs="Times New Roman"/>
                <w:color w:val="000000"/>
                <w:sz w:val="18"/>
                <w:szCs w:val="18"/>
              </w:rPr>
            </w:pPr>
            <w:ins w:id="234" w:author="Althea ArchMiller" w:date="2018-11-02T10:42:00Z">
              <w:r w:rsidRPr="009E15CC">
                <w:rPr>
                  <w:rFonts w:ascii="Times New Roman" w:eastAsia="Times New Roman" w:hAnsi="Times New Roman" w:cs="Times New Roman"/>
                  <w:color w:val="000000"/>
                  <w:sz w:val="18"/>
                  <w:szCs w:val="18"/>
                </w:rPr>
                <w:t>(-0.43,0.41)</w:t>
              </w:r>
            </w:ins>
          </w:p>
        </w:tc>
        <w:tc>
          <w:tcPr>
            <w:tcW w:w="0" w:type="auto"/>
            <w:tcBorders>
              <w:top w:val="nil"/>
              <w:left w:val="nil"/>
              <w:bottom w:val="nil"/>
              <w:right w:val="nil"/>
            </w:tcBorders>
            <w:shd w:val="clear" w:color="auto" w:fill="auto"/>
            <w:vAlign w:val="center"/>
            <w:hideMark/>
            <w:tcPrChange w:id="23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36"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237" w:author="Althea ArchMiller" w:date="2018-11-02T10:42:00Z"/>
          <w:trPrChange w:id="238" w:author="Althea ArchMiller" w:date="2018-11-02T12:01:00Z">
            <w:trPr>
              <w:trHeight w:val="380"/>
            </w:trPr>
          </w:trPrChange>
        </w:trPr>
        <w:tc>
          <w:tcPr>
            <w:tcW w:w="0" w:type="auto"/>
            <w:gridSpan w:val="7"/>
            <w:tcBorders>
              <w:top w:val="single" w:sz="4" w:space="0" w:color="auto"/>
              <w:left w:val="nil"/>
              <w:bottom w:val="nil"/>
              <w:right w:val="nil"/>
            </w:tcBorders>
            <w:shd w:val="clear" w:color="auto" w:fill="auto"/>
            <w:vAlign w:val="center"/>
            <w:hideMark/>
            <w:tcPrChange w:id="239" w:author="Althea ArchMiller" w:date="2018-11-02T12:01:00Z">
              <w:tcPr>
                <w:tcW w:w="9100" w:type="dxa"/>
                <w:gridSpan w:val="7"/>
                <w:tcBorders>
                  <w:top w:val="single" w:sz="4" w:space="0" w:color="auto"/>
                  <w:left w:val="nil"/>
                  <w:bottom w:val="nil"/>
                  <w:right w:val="nil"/>
                </w:tcBorders>
                <w:shd w:val="clear" w:color="auto" w:fill="auto"/>
                <w:vAlign w:val="center"/>
                <w:hideMark/>
              </w:tcPr>
            </w:tcPrChange>
          </w:tcPr>
          <w:p w:rsidR="009E15CC" w:rsidRPr="009E15CC" w:rsidRDefault="009E15CC" w:rsidP="009E15CC">
            <w:pPr>
              <w:spacing w:after="0" w:line="240" w:lineRule="auto"/>
              <w:rPr>
                <w:ins w:id="240" w:author="Althea ArchMiller" w:date="2018-11-02T10:42:00Z"/>
                <w:rFonts w:ascii="Times New Roman" w:eastAsia="Times New Roman" w:hAnsi="Times New Roman" w:cs="Times New Roman"/>
                <w:b/>
                <w:bCs/>
                <w:color w:val="000000"/>
                <w:sz w:val="18"/>
                <w:szCs w:val="18"/>
              </w:rPr>
            </w:pPr>
            <w:ins w:id="241" w:author="Althea ArchMiller" w:date="2018-11-02T10:42:00Z">
              <w:r w:rsidRPr="009E15CC">
                <w:rPr>
                  <w:rFonts w:ascii="Times New Roman" w:eastAsia="Times New Roman" w:hAnsi="Times New Roman" w:cs="Times New Roman"/>
                  <w:b/>
                  <w:bCs/>
                  <w:color w:val="000000"/>
                  <w:sz w:val="18"/>
                  <w:szCs w:val="18"/>
                </w:rPr>
                <w:t>Detection Models</w:t>
              </w:r>
            </w:ins>
          </w:p>
        </w:tc>
      </w:tr>
      <w:tr w:rsidR="009E15CC" w:rsidRPr="009E15CC" w:rsidTr="001D65CB">
        <w:trPr>
          <w:trHeight w:val="380"/>
          <w:ins w:id="242" w:author="Althea ArchMiller" w:date="2018-11-02T10:42:00Z"/>
          <w:trPrChange w:id="243" w:author="Althea ArchMiller" w:date="2018-11-02T12:01:00Z">
            <w:trPr>
              <w:trHeight w:val="380"/>
            </w:trPr>
          </w:trPrChange>
        </w:trPr>
        <w:tc>
          <w:tcPr>
            <w:tcW w:w="0" w:type="auto"/>
            <w:tcBorders>
              <w:top w:val="nil"/>
              <w:left w:val="nil"/>
              <w:bottom w:val="nil"/>
              <w:right w:val="nil"/>
            </w:tcBorders>
            <w:shd w:val="clear" w:color="auto" w:fill="auto"/>
            <w:noWrap/>
            <w:vAlign w:val="bottom"/>
            <w:hideMark/>
            <w:tcPrChange w:id="244" w:author="Althea ArchMiller" w:date="2018-11-02T12:01:00Z">
              <w:tcPr>
                <w:tcW w:w="1300" w:type="dxa"/>
                <w:tcBorders>
                  <w:top w:val="nil"/>
                  <w:left w:val="nil"/>
                  <w:bottom w:val="nil"/>
                  <w:right w:val="nil"/>
                </w:tcBorders>
                <w:shd w:val="clear" w:color="auto" w:fill="auto"/>
                <w:noWrap/>
                <w:vAlign w:val="bottom"/>
                <w:hideMark/>
              </w:tcPr>
            </w:tcPrChange>
          </w:tcPr>
          <w:p w:rsidR="009E15CC" w:rsidRPr="009E15CC" w:rsidRDefault="009E15CC" w:rsidP="009E15CC">
            <w:pPr>
              <w:spacing w:after="0" w:line="240" w:lineRule="auto"/>
              <w:rPr>
                <w:ins w:id="245" w:author="Althea ArchMiller" w:date="2018-11-02T10:42:00Z"/>
                <w:rFonts w:ascii="Times New Roman" w:eastAsia="Times New Roman" w:hAnsi="Times New Roman" w:cs="Times New Roman"/>
                <w:color w:val="000000"/>
                <w:sz w:val="18"/>
                <w:szCs w:val="18"/>
              </w:rPr>
            </w:pPr>
            <w:ins w:id="246" w:author="Althea ArchMiller" w:date="2018-11-02T10:42:00Z">
              <w:r w:rsidRPr="009E15CC">
                <w:rPr>
                  <w:rFonts w:ascii="Times New Roman" w:eastAsia="Times New Roman" w:hAnsi="Times New Roman" w:cs="Times New Roman"/>
                  <w:color w:val="000000"/>
                  <w:sz w:val="18"/>
                  <w:szCs w:val="18"/>
                </w:rPr>
                <w:t>Intercept</w:t>
              </w:r>
            </w:ins>
          </w:p>
        </w:tc>
        <w:tc>
          <w:tcPr>
            <w:tcW w:w="0" w:type="auto"/>
            <w:tcBorders>
              <w:top w:val="nil"/>
              <w:left w:val="nil"/>
              <w:bottom w:val="nil"/>
              <w:right w:val="nil"/>
            </w:tcBorders>
            <w:shd w:val="clear" w:color="auto" w:fill="auto"/>
            <w:vAlign w:val="center"/>
            <w:hideMark/>
            <w:tcPrChange w:id="24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48" w:author="Althea ArchMiller" w:date="2018-11-02T10:42:00Z"/>
                <w:rFonts w:ascii="Times New Roman" w:eastAsia="Times New Roman" w:hAnsi="Times New Roman" w:cs="Times New Roman"/>
                <w:color w:val="000000"/>
                <w:sz w:val="18"/>
                <w:szCs w:val="18"/>
              </w:rPr>
            </w:pPr>
            <w:ins w:id="249" w:author="Althea ArchMiller" w:date="2018-11-02T10:42:00Z">
              <w:r w:rsidRPr="009E15CC">
                <w:rPr>
                  <w:rFonts w:ascii="Times New Roman" w:eastAsia="Times New Roman" w:hAnsi="Times New Roman" w:cs="Times New Roman"/>
                  <w:color w:val="000000"/>
                  <w:sz w:val="18"/>
                  <w:szCs w:val="18"/>
                </w:rPr>
                <w:t>-1.85</w:t>
              </w:r>
            </w:ins>
          </w:p>
        </w:tc>
        <w:tc>
          <w:tcPr>
            <w:tcW w:w="0" w:type="auto"/>
            <w:tcBorders>
              <w:top w:val="nil"/>
              <w:left w:val="nil"/>
              <w:bottom w:val="nil"/>
              <w:right w:val="nil"/>
            </w:tcBorders>
            <w:shd w:val="clear" w:color="auto" w:fill="auto"/>
            <w:vAlign w:val="center"/>
            <w:hideMark/>
            <w:tcPrChange w:id="25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51" w:author="Althea ArchMiller" w:date="2018-11-02T10:42:00Z"/>
                <w:rFonts w:ascii="Times New Roman" w:eastAsia="Times New Roman" w:hAnsi="Times New Roman" w:cs="Times New Roman"/>
                <w:color w:val="000000"/>
                <w:sz w:val="18"/>
                <w:szCs w:val="18"/>
              </w:rPr>
            </w:pPr>
            <w:ins w:id="252" w:author="Althea ArchMiller" w:date="2018-11-02T10:42:00Z">
              <w:r w:rsidRPr="009E15CC">
                <w:rPr>
                  <w:rFonts w:ascii="Times New Roman" w:eastAsia="Times New Roman" w:hAnsi="Times New Roman" w:cs="Times New Roman"/>
                  <w:color w:val="000000"/>
                  <w:sz w:val="18"/>
                  <w:szCs w:val="18"/>
                </w:rPr>
                <w:t>-1.7</w:t>
              </w:r>
            </w:ins>
          </w:p>
        </w:tc>
        <w:tc>
          <w:tcPr>
            <w:tcW w:w="0" w:type="auto"/>
            <w:tcBorders>
              <w:top w:val="nil"/>
              <w:left w:val="nil"/>
              <w:bottom w:val="nil"/>
              <w:right w:val="nil"/>
            </w:tcBorders>
            <w:shd w:val="clear" w:color="auto" w:fill="auto"/>
            <w:vAlign w:val="center"/>
            <w:hideMark/>
            <w:tcPrChange w:id="25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54" w:author="Althea ArchMiller" w:date="2018-11-02T10:42:00Z"/>
                <w:rFonts w:ascii="Times New Roman" w:eastAsia="Times New Roman" w:hAnsi="Times New Roman" w:cs="Times New Roman"/>
                <w:color w:val="000000"/>
                <w:sz w:val="18"/>
                <w:szCs w:val="18"/>
              </w:rPr>
            </w:pPr>
            <w:ins w:id="255" w:author="Althea ArchMiller" w:date="2018-11-02T10:42:00Z">
              <w:r w:rsidRPr="009E15CC">
                <w:rPr>
                  <w:rFonts w:ascii="Times New Roman" w:eastAsia="Times New Roman" w:hAnsi="Times New Roman" w:cs="Times New Roman"/>
                  <w:color w:val="000000"/>
                  <w:sz w:val="18"/>
                  <w:szCs w:val="18"/>
                </w:rPr>
                <w:t>-1.78</w:t>
              </w:r>
            </w:ins>
          </w:p>
        </w:tc>
        <w:tc>
          <w:tcPr>
            <w:tcW w:w="0" w:type="auto"/>
            <w:tcBorders>
              <w:top w:val="nil"/>
              <w:left w:val="nil"/>
              <w:bottom w:val="nil"/>
              <w:right w:val="nil"/>
            </w:tcBorders>
            <w:shd w:val="clear" w:color="auto" w:fill="auto"/>
            <w:vAlign w:val="center"/>
            <w:hideMark/>
            <w:tcPrChange w:id="25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57" w:author="Althea ArchMiller" w:date="2018-11-02T10:42:00Z"/>
                <w:rFonts w:ascii="Times New Roman" w:eastAsia="Times New Roman" w:hAnsi="Times New Roman" w:cs="Times New Roman"/>
                <w:color w:val="000000"/>
                <w:sz w:val="18"/>
                <w:szCs w:val="18"/>
              </w:rPr>
            </w:pPr>
            <w:ins w:id="258" w:author="Althea ArchMiller" w:date="2018-11-02T10:42:00Z">
              <w:r w:rsidRPr="009E15CC">
                <w:rPr>
                  <w:rFonts w:ascii="Times New Roman" w:eastAsia="Times New Roman" w:hAnsi="Times New Roman" w:cs="Times New Roman"/>
                  <w:color w:val="000000"/>
                  <w:sz w:val="18"/>
                  <w:szCs w:val="18"/>
                </w:rPr>
                <w:t>-1.74</w:t>
              </w:r>
            </w:ins>
          </w:p>
        </w:tc>
        <w:tc>
          <w:tcPr>
            <w:tcW w:w="0" w:type="auto"/>
            <w:tcBorders>
              <w:top w:val="nil"/>
              <w:left w:val="nil"/>
              <w:bottom w:val="nil"/>
              <w:right w:val="nil"/>
            </w:tcBorders>
            <w:shd w:val="clear" w:color="auto" w:fill="auto"/>
            <w:vAlign w:val="center"/>
            <w:hideMark/>
            <w:tcPrChange w:id="25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60" w:author="Althea ArchMiller" w:date="2018-11-02T10:42:00Z"/>
                <w:rFonts w:ascii="Times New Roman" w:eastAsia="Times New Roman" w:hAnsi="Times New Roman" w:cs="Times New Roman"/>
                <w:color w:val="000000"/>
                <w:sz w:val="18"/>
                <w:szCs w:val="18"/>
              </w:rPr>
            </w:pPr>
            <w:ins w:id="261" w:author="Althea ArchMiller" w:date="2018-11-02T10:42:00Z">
              <w:r w:rsidRPr="009E15CC">
                <w:rPr>
                  <w:rFonts w:ascii="Times New Roman" w:eastAsia="Times New Roman" w:hAnsi="Times New Roman" w:cs="Times New Roman"/>
                  <w:color w:val="000000"/>
                  <w:sz w:val="18"/>
                  <w:szCs w:val="18"/>
                </w:rPr>
                <w:t>-1.74</w:t>
              </w:r>
            </w:ins>
          </w:p>
        </w:tc>
        <w:tc>
          <w:tcPr>
            <w:tcW w:w="0" w:type="auto"/>
            <w:tcBorders>
              <w:top w:val="nil"/>
              <w:left w:val="nil"/>
              <w:bottom w:val="nil"/>
              <w:right w:val="nil"/>
            </w:tcBorders>
            <w:shd w:val="clear" w:color="auto" w:fill="auto"/>
            <w:vAlign w:val="center"/>
            <w:hideMark/>
            <w:tcPrChange w:id="26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63"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264" w:author="Althea ArchMiller" w:date="2018-11-02T10:42:00Z"/>
          <w:trPrChange w:id="265"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26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67" w:author="Althea ArchMiller" w:date="2018-11-02T10: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Change w:id="268"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69" w:author="Althea ArchMiller" w:date="2018-11-02T10:42:00Z"/>
                <w:rFonts w:ascii="Times New Roman" w:eastAsia="Times New Roman" w:hAnsi="Times New Roman" w:cs="Times New Roman"/>
                <w:color w:val="000000"/>
                <w:sz w:val="18"/>
                <w:szCs w:val="18"/>
              </w:rPr>
            </w:pPr>
            <w:ins w:id="270" w:author="Althea ArchMiller" w:date="2018-11-02T10:42:00Z">
              <w:r w:rsidRPr="009E15CC">
                <w:rPr>
                  <w:rFonts w:ascii="Times New Roman" w:eastAsia="Times New Roman" w:hAnsi="Times New Roman" w:cs="Times New Roman"/>
                  <w:color w:val="000000"/>
                  <w:sz w:val="18"/>
                  <w:szCs w:val="18"/>
                </w:rPr>
                <w:t>(-2.</w:t>
              </w:r>
              <w:proofErr w:type="gramStart"/>
              <w:r w:rsidRPr="009E15CC">
                <w:rPr>
                  <w:rFonts w:ascii="Times New Roman" w:eastAsia="Times New Roman" w:hAnsi="Times New Roman" w:cs="Times New Roman"/>
                  <w:color w:val="000000"/>
                  <w:sz w:val="18"/>
                  <w:szCs w:val="18"/>
                </w:rPr>
                <w:t>29,-</w:t>
              </w:r>
              <w:proofErr w:type="gramEnd"/>
              <w:r w:rsidRPr="009E15CC">
                <w:rPr>
                  <w:rFonts w:ascii="Times New Roman" w:eastAsia="Times New Roman" w:hAnsi="Times New Roman" w:cs="Times New Roman"/>
                  <w:color w:val="000000"/>
                  <w:sz w:val="18"/>
                  <w:szCs w:val="18"/>
                </w:rPr>
                <w:t>1.41)</w:t>
              </w:r>
            </w:ins>
          </w:p>
        </w:tc>
        <w:tc>
          <w:tcPr>
            <w:tcW w:w="0" w:type="auto"/>
            <w:tcBorders>
              <w:top w:val="nil"/>
              <w:left w:val="nil"/>
              <w:bottom w:val="nil"/>
              <w:right w:val="nil"/>
            </w:tcBorders>
            <w:shd w:val="clear" w:color="auto" w:fill="auto"/>
            <w:vAlign w:val="center"/>
            <w:hideMark/>
            <w:tcPrChange w:id="271"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72" w:author="Althea ArchMiller" w:date="2018-11-02T10:42:00Z"/>
                <w:rFonts w:ascii="Times New Roman" w:eastAsia="Times New Roman" w:hAnsi="Times New Roman" w:cs="Times New Roman"/>
                <w:color w:val="000000"/>
                <w:sz w:val="18"/>
                <w:szCs w:val="18"/>
              </w:rPr>
            </w:pPr>
            <w:ins w:id="273" w:author="Althea ArchMiller" w:date="2018-11-02T10:42:00Z">
              <w:r w:rsidRPr="009E15CC">
                <w:rPr>
                  <w:rFonts w:ascii="Times New Roman" w:eastAsia="Times New Roman" w:hAnsi="Times New Roman" w:cs="Times New Roman"/>
                  <w:color w:val="000000"/>
                  <w:sz w:val="18"/>
                  <w:szCs w:val="18"/>
                </w:rPr>
                <w:t>(-2.</w:t>
              </w:r>
              <w:proofErr w:type="gramStart"/>
              <w:r w:rsidRPr="009E15CC">
                <w:rPr>
                  <w:rFonts w:ascii="Times New Roman" w:eastAsia="Times New Roman" w:hAnsi="Times New Roman" w:cs="Times New Roman"/>
                  <w:color w:val="000000"/>
                  <w:sz w:val="18"/>
                  <w:szCs w:val="18"/>
                </w:rPr>
                <w:t>18,-</w:t>
              </w:r>
              <w:proofErr w:type="gramEnd"/>
              <w:r w:rsidRPr="009E15CC">
                <w:rPr>
                  <w:rFonts w:ascii="Times New Roman" w:eastAsia="Times New Roman" w:hAnsi="Times New Roman" w:cs="Times New Roman"/>
                  <w:color w:val="000000"/>
                  <w:sz w:val="18"/>
                  <w:szCs w:val="18"/>
                </w:rPr>
                <w:t>1.23)</w:t>
              </w:r>
            </w:ins>
          </w:p>
        </w:tc>
        <w:tc>
          <w:tcPr>
            <w:tcW w:w="0" w:type="auto"/>
            <w:tcBorders>
              <w:top w:val="nil"/>
              <w:left w:val="nil"/>
              <w:bottom w:val="nil"/>
              <w:right w:val="nil"/>
            </w:tcBorders>
            <w:shd w:val="clear" w:color="auto" w:fill="auto"/>
            <w:vAlign w:val="center"/>
            <w:hideMark/>
            <w:tcPrChange w:id="27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75" w:author="Althea ArchMiller" w:date="2018-11-02T10:42:00Z"/>
                <w:rFonts w:ascii="Times New Roman" w:eastAsia="Times New Roman" w:hAnsi="Times New Roman" w:cs="Times New Roman"/>
                <w:color w:val="000000"/>
                <w:sz w:val="18"/>
                <w:szCs w:val="18"/>
              </w:rPr>
            </w:pPr>
            <w:ins w:id="276" w:author="Althea ArchMiller" w:date="2018-11-02T10:42:00Z">
              <w:r w:rsidRPr="009E15CC">
                <w:rPr>
                  <w:rFonts w:ascii="Times New Roman" w:eastAsia="Times New Roman" w:hAnsi="Times New Roman" w:cs="Times New Roman"/>
                  <w:color w:val="000000"/>
                  <w:sz w:val="18"/>
                  <w:szCs w:val="18"/>
                </w:rPr>
                <w:t>(-2.</w:t>
              </w:r>
              <w:proofErr w:type="gramStart"/>
              <w:r w:rsidRPr="009E15CC">
                <w:rPr>
                  <w:rFonts w:ascii="Times New Roman" w:eastAsia="Times New Roman" w:hAnsi="Times New Roman" w:cs="Times New Roman"/>
                  <w:color w:val="000000"/>
                  <w:sz w:val="18"/>
                  <w:szCs w:val="18"/>
                </w:rPr>
                <w:t>22,-</w:t>
              </w:r>
              <w:proofErr w:type="gramEnd"/>
              <w:r w:rsidRPr="009E15CC">
                <w:rPr>
                  <w:rFonts w:ascii="Times New Roman" w:eastAsia="Times New Roman" w:hAnsi="Times New Roman" w:cs="Times New Roman"/>
                  <w:color w:val="000000"/>
                  <w:sz w:val="18"/>
                  <w:szCs w:val="18"/>
                </w:rPr>
                <w:t>1.35)</w:t>
              </w:r>
            </w:ins>
          </w:p>
        </w:tc>
        <w:tc>
          <w:tcPr>
            <w:tcW w:w="0" w:type="auto"/>
            <w:tcBorders>
              <w:top w:val="nil"/>
              <w:left w:val="nil"/>
              <w:bottom w:val="nil"/>
              <w:right w:val="nil"/>
            </w:tcBorders>
            <w:shd w:val="clear" w:color="auto" w:fill="auto"/>
            <w:vAlign w:val="center"/>
            <w:hideMark/>
            <w:tcPrChange w:id="27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78" w:author="Althea ArchMiller" w:date="2018-11-02T10:42:00Z"/>
                <w:rFonts w:ascii="Times New Roman" w:eastAsia="Times New Roman" w:hAnsi="Times New Roman" w:cs="Times New Roman"/>
                <w:color w:val="000000"/>
                <w:sz w:val="18"/>
                <w:szCs w:val="18"/>
              </w:rPr>
            </w:pPr>
            <w:ins w:id="279" w:author="Althea ArchMiller" w:date="2018-11-02T10:42:00Z">
              <w:r w:rsidRPr="009E15CC">
                <w:rPr>
                  <w:rFonts w:ascii="Times New Roman" w:eastAsia="Times New Roman" w:hAnsi="Times New Roman" w:cs="Times New Roman"/>
                  <w:color w:val="000000"/>
                  <w:sz w:val="18"/>
                  <w:szCs w:val="18"/>
                </w:rPr>
                <w:t>(-2.</w:t>
              </w:r>
              <w:proofErr w:type="gramStart"/>
              <w:r w:rsidRPr="009E15CC">
                <w:rPr>
                  <w:rFonts w:ascii="Times New Roman" w:eastAsia="Times New Roman" w:hAnsi="Times New Roman" w:cs="Times New Roman"/>
                  <w:color w:val="000000"/>
                  <w:sz w:val="18"/>
                  <w:szCs w:val="18"/>
                </w:rPr>
                <w:t>18,-</w:t>
              </w:r>
              <w:proofErr w:type="gramEnd"/>
              <w:r w:rsidRPr="009E15CC">
                <w:rPr>
                  <w:rFonts w:ascii="Times New Roman" w:eastAsia="Times New Roman" w:hAnsi="Times New Roman" w:cs="Times New Roman"/>
                  <w:color w:val="000000"/>
                  <w:sz w:val="18"/>
                  <w:szCs w:val="18"/>
                </w:rPr>
                <w:t>1.30)</w:t>
              </w:r>
            </w:ins>
          </w:p>
        </w:tc>
        <w:tc>
          <w:tcPr>
            <w:tcW w:w="0" w:type="auto"/>
            <w:tcBorders>
              <w:top w:val="nil"/>
              <w:left w:val="nil"/>
              <w:bottom w:val="nil"/>
              <w:right w:val="nil"/>
            </w:tcBorders>
            <w:shd w:val="clear" w:color="auto" w:fill="auto"/>
            <w:vAlign w:val="center"/>
            <w:hideMark/>
            <w:tcPrChange w:id="28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81" w:author="Althea ArchMiller" w:date="2018-11-02T10:42:00Z"/>
                <w:rFonts w:ascii="Times New Roman" w:eastAsia="Times New Roman" w:hAnsi="Times New Roman" w:cs="Times New Roman"/>
                <w:color w:val="000000"/>
                <w:sz w:val="18"/>
                <w:szCs w:val="18"/>
              </w:rPr>
            </w:pPr>
            <w:ins w:id="282" w:author="Althea ArchMiller" w:date="2018-11-02T10:42:00Z">
              <w:r w:rsidRPr="009E15CC">
                <w:rPr>
                  <w:rFonts w:ascii="Times New Roman" w:eastAsia="Times New Roman" w:hAnsi="Times New Roman" w:cs="Times New Roman"/>
                  <w:color w:val="000000"/>
                  <w:sz w:val="18"/>
                  <w:szCs w:val="18"/>
                </w:rPr>
                <w:t>(-2.</w:t>
              </w:r>
              <w:proofErr w:type="gramStart"/>
              <w:r w:rsidRPr="009E15CC">
                <w:rPr>
                  <w:rFonts w:ascii="Times New Roman" w:eastAsia="Times New Roman" w:hAnsi="Times New Roman" w:cs="Times New Roman"/>
                  <w:color w:val="000000"/>
                  <w:sz w:val="18"/>
                  <w:szCs w:val="18"/>
                </w:rPr>
                <w:t>19,-</w:t>
              </w:r>
              <w:proofErr w:type="gramEnd"/>
              <w:r w:rsidRPr="009E15CC">
                <w:rPr>
                  <w:rFonts w:ascii="Times New Roman" w:eastAsia="Times New Roman" w:hAnsi="Times New Roman" w:cs="Times New Roman"/>
                  <w:color w:val="000000"/>
                  <w:sz w:val="18"/>
                  <w:szCs w:val="18"/>
                </w:rPr>
                <w:t>1.30)</w:t>
              </w:r>
            </w:ins>
          </w:p>
        </w:tc>
        <w:tc>
          <w:tcPr>
            <w:tcW w:w="0" w:type="auto"/>
            <w:tcBorders>
              <w:top w:val="nil"/>
              <w:left w:val="nil"/>
              <w:bottom w:val="nil"/>
              <w:right w:val="nil"/>
            </w:tcBorders>
            <w:shd w:val="clear" w:color="auto" w:fill="auto"/>
            <w:vAlign w:val="center"/>
            <w:hideMark/>
            <w:tcPrChange w:id="28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84"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285" w:author="Althea ArchMiller" w:date="2018-11-02T10:42:00Z"/>
          <w:trPrChange w:id="286"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28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rPr>
                <w:ins w:id="288" w:author="Althea ArchMiller" w:date="2018-11-02T10:42:00Z"/>
                <w:rFonts w:ascii="Times New Roman" w:eastAsia="Times New Roman" w:hAnsi="Times New Roman" w:cs="Times New Roman"/>
                <w:color w:val="000000"/>
                <w:sz w:val="18"/>
                <w:szCs w:val="18"/>
              </w:rPr>
            </w:pPr>
            <w:ins w:id="289" w:author="Althea ArchMiller" w:date="2018-11-02T10:42:00Z">
              <w:r w:rsidRPr="009E15CC">
                <w:rPr>
                  <w:rFonts w:ascii="Times New Roman" w:eastAsia="Times New Roman" w:hAnsi="Times New Roman" w:cs="Times New Roman"/>
                  <w:color w:val="000000"/>
                  <w:sz w:val="18"/>
                  <w:szCs w:val="18"/>
                </w:rPr>
                <w:t>Date</w:t>
              </w:r>
            </w:ins>
          </w:p>
        </w:tc>
        <w:tc>
          <w:tcPr>
            <w:tcW w:w="0" w:type="auto"/>
            <w:tcBorders>
              <w:top w:val="nil"/>
              <w:left w:val="nil"/>
              <w:bottom w:val="nil"/>
              <w:right w:val="nil"/>
            </w:tcBorders>
            <w:shd w:val="clear" w:color="auto" w:fill="auto"/>
            <w:vAlign w:val="center"/>
            <w:hideMark/>
            <w:tcPrChange w:id="29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91" w:author="Althea ArchMiller" w:date="2018-11-02T10:42:00Z"/>
                <w:rFonts w:ascii="Times New Roman" w:eastAsia="Times New Roman" w:hAnsi="Times New Roman" w:cs="Times New Roman"/>
                <w:b/>
                <w:bCs/>
                <w:color w:val="000000"/>
                <w:sz w:val="18"/>
                <w:szCs w:val="18"/>
              </w:rPr>
            </w:pPr>
            <w:ins w:id="292" w:author="Althea ArchMiller" w:date="2018-11-02T10:42:00Z">
              <w:r w:rsidRPr="009E15CC">
                <w:rPr>
                  <w:rFonts w:ascii="Times New Roman" w:eastAsia="Times New Roman" w:hAnsi="Times New Roman" w:cs="Times New Roman"/>
                  <w:b/>
                  <w:bCs/>
                  <w:color w:val="000000"/>
                  <w:sz w:val="18"/>
                  <w:szCs w:val="18"/>
                </w:rPr>
                <w:t>0.26</w:t>
              </w:r>
            </w:ins>
          </w:p>
        </w:tc>
        <w:tc>
          <w:tcPr>
            <w:tcW w:w="0" w:type="auto"/>
            <w:tcBorders>
              <w:top w:val="nil"/>
              <w:left w:val="nil"/>
              <w:bottom w:val="nil"/>
              <w:right w:val="nil"/>
            </w:tcBorders>
            <w:shd w:val="clear" w:color="auto" w:fill="auto"/>
            <w:vAlign w:val="center"/>
            <w:hideMark/>
            <w:tcPrChange w:id="29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94" w:author="Althea ArchMiller" w:date="2018-11-02T10:42:00Z"/>
                <w:rFonts w:ascii="Times New Roman" w:eastAsia="Times New Roman" w:hAnsi="Times New Roman" w:cs="Times New Roman"/>
                <w:b/>
                <w:bCs/>
                <w:color w:val="000000"/>
                <w:sz w:val="18"/>
                <w:szCs w:val="18"/>
              </w:rPr>
            </w:pPr>
            <w:ins w:id="295" w:author="Althea ArchMiller" w:date="2018-11-02T10:42:00Z">
              <w:r w:rsidRPr="009E15CC">
                <w:rPr>
                  <w:rFonts w:ascii="Times New Roman" w:eastAsia="Times New Roman" w:hAnsi="Times New Roman" w:cs="Times New Roman"/>
                  <w:b/>
                  <w:bCs/>
                  <w:color w:val="000000"/>
                  <w:sz w:val="18"/>
                  <w:szCs w:val="18"/>
                </w:rPr>
                <w:t>0.29</w:t>
              </w:r>
            </w:ins>
          </w:p>
        </w:tc>
        <w:tc>
          <w:tcPr>
            <w:tcW w:w="0" w:type="auto"/>
            <w:tcBorders>
              <w:top w:val="nil"/>
              <w:left w:val="nil"/>
              <w:bottom w:val="nil"/>
              <w:right w:val="nil"/>
            </w:tcBorders>
            <w:shd w:val="clear" w:color="auto" w:fill="auto"/>
            <w:vAlign w:val="center"/>
            <w:hideMark/>
            <w:tcPrChange w:id="29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297" w:author="Althea ArchMiller" w:date="2018-11-02T10:42:00Z"/>
                <w:rFonts w:ascii="Times New Roman" w:eastAsia="Times New Roman" w:hAnsi="Times New Roman" w:cs="Times New Roman"/>
                <w:b/>
                <w:bCs/>
                <w:color w:val="000000"/>
                <w:sz w:val="18"/>
                <w:szCs w:val="18"/>
              </w:rPr>
            </w:pPr>
            <w:ins w:id="298" w:author="Althea ArchMiller" w:date="2018-11-02T10:42:00Z">
              <w:r w:rsidRPr="009E15CC">
                <w:rPr>
                  <w:rFonts w:ascii="Times New Roman" w:eastAsia="Times New Roman" w:hAnsi="Times New Roman" w:cs="Times New Roman"/>
                  <w:b/>
                  <w:bCs/>
                  <w:color w:val="000000"/>
                  <w:sz w:val="18"/>
                  <w:szCs w:val="18"/>
                </w:rPr>
                <w:t>0.29</w:t>
              </w:r>
            </w:ins>
          </w:p>
        </w:tc>
        <w:tc>
          <w:tcPr>
            <w:tcW w:w="0" w:type="auto"/>
            <w:tcBorders>
              <w:top w:val="nil"/>
              <w:left w:val="nil"/>
              <w:bottom w:val="nil"/>
              <w:right w:val="nil"/>
            </w:tcBorders>
            <w:shd w:val="clear" w:color="auto" w:fill="auto"/>
            <w:vAlign w:val="center"/>
            <w:hideMark/>
            <w:tcPrChange w:id="29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00" w:author="Althea ArchMiller" w:date="2018-11-02T10:42:00Z"/>
                <w:rFonts w:ascii="Times New Roman" w:eastAsia="Times New Roman" w:hAnsi="Times New Roman" w:cs="Times New Roman"/>
                <w:b/>
                <w:bCs/>
                <w:color w:val="000000"/>
                <w:sz w:val="18"/>
                <w:szCs w:val="18"/>
              </w:rPr>
            </w:pPr>
            <w:ins w:id="301" w:author="Althea ArchMiller" w:date="2018-11-02T10:42:00Z">
              <w:r w:rsidRPr="009E15CC">
                <w:rPr>
                  <w:rFonts w:ascii="Times New Roman" w:eastAsia="Times New Roman" w:hAnsi="Times New Roman" w:cs="Times New Roman"/>
                  <w:b/>
                  <w:bCs/>
                  <w:color w:val="000000"/>
                  <w:sz w:val="18"/>
                  <w:szCs w:val="18"/>
                </w:rPr>
                <w:t>0.29</w:t>
              </w:r>
            </w:ins>
          </w:p>
        </w:tc>
        <w:tc>
          <w:tcPr>
            <w:tcW w:w="0" w:type="auto"/>
            <w:tcBorders>
              <w:top w:val="nil"/>
              <w:left w:val="nil"/>
              <w:bottom w:val="nil"/>
              <w:right w:val="nil"/>
            </w:tcBorders>
            <w:shd w:val="clear" w:color="auto" w:fill="auto"/>
            <w:vAlign w:val="center"/>
            <w:hideMark/>
            <w:tcPrChange w:id="30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03" w:author="Althea ArchMiller" w:date="2018-11-02T10:42:00Z"/>
                <w:rFonts w:ascii="Times New Roman" w:eastAsia="Times New Roman" w:hAnsi="Times New Roman" w:cs="Times New Roman"/>
                <w:b/>
                <w:bCs/>
                <w:color w:val="000000"/>
                <w:sz w:val="18"/>
                <w:szCs w:val="18"/>
              </w:rPr>
            </w:pPr>
            <w:ins w:id="304" w:author="Althea ArchMiller" w:date="2018-11-02T10:42:00Z">
              <w:r w:rsidRPr="009E15CC">
                <w:rPr>
                  <w:rFonts w:ascii="Times New Roman" w:eastAsia="Times New Roman" w:hAnsi="Times New Roman" w:cs="Times New Roman"/>
                  <w:b/>
                  <w:bCs/>
                  <w:color w:val="000000"/>
                  <w:sz w:val="18"/>
                  <w:szCs w:val="18"/>
                </w:rPr>
                <w:t>0.29</w:t>
              </w:r>
            </w:ins>
          </w:p>
        </w:tc>
        <w:tc>
          <w:tcPr>
            <w:tcW w:w="0" w:type="auto"/>
            <w:tcBorders>
              <w:top w:val="nil"/>
              <w:left w:val="nil"/>
              <w:bottom w:val="nil"/>
              <w:right w:val="nil"/>
            </w:tcBorders>
            <w:shd w:val="clear" w:color="auto" w:fill="auto"/>
            <w:vAlign w:val="center"/>
            <w:hideMark/>
            <w:tcPrChange w:id="30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06" w:author="Althea ArchMiller" w:date="2018-11-02T10:42:00Z"/>
                <w:rFonts w:ascii="Times New Roman" w:eastAsia="Times New Roman" w:hAnsi="Times New Roman" w:cs="Times New Roman"/>
                <w:b/>
                <w:bCs/>
                <w:color w:val="000000"/>
                <w:sz w:val="18"/>
                <w:szCs w:val="18"/>
              </w:rPr>
            </w:pPr>
          </w:p>
        </w:tc>
      </w:tr>
      <w:tr w:rsidR="009E15CC" w:rsidRPr="009E15CC" w:rsidTr="001D65CB">
        <w:trPr>
          <w:trHeight w:val="380"/>
          <w:ins w:id="307" w:author="Althea ArchMiller" w:date="2018-11-02T10:42:00Z"/>
          <w:trPrChange w:id="308"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30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10" w:author="Althea ArchMiller" w:date="2018-11-02T10: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Change w:id="311"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12" w:author="Althea ArchMiller" w:date="2018-11-02T10:42:00Z"/>
                <w:rFonts w:ascii="Times New Roman" w:eastAsia="Times New Roman" w:hAnsi="Times New Roman" w:cs="Times New Roman"/>
                <w:b/>
                <w:bCs/>
                <w:color w:val="000000"/>
                <w:sz w:val="18"/>
                <w:szCs w:val="18"/>
              </w:rPr>
            </w:pPr>
            <w:ins w:id="313" w:author="Althea ArchMiller" w:date="2018-11-02T10:42:00Z">
              <w:r w:rsidRPr="009E15CC">
                <w:rPr>
                  <w:rFonts w:ascii="Times New Roman" w:eastAsia="Times New Roman" w:hAnsi="Times New Roman" w:cs="Times New Roman"/>
                  <w:b/>
                  <w:bCs/>
                  <w:color w:val="000000"/>
                  <w:sz w:val="18"/>
                  <w:szCs w:val="18"/>
                </w:rPr>
                <w:t>(0.08,0.43)</w:t>
              </w:r>
            </w:ins>
          </w:p>
        </w:tc>
        <w:tc>
          <w:tcPr>
            <w:tcW w:w="0" w:type="auto"/>
            <w:tcBorders>
              <w:top w:val="nil"/>
              <w:left w:val="nil"/>
              <w:bottom w:val="nil"/>
              <w:right w:val="nil"/>
            </w:tcBorders>
            <w:shd w:val="clear" w:color="auto" w:fill="auto"/>
            <w:vAlign w:val="center"/>
            <w:hideMark/>
            <w:tcPrChange w:id="31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15" w:author="Althea ArchMiller" w:date="2018-11-02T10:42:00Z"/>
                <w:rFonts w:ascii="Times New Roman" w:eastAsia="Times New Roman" w:hAnsi="Times New Roman" w:cs="Times New Roman"/>
                <w:b/>
                <w:bCs/>
                <w:color w:val="000000"/>
                <w:sz w:val="18"/>
                <w:szCs w:val="18"/>
              </w:rPr>
            </w:pPr>
            <w:ins w:id="316" w:author="Althea ArchMiller" w:date="2018-11-02T10:42:00Z">
              <w:r w:rsidRPr="009E15CC">
                <w:rPr>
                  <w:rFonts w:ascii="Times New Roman" w:eastAsia="Times New Roman" w:hAnsi="Times New Roman" w:cs="Times New Roman"/>
                  <w:b/>
                  <w:bCs/>
                  <w:color w:val="000000"/>
                  <w:sz w:val="18"/>
                  <w:szCs w:val="18"/>
                </w:rPr>
                <w:t>(0.11,0.47)</w:t>
              </w:r>
            </w:ins>
          </w:p>
        </w:tc>
        <w:tc>
          <w:tcPr>
            <w:tcW w:w="0" w:type="auto"/>
            <w:tcBorders>
              <w:top w:val="nil"/>
              <w:left w:val="nil"/>
              <w:bottom w:val="nil"/>
              <w:right w:val="nil"/>
            </w:tcBorders>
            <w:shd w:val="clear" w:color="auto" w:fill="auto"/>
            <w:vAlign w:val="center"/>
            <w:hideMark/>
            <w:tcPrChange w:id="31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18" w:author="Althea ArchMiller" w:date="2018-11-02T10:42:00Z"/>
                <w:rFonts w:ascii="Times New Roman" w:eastAsia="Times New Roman" w:hAnsi="Times New Roman" w:cs="Times New Roman"/>
                <w:b/>
                <w:bCs/>
                <w:color w:val="000000"/>
                <w:sz w:val="18"/>
                <w:szCs w:val="18"/>
              </w:rPr>
            </w:pPr>
            <w:ins w:id="319" w:author="Althea ArchMiller" w:date="2018-11-02T10:42:00Z">
              <w:r w:rsidRPr="009E15CC">
                <w:rPr>
                  <w:rFonts w:ascii="Times New Roman" w:eastAsia="Times New Roman" w:hAnsi="Times New Roman" w:cs="Times New Roman"/>
                  <w:b/>
                  <w:bCs/>
                  <w:color w:val="000000"/>
                  <w:sz w:val="18"/>
                  <w:szCs w:val="18"/>
                </w:rPr>
                <w:t>(0.11,0.47)</w:t>
              </w:r>
            </w:ins>
          </w:p>
        </w:tc>
        <w:tc>
          <w:tcPr>
            <w:tcW w:w="0" w:type="auto"/>
            <w:tcBorders>
              <w:top w:val="nil"/>
              <w:left w:val="nil"/>
              <w:bottom w:val="nil"/>
              <w:right w:val="nil"/>
            </w:tcBorders>
            <w:shd w:val="clear" w:color="auto" w:fill="auto"/>
            <w:vAlign w:val="center"/>
            <w:hideMark/>
            <w:tcPrChange w:id="32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21" w:author="Althea ArchMiller" w:date="2018-11-02T10:42:00Z"/>
                <w:rFonts w:ascii="Times New Roman" w:eastAsia="Times New Roman" w:hAnsi="Times New Roman" w:cs="Times New Roman"/>
                <w:b/>
                <w:bCs/>
                <w:color w:val="000000"/>
                <w:sz w:val="18"/>
                <w:szCs w:val="18"/>
              </w:rPr>
            </w:pPr>
            <w:ins w:id="322" w:author="Althea ArchMiller" w:date="2018-11-02T10:42:00Z">
              <w:r w:rsidRPr="009E15CC">
                <w:rPr>
                  <w:rFonts w:ascii="Times New Roman" w:eastAsia="Times New Roman" w:hAnsi="Times New Roman" w:cs="Times New Roman"/>
                  <w:b/>
                  <w:bCs/>
                  <w:color w:val="000000"/>
                  <w:sz w:val="18"/>
                  <w:szCs w:val="18"/>
                </w:rPr>
                <w:t>(0.11,0.47)</w:t>
              </w:r>
            </w:ins>
          </w:p>
        </w:tc>
        <w:tc>
          <w:tcPr>
            <w:tcW w:w="0" w:type="auto"/>
            <w:tcBorders>
              <w:top w:val="nil"/>
              <w:left w:val="nil"/>
              <w:bottom w:val="nil"/>
              <w:right w:val="nil"/>
            </w:tcBorders>
            <w:shd w:val="clear" w:color="auto" w:fill="auto"/>
            <w:vAlign w:val="center"/>
            <w:hideMark/>
            <w:tcPrChange w:id="32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24" w:author="Althea ArchMiller" w:date="2018-11-02T10:42:00Z"/>
                <w:rFonts w:ascii="Times New Roman" w:eastAsia="Times New Roman" w:hAnsi="Times New Roman" w:cs="Times New Roman"/>
                <w:b/>
                <w:bCs/>
                <w:color w:val="000000"/>
                <w:sz w:val="18"/>
                <w:szCs w:val="18"/>
              </w:rPr>
            </w:pPr>
            <w:ins w:id="325" w:author="Althea ArchMiller" w:date="2018-11-02T10:42:00Z">
              <w:r w:rsidRPr="009E15CC">
                <w:rPr>
                  <w:rFonts w:ascii="Times New Roman" w:eastAsia="Times New Roman" w:hAnsi="Times New Roman" w:cs="Times New Roman"/>
                  <w:b/>
                  <w:bCs/>
                  <w:color w:val="000000"/>
                  <w:sz w:val="18"/>
                  <w:szCs w:val="18"/>
                </w:rPr>
                <w:t>(0.11,0.47)</w:t>
              </w:r>
            </w:ins>
          </w:p>
        </w:tc>
        <w:tc>
          <w:tcPr>
            <w:tcW w:w="0" w:type="auto"/>
            <w:tcBorders>
              <w:top w:val="nil"/>
              <w:left w:val="nil"/>
              <w:bottom w:val="nil"/>
              <w:right w:val="nil"/>
            </w:tcBorders>
            <w:shd w:val="clear" w:color="auto" w:fill="auto"/>
            <w:vAlign w:val="center"/>
            <w:hideMark/>
            <w:tcPrChange w:id="32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27" w:author="Althea ArchMiller" w:date="2018-11-02T10:42:00Z"/>
                <w:rFonts w:ascii="Times New Roman" w:eastAsia="Times New Roman" w:hAnsi="Times New Roman" w:cs="Times New Roman"/>
                <w:b/>
                <w:bCs/>
                <w:color w:val="000000"/>
                <w:sz w:val="18"/>
                <w:szCs w:val="18"/>
              </w:rPr>
            </w:pPr>
          </w:p>
        </w:tc>
      </w:tr>
      <w:tr w:rsidR="009E15CC" w:rsidRPr="009E15CC" w:rsidTr="001D65CB">
        <w:trPr>
          <w:trHeight w:val="380"/>
          <w:ins w:id="328" w:author="Althea ArchMiller" w:date="2018-11-02T10:42:00Z"/>
          <w:trPrChange w:id="329"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33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rPr>
                <w:ins w:id="331" w:author="Althea ArchMiller" w:date="2018-11-02T10:42:00Z"/>
                <w:rFonts w:ascii="Times New Roman" w:eastAsia="Times New Roman" w:hAnsi="Times New Roman" w:cs="Times New Roman"/>
                <w:color w:val="000000"/>
                <w:sz w:val="18"/>
                <w:szCs w:val="18"/>
              </w:rPr>
            </w:pPr>
            <w:ins w:id="332" w:author="Althea ArchMiller" w:date="2018-11-02T10:42:00Z">
              <w:r w:rsidRPr="009E15CC">
                <w:rPr>
                  <w:rFonts w:ascii="Times New Roman" w:eastAsia="Times New Roman" w:hAnsi="Times New Roman" w:cs="Times New Roman"/>
                  <w:color w:val="000000"/>
                  <w:sz w:val="18"/>
                  <w:szCs w:val="18"/>
                </w:rPr>
                <w:t>Time</w:t>
              </w:r>
            </w:ins>
          </w:p>
        </w:tc>
        <w:tc>
          <w:tcPr>
            <w:tcW w:w="0" w:type="auto"/>
            <w:tcBorders>
              <w:top w:val="nil"/>
              <w:left w:val="nil"/>
              <w:bottom w:val="nil"/>
              <w:right w:val="nil"/>
            </w:tcBorders>
            <w:shd w:val="clear" w:color="auto" w:fill="auto"/>
            <w:vAlign w:val="center"/>
            <w:hideMark/>
            <w:tcPrChange w:id="33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34" w:author="Althea ArchMiller" w:date="2018-11-02T10:42:00Z"/>
                <w:rFonts w:ascii="Times New Roman" w:eastAsia="Times New Roman" w:hAnsi="Times New Roman" w:cs="Times New Roman"/>
                <w:b/>
                <w:bCs/>
                <w:color w:val="000000"/>
                <w:sz w:val="18"/>
                <w:szCs w:val="18"/>
              </w:rPr>
            </w:pPr>
            <w:ins w:id="335" w:author="Althea ArchMiller" w:date="2018-11-02T10:42:00Z">
              <w:r w:rsidRPr="009E15CC">
                <w:rPr>
                  <w:rFonts w:ascii="Times New Roman" w:eastAsia="Times New Roman" w:hAnsi="Times New Roman" w:cs="Times New Roman"/>
                  <w:b/>
                  <w:bCs/>
                  <w:color w:val="000000"/>
                  <w:sz w:val="18"/>
                  <w:szCs w:val="18"/>
                </w:rPr>
                <w:t>0.33</w:t>
              </w:r>
            </w:ins>
          </w:p>
        </w:tc>
        <w:tc>
          <w:tcPr>
            <w:tcW w:w="0" w:type="auto"/>
            <w:tcBorders>
              <w:top w:val="nil"/>
              <w:left w:val="nil"/>
              <w:bottom w:val="nil"/>
              <w:right w:val="nil"/>
            </w:tcBorders>
            <w:shd w:val="clear" w:color="auto" w:fill="auto"/>
            <w:vAlign w:val="center"/>
            <w:hideMark/>
            <w:tcPrChange w:id="33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37" w:author="Althea ArchMiller" w:date="2018-11-02T10:42:00Z"/>
                <w:rFonts w:ascii="Times New Roman" w:eastAsia="Times New Roman" w:hAnsi="Times New Roman" w:cs="Times New Roman"/>
                <w:b/>
                <w:bCs/>
                <w:color w:val="000000"/>
                <w:sz w:val="18"/>
                <w:szCs w:val="18"/>
              </w:rPr>
            </w:pPr>
            <w:ins w:id="338" w:author="Althea ArchMiller" w:date="2018-11-02T10:42:00Z">
              <w:r w:rsidRPr="009E15CC">
                <w:rPr>
                  <w:rFonts w:ascii="Times New Roman" w:eastAsia="Times New Roman" w:hAnsi="Times New Roman" w:cs="Times New Roman"/>
                  <w:b/>
                  <w:bCs/>
                  <w:color w:val="000000"/>
                  <w:sz w:val="18"/>
                  <w:szCs w:val="18"/>
                </w:rPr>
                <w:t>0.36</w:t>
              </w:r>
            </w:ins>
          </w:p>
        </w:tc>
        <w:tc>
          <w:tcPr>
            <w:tcW w:w="0" w:type="auto"/>
            <w:tcBorders>
              <w:top w:val="nil"/>
              <w:left w:val="nil"/>
              <w:bottom w:val="nil"/>
              <w:right w:val="nil"/>
            </w:tcBorders>
            <w:shd w:val="clear" w:color="auto" w:fill="auto"/>
            <w:vAlign w:val="center"/>
            <w:hideMark/>
            <w:tcPrChange w:id="33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40" w:author="Althea ArchMiller" w:date="2018-11-02T10:42:00Z"/>
                <w:rFonts w:ascii="Times New Roman" w:eastAsia="Times New Roman" w:hAnsi="Times New Roman" w:cs="Times New Roman"/>
                <w:b/>
                <w:bCs/>
                <w:color w:val="000000"/>
                <w:sz w:val="18"/>
                <w:szCs w:val="18"/>
              </w:rPr>
            </w:pPr>
            <w:ins w:id="341" w:author="Althea ArchMiller" w:date="2018-11-02T10:42:00Z">
              <w:r w:rsidRPr="009E15CC">
                <w:rPr>
                  <w:rFonts w:ascii="Times New Roman" w:eastAsia="Times New Roman" w:hAnsi="Times New Roman" w:cs="Times New Roman"/>
                  <w:b/>
                  <w:bCs/>
                  <w:color w:val="000000"/>
                  <w:sz w:val="18"/>
                  <w:szCs w:val="18"/>
                </w:rPr>
                <w:t>0.37</w:t>
              </w:r>
            </w:ins>
          </w:p>
        </w:tc>
        <w:tc>
          <w:tcPr>
            <w:tcW w:w="0" w:type="auto"/>
            <w:tcBorders>
              <w:top w:val="nil"/>
              <w:left w:val="nil"/>
              <w:bottom w:val="nil"/>
              <w:right w:val="nil"/>
            </w:tcBorders>
            <w:shd w:val="clear" w:color="auto" w:fill="auto"/>
            <w:vAlign w:val="center"/>
            <w:hideMark/>
            <w:tcPrChange w:id="34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43" w:author="Althea ArchMiller" w:date="2018-11-02T10:42:00Z"/>
                <w:rFonts w:ascii="Times New Roman" w:eastAsia="Times New Roman" w:hAnsi="Times New Roman" w:cs="Times New Roman"/>
                <w:b/>
                <w:bCs/>
                <w:color w:val="000000"/>
                <w:sz w:val="18"/>
                <w:szCs w:val="18"/>
              </w:rPr>
            </w:pPr>
            <w:ins w:id="344" w:author="Althea ArchMiller" w:date="2018-11-02T10:42:00Z">
              <w:r w:rsidRPr="009E15CC">
                <w:rPr>
                  <w:rFonts w:ascii="Times New Roman" w:eastAsia="Times New Roman" w:hAnsi="Times New Roman" w:cs="Times New Roman"/>
                  <w:b/>
                  <w:bCs/>
                  <w:color w:val="000000"/>
                  <w:sz w:val="18"/>
                  <w:szCs w:val="18"/>
                </w:rPr>
                <w:t>0.37</w:t>
              </w:r>
            </w:ins>
          </w:p>
        </w:tc>
        <w:tc>
          <w:tcPr>
            <w:tcW w:w="0" w:type="auto"/>
            <w:tcBorders>
              <w:top w:val="nil"/>
              <w:left w:val="nil"/>
              <w:bottom w:val="nil"/>
              <w:right w:val="nil"/>
            </w:tcBorders>
            <w:shd w:val="clear" w:color="auto" w:fill="auto"/>
            <w:vAlign w:val="center"/>
            <w:hideMark/>
            <w:tcPrChange w:id="34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46" w:author="Althea ArchMiller" w:date="2018-11-02T10:42:00Z"/>
                <w:rFonts w:ascii="Times New Roman" w:eastAsia="Times New Roman" w:hAnsi="Times New Roman" w:cs="Times New Roman"/>
                <w:b/>
                <w:bCs/>
                <w:color w:val="000000"/>
                <w:sz w:val="18"/>
                <w:szCs w:val="18"/>
              </w:rPr>
            </w:pPr>
            <w:ins w:id="347" w:author="Althea ArchMiller" w:date="2018-11-02T10:42:00Z">
              <w:r w:rsidRPr="009E15CC">
                <w:rPr>
                  <w:rFonts w:ascii="Times New Roman" w:eastAsia="Times New Roman" w:hAnsi="Times New Roman" w:cs="Times New Roman"/>
                  <w:b/>
                  <w:bCs/>
                  <w:color w:val="000000"/>
                  <w:sz w:val="18"/>
                  <w:szCs w:val="18"/>
                </w:rPr>
                <w:t>0.37</w:t>
              </w:r>
            </w:ins>
          </w:p>
        </w:tc>
        <w:tc>
          <w:tcPr>
            <w:tcW w:w="0" w:type="auto"/>
            <w:tcBorders>
              <w:top w:val="nil"/>
              <w:left w:val="nil"/>
              <w:bottom w:val="nil"/>
              <w:right w:val="nil"/>
            </w:tcBorders>
            <w:shd w:val="clear" w:color="auto" w:fill="auto"/>
            <w:vAlign w:val="center"/>
            <w:hideMark/>
            <w:tcPrChange w:id="348"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49" w:author="Althea ArchMiller" w:date="2018-11-02T10:42:00Z"/>
                <w:rFonts w:ascii="Times New Roman" w:eastAsia="Times New Roman" w:hAnsi="Times New Roman" w:cs="Times New Roman"/>
                <w:b/>
                <w:bCs/>
                <w:color w:val="000000"/>
                <w:sz w:val="18"/>
                <w:szCs w:val="18"/>
              </w:rPr>
            </w:pPr>
          </w:p>
        </w:tc>
      </w:tr>
      <w:tr w:rsidR="009E15CC" w:rsidRPr="009E15CC" w:rsidTr="001D65CB">
        <w:trPr>
          <w:trHeight w:val="380"/>
          <w:ins w:id="350" w:author="Althea ArchMiller" w:date="2018-11-02T10:42:00Z"/>
          <w:trPrChange w:id="351" w:author="Althea ArchMiller" w:date="2018-11-02T12:01:00Z">
            <w:trPr>
              <w:trHeight w:val="380"/>
            </w:trPr>
          </w:trPrChange>
        </w:trPr>
        <w:tc>
          <w:tcPr>
            <w:tcW w:w="0" w:type="auto"/>
            <w:tcBorders>
              <w:top w:val="nil"/>
              <w:left w:val="nil"/>
              <w:bottom w:val="nil"/>
              <w:right w:val="nil"/>
            </w:tcBorders>
            <w:shd w:val="clear" w:color="auto" w:fill="auto"/>
            <w:vAlign w:val="center"/>
            <w:hideMark/>
            <w:tcPrChange w:id="35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53" w:author="Althea ArchMiller" w:date="2018-11-02T10: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Change w:id="35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55" w:author="Althea ArchMiller" w:date="2018-11-02T10:42:00Z"/>
                <w:rFonts w:ascii="Times New Roman" w:eastAsia="Times New Roman" w:hAnsi="Times New Roman" w:cs="Times New Roman"/>
                <w:b/>
                <w:bCs/>
                <w:color w:val="000000"/>
                <w:sz w:val="18"/>
                <w:szCs w:val="18"/>
              </w:rPr>
            </w:pPr>
            <w:ins w:id="356" w:author="Althea ArchMiller" w:date="2018-11-02T10:42:00Z">
              <w:r w:rsidRPr="009E15CC">
                <w:rPr>
                  <w:rFonts w:ascii="Times New Roman" w:eastAsia="Times New Roman" w:hAnsi="Times New Roman" w:cs="Times New Roman"/>
                  <w:b/>
                  <w:bCs/>
                  <w:color w:val="000000"/>
                  <w:sz w:val="18"/>
                  <w:szCs w:val="18"/>
                </w:rPr>
                <w:t>(0.15,0.52)</w:t>
              </w:r>
            </w:ins>
          </w:p>
        </w:tc>
        <w:tc>
          <w:tcPr>
            <w:tcW w:w="0" w:type="auto"/>
            <w:tcBorders>
              <w:top w:val="nil"/>
              <w:left w:val="nil"/>
              <w:bottom w:val="nil"/>
              <w:right w:val="nil"/>
            </w:tcBorders>
            <w:shd w:val="clear" w:color="auto" w:fill="auto"/>
            <w:vAlign w:val="center"/>
            <w:hideMark/>
            <w:tcPrChange w:id="35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58" w:author="Althea ArchMiller" w:date="2018-11-02T10:42:00Z"/>
                <w:rFonts w:ascii="Times New Roman" w:eastAsia="Times New Roman" w:hAnsi="Times New Roman" w:cs="Times New Roman"/>
                <w:b/>
                <w:bCs/>
                <w:color w:val="000000"/>
                <w:sz w:val="18"/>
                <w:szCs w:val="18"/>
              </w:rPr>
            </w:pPr>
            <w:ins w:id="359" w:author="Althea ArchMiller" w:date="2018-11-02T10:42:00Z">
              <w:r w:rsidRPr="009E15CC">
                <w:rPr>
                  <w:rFonts w:ascii="Times New Roman" w:eastAsia="Times New Roman" w:hAnsi="Times New Roman" w:cs="Times New Roman"/>
                  <w:b/>
                  <w:bCs/>
                  <w:color w:val="000000"/>
                  <w:sz w:val="18"/>
                  <w:szCs w:val="18"/>
                </w:rPr>
                <w:t>(0.18,0.55)</w:t>
              </w:r>
            </w:ins>
          </w:p>
        </w:tc>
        <w:tc>
          <w:tcPr>
            <w:tcW w:w="0" w:type="auto"/>
            <w:tcBorders>
              <w:top w:val="nil"/>
              <w:left w:val="nil"/>
              <w:bottom w:val="nil"/>
              <w:right w:val="nil"/>
            </w:tcBorders>
            <w:shd w:val="clear" w:color="auto" w:fill="auto"/>
            <w:vAlign w:val="center"/>
            <w:hideMark/>
            <w:tcPrChange w:id="36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61" w:author="Althea ArchMiller" w:date="2018-11-02T10:42:00Z"/>
                <w:rFonts w:ascii="Times New Roman" w:eastAsia="Times New Roman" w:hAnsi="Times New Roman" w:cs="Times New Roman"/>
                <w:b/>
                <w:bCs/>
                <w:color w:val="000000"/>
                <w:sz w:val="18"/>
                <w:szCs w:val="18"/>
              </w:rPr>
            </w:pPr>
            <w:ins w:id="362" w:author="Althea ArchMiller" w:date="2018-11-02T10:42:00Z">
              <w:r w:rsidRPr="009E15CC">
                <w:rPr>
                  <w:rFonts w:ascii="Times New Roman" w:eastAsia="Times New Roman" w:hAnsi="Times New Roman" w:cs="Times New Roman"/>
                  <w:b/>
                  <w:bCs/>
                  <w:color w:val="000000"/>
                  <w:sz w:val="18"/>
                  <w:szCs w:val="18"/>
                </w:rPr>
                <w:t>(0.18,0.55)</w:t>
              </w:r>
            </w:ins>
          </w:p>
        </w:tc>
        <w:tc>
          <w:tcPr>
            <w:tcW w:w="0" w:type="auto"/>
            <w:tcBorders>
              <w:top w:val="nil"/>
              <w:left w:val="nil"/>
              <w:bottom w:val="nil"/>
              <w:right w:val="nil"/>
            </w:tcBorders>
            <w:shd w:val="clear" w:color="auto" w:fill="auto"/>
            <w:vAlign w:val="center"/>
            <w:hideMark/>
            <w:tcPrChange w:id="36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64" w:author="Althea ArchMiller" w:date="2018-11-02T10:42:00Z"/>
                <w:rFonts w:ascii="Times New Roman" w:eastAsia="Times New Roman" w:hAnsi="Times New Roman" w:cs="Times New Roman"/>
                <w:b/>
                <w:bCs/>
                <w:color w:val="000000"/>
                <w:sz w:val="18"/>
                <w:szCs w:val="18"/>
              </w:rPr>
            </w:pPr>
            <w:ins w:id="365" w:author="Althea ArchMiller" w:date="2018-11-02T10:42:00Z">
              <w:r w:rsidRPr="009E15CC">
                <w:rPr>
                  <w:rFonts w:ascii="Times New Roman" w:eastAsia="Times New Roman" w:hAnsi="Times New Roman" w:cs="Times New Roman"/>
                  <w:b/>
                  <w:bCs/>
                  <w:color w:val="000000"/>
                  <w:sz w:val="18"/>
                  <w:szCs w:val="18"/>
                </w:rPr>
                <w:t>(0.18,0.55)</w:t>
              </w:r>
            </w:ins>
          </w:p>
        </w:tc>
        <w:tc>
          <w:tcPr>
            <w:tcW w:w="0" w:type="auto"/>
            <w:tcBorders>
              <w:top w:val="nil"/>
              <w:left w:val="nil"/>
              <w:bottom w:val="nil"/>
              <w:right w:val="nil"/>
            </w:tcBorders>
            <w:shd w:val="clear" w:color="auto" w:fill="auto"/>
            <w:vAlign w:val="center"/>
            <w:hideMark/>
            <w:tcPrChange w:id="36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67" w:author="Althea ArchMiller" w:date="2018-11-02T10:42:00Z"/>
                <w:rFonts w:ascii="Times New Roman" w:eastAsia="Times New Roman" w:hAnsi="Times New Roman" w:cs="Times New Roman"/>
                <w:b/>
                <w:bCs/>
                <w:color w:val="000000"/>
                <w:sz w:val="18"/>
                <w:szCs w:val="18"/>
              </w:rPr>
            </w:pPr>
            <w:ins w:id="368" w:author="Althea ArchMiller" w:date="2018-11-02T10:42:00Z">
              <w:r w:rsidRPr="009E15CC">
                <w:rPr>
                  <w:rFonts w:ascii="Times New Roman" w:eastAsia="Times New Roman" w:hAnsi="Times New Roman" w:cs="Times New Roman"/>
                  <w:b/>
                  <w:bCs/>
                  <w:color w:val="000000"/>
                  <w:sz w:val="18"/>
                  <w:szCs w:val="18"/>
                </w:rPr>
                <w:t>(0.18,0.55)</w:t>
              </w:r>
            </w:ins>
          </w:p>
        </w:tc>
        <w:tc>
          <w:tcPr>
            <w:tcW w:w="0" w:type="auto"/>
            <w:tcBorders>
              <w:top w:val="nil"/>
              <w:left w:val="nil"/>
              <w:bottom w:val="nil"/>
              <w:right w:val="nil"/>
            </w:tcBorders>
            <w:shd w:val="clear" w:color="auto" w:fill="auto"/>
            <w:vAlign w:val="center"/>
            <w:hideMark/>
            <w:tcPrChange w:id="36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70" w:author="Althea ArchMiller" w:date="2018-11-02T10:42:00Z"/>
                <w:rFonts w:ascii="Times New Roman" w:eastAsia="Times New Roman" w:hAnsi="Times New Roman" w:cs="Times New Roman"/>
                <w:b/>
                <w:bCs/>
                <w:color w:val="000000"/>
                <w:sz w:val="18"/>
                <w:szCs w:val="18"/>
              </w:rPr>
            </w:pPr>
          </w:p>
        </w:tc>
      </w:tr>
      <w:tr w:rsidR="009E15CC" w:rsidRPr="009E15CC" w:rsidTr="001D65CB">
        <w:trPr>
          <w:trHeight w:val="380"/>
          <w:ins w:id="371" w:author="Althea ArchMiller" w:date="2018-11-02T10:42:00Z"/>
          <w:trPrChange w:id="372" w:author="Althea ArchMiller" w:date="2018-11-02T12:01:00Z">
            <w:trPr>
              <w:trHeight w:val="380"/>
            </w:trPr>
          </w:trPrChange>
        </w:trPr>
        <w:tc>
          <w:tcPr>
            <w:tcW w:w="0" w:type="auto"/>
            <w:tcBorders>
              <w:top w:val="single" w:sz="4" w:space="0" w:color="auto"/>
              <w:left w:val="nil"/>
              <w:bottom w:val="nil"/>
              <w:right w:val="nil"/>
            </w:tcBorders>
            <w:shd w:val="clear" w:color="auto" w:fill="auto"/>
            <w:vAlign w:val="center"/>
            <w:hideMark/>
            <w:tcPrChange w:id="373" w:author="Althea ArchMiller" w:date="2018-11-02T12:01:00Z">
              <w:tcPr>
                <w:tcW w:w="1300" w:type="dxa"/>
                <w:tcBorders>
                  <w:top w:val="single" w:sz="4" w:space="0" w:color="auto"/>
                  <w:left w:val="nil"/>
                  <w:bottom w:val="nil"/>
                  <w:right w:val="nil"/>
                </w:tcBorders>
                <w:shd w:val="clear" w:color="auto" w:fill="auto"/>
                <w:vAlign w:val="center"/>
                <w:hideMark/>
              </w:tcPr>
            </w:tcPrChange>
          </w:tcPr>
          <w:p w:rsidR="009E15CC" w:rsidRPr="009E15CC" w:rsidRDefault="009E15CC" w:rsidP="009E15CC">
            <w:pPr>
              <w:spacing w:after="0" w:line="240" w:lineRule="auto"/>
              <w:rPr>
                <w:ins w:id="374" w:author="Althea ArchMiller" w:date="2018-11-02T10:42:00Z"/>
                <w:rFonts w:ascii="Times New Roman" w:eastAsia="Times New Roman" w:hAnsi="Times New Roman" w:cs="Times New Roman"/>
                <w:b/>
                <w:bCs/>
                <w:color w:val="000000"/>
                <w:sz w:val="18"/>
                <w:szCs w:val="18"/>
              </w:rPr>
            </w:pPr>
            <w:ins w:id="375" w:author="Althea ArchMiller" w:date="2018-11-02T10:42:00Z">
              <w:r w:rsidRPr="009E15CC">
                <w:rPr>
                  <w:rFonts w:ascii="Times New Roman" w:eastAsia="Times New Roman" w:hAnsi="Times New Roman" w:cs="Times New Roman"/>
                  <w:b/>
                  <w:bCs/>
                  <w:color w:val="000000"/>
                  <w:sz w:val="18"/>
                  <w:szCs w:val="18"/>
                </w:rPr>
                <w:t>Dynamics</w:t>
              </w:r>
            </w:ins>
          </w:p>
        </w:tc>
        <w:tc>
          <w:tcPr>
            <w:tcW w:w="0" w:type="auto"/>
            <w:tcBorders>
              <w:top w:val="single" w:sz="4" w:space="0" w:color="auto"/>
              <w:left w:val="nil"/>
              <w:bottom w:val="nil"/>
              <w:right w:val="nil"/>
            </w:tcBorders>
            <w:shd w:val="clear" w:color="auto" w:fill="auto"/>
            <w:vAlign w:val="center"/>
            <w:hideMark/>
            <w:tcPrChange w:id="376" w:author="Althea ArchMiller" w:date="2018-11-02T12:01:00Z">
              <w:tcPr>
                <w:tcW w:w="1300" w:type="dxa"/>
                <w:tcBorders>
                  <w:top w:val="single" w:sz="4" w:space="0" w:color="auto"/>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77" w:author="Althea ArchMiller" w:date="2018-11-02T10:42:00Z"/>
                <w:rFonts w:ascii="Times New Roman" w:eastAsia="Times New Roman" w:hAnsi="Times New Roman" w:cs="Times New Roman"/>
                <w:b/>
                <w:bCs/>
                <w:color w:val="000000"/>
                <w:sz w:val="18"/>
                <w:szCs w:val="18"/>
              </w:rPr>
            </w:pPr>
            <w:ins w:id="378" w:author="Althea ArchMiller" w:date="2018-11-02T10:42:00Z">
              <w:r w:rsidRPr="009E15CC">
                <w:rPr>
                  <w:rFonts w:ascii="Times New Roman" w:eastAsia="Times New Roman" w:hAnsi="Times New Roman" w:cs="Times New Roman"/>
                  <w:b/>
                  <w:bCs/>
                  <w:color w:val="000000"/>
                  <w:sz w:val="18"/>
                  <w:szCs w:val="18"/>
                </w:rPr>
                <w:t> </w:t>
              </w:r>
            </w:ins>
          </w:p>
        </w:tc>
        <w:tc>
          <w:tcPr>
            <w:tcW w:w="0" w:type="auto"/>
            <w:tcBorders>
              <w:top w:val="single" w:sz="4" w:space="0" w:color="auto"/>
              <w:left w:val="nil"/>
              <w:bottom w:val="nil"/>
              <w:right w:val="nil"/>
            </w:tcBorders>
            <w:shd w:val="clear" w:color="auto" w:fill="auto"/>
            <w:vAlign w:val="center"/>
            <w:hideMark/>
            <w:tcPrChange w:id="379" w:author="Althea ArchMiller" w:date="2018-11-02T12:01:00Z">
              <w:tcPr>
                <w:tcW w:w="1300" w:type="dxa"/>
                <w:tcBorders>
                  <w:top w:val="single" w:sz="4" w:space="0" w:color="auto"/>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80" w:author="Althea ArchMiller" w:date="2018-11-02T10:42:00Z"/>
                <w:rFonts w:ascii="Times New Roman" w:eastAsia="Times New Roman" w:hAnsi="Times New Roman" w:cs="Times New Roman"/>
                <w:b/>
                <w:bCs/>
                <w:color w:val="000000"/>
                <w:sz w:val="18"/>
                <w:szCs w:val="18"/>
              </w:rPr>
            </w:pPr>
            <w:ins w:id="381" w:author="Althea ArchMiller" w:date="2018-11-02T10:42:00Z">
              <w:r w:rsidRPr="009E15CC">
                <w:rPr>
                  <w:rFonts w:ascii="Times New Roman" w:eastAsia="Times New Roman" w:hAnsi="Times New Roman" w:cs="Times New Roman"/>
                  <w:b/>
                  <w:bCs/>
                  <w:color w:val="000000"/>
                  <w:sz w:val="18"/>
                  <w:szCs w:val="18"/>
                </w:rPr>
                <w:t> </w:t>
              </w:r>
            </w:ins>
          </w:p>
        </w:tc>
        <w:tc>
          <w:tcPr>
            <w:tcW w:w="0" w:type="auto"/>
            <w:tcBorders>
              <w:top w:val="single" w:sz="4" w:space="0" w:color="auto"/>
              <w:left w:val="nil"/>
              <w:bottom w:val="nil"/>
              <w:right w:val="nil"/>
            </w:tcBorders>
            <w:shd w:val="clear" w:color="auto" w:fill="auto"/>
            <w:vAlign w:val="center"/>
            <w:hideMark/>
            <w:tcPrChange w:id="382" w:author="Althea ArchMiller" w:date="2018-11-02T12:01:00Z">
              <w:tcPr>
                <w:tcW w:w="1300" w:type="dxa"/>
                <w:tcBorders>
                  <w:top w:val="single" w:sz="4" w:space="0" w:color="auto"/>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83" w:author="Althea ArchMiller" w:date="2018-11-02T10:42:00Z"/>
                <w:rFonts w:ascii="Times New Roman" w:eastAsia="Times New Roman" w:hAnsi="Times New Roman" w:cs="Times New Roman"/>
                <w:b/>
                <w:bCs/>
                <w:color w:val="000000"/>
                <w:sz w:val="18"/>
                <w:szCs w:val="18"/>
              </w:rPr>
            </w:pPr>
            <w:ins w:id="384" w:author="Althea ArchMiller" w:date="2018-11-02T10:42:00Z">
              <w:r w:rsidRPr="009E15CC">
                <w:rPr>
                  <w:rFonts w:ascii="Times New Roman" w:eastAsia="Times New Roman" w:hAnsi="Times New Roman" w:cs="Times New Roman"/>
                  <w:b/>
                  <w:bCs/>
                  <w:color w:val="000000"/>
                  <w:sz w:val="18"/>
                  <w:szCs w:val="18"/>
                </w:rPr>
                <w:t> </w:t>
              </w:r>
            </w:ins>
          </w:p>
        </w:tc>
        <w:tc>
          <w:tcPr>
            <w:tcW w:w="0" w:type="auto"/>
            <w:tcBorders>
              <w:top w:val="single" w:sz="4" w:space="0" w:color="auto"/>
              <w:left w:val="nil"/>
              <w:bottom w:val="nil"/>
              <w:right w:val="nil"/>
            </w:tcBorders>
            <w:shd w:val="clear" w:color="auto" w:fill="auto"/>
            <w:vAlign w:val="center"/>
            <w:hideMark/>
            <w:tcPrChange w:id="385" w:author="Althea ArchMiller" w:date="2018-11-02T12:01:00Z">
              <w:tcPr>
                <w:tcW w:w="1300" w:type="dxa"/>
                <w:tcBorders>
                  <w:top w:val="single" w:sz="4" w:space="0" w:color="auto"/>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86" w:author="Althea ArchMiller" w:date="2018-11-02T10:42:00Z"/>
                <w:rFonts w:ascii="Times New Roman" w:eastAsia="Times New Roman" w:hAnsi="Times New Roman" w:cs="Times New Roman"/>
                <w:b/>
                <w:bCs/>
                <w:color w:val="000000"/>
                <w:sz w:val="18"/>
                <w:szCs w:val="18"/>
              </w:rPr>
            </w:pPr>
            <w:ins w:id="387" w:author="Althea ArchMiller" w:date="2018-11-02T10:42:00Z">
              <w:r w:rsidRPr="009E15CC">
                <w:rPr>
                  <w:rFonts w:ascii="Times New Roman" w:eastAsia="Times New Roman" w:hAnsi="Times New Roman" w:cs="Times New Roman"/>
                  <w:b/>
                  <w:bCs/>
                  <w:color w:val="000000"/>
                  <w:sz w:val="18"/>
                  <w:szCs w:val="18"/>
                </w:rPr>
                <w:t> </w:t>
              </w:r>
            </w:ins>
          </w:p>
        </w:tc>
        <w:tc>
          <w:tcPr>
            <w:tcW w:w="0" w:type="auto"/>
            <w:tcBorders>
              <w:top w:val="single" w:sz="4" w:space="0" w:color="auto"/>
              <w:left w:val="nil"/>
              <w:bottom w:val="nil"/>
              <w:right w:val="nil"/>
            </w:tcBorders>
            <w:shd w:val="clear" w:color="auto" w:fill="auto"/>
            <w:vAlign w:val="center"/>
            <w:hideMark/>
            <w:tcPrChange w:id="388" w:author="Althea ArchMiller" w:date="2018-11-02T12:01:00Z">
              <w:tcPr>
                <w:tcW w:w="1300" w:type="dxa"/>
                <w:tcBorders>
                  <w:top w:val="single" w:sz="4" w:space="0" w:color="auto"/>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389" w:author="Althea ArchMiller" w:date="2018-11-02T10:42:00Z"/>
                <w:rFonts w:ascii="Times New Roman" w:eastAsia="Times New Roman" w:hAnsi="Times New Roman" w:cs="Times New Roman"/>
                <w:b/>
                <w:bCs/>
                <w:color w:val="000000"/>
                <w:sz w:val="18"/>
                <w:szCs w:val="18"/>
              </w:rPr>
            </w:pPr>
            <w:ins w:id="390" w:author="Althea ArchMiller" w:date="2018-11-02T10:42:00Z">
              <w:r w:rsidRPr="009E15CC">
                <w:rPr>
                  <w:rFonts w:ascii="Times New Roman" w:eastAsia="Times New Roman" w:hAnsi="Times New Roman" w:cs="Times New Roman"/>
                  <w:b/>
                  <w:bCs/>
                  <w:color w:val="000000"/>
                  <w:sz w:val="18"/>
                  <w:szCs w:val="18"/>
                </w:rPr>
                <w:t> </w:t>
              </w:r>
            </w:ins>
          </w:p>
        </w:tc>
        <w:tc>
          <w:tcPr>
            <w:tcW w:w="0" w:type="auto"/>
            <w:tcBorders>
              <w:top w:val="single" w:sz="4" w:space="0" w:color="auto"/>
              <w:left w:val="nil"/>
              <w:bottom w:val="nil"/>
              <w:right w:val="nil"/>
            </w:tcBorders>
            <w:shd w:val="clear" w:color="auto" w:fill="auto"/>
            <w:noWrap/>
            <w:vAlign w:val="bottom"/>
            <w:hideMark/>
            <w:tcPrChange w:id="391" w:author="Althea ArchMiller" w:date="2018-11-02T12:01:00Z">
              <w:tcPr>
                <w:tcW w:w="1300" w:type="dxa"/>
                <w:tcBorders>
                  <w:top w:val="single" w:sz="4" w:space="0" w:color="auto"/>
                  <w:left w:val="nil"/>
                  <w:bottom w:val="nil"/>
                  <w:right w:val="nil"/>
                </w:tcBorders>
                <w:shd w:val="clear" w:color="auto" w:fill="auto"/>
                <w:noWrap/>
                <w:vAlign w:val="bottom"/>
                <w:hideMark/>
              </w:tcPr>
            </w:tcPrChange>
          </w:tcPr>
          <w:p w:rsidR="009E15CC" w:rsidRPr="009E15CC" w:rsidRDefault="009E15CC" w:rsidP="009E15CC">
            <w:pPr>
              <w:spacing w:after="0" w:line="240" w:lineRule="auto"/>
              <w:rPr>
                <w:ins w:id="392" w:author="Althea ArchMiller" w:date="2018-11-02T10:42:00Z"/>
                <w:rFonts w:ascii="Times New Roman" w:eastAsia="Times New Roman" w:hAnsi="Times New Roman" w:cs="Times New Roman"/>
                <w:color w:val="000000"/>
                <w:sz w:val="18"/>
                <w:szCs w:val="18"/>
              </w:rPr>
            </w:pPr>
            <w:ins w:id="393" w:author="Althea ArchMiller" w:date="2018-11-02T10:42:00Z">
              <w:r w:rsidRPr="009E15CC">
                <w:rPr>
                  <w:rFonts w:ascii="Times New Roman" w:eastAsia="Times New Roman" w:hAnsi="Times New Roman" w:cs="Times New Roman"/>
                  <w:color w:val="000000"/>
                  <w:sz w:val="18"/>
                  <w:szCs w:val="18"/>
                </w:rPr>
                <w:t> </w:t>
              </w:r>
            </w:ins>
          </w:p>
        </w:tc>
      </w:tr>
      <w:tr w:rsidR="009E15CC" w:rsidRPr="009E15CC" w:rsidTr="001D65CB">
        <w:trPr>
          <w:trHeight w:val="380"/>
          <w:ins w:id="394" w:author="Althea ArchMiller" w:date="2018-11-02T10:42:00Z"/>
          <w:trPrChange w:id="395" w:author="Althea ArchMiller" w:date="2018-11-02T12:01:00Z">
            <w:trPr>
              <w:trHeight w:val="380"/>
            </w:trPr>
          </w:trPrChange>
        </w:trPr>
        <w:tc>
          <w:tcPr>
            <w:tcW w:w="0" w:type="auto"/>
            <w:tcBorders>
              <w:top w:val="nil"/>
              <w:left w:val="nil"/>
              <w:bottom w:val="nil"/>
              <w:right w:val="nil"/>
            </w:tcBorders>
            <w:shd w:val="clear" w:color="auto" w:fill="auto"/>
            <w:noWrap/>
            <w:vAlign w:val="bottom"/>
            <w:hideMark/>
            <w:tcPrChange w:id="396" w:author="Althea ArchMiller" w:date="2018-11-02T12:01:00Z">
              <w:tcPr>
                <w:tcW w:w="1300" w:type="dxa"/>
                <w:tcBorders>
                  <w:top w:val="nil"/>
                  <w:left w:val="nil"/>
                  <w:bottom w:val="nil"/>
                  <w:right w:val="nil"/>
                </w:tcBorders>
                <w:shd w:val="clear" w:color="auto" w:fill="auto"/>
                <w:noWrap/>
                <w:vAlign w:val="bottom"/>
                <w:hideMark/>
              </w:tcPr>
            </w:tcPrChange>
          </w:tcPr>
          <w:p w:rsidR="009E15CC" w:rsidRPr="009E15CC" w:rsidRDefault="009E15CC" w:rsidP="009E15CC">
            <w:pPr>
              <w:spacing w:after="0" w:line="240" w:lineRule="auto"/>
              <w:rPr>
                <w:ins w:id="397" w:author="Althea ArchMiller" w:date="2018-11-02T10:42:00Z"/>
                <w:rFonts w:ascii="Times New Roman" w:eastAsia="Times New Roman" w:hAnsi="Times New Roman" w:cs="Times New Roman"/>
                <w:color w:val="000000"/>
                <w:sz w:val="18"/>
                <w:szCs w:val="18"/>
              </w:rPr>
            </w:pPr>
            <w:ins w:id="398" w:author="Althea ArchMiller" w:date="2018-11-02T10:42:00Z">
              <w:r w:rsidRPr="009E15CC">
                <w:rPr>
                  <w:rFonts w:ascii="Times New Roman" w:eastAsia="Times New Roman" w:hAnsi="Times New Roman" w:cs="Times New Roman"/>
                  <w:color w:val="000000"/>
                  <w:sz w:val="18"/>
                  <w:szCs w:val="18"/>
                </w:rPr>
                <w:t>Survival</w:t>
              </w:r>
            </w:ins>
          </w:p>
        </w:tc>
        <w:tc>
          <w:tcPr>
            <w:tcW w:w="0" w:type="auto"/>
            <w:tcBorders>
              <w:top w:val="nil"/>
              <w:left w:val="nil"/>
              <w:bottom w:val="nil"/>
              <w:right w:val="nil"/>
            </w:tcBorders>
            <w:shd w:val="clear" w:color="auto" w:fill="auto"/>
            <w:vAlign w:val="center"/>
            <w:hideMark/>
            <w:tcPrChange w:id="39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00" w:author="Althea ArchMiller" w:date="2018-11-02T10:42:00Z"/>
                <w:rFonts w:ascii="Times New Roman" w:eastAsia="Times New Roman" w:hAnsi="Times New Roman" w:cs="Times New Roman"/>
                <w:color w:val="000000"/>
                <w:sz w:val="18"/>
                <w:szCs w:val="18"/>
              </w:rPr>
            </w:pPr>
            <w:ins w:id="401" w:author="Althea ArchMiller" w:date="2018-11-02T10:42:00Z">
              <w:r w:rsidRPr="009E15CC">
                <w:rPr>
                  <w:rFonts w:ascii="Times New Roman" w:eastAsia="Times New Roman" w:hAnsi="Times New Roman" w:cs="Times New Roman"/>
                  <w:color w:val="000000"/>
                  <w:sz w:val="18"/>
                  <w:szCs w:val="18"/>
                </w:rPr>
                <w:t>0.25</w:t>
              </w:r>
            </w:ins>
          </w:p>
        </w:tc>
        <w:tc>
          <w:tcPr>
            <w:tcW w:w="0" w:type="auto"/>
            <w:tcBorders>
              <w:top w:val="nil"/>
              <w:left w:val="nil"/>
              <w:bottom w:val="nil"/>
              <w:right w:val="nil"/>
            </w:tcBorders>
            <w:shd w:val="clear" w:color="auto" w:fill="auto"/>
            <w:vAlign w:val="center"/>
            <w:hideMark/>
            <w:tcPrChange w:id="40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03" w:author="Althea ArchMiller" w:date="2018-11-02T10:42:00Z"/>
                <w:rFonts w:ascii="Times New Roman" w:eastAsia="Times New Roman" w:hAnsi="Times New Roman" w:cs="Times New Roman"/>
                <w:color w:val="000000"/>
                <w:sz w:val="18"/>
                <w:szCs w:val="18"/>
              </w:rPr>
            </w:pPr>
            <w:ins w:id="404" w:author="Althea ArchMiller" w:date="2018-11-02T10:42:00Z">
              <w:r w:rsidRPr="009E15CC">
                <w:rPr>
                  <w:rFonts w:ascii="Times New Roman" w:eastAsia="Times New Roman" w:hAnsi="Times New Roman" w:cs="Times New Roman"/>
                  <w:color w:val="000000"/>
                  <w:sz w:val="18"/>
                  <w:szCs w:val="18"/>
                </w:rPr>
                <w:t>0.27</w:t>
              </w:r>
            </w:ins>
          </w:p>
        </w:tc>
        <w:tc>
          <w:tcPr>
            <w:tcW w:w="0" w:type="auto"/>
            <w:tcBorders>
              <w:top w:val="nil"/>
              <w:left w:val="nil"/>
              <w:bottom w:val="nil"/>
              <w:right w:val="nil"/>
            </w:tcBorders>
            <w:shd w:val="clear" w:color="auto" w:fill="auto"/>
            <w:vAlign w:val="center"/>
            <w:hideMark/>
            <w:tcPrChange w:id="40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06" w:author="Althea ArchMiller" w:date="2018-11-02T10:42:00Z"/>
                <w:rFonts w:ascii="Times New Roman" w:eastAsia="Times New Roman" w:hAnsi="Times New Roman" w:cs="Times New Roman"/>
                <w:color w:val="000000"/>
                <w:sz w:val="18"/>
                <w:szCs w:val="18"/>
              </w:rPr>
            </w:pPr>
            <w:ins w:id="407" w:author="Althea ArchMiller" w:date="2018-11-02T10:42:00Z">
              <w:r w:rsidRPr="009E15CC">
                <w:rPr>
                  <w:rFonts w:ascii="Times New Roman" w:eastAsia="Times New Roman" w:hAnsi="Times New Roman" w:cs="Times New Roman"/>
                  <w:color w:val="000000"/>
                  <w:sz w:val="18"/>
                  <w:szCs w:val="18"/>
                </w:rPr>
                <w:t>0.07</w:t>
              </w:r>
            </w:ins>
          </w:p>
        </w:tc>
        <w:tc>
          <w:tcPr>
            <w:tcW w:w="0" w:type="auto"/>
            <w:tcBorders>
              <w:top w:val="nil"/>
              <w:left w:val="nil"/>
              <w:bottom w:val="nil"/>
              <w:right w:val="nil"/>
            </w:tcBorders>
            <w:shd w:val="clear" w:color="auto" w:fill="auto"/>
            <w:vAlign w:val="center"/>
            <w:hideMark/>
            <w:tcPrChange w:id="408"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09" w:author="Althea ArchMiller" w:date="2018-11-02T10:42:00Z"/>
                <w:rFonts w:ascii="Times New Roman" w:eastAsia="Times New Roman" w:hAnsi="Times New Roman" w:cs="Times New Roman"/>
                <w:color w:val="000000"/>
                <w:sz w:val="18"/>
                <w:szCs w:val="18"/>
              </w:rPr>
            </w:pPr>
            <w:ins w:id="410" w:author="Althea ArchMiller" w:date="2018-11-02T10:42:00Z">
              <w:r w:rsidRPr="009E15CC">
                <w:rPr>
                  <w:rFonts w:ascii="Times New Roman" w:eastAsia="Times New Roman" w:hAnsi="Times New Roman" w:cs="Times New Roman"/>
                  <w:color w:val="000000"/>
                  <w:sz w:val="18"/>
                  <w:szCs w:val="18"/>
                </w:rPr>
                <w:t>0.03</w:t>
              </w:r>
            </w:ins>
          </w:p>
        </w:tc>
        <w:tc>
          <w:tcPr>
            <w:tcW w:w="0" w:type="auto"/>
            <w:tcBorders>
              <w:top w:val="nil"/>
              <w:left w:val="nil"/>
              <w:bottom w:val="nil"/>
              <w:right w:val="nil"/>
            </w:tcBorders>
            <w:shd w:val="clear" w:color="auto" w:fill="auto"/>
            <w:vAlign w:val="center"/>
            <w:hideMark/>
            <w:tcPrChange w:id="411"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12" w:author="Althea ArchMiller" w:date="2018-11-02T10:42:00Z"/>
                <w:rFonts w:ascii="Times New Roman" w:eastAsia="Times New Roman" w:hAnsi="Times New Roman" w:cs="Times New Roman"/>
                <w:color w:val="000000"/>
                <w:sz w:val="18"/>
                <w:szCs w:val="18"/>
              </w:rPr>
            </w:pPr>
            <w:ins w:id="413" w:author="Althea ArchMiller" w:date="2018-11-02T10:42:00Z">
              <w:r w:rsidRPr="009E15CC">
                <w:rPr>
                  <w:rFonts w:ascii="Times New Roman" w:eastAsia="Times New Roman" w:hAnsi="Times New Roman" w:cs="Times New Roman"/>
                  <w:color w:val="000000"/>
                  <w:sz w:val="18"/>
                  <w:szCs w:val="18"/>
                </w:rPr>
                <w:t>0.03</w:t>
              </w:r>
            </w:ins>
          </w:p>
        </w:tc>
        <w:tc>
          <w:tcPr>
            <w:tcW w:w="0" w:type="auto"/>
            <w:tcBorders>
              <w:top w:val="nil"/>
              <w:left w:val="nil"/>
              <w:bottom w:val="nil"/>
              <w:right w:val="nil"/>
            </w:tcBorders>
            <w:shd w:val="clear" w:color="auto" w:fill="auto"/>
            <w:vAlign w:val="center"/>
            <w:hideMark/>
            <w:tcPrChange w:id="41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15"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416" w:author="Althea ArchMiller" w:date="2018-11-02T10:42:00Z"/>
          <w:trPrChange w:id="417" w:author="Althea ArchMiller" w:date="2018-11-02T12:01:00Z">
            <w:trPr>
              <w:trHeight w:val="380"/>
            </w:trPr>
          </w:trPrChange>
        </w:trPr>
        <w:tc>
          <w:tcPr>
            <w:tcW w:w="0" w:type="auto"/>
            <w:tcBorders>
              <w:top w:val="nil"/>
              <w:left w:val="nil"/>
              <w:bottom w:val="nil"/>
              <w:right w:val="nil"/>
            </w:tcBorders>
            <w:shd w:val="clear" w:color="auto" w:fill="auto"/>
            <w:noWrap/>
            <w:vAlign w:val="bottom"/>
            <w:hideMark/>
            <w:tcPrChange w:id="418" w:author="Althea ArchMiller" w:date="2018-11-02T12:01:00Z">
              <w:tcPr>
                <w:tcW w:w="1300" w:type="dxa"/>
                <w:tcBorders>
                  <w:top w:val="nil"/>
                  <w:left w:val="nil"/>
                  <w:bottom w:val="nil"/>
                  <w:right w:val="nil"/>
                </w:tcBorders>
                <w:shd w:val="clear" w:color="auto" w:fill="auto"/>
                <w:noWrap/>
                <w:vAlign w:val="bottom"/>
                <w:hideMark/>
              </w:tcPr>
            </w:tcPrChange>
          </w:tcPr>
          <w:p w:rsidR="009E15CC" w:rsidRPr="009E15CC" w:rsidRDefault="009E15CC" w:rsidP="009E15CC">
            <w:pPr>
              <w:spacing w:after="0" w:line="240" w:lineRule="auto"/>
              <w:jc w:val="center"/>
              <w:rPr>
                <w:ins w:id="419" w:author="Althea ArchMiller" w:date="2018-11-02T10: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Change w:id="420"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21" w:author="Althea ArchMiller" w:date="2018-11-02T10:42:00Z"/>
                <w:rFonts w:ascii="Times New Roman" w:eastAsia="Times New Roman" w:hAnsi="Times New Roman" w:cs="Times New Roman"/>
                <w:color w:val="000000"/>
                <w:sz w:val="18"/>
                <w:szCs w:val="18"/>
              </w:rPr>
            </w:pPr>
            <w:ins w:id="422" w:author="Althea ArchMiller" w:date="2018-11-02T10:42:00Z">
              <w:r w:rsidRPr="009E15CC">
                <w:rPr>
                  <w:rFonts w:ascii="Times New Roman" w:eastAsia="Times New Roman" w:hAnsi="Times New Roman" w:cs="Times New Roman"/>
                  <w:color w:val="000000"/>
                  <w:sz w:val="18"/>
                  <w:szCs w:val="18"/>
                </w:rPr>
                <w:t>(-0.55,1.04)</w:t>
              </w:r>
            </w:ins>
          </w:p>
        </w:tc>
        <w:tc>
          <w:tcPr>
            <w:tcW w:w="0" w:type="auto"/>
            <w:tcBorders>
              <w:top w:val="nil"/>
              <w:left w:val="nil"/>
              <w:bottom w:val="nil"/>
              <w:right w:val="nil"/>
            </w:tcBorders>
            <w:shd w:val="clear" w:color="auto" w:fill="auto"/>
            <w:vAlign w:val="center"/>
            <w:hideMark/>
            <w:tcPrChange w:id="423"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24" w:author="Althea ArchMiller" w:date="2018-11-02T10:42:00Z"/>
                <w:rFonts w:ascii="Times New Roman" w:eastAsia="Times New Roman" w:hAnsi="Times New Roman" w:cs="Times New Roman"/>
                <w:color w:val="000000"/>
                <w:sz w:val="18"/>
                <w:szCs w:val="18"/>
              </w:rPr>
            </w:pPr>
            <w:ins w:id="425" w:author="Althea ArchMiller" w:date="2018-11-02T10:42:00Z">
              <w:r w:rsidRPr="009E15CC">
                <w:rPr>
                  <w:rFonts w:ascii="Times New Roman" w:eastAsia="Times New Roman" w:hAnsi="Times New Roman" w:cs="Times New Roman"/>
                  <w:color w:val="000000"/>
                  <w:sz w:val="18"/>
                  <w:szCs w:val="18"/>
                </w:rPr>
                <w:t>(-0.71,0.76)</w:t>
              </w:r>
            </w:ins>
          </w:p>
        </w:tc>
        <w:tc>
          <w:tcPr>
            <w:tcW w:w="0" w:type="auto"/>
            <w:tcBorders>
              <w:top w:val="nil"/>
              <w:left w:val="nil"/>
              <w:bottom w:val="nil"/>
              <w:right w:val="nil"/>
            </w:tcBorders>
            <w:shd w:val="clear" w:color="auto" w:fill="auto"/>
            <w:vAlign w:val="center"/>
            <w:hideMark/>
            <w:tcPrChange w:id="426"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27" w:author="Althea ArchMiller" w:date="2018-11-02T10:42:00Z"/>
                <w:rFonts w:ascii="Times New Roman" w:eastAsia="Times New Roman" w:hAnsi="Times New Roman" w:cs="Times New Roman"/>
                <w:color w:val="000000"/>
                <w:sz w:val="18"/>
                <w:szCs w:val="18"/>
              </w:rPr>
            </w:pPr>
            <w:ins w:id="428" w:author="Althea ArchMiller" w:date="2018-11-02T10:42:00Z">
              <w:r w:rsidRPr="009E15CC">
                <w:rPr>
                  <w:rFonts w:ascii="Times New Roman" w:eastAsia="Times New Roman" w:hAnsi="Times New Roman" w:cs="Times New Roman"/>
                  <w:color w:val="000000"/>
                  <w:sz w:val="18"/>
                  <w:szCs w:val="18"/>
                </w:rPr>
                <w:t>(-0.68,0.82)</w:t>
              </w:r>
            </w:ins>
          </w:p>
        </w:tc>
        <w:tc>
          <w:tcPr>
            <w:tcW w:w="0" w:type="auto"/>
            <w:tcBorders>
              <w:top w:val="nil"/>
              <w:left w:val="nil"/>
              <w:bottom w:val="nil"/>
              <w:right w:val="nil"/>
            </w:tcBorders>
            <w:shd w:val="clear" w:color="auto" w:fill="auto"/>
            <w:vAlign w:val="center"/>
            <w:hideMark/>
            <w:tcPrChange w:id="429"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30" w:author="Althea ArchMiller" w:date="2018-11-02T10:42:00Z"/>
                <w:rFonts w:ascii="Times New Roman" w:eastAsia="Times New Roman" w:hAnsi="Times New Roman" w:cs="Times New Roman"/>
                <w:color w:val="000000"/>
                <w:sz w:val="18"/>
                <w:szCs w:val="18"/>
              </w:rPr>
            </w:pPr>
            <w:ins w:id="431" w:author="Althea ArchMiller" w:date="2018-11-02T10:42:00Z">
              <w:r w:rsidRPr="009E15CC">
                <w:rPr>
                  <w:rFonts w:ascii="Times New Roman" w:eastAsia="Times New Roman" w:hAnsi="Times New Roman" w:cs="Times New Roman"/>
                  <w:color w:val="000000"/>
                  <w:sz w:val="18"/>
                  <w:szCs w:val="18"/>
                </w:rPr>
                <w:t>(-0.70,0.76)</w:t>
              </w:r>
            </w:ins>
          </w:p>
        </w:tc>
        <w:tc>
          <w:tcPr>
            <w:tcW w:w="0" w:type="auto"/>
            <w:tcBorders>
              <w:top w:val="nil"/>
              <w:left w:val="nil"/>
              <w:bottom w:val="nil"/>
              <w:right w:val="nil"/>
            </w:tcBorders>
            <w:shd w:val="clear" w:color="auto" w:fill="auto"/>
            <w:vAlign w:val="center"/>
            <w:hideMark/>
            <w:tcPrChange w:id="43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33" w:author="Althea ArchMiller" w:date="2018-11-02T10:42:00Z"/>
                <w:rFonts w:ascii="Times New Roman" w:eastAsia="Times New Roman" w:hAnsi="Times New Roman" w:cs="Times New Roman"/>
                <w:color w:val="000000"/>
                <w:sz w:val="18"/>
                <w:szCs w:val="18"/>
              </w:rPr>
            </w:pPr>
            <w:ins w:id="434" w:author="Althea ArchMiller" w:date="2018-11-02T10:42:00Z">
              <w:r w:rsidRPr="009E15CC">
                <w:rPr>
                  <w:rFonts w:ascii="Times New Roman" w:eastAsia="Times New Roman" w:hAnsi="Times New Roman" w:cs="Times New Roman"/>
                  <w:color w:val="000000"/>
                  <w:sz w:val="18"/>
                  <w:szCs w:val="18"/>
                </w:rPr>
                <w:t>(-0.70,0.76)</w:t>
              </w:r>
            </w:ins>
          </w:p>
        </w:tc>
        <w:tc>
          <w:tcPr>
            <w:tcW w:w="0" w:type="auto"/>
            <w:tcBorders>
              <w:top w:val="nil"/>
              <w:left w:val="nil"/>
              <w:bottom w:val="nil"/>
              <w:right w:val="nil"/>
            </w:tcBorders>
            <w:shd w:val="clear" w:color="auto" w:fill="auto"/>
            <w:vAlign w:val="center"/>
            <w:hideMark/>
            <w:tcPrChange w:id="43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36"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437" w:author="Althea ArchMiller" w:date="2018-11-02T10:42:00Z"/>
          <w:trPrChange w:id="438" w:author="Althea ArchMiller" w:date="2018-11-02T12:01:00Z">
            <w:trPr>
              <w:trHeight w:val="380"/>
            </w:trPr>
          </w:trPrChange>
        </w:trPr>
        <w:tc>
          <w:tcPr>
            <w:tcW w:w="0" w:type="auto"/>
            <w:tcBorders>
              <w:top w:val="nil"/>
              <w:left w:val="nil"/>
              <w:bottom w:val="nil"/>
              <w:right w:val="nil"/>
            </w:tcBorders>
            <w:shd w:val="clear" w:color="auto" w:fill="auto"/>
            <w:noWrap/>
            <w:vAlign w:val="bottom"/>
            <w:hideMark/>
            <w:tcPrChange w:id="439" w:author="Althea ArchMiller" w:date="2018-11-02T12:01:00Z">
              <w:tcPr>
                <w:tcW w:w="1300" w:type="dxa"/>
                <w:tcBorders>
                  <w:top w:val="nil"/>
                  <w:left w:val="nil"/>
                  <w:bottom w:val="nil"/>
                  <w:right w:val="nil"/>
                </w:tcBorders>
                <w:shd w:val="clear" w:color="auto" w:fill="auto"/>
                <w:noWrap/>
                <w:vAlign w:val="bottom"/>
                <w:hideMark/>
              </w:tcPr>
            </w:tcPrChange>
          </w:tcPr>
          <w:p w:rsidR="009E15CC" w:rsidRPr="009E15CC" w:rsidRDefault="009E15CC" w:rsidP="009E15CC">
            <w:pPr>
              <w:spacing w:after="0" w:line="240" w:lineRule="auto"/>
              <w:rPr>
                <w:ins w:id="440" w:author="Althea ArchMiller" w:date="2018-11-02T10:42:00Z"/>
                <w:rFonts w:ascii="Times New Roman" w:eastAsia="Times New Roman" w:hAnsi="Times New Roman" w:cs="Times New Roman"/>
                <w:color w:val="000000"/>
                <w:sz w:val="18"/>
                <w:szCs w:val="18"/>
              </w:rPr>
            </w:pPr>
            <w:ins w:id="441" w:author="Althea ArchMiller" w:date="2018-11-02T10:42:00Z">
              <w:r w:rsidRPr="009E15CC">
                <w:rPr>
                  <w:rFonts w:ascii="Times New Roman" w:eastAsia="Times New Roman" w:hAnsi="Times New Roman" w:cs="Times New Roman"/>
                  <w:color w:val="000000"/>
                  <w:sz w:val="18"/>
                  <w:szCs w:val="18"/>
                </w:rPr>
                <w:t>Recruitment</w:t>
              </w:r>
            </w:ins>
          </w:p>
        </w:tc>
        <w:tc>
          <w:tcPr>
            <w:tcW w:w="0" w:type="auto"/>
            <w:tcBorders>
              <w:top w:val="nil"/>
              <w:left w:val="nil"/>
              <w:bottom w:val="nil"/>
              <w:right w:val="nil"/>
            </w:tcBorders>
            <w:shd w:val="clear" w:color="auto" w:fill="auto"/>
            <w:vAlign w:val="center"/>
            <w:hideMark/>
            <w:tcPrChange w:id="442"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43" w:author="Althea ArchMiller" w:date="2018-11-02T10:42:00Z"/>
                <w:rFonts w:ascii="Times New Roman" w:eastAsia="Times New Roman" w:hAnsi="Times New Roman" w:cs="Times New Roman"/>
                <w:color w:val="000000"/>
                <w:sz w:val="18"/>
                <w:szCs w:val="18"/>
              </w:rPr>
            </w:pPr>
            <w:ins w:id="444" w:author="Althea ArchMiller" w:date="2018-11-02T10:42:00Z">
              <w:r w:rsidRPr="009E15CC">
                <w:rPr>
                  <w:rFonts w:ascii="Times New Roman" w:eastAsia="Times New Roman" w:hAnsi="Times New Roman" w:cs="Times New Roman"/>
                  <w:color w:val="000000"/>
                  <w:sz w:val="18"/>
                  <w:szCs w:val="18"/>
                </w:rPr>
                <w:t>-2.25</w:t>
              </w:r>
            </w:ins>
          </w:p>
        </w:tc>
        <w:tc>
          <w:tcPr>
            <w:tcW w:w="0" w:type="auto"/>
            <w:tcBorders>
              <w:top w:val="nil"/>
              <w:left w:val="nil"/>
              <w:bottom w:val="nil"/>
              <w:right w:val="nil"/>
            </w:tcBorders>
            <w:shd w:val="clear" w:color="auto" w:fill="auto"/>
            <w:vAlign w:val="center"/>
            <w:hideMark/>
            <w:tcPrChange w:id="445"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46" w:author="Althea ArchMiller" w:date="2018-11-02T10:42:00Z"/>
                <w:rFonts w:ascii="Times New Roman" w:eastAsia="Times New Roman" w:hAnsi="Times New Roman" w:cs="Times New Roman"/>
                <w:color w:val="000000"/>
                <w:sz w:val="18"/>
                <w:szCs w:val="18"/>
              </w:rPr>
            </w:pPr>
            <w:ins w:id="447" w:author="Althea ArchMiller" w:date="2018-11-02T10:42:00Z">
              <w:r w:rsidRPr="009E15CC">
                <w:rPr>
                  <w:rFonts w:ascii="Times New Roman" w:eastAsia="Times New Roman" w:hAnsi="Times New Roman" w:cs="Times New Roman"/>
                  <w:color w:val="000000"/>
                  <w:sz w:val="18"/>
                  <w:szCs w:val="18"/>
                </w:rPr>
                <w:t>-2.16</w:t>
              </w:r>
            </w:ins>
          </w:p>
        </w:tc>
        <w:tc>
          <w:tcPr>
            <w:tcW w:w="0" w:type="auto"/>
            <w:tcBorders>
              <w:top w:val="nil"/>
              <w:left w:val="nil"/>
              <w:bottom w:val="nil"/>
              <w:right w:val="nil"/>
            </w:tcBorders>
            <w:shd w:val="clear" w:color="auto" w:fill="auto"/>
            <w:vAlign w:val="center"/>
            <w:hideMark/>
            <w:tcPrChange w:id="448"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49" w:author="Althea ArchMiller" w:date="2018-11-02T10:42:00Z"/>
                <w:rFonts w:ascii="Times New Roman" w:eastAsia="Times New Roman" w:hAnsi="Times New Roman" w:cs="Times New Roman"/>
                <w:color w:val="000000"/>
                <w:sz w:val="18"/>
                <w:szCs w:val="18"/>
              </w:rPr>
            </w:pPr>
            <w:ins w:id="450" w:author="Althea ArchMiller" w:date="2018-11-02T10:42:00Z">
              <w:r w:rsidRPr="009E15CC">
                <w:rPr>
                  <w:rFonts w:ascii="Times New Roman" w:eastAsia="Times New Roman" w:hAnsi="Times New Roman" w:cs="Times New Roman"/>
                  <w:color w:val="000000"/>
                  <w:sz w:val="18"/>
                  <w:szCs w:val="18"/>
                </w:rPr>
                <w:t>-2.12</w:t>
              </w:r>
            </w:ins>
          </w:p>
        </w:tc>
        <w:tc>
          <w:tcPr>
            <w:tcW w:w="0" w:type="auto"/>
            <w:tcBorders>
              <w:top w:val="nil"/>
              <w:left w:val="nil"/>
              <w:bottom w:val="nil"/>
              <w:right w:val="nil"/>
            </w:tcBorders>
            <w:shd w:val="clear" w:color="auto" w:fill="auto"/>
            <w:vAlign w:val="center"/>
            <w:hideMark/>
            <w:tcPrChange w:id="451"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52" w:author="Althea ArchMiller" w:date="2018-11-02T10:42:00Z"/>
                <w:rFonts w:ascii="Times New Roman" w:eastAsia="Times New Roman" w:hAnsi="Times New Roman" w:cs="Times New Roman"/>
                <w:color w:val="000000"/>
                <w:sz w:val="18"/>
                <w:szCs w:val="18"/>
              </w:rPr>
            </w:pPr>
            <w:ins w:id="453" w:author="Althea ArchMiller" w:date="2018-11-02T10:42:00Z">
              <w:r w:rsidRPr="009E15CC">
                <w:rPr>
                  <w:rFonts w:ascii="Times New Roman" w:eastAsia="Times New Roman" w:hAnsi="Times New Roman" w:cs="Times New Roman"/>
                  <w:color w:val="000000"/>
                  <w:sz w:val="18"/>
                  <w:szCs w:val="18"/>
                </w:rPr>
                <w:t>-2.09</w:t>
              </w:r>
            </w:ins>
          </w:p>
        </w:tc>
        <w:tc>
          <w:tcPr>
            <w:tcW w:w="0" w:type="auto"/>
            <w:tcBorders>
              <w:top w:val="nil"/>
              <w:left w:val="nil"/>
              <w:bottom w:val="nil"/>
              <w:right w:val="nil"/>
            </w:tcBorders>
            <w:shd w:val="clear" w:color="auto" w:fill="auto"/>
            <w:vAlign w:val="center"/>
            <w:hideMark/>
            <w:tcPrChange w:id="454"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55" w:author="Althea ArchMiller" w:date="2018-11-02T10:42:00Z"/>
                <w:rFonts w:ascii="Times New Roman" w:eastAsia="Times New Roman" w:hAnsi="Times New Roman" w:cs="Times New Roman"/>
                <w:color w:val="000000"/>
                <w:sz w:val="18"/>
                <w:szCs w:val="18"/>
              </w:rPr>
            </w:pPr>
            <w:ins w:id="456" w:author="Althea ArchMiller" w:date="2018-11-02T10:42:00Z">
              <w:r w:rsidRPr="009E15CC">
                <w:rPr>
                  <w:rFonts w:ascii="Times New Roman" w:eastAsia="Times New Roman" w:hAnsi="Times New Roman" w:cs="Times New Roman"/>
                  <w:color w:val="000000"/>
                  <w:sz w:val="18"/>
                  <w:szCs w:val="18"/>
                </w:rPr>
                <w:t>-2.09</w:t>
              </w:r>
            </w:ins>
          </w:p>
        </w:tc>
        <w:tc>
          <w:tcPr>
            <w:tcW w:w="0" w:type="auto"/>
            <w:tcBorders>
              <w:top w:val="nil"/>
              <w:left w:val="nil"/>
              <w:bottom w:val="nil"/>
              <w:right w:val="nil"/>
            </w:tcBorders>
            <w:shd w:val="clear" w:color="auto" w:fill="auto"/>
            <w:vAlign w:val="center"/>
            <w:hideMark/>
            <w:tcPrChange w:id="457" w:author="Althea ArchMiller" w:date="2018-11-02T12:01:00Z">
              <w:tcPr>
                <w:tcW w:w="130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458" w:author="Althea ArchMiller" w:date="2018-11-02T10:42:00Z"/>
                <w:rFonts w:ascii="Times New Roman" w:eastAsia="Times New Roman" w:hAnsi="Times New Roman" w:cs="Times New Roman"/>
                <w:color w:val="000000"/>
                <w:sz w:val="18"/>
                <w:szCs w:val="18"/>
              </w:rPr>
            </w:pPr>
          </w:p>
        </w:tc>
      </w:tr>
      <w:tr w:rsidR="009E15CC" w:rsidRPr="009E15CC" w:rsidTr="001D65CB">
        <w:trPr>
          <w:trHeight w:val="380"/>
          <w:ins w:id="459" w:author="Althea ArchMiller" w:date="2018-11-02T10:42:00Z"/>
          <w:trPrChange w:id="460" w:author="Althea ArchMiller" w:date="2018-11-02T12:01:00Z">
            <w:trPr>
              <w:trHeight w:val="380"/>
            </w:trPr>
          </w:trPrChange>
        </w:trPr>
        <w:tc>
          <w:tcPr>
            <w:tcW w:w="0" w:type="auto"/>
            <w:tcBorders>
              <w:top w:val="nil"/>
              <w:left w:val="nil"/>
              <w:bottom w:val="single" w:sz="4" w:space="0" w:color="auto"/>
              <w:right w:val="nil"/>
            </w:tcBorders>
            <w:shd w:val="clear" w:color="auto" w:fill="auto"/>
            <w:noWrap/>
            <w:vAlign w:val="bottom"/>
            <w:hideMark/>
            <w:tcPrChange w:id="461" w:author="Althea ArchMiller" w:date="2018-11-02T12:01:00Z">
              <w:tcPr>
                <w:tcW w:w="1300" w:type="dxa"/>
                <w:tcBorders>
                  <w:top w:val="nil"/>
                  <w:left w:val="nil"/>
                  <w:bottom w:val="single" w:sz="4" w:space="0" w:color="auto"/>
                  <w:right w:val="nil"/>
                </w:tcBorders>
                <w:shd w:val="clear" w:color="auto" w:fill="auto"/>
                <w:noWrap/>
                <w:vAlign w:val="bottom"/>
                <w:hideMark/>
              </w:tcPr>
            </w:tcPrChange>
          </w:tcPr>
          <w:p w:rsidR="009E15CC" w:rsidRPr="009E15CC" w:rsidRDefault="009E15CC" w:rsidP="009E15CC">
            <w:pPr>
              <w:spacing w:after="0" w:line="240" w:lineRule="auto"/>
              <w:rPr>
                <w:ins w:id="462" w:author="Althea ArchMiller" w:date="2018-11-02T10:42:00Z"/>
                <w:rFonts w:ascii="Times New Roman" w:eastAsia="Times New Roman" w:hAnsi="Times New Roman" w:cs="Times New Roman"/>
                <w:color w:val="000000"/>
                <w:sz w:val="18"/>
                <w:szCs w:val="18"/>
              </w:rPr>
            </w:pPr>
            <w:ins w:id="463" w:author="Althea ArchMiller" w:date="2018-11-02T10:42:00Z">
              <w:r w:rsidRPr="009E15CC">
                <w:rPr>
                  <w:rFonts w:ascii="Times New Roman" w:eastAsia="Times New Roman" w:hAnsi="Times New Roman" w:cs="Times New Roman"/>
                  <w:color w:val="000000"/>
                  <w:sz w:val="18"/>
                  <w:szCs w:val="18"/>
                </w:rPr>
                <w:lastRenderedPageBreak/>
                <w:t> </w:t>
              </w:r>
            </w:ins>
          </w:p>
        </w:tc>
        <w:tc>
          <w:tcPr>
            <w:tcW w:w="0" w:type="auto"/>
            <w:tcBorders>
              <w:top w:val="nil"/>
              <w:left w:val="nil"/>
              <w:bottom w:val="single" w:sz="4" w:space="0" w:color="auto"/>
              <w:right w:val="nil"/>
            </w:tcBorders>
            <w:shd w:val="clear" w:color="auto" w:fill="auto"/>
            <w:vAlign w:val="center"/>
            <w:hideMark/>
            <w:tcPrChange w:id="464"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465" w:author="Althea ArchMiller" w:date="2018-11-02T10:42:00Z"/>
                <w:rFonts w:ascii="Times New Roman" w:eastAsia="Times New Roman" w:hAnsi="Times New Roman" w:cs="Times New Roman"/>
                <w:color w:val="000000"/>
                <w:sz w:val="18"/>
                <w:szCs w:val="18"/>
              </w:rPr>
            </w:pPr>
            <w:ins w:id="466" w:author="Althea ArchMiller" w:date="2018-11-02T10:42:00Z">
              <w:r w:rsidRPr="009E15CC">
                <w:rPr>
                  <w:rFonts w:ascii="Times New Roman" w:eastAsia="Times New Roman" w:hAnsi="Times New Roman" w:cs="Times New Roman"/>
                  <w:color w:val="000000"/>
                  <w:sz w:val="18"/>
                  <w:szCs w:val="18"/>
                </w:rPr>
                <w:t>(-3.</w:t>
              </w:r>
              <w:proofErr w:type="gramStart"/>
              <w:r w:rsidRPr="009E15CC">
                <w:rPr>
                  <w:rFonts w:ascii="Times New Roman" w:eastAsia="Times New Roman" w:hAnsi="Times New Roman" w:cs="Times New Roman"/>
                  <w:color w:val="000000"/>
                  <w:sz w:val="18"/>
                  <w:szCs w:val="18"/>
                </w:rPr>
                <w:t>33,-</w:t>
              </w:r>
              <w:proofErr w:type="gramEnd"/>
              <w:r w:rsidRPr="009E15CC">
                <w:rPr>
                  <w:rFonts w:ascii="Times New Roman" w:eastAsia="Times New Roman" w:hAnsi="Times New Roman" w:cs="Times New Roman"/>
                  <w:color w:val="000000"/>
                  <w:sz w:val="18"/>
                  <w:szCs w:val="18"/>
                </w:rPr>
                <w:t>1.17)</w:t>
              </w:r>
            </w:ins>
          </w:p>
        </w:tc>
        <w:tc>
          <w:tcPr>
            <w:tcW w:w="0" w:type="auto"/>
            <w:tcBorders>
              <w:top w:val="nil"/>
              <w:left w:val="nil"/>
              <w:bottom w:val="single" w:sz="4" w:space="0" w:color="auto"/>
              <w:right w:val="nil"/>
            </w:tcBorders>
            <w:shd w:val="clear" w:color="auto" w:fill="auto"/>
            <w:vAlign w:val="center"/>
            <w:hideMark/>
            <w:tcPrChange w:id="467"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468" w:author="Althea ArchMiller" w:date="2018-11-02T10:42:00Z"/>
                <w:rFonts w:ascii="Times New Roman" w:eastAsia="Times New Roman" w:hAnsi="Times New Roman" w:cs="Times New Roman"/>
                <w:color w:val="000000"/>
                <w:sz w:val="18"/>
                <w:szCs w:val="18"/>
              </w:rPr>
            </w:pPr>
            <w:ins w:id="469" w:author="Althea ArchMiller" w:date="2018-11-02T10:42:00Z">
              <w:r w:rsidRPr="009E15CC">
                <w:rPr>
                  <w:rFonts w:ascii="Times New Roman" w:eastAsia="Times New Roman" w:hAnsi="Times New Roman" w:cs="Times New Roman"/>
                  <w:color w:val="000000"/>
                  <w:sz w:val="18"/>
                  <w:szCs w:val="18"/>
                </w:rPr>
                <w:t>(-3.</w:t>
              </w:r>
              <w:proofErr w:type="gramStart"/>
              <w:r w:rsidRPr="009E15CC">
                <w:rPr>
                  <w:rFonts w:ascii="Times New Roman" w:eastAsia="Times New Roman" w:hAnsi="Times New Roman" w:cs="Times New Roman"/>
                  <w:color w:val="000000"/>
                  <w:sz w:val="18"/>
                  <w:szCs w:val="18"/>
                </w:rPr>
                <w:t>20,-</w:t>
              </w:r>
              <w:proofErr w:type="gramEnd"/>
              <w:r w:rsidRPr="009E15CC">
                <w:rPr>
                  <w:rFonts w:ascii="Times New Roman" w:eastAsia="Times New Roman" w:hAnsi="Times New Roman" w:cs="Times New Roman"/>
                  <w:color w:val="000000"/>
                  <w:sz w:val="18"/>
                  <w:szCs w:val="18"/>
                </w:rPr>
                <w:t>1.11)</w:t>
              </w:r>
            </w:ins>
          </w:p>
        </w:tc>
        <w:tc>
          <w:tcPr>
            <w:tcW w:w="0" w:type="auto"/>
            <w:tcBorders>
              <w:top w:val="nil"/>
              <w:left w:val="nil"/>
              <w:bottom w:val="single" w:sz="4" w:space="0" w:color="auto"/>
              <w:right w:val="nil"/>
            </w:tcBorders>
            <w:shd w:val="clear" w:color="auto" w:fill="auto"/>
            <w:vAlign w:val="center"/>
            <w:hideMark/>
            <w:tcPrChange w:id="470"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471" w:author="Althea ArchMiller" w:date="2018-11-02T10:42:00Z"/>
                <w:rFonts w:ascii="Times New Roman" w:eastAsia="Times New Roman" w:hAnsi="Times New Roman" w:cs="Times New Roman"/>
                <w:color w:val="000000"/>
                <w:sz w:val="18"/>
                <w:szCs w:val="18"/>
              </w:rPr>
            </w:pPr>
            <w:ins w:id="472" w:author="Althea ArchMiller" w:date="2018-11-02T10:42:00Z">
              <w:r w:rsidRPr="009E15CC">
                <w:rPr>
                  <w:rFonts w:ascii="Times New Roman" w:eastAsia="Times New Roman" w:hAnsi="Times New Roman" w:cs="Times New Roman"/>
                  <w:color w:val="000000"/>
                  <w:sz w:val="18"/>
                  <w:szCs w:val="18"/>
                </w:rPr>
                <w:t>(-3.</w:t>
              </w:r>
              <w:proofErr w:type="gramStart"/>
              <w:r w:rsidRPr="009E15CC">
                <w:rPr>
                  <w:rFonts w:ascii="Times New Roman" w:eastAsia="Times New Roman" w:hAnsi="Times New Roman" w:cs="Times New Roman"/>
                  <w:color w:val="000000"/>
                  <w:sz w:val="18"/>
                  <w:szCs w:val="18"/>
                </w:rPr>
                <w:t>14,-</w:t>
              </w:r>
              <w:proofErr w:type="gramEnd"/>
              <w:r w:rsidRPr="009E15CC">
                <w:rPr>
                  <w:rFonts w:ascii="Times New Roman" w:eastAsia="Times New Roman" w:hAnsi="Times New Roman" w:cs="Times New Roman"/>
                  <w:color w:val="000000"/>
                  <w:sz w:val="18"/>
                  <w:szCs w:val="18"/>
                </w:rPr>
                <w:t>1.10)</w:t>
              </w:r>
            </w:ins>
          </w:p>
        </w:tc>
        <w:tc>
          <w:tcPr>
            <w:tcW w:w="0" w:type="auto"/>
            <w:tcBorders>
              <w:top w:val="nil"/>
              <w:left w:val="nil"/>
              <w:bottom w:val="single" w:sz="4" w:space="0" w:color="auto"/>
              <w:right w:val="nil"/>
            </w:tcBorders>
            <w:shd w:val="clear" w:color="auto" w:fill="auto"/>
            <w:vAlign w:val="center"/>
            <w:hideMark/>
            <w:tcPrChange w:id="473"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474" w:author="Althea ArchMiller" w:date="2018-11-02T10:42:00Z"/>
                <w:rFonts w:ascii="Times New Roman" w:eastAsia="Times New Roman" w:hAnsi="Times New Roman" w:cs="Times New Roman"/>
                <w:color w:val="000000"/>
                <w:sz w:val="18"/>
                <w:szCs w:val="18"/>
              </w:rPr>
            </w:pPr>
            <w:ins w:id="475" w:author="Althea ArchMiller" w:date="2018-11-02T10:42:00Z">
              <w:r w:rsidRPr="009E15CC">
                <w:rPr>
                  <w:rFonts w:ascii="Times New Roman" w:eastAsia="Times New Roman" w:hAnsi="Times New Roman" w:cs="Times New Roman"/>
                  <w:color w:val="000000"/>
                  <w:sz w:val="18"/>
                  <w:szCs w:val="18"/>
                </w:rPr>
                <w:t>(-3.</w:t>
              </w:r>
              <w:proofErr w:type="gramStart"/>
              <w:r w:rsidRPr="009E15CC">
                <w:rPr>
                  <w:rFonts w:ascii="Times New Roman" w:eastAsia="Times New Roman" w:hAnsi="Times New Roman" w:cs="Times New Roman"/>
                  <w:color w:val="000000"/>
                  <w:sz w:val="18"/>
                  <w:szCs w:val="18"/>
                </w:rPr>
                <w:t>06,-</w:t>
              </w:r>
              <w:proofErr w:type="gramEnd"/>
              <w:r w:rsidRPr="009E15CC">
                <w:rPr>
                  <w:rFonts w:ascii="Times New Roman" w:eastAsia="Times New Roman" w:hAnsi="Times New Roman" w:cs="Times New Roman"/>
                  <w:color w:val="000000"/>
                  <w:sz w:val="18"/>
                  <w:szCs w:val="18"/>
                </w:rPr>
                <w:t>1.12)</w:t>
              </w:r>
            </w:ins>
          </w:p>
        </w:tc>
        <w:tc>
          <w:tcPr>
            <w:tcW w:w="0" w:type="auto"/>
            <w:tcBorders>
              <w:top w:val="nil"/>
              <w:left w:val="nil"/>
              <w:bottom w:val="single" w:sz="4" w:space="0" w:color="auto"/>
              <w:right w:val="nil"/>
            </w:tcBorders>
            <w:shd w:val="clear" w:color="auto" w:fill="auto"/>
            <w:vAlign w:val="center"/>
            <w:hideMark/>
            <w:tcPrChange w:id="476"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477" w:author="Althea ArchMiller" w:date="2018-11-02T10:42:00Z"/>
                <w:rFonts w:ascii="Times New Roman" w:eastAsia="Times New Roman" w:hAnsi="Times New Roman" w:cs="Times New Roman"/>
                <w:color w:val="000000"/>
                <w:sz w:val="18"/>
                <w:szCs w:val="18"/>
              </w:rPr>
            </w:pPr>
            <w:ins w:id="478" w:author="Althea ArchMiller" w:date="2018-11-02T10:42:00Z">
              <w:r w:rsidRPr="009E15CC">
                <w:rPr>
                  <w:rFonts w:ascii="Times New Roman" w:eastAsia="Times New Roman" w:hAnsi="Times New Roman" w:cs="Times New Roman"/>
                  <w:color w:val="000000"/>
                  <w:sz w:val="18"/>
                  <w:szCs w:val="18"/>
                </w:rPr>
                <w:t>(-3.</w:t>
              </w:r>
              <w:proofErr w:type="gramStart"/>
              <w:r w:rsidRPr="009E15CC">
                <w:rPr>
                  <w:rFonts w:ascii="Times New Roman" w:eastAsia="Times New Roman" w:hAnsi="Times New Roman" w:cs="Times New Roman"/>
                  <w:color w:val="000000"/>
                  <w:sz w:val="18"/>
                  <w:szCs w:val="18"/>
                </w:rPr>
                <w:t>06,-</w:t>
              </w:r>
              <w:proofErr w:type="gramEnd"/>
              <w:r w:rsidRPr="009E15CC">
                <w:rPr>
                  <w:rFonts w:ascii="Times New Roman" w:eastAsia="Times New Roman" w:hAnsi="Times New Roman" w:cs="Times New Roman"/>
                  <w:color w:val="000000"/>
                  <w:sz w:val="18"/>
                  <w:szCs w:val="18"/>
                </w:rPr>
                <w:t>1.12)</w:t>
              </w:r>
            </w:ins>
          </w:p>
        </w:tc>
        <w:tc>
          <w:tcPr>
            <w:tcW w:w="0" w:type="auto"/>
            <w:tcBorders>
              <w:top w:val="nil"/>
              <w:left w:val="nil"/>
              <w:bottom w:val="single" w:sz="4" w:space="0" w:color="auto"/>
              <w:right w:val="nil"/>
            </w:tcBorders>
            <w:shd w:val="clear" w:color="auto" w:fill="auto"/>
            <w:vAlign w:val="center"/>
            <w:hideMark/>
            <w:tcPrChange w:id="479"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480" w:author="Althea ArchMiller" w:date="2018-11-02T10:42:00Z"/>
                <w:rFonts w:ascii="Times New Roman" w:eastAsia="Times New Roman" w:hAnsi="Times New Roman" w:cs="Times New Roman"/>
                <w:color w:val="000000"/>
                <w:sz w:val="18"/>
                <w:szCs w:val="18"/>
              </w:rPr>
            </w:pPr>
            <w:ins w:id="481" w:author="Althea ArchMiller" w:date="2018-11-02T10:42:00Z">
              <w:r w:rsidRPr="009E15CC">
                <w:rPr>
                  <w:rFonts w:ascii="Times New Roman" w:eastAsia="Times New Roman" w:hAnsi="Times New Roman" w:cs="Times New Roman"/>
                  <w:color w:val="000000"/>
                  <w:sz w:val="18"/>
                  <w:szCs w:val="18"/>
                </w:rPr>
                <w:t> </w:t>
              </w:r>
            </w:ins>
          </w:p>
        </w:tc>
      </w:tr>
      <w:tr w:rsidR="009E15CC" w:rsidRPr="009E15CC" w:rsidTr="001D65CB">
        <w:trPr>
          <w:trHeight w:val="380"/>
          <w:ins w:id="482" w:author="Althea ArchMiller" w:date="2018-11-02T10:42:00Z"/>
          <w:trPrChange w:id="483" w:author="Althea ArchMiller" w:date="2018-11-02T12:01:00Z">
            <w:trPr>
              <w:trHeight w:val="380"/>
            </w:trPr>
          </w:trPrChange>
        </w:trPr>
        <w:tc>
          <w:tcPr>
            <w:tcW w:w="0" w:type="auto"/>
            <w:tcBorders>
              <w:top w:val="nil"/>
              <w:left w:val="nil"/>
              <w:bottom w:val="single" w:sz="4" w:space="0" w:color="auto"/>
              <w:right w:val="nil"/>
            </w:tcBorders>
            <w:shd w:val="clear" w:color="auto" w:fill="auto"/>
            <w:noWrap/>
            <w:vAlign w:val="bottom"/>
            <w:hideMark/>
            <w:tcPrChange w:id="484" w:author="Althea ArchMiller" w:date="2018-11-02T12:01:00Z">
              <w:tcPr>
                <w:tcW w:w="1300" w:type="dxa"/>
                <w:tcBorders>
                  <w:top w:val="nil"/>
                  <w:left w:val="nil"/>
                  <w:bottom w:val="single" w:sz="4" w:space="0" w:color="auto"/>
                  <w:right w:val="nil"/>
                </w:tcBorders>
                <w:shd w:val="clear" w:color="auto" w:fill="auto"/>
                <w:noWrap/>
                <w:vAlign w:val="bottom"/>
                <w:hideMark/>
              </w:tcPr>
            </w:tcPrChange>
          </w:tcPr>
          <w:p w:rsidR="009E15CC" w:rsidRPr="009E15CC" w:rsidRDefault="009E15CC" w:rsidP="009E15CC">
            <w:pPr>
              <w:spacing w:after="0" w:line="240" w:lineRule="auto"/>
              <w:rPr>
                <w:ins w:id="485" w:author="Althea ArchMiller" w:date="2018-11-02T10:42:00Z"/>
                <w:rFonts w:ascii="Times New Roman" w:eastAsia="Times New Roman" w:hAnsi="Times New Roman" w:cs="Times New Roman"/>
                <w:b/>
                <w:bCs/>
                <w:color w:val="000000"/>
                <w:sz w:val="18"/>
                <w:szCs w:val="18"/>
              </w:rPr>
            </w:pPr>
            <w:ins w:id="486" w:author="Althea ArchMiller" w:date="2018-11-02T10:42:00Z">
              <w:r w:rsidRPr="009E15CC">
                <w:rPr>
                  <w:rFonts w:ascii="Times New Roman" w:eastAsia="Times New Roman" w:hAnsi="Times New Roman" w:cs="Times New Roman"/>
                  <w:b/>
                  <w:bCs/>
                  <w:color w:val="000000"/>
                  <w:sz w:val="18"/>
                  <w:szCs w:val="18"/>
                </w:rPr>
                <w:t>AIC</w:t>
              </w:r>
            </w:ins>
          </w:p>
        </w:tc>
        <w:tc>
          <w:tcPr>
            <w:tcW w:w="0" w:type="auto"/>
            <w:tcBorders>
              <w:top w:val="nil"/>
              <w:left w:val="nil"/>
              <w:bottom w:val="single" w:sz="4" w:space="0" w:color="auto"/>
              <w:right w:val="nil"/>
            </w:tcBorders>
            <w:shd w:val="clear" w:color="auto" w:fill="auto"/>
            <w:vAlign w:val="center"/>
            <w:hideMark/>
            <w:tcPrChange w:id="487"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488" w:author="Althea ArchMiller" w:date="2018-11-02T10:42:00Z"/>
                <w:rFonts w:ascii="Times New Roman" w:eastAsia="Times New Roman" w:hAnsi="Times New Roman" w:cs="Times New Roman"/>
                <w:color w:val="000000"/>
                <w:sz w:val="18"/>
                <w:szCs w:val="18"/>
              </w:rPr>
            </w:pPr>
            <w:ins w:id="489" w:author="Althea ArchMiller" w:date="2018-11-02T10:42:00Z">
              <w:r w:rsidRPr="009E15CC">
                <w:rPr>
                  <w:rFonts w:ascii="Times New Roman" w:eastAsia="Times New Roman" w:hAnsi="Times New Roman" w:cs="Times New Roman"/>
                  <w:color w:val="000000"/>
                  <w:sz w:val="18"/>
                  <w:szCs w:val="18"/>
                </w:rPr>
                <w:t>442.73</w:t>
              </w:r>
            </w:ins>
          </w:p>
        </w:tc>
        <w:tc>
          <w:tcPr>
            <w:tcW w:w="0" w:type="auto"/>
            <w:tcBorders>
              <w:top w:val="nil"/>
              <w:left w:val="nil"/>
              <w:bottom w:val="single" w:sz="4" w:space="0" w:color="auto"/>
              <w:right w:val="nil"/>
            </w:tcBorders>
            <w:shd w:val="clear" w:color="auto" w:fill="auto"/>
            <w:vAlign w:val="center"/>
            <w:hideMark/>
            <w:tcPrChange w:id="490"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491" w:author="Althea ArchMiller" w:date="2018-11-02T10:42:00Z"/>
                <w:rFonts w:ascii="Times New Roman" w:eastAsia="Times New Roman" w:hAnsi="Times New Roman" w:cs="Times New Roman"/>
                <w:color w:val="000000"/>
                <w:sz w:val="18"/>
                <w:szCs w:val="18"/>
              </w:rPr>
            </w:pPr>
            <w:ins w:id="492" w:author="Althea ArchMiller" w:date="2018-11-02T10:42:00Z">
              <w:r w:rsidRPr="009E15CC">
                <w:rPr>
                  <w:rFonts w:ascii="Times New Roman" w:eastAsia="Times New Roman" w:hAnsi="Times New Roman" w:cs="Times New Roman"/>
                  <w:color w:val="000000"/>
                  <w:sz w:val="18"/>
                  <w:szCs w:val="18"/>
                </w:rPr>
                <w:t>461.61</w:t>
              </w:r>
            </w:ins>
          </w:p>
        </w:tc>
        <w:tc>
          <w:tcPr>
            <w:tcW w:w="0" w:type="auto"/>
            <w:tcBorders>
              <w:top w:val="nil"/>
              <w:left w:val="nil"/>
              <w:bottom w:val="single" w:sz="4" w:space="0" w:color="auto"/>
              <w:right w:val="nil"/>
            </w:tcBorders>
            <w:shd w:val="clear" w:color="auto" w:fill="auto"/>
            <w:vAlign w:val="center"/>
            <w:hideMark/>
            <w:tcPrChange w:id="493"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494" w:author="Althea ArchMiller" w:date="2018-11-02T10:42:00Z"/>
                <w:rFonts w:ascii="Times New Roman" w:eastAsia="Times New Roman" w:hAnsi="Times New Roman" w:cs="Times New Roman"/>
                <w:color w:val="000000"/>
                <w:sz w:val="18"/>
                <w:szCs w:val="18"/>
              </w:rPr>
            </w:pPr>
            <w:ins w:id="495" w:author="Althea ArchMiller" w:date="2018-11-02T10:42:00Z">
              <w:r w:rsidRPr="009E15CC">
                <w:rPr>
                  <w:rFonts w:ascii="Times New Roman" w:eastAsia="Times New Roman" w:hAnsi="Times New Roman" w:cs="Times New Roman"/>
                  <w:color w:val="000000"/>
                  <w:sz w:val="18"/>
                  <w:szCs w:val="18"/>
                </w:rPr>
                <w:t>463.78</w:t>
              </w:r>
            </w:ins>
          </w:p>
        </w:tc>
        <w:tc>
          <w:tcPr>
            <w:tcW w:w="0" w:type="auto"/>
            <w:tcBorders>
              <w:top w:val="nil"/>
              <w:left w:val="nil"/>
              <w:bottom w:val="single" w:sz="4" w:space="0" w:color="auto"/>
              <w:right w:val="nil"/>
            </w:tcBorders>
            <w:shd w:val="clear" w:color="auto" w:fill="auto"/>
            <w:vAlign w:val="center"/>
            <w:hideMark/>
            <w:tcPrChange w:id="496"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497" w:author="Althea ArchMiller" w:date="2018-11-02T10:42:00Z"/>
                <w:rFonts w:ascii="Times New Roman" w:eastAsia="Times New Roman" w:hAnsi="Times New Roman" w:cs="Times New Roman"/>
                <w:color w:val="000000"/>
                <w:sz w:val="18"/>
                <w:szCs w:val="18"/>
              </w:rPr>
            </w:pPr>
            <w:ins w:id="498" w:author="Althea ArchMiller" w:date="2018-11-02T10:42:00Z">
              <w:r w:rsidRPr="009E15CC">
                <w:rPr>
                  <w:rFonts w:ascii="Times New Roman" w:eastAsia="Times New Roman" w:hAnsi="Times New Roman" w:cs="Times New Roman"/>
                  <w:color w:val="000000"/>
                  <w:sz w:val="18"/>
                  <w:szCs w:val="18"/>
                </w:rPr>
                <w:t>464.09</w:t>
              </w:r>
            </w:ins>
          </w:p>
        </w:tc>
        <w:tc>
          <w:tcPr>
            <w:tcW w:w="0" w:type="auto"/>
            <w:tcBorders>
              <w:top w:val="nil"/>
              <w:left w:val="nil"/>
              <w:bottom w:val="single" w:sz="4" w:space="0" w:color="auto"/>
              <w:right w:val="nil"/>
            </w:tcBorders>
            <w:shd w:val="clear" w:color="auto" w:fill="auto"/>
            <w:vAlign w:val="center"/>
            <w:hideMark/>
            <w:tcPrChange w:id="499"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500" w:author="Althea ArchMiller" w:date="2018-11-02T10:42:00Z"/>
                <w:rFonts w:ascii="Times New Roman" w:eastAsia="Times New Roman" w:hAnsi="Times New Roman" w:cs="Times New Roman"/>
                <w:color w:val="000000"/>
                <w:sz w:val="18"/>
                <w:szCs w:val="18"/>
              </w:rPr>
            </w:pPr>
            <w:ins w:id="501" w:author="Althea ArchMiller" w:date="2018-11-02T10:42:00Z">
              <w:r w:rsidRPr="009E15CC">
                <w:rPr>
                  <w:rFonts w:ascii="Times New Roman" w:eastAsia="Times New Roman" w:hAnsi="Times New Roman" w:cs="Times New Roman"/>
                  <w:color w:val="000000"/>
                  <w:sz w:val="18"/>
                  <w:szCs w:val="18"/>
                </w:rPr>
                <w:t>466.09</w:t>
              </w:r>
            </w:ins>
          </w:p>
        </w:tc>
        <w:tc>
          <w:tcPr>
            <w:tcW w:w="0" w:type="auto"/>
            <w:tcBorders>
              <w:top w:val="nil"/>
              <w:left w:val="nil"/>
              <w:bottom w:val="single" w:sz="4" w:space="0" w:color="auto"/>
              <w:right w:val="nil"/>
            </w:tcBorders>
            <w:shd w:val="clear" w:color="auto" w:fill="auto"/>
            <w:vAlign w:val="center"/>
            <w:hideMark/>
            <w:tcPrChange w:id="502" w:author="Althea ArchMiller" w:date="2018-11-02T12:01:00Z">
              <w:tcPr>
                <w:tcW w:w="130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503" w:author="Althea ArchMiller" w:date="2018-11-02T10:42:00Z"/>
                <w:rFonts w:ascii="Times New Roman" w:eastAsia="Times New Roman" w:hAnsi="Times New Roman" w:cs="Times New Roman"/>
                <w:color w:val="000000"/>
                <w:sz w:val="18"/>
                <w:szCs w:val="18"/>
              </w:rPr>
            </w:pPr>
            <w:ins w:id="504" w:author="Althea ArchMiller" w:date="2018-11-02T10:42:00Z">
              <w:r w:rsidRPr="009E15CC">
                <w:rPr>
                  <w:rFonts w:ascii="Times New Roman" w:eastAsia="Times New Roman" w:hAnsi="Times New Roman" w:cs="Times New Roman"/>
                  <w:color w:val="000000"/>
                  <w:sz w:val="18"/>
                  <w:szCs w:val="18"/>
                </w:rPr>
                <w:t> </w:t>
              </w:r>
            </w:ins>
          </w:p>
        </w:tc>
      </w:tr>
    </w:tbl>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Del="009E15CC" w:rsidTr="00501424">
        <w:trPr>
          <w:del w:id="505" w:author="Althea ArchMiller" w:date="2018-11-02T10:42:00Z"/>
        </w:trPr>
        <w:tc>
          <w:tcPr>
            <w:tcW w:w="1176" w:type="dxa"/>
            <w:tcBorders>
              <w:top w:val="single" w:sz="4" w:space="0" w:color="auto"/>
            </w:tcBorders>
          </w:tcPr>
          <w:p w:rsidR="0069726A" w:rsidRPr="00A369C3" w:rsidDel="009E15CC" w:rsidRDefault="0069726A" w:rsidP="00F27D39">
            <w:pPr>
              <w:autoSpaceDE w:val="0"/>
              <w:autoSpaceDN w:val="0"/>
              <w:spacing w:line="480" w:lineRule="auto"/>
              <w:rPr>
                <w:del w:id="506" w:author="Althea ArchMiller" w:date="2018-11-02T10:42:00Z"/>
                <w:rFonts w:ascii="Times New Roman" w:hAnsi="Times New Roman" w:cs="Times New Roman"/>
                <w:sz w:val="18"/>
                <w:szCs w:val="18"/>
              </w:rPr>
            </w:pPr>
            <w:del w:id="507" w:author="Althea ArchMiller" w:date="2018-11-02T10:42:00Z">
              <w:r w:rsidRPr="00A369C3" w:rsidDel="009E15CC">
                <w:rPr>
                  <w:rFonts w:ascii="Times New Roman" w:hAnsi="Times New Roman" w:cs="Times New Roman"/>
                  <w:sz w:val="18"/>
                  <w:szCs w:val="18"/>
                </w:rPr>
                <w:delText>Model</w:delText>
              </w:r>
            </w:del>
          </w:p>
        </w:tc>
        <w:tc>
          <w:tcPr>
            <w:tcW w:w="1974" w:type="dxa"/>
            <w:gridSpan w:val="2"/>
            <w:tcBorders>
              <w:top w:val="single" w:sz="4" w:space="0" w:color="auto"/>
            </w:tcBorders>
          </w:tcPr>
          <w:p w:rsidR="0069726A" w:rsidRPr="00A369C3" w:rsidDel="009E15CC" w:rsidRDefault="0069726A" w:rsidP="00F27D39">
            <w:pPr>
              <w:autoSpaceDE w:val="0"/>
              <w:autoSpaceDN w:val="0"/>
              <w:spacing w:line="480" w:lineRule="auto"/>
              <w:jc w:val="center"/>
              <w:rPr>
                <w:del w:id="508" w:author="Althea ArchMiller" w:date="2018-11-02T10:42:00Z"/>
                <w:rFonts w:ascii="Times New Roman" w:hAnsi="Times New Roman" w:cs="Times New Roman"/>
                <w:sz w:val="18"/>
                <w:szCs w:val="18"/>
              </w:rPr>
            </w:pPr>
            <w:del w:id="509" w:author="Althea ArchMiller" w:date="2018-11-02T10:42:00Z">
              <w:r w:rsidRPr="00A369C3" w:rsidDel="009E15CC">
                <w:rPr>
                  <w:rFonts w:ascii="Times New Roman" w:hAnsi="Times New Roman" w:cs="Times New Roman"/>
                  <w:sz w:val="18"/>
                  <w:szCs w:val="18"/>
                </w:rPr>
                <w:delText>Abundance Model</w:delText>
              </w:r>
            </w:del>
          </w:p>
        </w:tc>
        <w:tc>
          <w:tcPr>
            <w:tcW w:w="1800" w:type="dxa"/>
            <w:gridSpan w:val="2"/>
            <w:tcBorders>
              <w:top w:val="single" w:sz="4" w:space="0" w:color="auto"/>
            </w:tcBorders>
          </w:tcPr>
          <w:p w:rsidR="0069726A" w:rsidRPr="00A369C3" w:rsidDel="009E15CC" w:rsidRDefault="0069726A" w:rsidP="00F27D39">
            <w:pPr>
              <w:autoSpaceDE w:val="0"/>
              <w:autoSpaceDN w:val="0"/>
              <w:spacing w:line="480" w:lineRule="auto"/>
              <w:jc w:val="center"/>
              <w:rPr>
                <w:del w:id="510" w:author="Althea ArchMiller" w:date="2018-11-02T10:42:00Z"/>
                <w:rFonts w:ascii="Times New Roman" w:hAnsi="Times New Roman" w:cs="Times New Roman"/>
                <w:sz w:val="18"/>
                <w:szCs w:val="18"/>
              </w:rPr>
            </w:pPr>
            <w:del w:id="511" w:author="Althea ArchMiller" w:date="2018-11-02T10:42:00Z">
              <w:r w:rsidRPr="00A369C3" w:rsidDel="009E15CC">
                <w:rPr>
                  <w:rFonts w:ascii="Times New Roman" w:hAnsi="Times New Roman" w:cs="Times New Roman"/>
                  <w:sz w:val="18"/>
                  <w:szCs w:val="18"/>
                </w:rPr>
                <w:delText>Detection Model</w:delText>
              </w:r>
            </w:del>
          </w:p>
        </w:tc>
        <w:tc>
          <w:tcPr>
            <w:tcW w:w="891" w:type="dxa"/>
            <w:tcBorders>
              <w:top w:val="single" w:sz="4" w:space="0" w:color="auto"/>
            </w:tcBorders>
          </w:tcPr>
          <w:p w:rsidR="0069726A" w:rsidRPr="00A369C3" w:rsidDel="009E15CC" w:rsidRDefault="0069726A" w:rsidP="00F27D39">
            <w:pPr>
              <w:autoSpaceDE w:val="0"/>
              <w:autoSpaceDN w:val="0"/>
              <w:spacing w:line="480" w:lineRule="auto"/>
              <w:jc w:val="center"/>
              <w:rPr>
                <w:del w:id="512" w:author="Althea ArchMiller" w:date="2018-11-02T10:42:00Z"/>
                <w:rFonts w:ascii="Times New Roman" w:hAnsi="Times New Roman" w:cs="Times New Roman"/>
                <w:sz w:val="18"/>
                <w:szCs w:val="18"/>
              </w:rPr>
            </w:pPr>
          </w:p>
        </w:tc>
        <w:tc>
          <w:tcPr>
            <w:tcW w:w="1890" w:type="dxa"/>
            <w:gridSpan w:val="2"/>
            <w:tcBorders>
              <w:top w:val="single" w:sz="4" w:space="0" w:color="auto"/>
            </w:tcBorders>
          </w:tcPr>
          <w:p w:rsidR="0069726A" w:rsidRPr="00A369C3" w:rsidDel="009E15CC" w:rsidRDefault="0069726A" w:rsidP="00F27D39">
            <w:pPr>
              <w:autoSpaceDE w:val="0"/>
              <w:autoSpaceDN w:val="0"/>
              <w:spacing w:line="480" w:lineRule="auto"/>
              <w:jc w:val="center"/>
              <w:rPr>
                <w:del w:id="513" w:author="Althea ArchMiller" w:date="2018-11-02T10:42:00Z"/>
                <w:rFonts w:ascii="Times New Roman" w:hAnsi="Times New Roman" w:cs="Times New Roman"/>
                <w:sz w:val="18"/>
                <w:szCs w:val="18"/>
              </w:rPr>
            </w:pPr>
            <w:del w:id="514" w:author="Althea ArchMiller" w:date="2018-11-02T10:42:00Z">
              <w:r w:rsidRPr="00A369C3" w:rsidDel="009E15CC">
                <w:rPr>
                  <w:rFonts w:ascii="Times New Roman" w:hAnsi="Times New Roman" w:cs="Times New Roman"/>
                  <w:sz w:val="18"/>
                  <w:szCs w:val="18"/>
                </w:rPr>
                <w:delText>Dynamics</w:delText>
              </w:r>
            </w:del>
          </w:p>
        </w:tc>
        <w:tc>
          <w:tcPr>
            <w:tcW w:w="996" w:type="dxa"/>
            <w:tcBorders>
              <w:top w:val="single" w:sz="4" w:space="0" w:color="auto"/>
            </w:tcBorders>
          </w:tcPr>
          <w:p w:rsidR="0069726A" w:rsidRPr="00A369C3" w:rsidDel="009E15CC" w:rsidRDefault="0069726A" w:rsidP="00F27D39">
            <w:pPr>
              <w:autoSpaceDE w:val="0"/>
              <w:autoSpaceDN w:val="0"/>
              <w:spacing w:line="480" w:lineRule="auto"/>
              <w:jc w:val="center"/>
              <w:rPr>
                <w:del w:id="515" w:author="Althea ArchMiller" w:date="2018-11-02T10:42:00Z"/>
                <w:rFonts w:ascii="Times New Roman" w:hAnsi="Times New Roman" w:cs="Times New Roman"/>
                <w:sz w:val="18"/>
                <w:szCs w:val="18"/>
              </w:rPr>
            </w:pPr>
            <w:del w:id="516" w:author="Althea ArchMiller" w:date="2018-11-02T10:42:00Z">
              <w:r w:rsidRPr="00A369C3" w:rsidDel="009E15CC">
                <w:rPr>
                  <w:rFonts w:ascii="Times New Roman" w:hAnsi="Times New Roman" w:cs="Times New Roman"/>
                  <w:sz w:val="18"/>
                  <w:szCs w:val="18"/>
                </w:rPr>
                <w:delText>AIC</w:delText>
              </w:r>
            </w:del>
          </w:p>
        </w:tc>
      </w:tr>
      <w:tr w:rsidR="0069726A" w:rsidRPr="00A369C3" w:rsidDel="009E15CC" w:rsidTr="00501424">
        <w:trPr>
          <w:del w:id="517" w:author="Althea ArchMiller" w:date="2018-11-02T10:42:00Z"/>
        </w:trPr>
        <w:tc>
          <w:tcPr>
            <w:tcW w:w="1176" w:type="dxa"/>
            <w:tcBorders>
              <w:bottom w:val="single" w:sz="4" w:space="0" w:color="auto"/>
            </w:tcBorders>
          </w:tcPr>
          <w:p w:rsidR="0069726A" w:rsidRPr="00A369C3" w:rsidDel="009E15CC" w:rsidRDefault="0069726A" w:rsidP="00F27D39">
            <w:pPr>
              <w:autoSpaceDE w:val="0"/>
              <w:autoSpaceDN w:val="0"/>
              <w:spacing w:line="480" w:lineRule="auto"/>
              <w:rPr>
                <w:del w:id="518" w:author="Althea ArchMiller" w:date="2018-11-02T10:42:00Z"/>
                <w:rFonts w:ascii="Times New Roman" w:hAnsi="Times New Roman" w:cs="Times New Roman"/>
                <w:sz w:val="18"/>
                <w:szCs w:val="18"/>
              </w:rPr>
            </w:pPr>
          </w:p>
        </w:tc>
        <w:tc>
          <w:tcPr>
            <w:tcW w:w="984" w:type="dxa"/>
            <w:tcBorders>
              <w:bottom w:val="single" w:sz="4" w:space="0" w:color="auto"/>
            </w:tcBorders>
          </w:tcPr>
          <w:p w:rsidR="0069726A" w:rsidRPr="00A369C3" w:rsidDel="009E15CC" w:rsidRDefault="0069726A" w:rsidP="00F27D39">
            <w:pPr>
              <w:autoSpaceDE w:val="0"/>
              <w:autoSpaceDN w:val="0"/>
              <w:spacing w:line="480" w:lineRule="auto"/>
              <w:jc w:val="center"/>
              <w:rPr>
                <w:del w:id="519" w:author="Althea ArchMiller" w:date="2018-11-02T10:42:00Z"/>
                <w:rFonts w:ascii="Times New Roman" w:hAnsi="Times New Roman" w:cs="Times New Roman"/>
                <w:sz w:val="18"/>
                <w:szCs w:val="18"/>
              </w:rPr>
            </w:pPr>
            <w:del w:id="520" w:author="Althea ArchMiller" w:date="2018-11-02T10:42:00Z">
              <w:r w:rsidRPr="00A369C3" w:rsidDel="009E15CC">
                <w:rPr>
                  <w:rFonts w:ascii="Times New Roman" w:hAnsi="Times New Roman" w:cs="Times New Roman"/>
                  <w:sz w:val="18"/>
                  <w:szCs w:val="18"/>
                </w:rPr>
                <w:delText>B0lambda</w:delText>
              </w:r>
            </w:del>
          </w:p>
        </w:tc>
        <w:tc>
          <w:tcPr>
            <w:tcW w:w="990" w:type="dxa"/>
            <w:tcBorders>
              <w:bottom w:val="single" w:sz="4" w:space="0" w:color="auto"/>
            </w:tcBorders>
          </w:tcPr>
          <w:p w:rsidR="0069726A" w:rsidRPr="00A369C3" w:rsidDel="009E15CC" w:rsidRDefault="0069726A" w:rsidP="00F27D39">
            <w:pPr>
              <w:autoSpaceDE w:val="0"/>
              <w:autoSpaceDN w:val="0"/>
              <w:spacing w:line="480" w:lineRule="auto"/>
              <w:jc w:val="center"/>
              <w:rPr>
                <w:del w:id="521" w:author="Althea ArchMiller" w:date="2018-11-02T10:42:00Z"/>
                <w:rFonts w:ascii="Times New Roman" w:hAnsi="Times New Roman" w:cs="Times New Roman"/>
                <w:sz w:val="18"/>
                <w:szCs w:val="18"/>
              </w:rPr>
            </w:pPr>
            <w:del w:id="522" w:author="Althea ArchMiller" w:date="2018-11-02T10:42:00Z">
              <w:r w:rsidRPr="00A369C3" w:rsidDel="009E15CC">
                <w:rPr>
                  <w:rFonts w:ascii="Times New Roman" w:hAnsi="Times New Roman" w:cs="Times New Roman"/>
                  <w:sz w:val="18"/>
                  <w:szCs w:val="18"/>
                </w:rPr>
                <w:delText>B1lambda</w:delText>
              </w:r>
            </w:del>
          </w:p>
        </w:tc>
        <w:tc>
          <w:tcPr>
            <w:tcW w:w="990" w:type="dxa"/>
            <w:tcBorders>
              <w:bottom w:val="single" w:sz="4" w:space="0" w:color="auto"/>
            </w:tcBorders>
          </w:tcPr>
          <w:p w:rsidR="0069726A" w:rsidRPr="00A369C3" w:rsidDel="009E15CC" w:rsidRDefault="0069726A" w:rsidP="00F27D39">
            <w:pPr>
              <w:autoSpaceDE w:val="0"/>
              <w:autoSpaceDN w:val="0"/>
              <w:spacing w:line="480" w:lineRule="auto"/>
              <w:jc w:val="center"/>
              <w:rPr>
                <w:del w:id="523" w:author="Althea ArchMiller" w:date="2018-11-02T10:42:00Z"/>
                <w:rFonts w:ascii="Times New Roman" w:hAnsi="Times New Roman" w:cs="Times New Roman"/>
                <w:sz w:val="18"/>
                <w:szCs w:val="18"/>
              </w:rPr>
            </w:pPr>
            <w:del w:id="524" w:author="Althea ArchMiller" w:date="2018-11-02T10:42:00Z">
              <w:r w:rsidRPr="00A369C3" w:rsidDel="009E15CC">
                <w:rPr>
                  <w:rFonts w:ascii="Times New Roman" w:hAnsi="Times New Roman" w:cs="Times New Roman"/>
                  <w:sz w:val="18"/>
                  <w:szCs w:val="18"/>
                </w:rPr>
                <w:delText>B0p</w:delText>
              </w:r>
            </w:del>
          </w:p>
        </w:tc>
        <w:tc>
          <w:tcPr>
            <w:tcW w:w="810" w:type="dxa"/>
            <w:tcBorders>
              <w:bottom w:val="single" w:sz="4" w:space="0" w:color="auto"/>
            </w:tcBorders>
          </w:tcPr>
          <w:p w:rsidR="0069726A" w:rsidRPr="00A369C3" w:rsidDel="009E15CC" w:rsidRDefault="0069726A" w:rsidP="00F27D39">
            <w:pPr>
              <w:autoSpaceDE w:val="0"/>
              <w:autoSpaceDN w:val="0"/>
              <w:spacing w:line="480" w:lineRule="auto"/>
              <w:jc w:val="center"/>
              <w:rPr>
                <w:del w:id="525" w:author="Althea ArchMiller" w:date="2018-11-02T10:42:00Z"/>
                <w:rFonts w:ascii="Times New Roman" w:hAnsi="Times New Roman" w:cs="Times New Roman"/>
                <w:sz w:val="18"/>
                <w:szCs w:val="18"/>
              </w:rPr>
            </w:pPr>
            <w:del w:id="526" w:author="Althea ArchMiller" w:date="2018-11-02T10:42:00Z">
              <w:r w:rsidRPr="00A369C3" w:rsidDel="009E15CC">
                <w:rPr>
                  <w:rFonts w:ascii="Times New Roman" w:hAnsi="Times New Roman" w:cs="Times New Roman"/>
                  <w:sz w:val="18"/>
                  <w:szCs w:val="18"/>
                </w:rPr>
                <w:delText>B1p</w:delText>
              </w:r>
            </w:del>
          </w:p>
        </w:tc>
        <w:tc>
          <w:tcPr>
            <w:tcW w:w="891" w:type="dxa"/>
            <w:tcBorders>
              <w:bottom w:val="single" w:sz="4" w:space="0" w:color="auto"/>
            </w:tcBorders>
          </w:tcPr>
          <w:p w:rsidR="0069726A" w:rsidDel="009E15CC" w:rsidRDefault="0069726A" w:rsidP="00F27D39">
            <w:pPr>
              <w:autoSpaceDE w:val="0"/>
              <w:autoSpaceDN w:val="0"/>
              <w:spacing w:line="480" w:lineRule="auto"/>
              <w:jc w:val="center"/>
              <w:rPr>
                <w:del w:id="527" w:author="Althea ArchMiller" w:date="2018-11-02T10:42:00Z"/>
                <w:rFonts w:ascii="Times New Roman" w:hAnsi="Times New Roman" w:cs="Times New Roman"/>
                <w:sz w:val="18"/>
                <w:szCs w:val="18"/>
              </w:rPr>
            </w:pPr>
            <w:del w:id="528" w:author="Althea ArchMiller" w:date="2018-11-02T10:42:00Z">
              <w:r w:rsidDel="009E15CC">
                <w:rPr>
                  <w:rFonts w:ascii="Times New Roman" w:hAnsi="Times New Roman" w:cs="Times New Roman"/>
                  <w:sz w:val="18"/>
                  <w:szCs w:val="18"/>
                </w:rPr>
                <w:delText>B2p</w:delText>
              </w:r>
            </w:del>
          </w:p>
        </w:tc>
        <w:tc>
          <w:tcPr>
            <w:tcW w:w="945" w:type="dxa"/>
            <w:tcBorders>
              <w:bottom w:val="single" w:sz="4" w:space="0" w:color="auto"/>
            </w:tcBorders>
          </w:tcPr>
          <w:p w:rsidR="0069726A" w:rsidRPr="00A369C3" w:rsidDel="009E15CC" w:rsidRDefault="00357842" w:rsidP="00F27D39">
            <w:pPr>
              <w:autoSpaceDE w:val="0"/>
              <w:autoSpaceDN w:val="0"/>
              <w:spacing w:line="480" w:lineRule="auto"/>
              <w:jc w:val="center"/>
              <w:rPr>
                <w:del w:id="529" w:author="Althea ArchMiller" w:date="2018-11-02T10:42:00Z"/>
                <w:rFonts w:ascii="Times New Roman" w:hAnsi="Times New Roman" w:cs="Times New Roman"/>
                <w:sz w:val="18"/>
                <w:szCs w:val="18"/>
              </w:rPr>
            </w:pPr>
            <w:del w:id="530" w:author="Althea ArchMiller" w:date="2018-11-02T10:42:00Z">
              <w:r w:rsidDel="009E15CC">
                <w:rPr>
                  <w:rFonts w:ascii="Times New Roman" w:hAnsi="Times New Roman" w:cs="Times New Roman"/>
                  <w:sz w:val="18"/>
                  <w:szCs w:val="18"/>
                </w:rPr>
                <w:delText>Survival</w:delText>
              </w:r>
            </w:del>
          </w:p>
        </w:tc>
        <w:tc>
          <w:tcPr>
            <w:tcW w:w="945" w:type="dxa"/>
            <w:tcBorders>
              <w:bottom w:val="single" w:sz="4" w:space="0" w:color="auto"/>
            </w:tcBorders>
          </w:tcPr>
          <w:p w:rsidR="0069726A" w:rsidRPr="00A369C3" w:rsidDel="009E15CC" w:rsidRDefault="00357842" w:rsidP="00F27D39">
            <w:pPr>
              <w:autoSpaceDE w:val="0"/>
              <w:autoSpaceDN w:val="0"/>
              <w:spacing w:line="480" w:lineRule="auto"/>
              <w:jc w:val="center"/>
              <w:rPr>
                <w:del w:id="531" w:author="Althea ArchMiller" w:date="2018-11-02T10:42:00Z"/>
                <w:rFonts w:ascii="Times New Roman" w:hAnsi="Times New Roman" w:cs="Times New Roman"/>
                <w:sz w:val="18"/>
                <w:szCs w:val="18"/>
              </w:rPr>
            </w:pPr>
            <w:del w:id="532" w:author="Althea ArchMiller" w:date="2018-11-02T10:42:00Z">
              <w:r w:rsidDel="009E15CC">
                <w:rPr>
                  <w:rFonts w:ascii="Times New Roman" w:hAnsi="Times New Roman" w:cs="Times New Roman"/>
                  <w:sz w:val="18"/>
                  <w:szCs w:val="18"/>
                </w:rPr>
                <w:delText>Recruitment</w:delText>
              </w:r>
            </w:del>
          </w:p>
        </w:tc>
        <w:tc>
          <w:tcPr>
            <w:tcW w:w="996" w:type="dxa"/>
            <w:tcBorders>
              <w:bottom w:val="single" w:sz="4" w:space="0" w:color="auto"/>
            </w:tcBorders>
          </w:tcPr>
          <w:p w:rsidR="0069726A" w:rsidRPr="00A369C3" w:rsidDel="009E15CC" w:rsidRDefault="0069726A" w:rsidP="00F27D39">
            <w:pPr>
              <w:autoSpaceDE w:val="0"/>
              <w:autoSpaceDN w:val="0"/>
              <w:spacing w:line="480" w:lineRule="auto"/>
              <w:rPr>
                <w:del w:id="533" w:author="Althea ArchMiller" w:date="2018-11-02T10:42:00Z"/>
                <w:rFonts w:ascii="Times New Roman" w:hAnsi="Times New Roman" w:cs="Times New Roman"/>
                <w:sz w:val="18"/>
                <w:szCs w:val="18"/>
              </w:rPr>
            </w:pPr>
          </w:p>
        </w:tc>
      </w:tr>
      <w:tr w:rsidR="0069726A" w:rsidRPr="0069726A" w:rsidDel="009E15CC" w:rsidTr="00501424">
        <w:trPr>
          <w:del w:id="534" w:author="Althea ArchMiller" w:date="2018-11-02T10:42:00Z"/>
        </w:trPr>
        <w:tc>
          <w:tcPr>
            <w:tcW w:w="1176" w:type="dxa"/>
            <w:tcBorders>
              <w:top w:val="single" w:sz="4" w:space="0" w:color="auto"/>
            </w:tcBorders>
          </w:tcPr>
          <w:p w:rsidR="0069726A" w:rsidRPr="0069726A" w:rsidDel="009E15CC" w:rsidRDefault="0069726A" w:rsidP="00F27D39">
            <w:pPr>
              <w:autoSpaceDE w:val="0"/>
              <w:autoSpaceDN w:val="0"/>
              <w:spacing w:line="480" w:lineRule="auto"/>
              <w:rPr>
                <w:del w:id="535" w:author="Althea ArchMiller" w:date="2018-11-02T10:42:00Z"/>
                <w:rFonts w:ascii="Times New Roman" w:hAnsi="Times New Roman" w:cs="Times New Roman"/>
                <w:sz w:val="18"/>
                <w:szCs w:val="18"/>
              </w:rPr>
            </w:pPr>
            <w:del w:id="536" w:author="Althea ArchMiller" w:date="2018-11-02T10:42:00Z">
              <w:r w:rsidRPr="0069726A" w:rsidDel="009E15CC">
                <w:rPr>
                  <w:rFonts w:ascii="Times New Roman" w:hAnsi="Times New Roman" w:cs="Times New Roman"/>
                  <w:sz w:val="18"/>
                  <w:szCs w:val="18"/>
                </w:rPr>
                <w:delText>Disturbance</w:delText>
              </w:r>
            </w:del>
          </w:p>
        </w:tc>
        <w:tc>
          <w:tcPr>
            <w:tcW w:w="984" w:type="dxa"/>
            <w:tcBorders>
              <w:top w:val="single" w:sz="4" w:space="0" w:color="auto"/>
            </w:tcBorders>
          </w:tcPr>
          <w:p w:rsidR="0069726A" w:rsidRPr="00C46183" w:rsidDel="009E15CC" w:rsidRDefault="0069726A" w:rsidP="00F27D39">
            <w:pPr>
              <w:autoSpaceDE w:val="0"/>
              <w:autoSpaceDN w:val="0"/>
              <w:spacing w:line="480" w:lineRule="auto"/>
              <w:jc w:val="center"/>
              <w:rPr>
                <w:del w:id="537" w:author="Althea ArchMiller" w:date="2018-11-02T10:42:00Z"/>
                <w:rFonts w:ascii="Times New Roman" w:hAnsi="Times New Roman" w:cs="Times New Roman"/>
                <w:sz w:val="18"/>
                <w:szCs w:val="18"/>
              </w:rPr>
            </w:pPr>
            <w:del w:id="538" w:author="Althea ArchMiller" w:date="2018-11-02T10:42:00Z">
              <w:r w:rsidRPr="00C46183" w:rsidDel="009E15CC">
                <w:rPr>
                  <w:rFonts w:ascii="Times New Roman" w:hAnsi="Times New Roman" w:cs="Times New Roman"/>
                  <w:sz w:val="18"/>
                  <w:szCs w:val="18"/>
                </w:rPr>
                <w:delText xml:space="preserve"> -2.97</w:delText>
              </w:r>
            </w:del>
          </w:p>
          <w:p w:rsidR="0069726A" w:rsidRPr="0069726A" w:rsidDel="009E15CC" w:rsidRDefault="0069726A" w:rsidP="00F27D39">
            <w:pPr>
              <w:autoSpaceDE w:val="0"/>
              <w:autoSpaceDN w:val="0"/>
              <w:spacing w:line="480" w:lineRule="auto"/>
              <w:jc w:val="center"/>
              <w:rPr>
                <w:del w:id="539" w:author="Althea ArchMiller" w:date="2018-11-02T10:42:00Z"/>
                <w:rFonts w:ascii="Times New Roman" w:hAnsi="Times New Roman" w:cs="Times New Roman"/>
                <w:sz w:val="18"/>
                <w:szCs w:val="18"/>
              </w:rPr>
            </w:pPr>
            <w:del w:id="540" w:author="Althea ArchMiller" w:date="2018-11-02T10:42:00Z">
              <w:r w:rsidRPr="00C46183" w:rsidDel="009E15CC">
                <w:rPr>
                  <w:rFonts w:ascii="Times New Roman" w:hAnsi="Times New Roman" w:cs="Times New Roman"/>
                  <w:sz w:val="18"/>
                  <w:szCs w:val="18"/>
                </w:rPr>
                <w:delText>(-4.48,-1.46)</w:delText>
              </w:r>
            </w:del>
          </w:p>
        </w:tc>
        <w:tc>
          <w:tcPr>
            <w:tcW w:w="990" w:type="dxa"/>
            <w:tcBorders>
              <w:top w:val="single" w:sz="4" w:space="0" w:color="auto"/>
            </w:tcBorders>
          </w:tcPr>
          <w:p w:rsidR="0069726A" w:rsidRPr="00824408" w:rsidDel="009E15CC" w:rsidRDefault="0069726A" w:rsidP="00F27D39">
            <w:pPr>
              <w:autoSpaceDE w:val="0"/>
              <w:autoSpaceDN w:val="0"/>
              <w:spacing w:line="480" w:lineRule="auto"/>
              <w:jc w:val="center"/>
              <w:rPr>
                <w:del w:id="541" w:author="Althea ArchMiller" w:date="2018-11-02T10:42:00Z"/>
                <w:rFonts w:ascii="Times New Roman" w:hAnsi="Times New Roman" w:cs="Times New Roman"/>
                <w:b/>
                <w:sz w:val="18"/>
                <w:szCs w:val="18"/>
              </w:rPr>
            </w:pPr>
            <w:del w:id="542" w:author="Althea ArchMiller" w:date="2018-11-02T10:42:00Z">
              <w:r w:rsidRPr="00824408" w:rsidDel="009E15CC">
                <w:rPr>
                  <w:rFonts w:ascii="Times New Roman" w:hAnsi="Times New Roman" w:cs="Times New Roman"/>
                  <w:b/>
                  <w:sz w:val="18"/>
                  <w:szCs w:val="18"/>
                </w:rPr>
                <w:delText>4.13</w:delText>
              </w:r>
            </w:del>
          </w:p>
          <w:p w:rsidR="0069726A" w:rsidRPr="0069726A" w:rsidDel="009E15CC" w:rsidRDefault="0069726A" w:rsidP="00F27D39">
            <w:pPr>
              <w:autoSpaceDE w:val="0"/>
              <w:autoSpaceDN w:val="0"/>
              <w:spacing w:line="480" w:lineRule="auto"/>
              <w:jc w:val="center"/>
              <w:rPr>
                <w:del w:id="543" w:author="Althea ArchMiller" w:date="2018-11-02T10:42:00Z"/>
                <w:rFonts w:ascii="Times New Roman" w:hAnsi="Times New Roman" w:cs="Times New Roman"/>
                <w:sz w:val="18"/>
                <w:szCs w:val="18"/>
              </w:rPr>
            </w:pPr>
            <w:del w:id="544" w:author="Althea ArchMiller" w:date="2018-11-02T10:42:00Z">
              <w:r w:rsidRPr="00824408" w:rsidDel="009E15CC">
                <w:rPr>
                  <w:rFonts w:ascii="Times New Roman" w:hAnsi="Times New Roman" w:cs="Times New Roman"/>
                  <w:b/>
                  <w:sz w:val="18"/>
                  <w:szCs w:val="18"/>
                </w:rPr>
                <w:delText>(2.58,5.68)</w:delText>
              </w:r>
            </w:del>
          </w:p>
        </w:tc>
        <w:tc>
          <w:tcPr>
            <w:tcW w:w="990" w:type="dxa"/>
            <w:tcBorders>
              <w:top w:val="single" w:sz="4" w:space="0" w:color="auto"/>
            </w:tcBorders>
          </w:tcPr>
          <w:p w:rsidR="0069726A" w:rsidRPr="00C46183" w:rsidDel="009E15CC" w:rsidRDefault="0069726A" w:rsidP="00F27D39">
            <w:pPr>
              <w:autoSpaceDE w:val="0"/>
              <w:autoSpaceDN w:val="0"/>
              <w:spacing w:line="480" w:lineRule="auto"/>
              <w:jc w:val="center"/>
              <w:rPr>
                <w:del w:id="545" w:author="Althea ArchMiller" w:date="2018-11-02T10:42:00Z"/>
                <w:rFonts w:ascii="Times New Roman" w:hAnsi="Times New Roman" w:cs="Times New Roman"/>
                <w:sz w:val="18"/>
                <w:szCs w:val="18"/>
              </w:rPr>
            </w:pPr>
            <w:del w:id="546" w:author="Althea ArchMiller" w:date="2018-11-02T10:42:00Z">
              <w:r w:rsidRPr="00C46183" w:rsidDel="009E15CC">
                <w:rPr>
                  <w:rFonts w:ascii="Times New Roman" w:hAnsi="Times New Roman" w:cs="Times New Roman"/>
                  <w:sz w:val="18"/>
                  <w:szCs w:val="18"/>
                </w:rPr>
                <w:delText>-1.85</w:delText>
              </w:r>
            </w:del>
          </w:p>
          <w:p w:rsidR="0069726A" w:rsidRPr="00C46183" w:rsidDel="009E15CC" w:rsidRDefault="0069726A" w:rsidP="00F27D39">
            <w:pPr>
              <w:autoSpaceDE w:val="0"/>
              <w:autoSpaceDN w:val="0"/>
              <w:spacing w:line="480" w:lineRule="auto"/>
              <w:jc w:val="center"/>
              <w:rPr>
                <w:del w:id="547" w:author="Althea ArchMiller" w:date="2018-11-02T10:42:00Z"/>
                <w:rFonts w:ascii="Times New Roman" w:hAnsi="Times New Roman" w:cs="Times New Roman"/>
                <w:sz w:val="18"/>
                <w:szCs w:val="18"/>
              </w:rPr>
            </w:pPr>
            <w:del w:id="548" w:author="Althea ArchMiller" w:date="2018-11-02T10:42:00Z">
              <w:r w:rsidRPr="00C46183" w:rsidDel="009E15CC">
                <w:rPr>
                  <w:rFonts w:ascii="Times New Roman" w:hAnsi="Times New Roman" w:cs="Times New Roman"/>
                  <w:sz w:val="18"/>
                  <w:szCs w:val="18"/>
                </w:rPr>
                <w:delText>(-2.29,-1.41)</w:delText>
              </w:r>
            </w:del>
          </w:p>
        </w:tc>
        <w:tc>
          <w:tcPr>
            <w:tcW w:w="810" w:type="dxa"/>
            <w:tcBorders>
              <w:top w:val="single" w:sz="4" w:space="0" w:color="auto"/>
            </w:tcBorders>
          </w:tcPr>
          <w:p w:rsidR="0069726A" w:rsidRPr="00824408" w:rsidDel="009E15CC" w:rsidRDefault="0069726A" w:rsidP="00F27D39">
            <w:pPr>
              <w:autoSpaceDE w:val="0"/>
              <w:autoSpaceDN w:val="0"/>
              <w:spacing w:line="480" w:lineRule="auto"/>
              <w:jc w:val="center"/>
              <w:rPr>
                <w:del w:id="549" w:author="Althea ArchMiller" w:date="2018-11-02T10:42:00Z"/>
                <w:rFonts w:ascii="Times New Roman" w:hAnsi="Times New Roman" w:cs="Times New Roman"/>
                <w:b/>
                <w:sz w:val="18"/>
                <w:szCs w:val="18"/>
              </w:rPr>
            </w:pPr>
            <w:del w:id="550" w:author="Althea ArchMiller" w:date="2018-11-02T10:42:00Z">
              <w:r w:rsidRPr="00824408" w:rsidDel="009E15CC">
                <w:rPr>
                  <w:rFonts w:ascii="Times New Roman" w:hAnsi="Times New Roman" w:cs="Times New Roman"/>
                  <w:b/>
                  <w:sz w:val="18"/>
                  <w:szCs w:val="18"/>
                </w:rPr>
                <w:delText xml:space="preserve"> 0.26</w:delText>
              </w:r>
            </w:del>
          </w:p>
          <w:p w:rsidR="0069726A" w:rsidRPr="0069726A" w:rsidDel="009E15CC" w:rsidRDefault="0069726A" w:rsidP="00F27D39">
            <w:pPr>
              <w:autoSpaceDE w:val="0"/>
              <w:autoSpaceDN w:val="0"/>
              <w:spacing w:line="480" w:lineRule="auto"/>
              <w:jc w:val="center"/>
              <w:rPr>
                <w:del w:id="551" w:author="Althea ArchMiller" w:date="2018-11-02T10:42:00Z"/>
                <w:rFonts w:ascii="Times New Roman" w:hAnsi="Times New Roman" w:cs="Times New Roman"/>
                <w:sz w:val="18"/>
                <w:szCs w:val="18"/>
              </w:rPr>
            </w:pPr>
            <w:del w:id="552" w:author="Althea ArchMiller" w:date="2018-11-02T10:42:00Z">
              <w:r w:rsidRPr="00824408" w:rsidDel="009E15CC">
                <w:rPr>
                  <w:rFonts w:ascii="Times New Roman" w:hAnsi="Times New Roman" w:cs="Times New Roman"/>
                  <w:b/>
                  <w:sz w:val="18"/>
                  <w:szCs w:val="18"/>
                </w:rPr>
                <w:delText>(0.08,0.43)</w:delText>
              </w:r>
            </w:del>
          </w:p>
        </w:tc>
        <w:tc>
          <w:tcPr>
            <w:tcW w:w="891" w:type="dxa"/>
            <w:tcBorders>
              <w:top w:val="single" w:sz="4" w:space="0" w:color="auto"/>
            </w:tcBorders>
          </w:tcPr>
          <w:p w:rsidR="0069726A" w:rsidRPr="00824408" w:rsidDel="009E15CC" w:rsidRDefault="0069726A" w:rsidP="00F27D39">
            <w:pPr>
              <w:autoSpaceDE w:val="0"/>
              <w:autoSpaceDN w:val="0"/>
              <w:spacing w:line="480" w:lineRule="auto"/>
              <w:jc w:val="center"/>
              <w:rPr>
                <w:del w:id="553" w:author="Althea ArchMiller" w:date="2018-11-02T10:42:00Z"/>
                <w:rFonts w:ascii="Times New Roman" w:hAnsi="Times New Roman" w:cs="Times New Roman"/>
                <w:b/>
                <w:sz w:val="18"/>
                <w:szCs w:val="18"/>
              </w:rPr>
            </w:pPr>
            <w:del w:id="554" w:author="Althea ArchMiller" w:date="2018-11-02T10:42:00Z">
              <w:r w:rsidRPr="00824408" w:rsidDel="009E15CC">
                <w:rPr>
                  <w:rFonts w:ascii="Times New Roman" w:hAnsi="Times New Roman" w:cs="Times New Roman"/>
                  <w:b/>
                  <w:sz w:val="18"/>
                  <w:szCs w:val="18"/>
                </w:rPr>
                <w:delText>0.33</w:delText>
              </w:r>
            </w:del>
          </w:p>
          <w:p w:rsidR="0069726A" w:rsidRPr="0069726A" w:rsidDel="009E15CC" w:rsidRDefault="0069726A" w:rsidP="00F27D39">
            <w:pPr>
              <w:autoSpaceDE w:val="0"/>
              <w:autoSpaceDN w:val="0"/>
              <w:spacing w:line="480" w:lineRule="auto"/>
              <w:jc w:val="center"/>
              <w:rPr>
                <w:del w:id="555" w:author="Althea ArchMiller" w:date="2018-11-02T10:42:00Z"/>
                <w:rFonts w:ascii="Times New Roman" w:hAnsi="Times New Roman" w:cs="Times New Roman"/>
                <w:sz w:val="18"/>
                <w:szCs w:val="18"/>
              </w:rPr>
            </w:pPr>
            <w:del w:id="556" w:author="Althea ArchMiller" w:date="2018-11-02T10:42:00Z">
              <w:r w:rsidRPr="00824408" w:rsidDel="009E15CC">
                <w:rPr>
                  <w:rFonts w:ascii="Times New Roman" w:hAnsi="Times New Roman" w:cs="Times New Roman"/>
                  <w:b/>
                  <w:sz w:val="18"/>
                  <w:szCs w:val="18"/>
                </w:rPr>
                <w:delText>(0.15,0.52)</w:delText>
              </w:r>
            </w:del>
          </w:p>
        </w:tc>
        <w:tc>
          <w:tcPr>
            <w:tcW w:w="945" w:type="dxa"/>
            <w:tcBorders>
              <w:top w:val="single" w:sz="4" w:space="0" w:color="auto"/>
            </w:tcBorders>
          </w:tcPr>
          <w:p w:rsidR="00501424" w:rsidDel="009E15CC" w:rsidRDefault="0069726A" w:rsidP="00F27D39">
            <w:pPr>
              <w:autoSpaceDE w:val="0"/>
              <w:autoSpaceDN w:val="0"/>
              <w:spacing w:line="480" w:lineRule="auto"/>
              <w:jc w:val="center"/>
              <w:rPr>
                <w:del w:id="557" w:author="Althea ArchMiller" w:date="2018-11-02T10:42:00Z"/>
                <w:rFonts w:ascii="Times New Roman" w:hAnsi="Times New Roman" w:cs="Times New Roman"/>
                <w:sz w:val="18"/>
                <w:szCs w:val="18"/>
              </w:rPr>
            </w:pPr>
            <w:del w:id="558" w:author="Althea ArchMiller" w:date="2018-11-02T10:42:00Z">
              <w:r w:rsidRPr="0069726A" w:rsidDel="009E15CC">
                <w:rPr>
                  <w:rFonts w:ascii="Times New Roman" w:hAnsi="Times New Roman" w:cs="Times New Roman"/>
                  <w:sz w:val="18"/>
                  <w:szCs w:val="18"/>
                </w:rPr>
                <w:delText xml:space="preserve"> </w:delText>
              </w:r>
              <w:r w:rsidR="00501424" w:rsidDel="009E15CC">
                <w:rPr>
                  <w:rFonts w:ascii="Times New Roman" w:hAnsi="Times New Roman" w:cs="Times New Roman"/>
                  <w:sz w:val="18"/>
                  <w:szCs w:val="18"/>
                </w:rPr>
                <w:delText>0.25</w:delText>
              </w:r>
            </w:del>
          </w:p>
          <w:p w:rsidR="0069726A" w:rsidRPr="0069726A" w:rsidDel="009E15CC" w:rsidRDefault="0069726A" w:rsidP="00F27D39">
            <w:pPr>
              <w:autoSpaceDE w:val="0"/>
              <w:autoSpaceDN w:val="0"/>
              <w:spacing w:line="480" w:lineRule="auto"/>
              <w:jc w:val="center"/>
              <w:rPr>
                <w:del w:id="559" w:author="Althea ArchMiller" w:date="2018-11-02T10:42:00Z"/>
                <w:rFonts w:ascii="Times New Roman" w:hAnsi="Times New Roman" w:cs="Times New Roman"/>
                <w:sz w:val="18"/>
                <w:szCs w:val="18"/>
              </w:rPr>
            </w:pPr>
            <w:del w:id="560" w:author="Althea ArchMiller" w:date="2018-11-02T10:42:00Z">
              <w:r w:rsidRPr="0069726A" w:rsidDel="009E15CC">
                <w:rPr>
                  <w:rFonts w:ascii="Times New Roman" w:hAnsi="Times New Roman" w:cs="Times New Roman"/>
                  <w:sz w:val="18"/>
                  <w:szCs w:val="18"/>
                </w:rPr>
                <w:delText>(</w:delText>
              </w:r>
              <w:r w:rsidR="00501424" w:rsidDel="009E15CC">
                <w:rPr>
                  <w:rFonts w:ascii="Times New Roman" w:hAnsi="Times New Roman" w:cs="Times New Roman"/>
                  <w:sz w:val="18"/>
                  <w:szCs w:val="18"/>
                </w:rPr>
                <w:delText>-0.55,1.04</w:delText>
              </w:r>
              <w:r w:rsidRPr="0069726A" w:rsidDel="009E15CC">
                <w:rPr>
                  <w:rFonts w:ascii="Times New Roman" w:hAnsi="Times New Roman" w:cs="Times New Roman"/>
                  <w:sz w:val="18"/>
                  <w:szCs w:val="18"/>
                </w:rPr>
                <w:delText>)</w:delText>
              </w:r>
            </w:del>
          </w:p>
        </w:tc>
        <w:tc>
          <w:tcPr>
            <w:tcW w:w="945" w:type="dxa"/>
            <w:tcBorders>
              <w:top w:val="single" w:sz="4" w:space="0" w:color="auto"/>
            </w:tcBorders>
          </w:tcPr>
          <w:p w:rsidR="0069726A" w:rsidRPr="00C46183" w:rsidDel="009E15CC" w:rsidRDefault="00501424" w:rsidP="00F27D39">
            <w:pPr>
              <w:autoSpaceDE w:val="0"/>
              <w:autoSpaceDN w:val="0"/>
              <w:spacing w:line="480" w:lineRule="auto"/>
              <w:jc w:val="center"/>
              <w:rPr>
                <w:del w:id="561" w:author="Althea ArchMiller" w:date="2018-11-02T10:42:00Z"/>
                <w:rFonts w:ascii="Times New Roman" w:hAnsi="Times New Roman" w:cs="Times New Roman"/>
                <w:sz w:val="18"/>
                <w:szCs w:val="18"/>
              </w:rPr>
            </w:pPr>
            <w:del w:id="562" w:author="Althea ArchMiller" w:date="2018-11-02T10:42:00Z">
              <w:r w:rsidRPr="00C46183" w:rsidDel="009E15CC">
                <w:rPr>
                  <w:rFonts w:ascii="Times New Roman" w:hAnsi="Times New Roman" w:cs="Times New Roman"/>
                  <w:sz w:val="18"/>
                  <w:szCs w:val="18"/>
                </w:rPr>
                <w:delText>-2.25</w:delText>
              </w:r>
            </w:del>
          </w:p>
          <w:p w:rsidR="0069726A" w:rsidRPr="00C46183" w:rsidDel="009E15CC" w:rsidRDefault="00501424" w:rsidP="00F27D39">
            <w:pPr>
              <w:autoSpaceDE w:val="0"/>
              <w:autoSpaceDN w:val="0"/>
              <w:spacing w:line="480" w:lineRule="auto"/>
              <w:jc w:val="center"/>
              <w:rPr>
                <w:del w:id="563" w:author="Althea ArchMiller" w:date="2018-11-02T10:42:00Z"/>
                <w:rFonts w:ascii="Times New Roman" w:hAnsi="Times New Roman" w:cs="Times New Roman"/>
                <w:sz w:val="18"/>
                <w:szCs w:val="18"/>
              </w:rPr>
            </w:pPr>
            <w:del w:id="564" w:author="Althea ArchMiller" w:date="2018-11-02T10:42:00Z">
              <w:r w:rsidRPr="00C46183" w:rsidDel="009E15CC">
                <w:rPr>
                  <w:rFonts w:ascii="Times New Roman" w:hAnsi="Times New Roman" w:cs="Times New Roman"/>
                  <w:sz w:val="18"/>
                  <w:szCs w:val="18"/>
                </w:rPr>
                <w:delText>(-3.33,-1.17</w:delText>
              </w:r>
              <w:r w:rsidR="0069726A" w:rsidRPr="00C46183" w:rsidDel="009E15CC">
                <w:rPr>
                  <w:rFonts w:ascii="Times New Roman" w:hAnsi="Times New Roman" w:cs="Times New Roman"/>
                  <w:sz w:val="18"/>
                  <w:szCs w:val="18"/>
                </w:rPr>
                <w:delText>)</w:delText>
              </w:r>
            </w:del>
          </w:p>
        </w:tc>
        <w:tc>
          <w:tcPr>
            <w:tcW w:w="996" w:type="dxa"/>
            <w:tcBorders>
              <w:top w:val="single" w:sz="4" w:space="0" w:color="auto"/>
            </w:tcBorders>
          </w:tcPr>
          <w:p w:rsidR="0069726A" w:rsidRPr="0069726A" w:rsidDel="009E15CC" w:rsidRDefault="00501424" w:rsidP="00F27D39">
            <w:pPr>
              <w:autoSpaceDE w:val="0"/>
              <w:autoSpaceDN w:val="0"/>
              <w:spacing w:line="480" w:lineRule="auto"/>
              <w:jc w:val="center"/>
              <w:rPr>
                <w:del w:id="565" w:author="Althea ArchMiller" w:date="2018-11-02T10:42:00Z"/>
                <w:rFonts w:ascii="Times New Roman" w:hAnsi="Times New Roman" w:cs="Times New Roman"/>
                <w:sz w:val="18"/>
                <w:szCs w:val="18"/>
              </w:rPr>
            </w:pPr>
            <w:del w:id="566" w:author="Althea ArchMiller" w:date="2018-11-02T10:42:00Z">
              <w:r w:rsidDel="009E15CC">
                <w:rPr>
                  <w:rFonts w:ascii="Times New Roman" w:hAnsi="Times New Roman" w:cs="Times New Roman"/>
                  <w:sz w:val="18"/>
                  <w:szCs w:val="18"/>
                </w:rPr>
                <w:delText>442.73</w:delText>
              </w:r>
            </w:del>
          </w:p>
        </w:tc>
      </w:tr>
      <w:tr w:rsidR="0069726A" w:rsidRPr="0069726A" w:rsidDel="009E15CC" w:rsidTr="00501424">
        <w:trPr>
          <w:del w:id="567" w:author="Althea ArchMiller" w:date="2018-11-02T10:42:00Z"/>
        </w:trPr>
        <w:tc>
          <w:tcPr>
            <w:tcW w:w="1176" w:type="dxa"/>
          </w:tcPr>
          <w:p w:rsidR="0069726A" w:rsidRPr="0069726A" w:rsidDel="009E15CC" w:rsidRDefault="0069726A" w:rsidP="00F27D39">
            <w:pPr>
              <w:autoSpaceDE w:val="0"/>
              <w:autoSpaceDN w:val="0"/>
              <w:spacing w:line="480" w:lineRule="auto"/>
              <w:rPr>
                <w:del w:id="568" w:author="Althea ArchMiller" w:date="2018-11-02T10:42:00Z"/>
                <w:rFonts w:ascii="Times New Roman" w:hAnsi="Times New Roman" w:cs="Times New Roman"/>
                <w:sz w:val="18"/>
                <w:szCs w:val="18"/>
              </w:rPr>
            </w:pPr>
            <w:del w:id="569" w:author="Althea ArchMiller" w:date="2018-11-02T10:42:00Z">
              <w:r w:rsidRPr="0069726A" w:rsidDel="009E15CC">
                <w:rPr>
                  <w:rFonts w:ascii="Times New Roman" w:hAnsi="Times New Roman" w:cs="Times New Roman"/>
                  <w:sz w:val="18"/>
                  <w:szCs w:val="18"/>
                </w:rPr>
                <w:delText>Canopy</w:delText>
              </w:r>
            </w:del>
          </w:p>
        </w:tc>
        <w:tc>
          <w:tcPr>
            <w:tcW w:w="984" w:type="dxa"/>
          </w:tcPr>
          <w:p w:rsidR="00501424" w:rsidDel="009E15CC" w:rsidRDefault="0069726A" w:rsidP="00F27D39">
            <w:pPr>
              <w:autoSpaceDE w:val="0"/>
              <w:autoSpaceDN w:val="0"/>
              <w:spacing w:line="480" w:lineRule="auto"/>
              <w:jc w:val="center"/>
              <w:rPr>
                <w:del w:id="570" w:author="Althea ArchMiller" w:date="2018-11-02T10:42:00Z"/>
                <w:rFonts w:ascii="Times New Roman" w:hAnsi="Times New Roman" w:cs="Times New Roman"/>
                <w:sz w:val="18"/>
                <w:szCs w:val="18"/>
              </w:rPr>
            </w:pPr>
            <w:del w:id="571" w:author="Althea ArchMiller" w:date="2018-11-02T10:42:00Z">
              <w:r w:rsidRPr="0069726A" w:rsidDel="009E15CC">
                <w:rPr>
                  <w:rFonts w:ascii="Times New Roman" w:hAnsi="Times New Roman" w:cs="Times New Roman"/>
                  <w:sz w:val="18"/>
                  <w:szCs w:val="18"/>
                </w:rPr>
                <w:delText xml:space="preserve"> </w:delText>
              </w:r>
              <w:r w:rsidR="00501424" w:rsidDel="009E15CC">
                <w:rPr>
                  <w:rFonts w:ascii="Times New Roman" w:hAnsi="Times New Roman" w:cs="Times New Roman"/>
                  <w:sz w:val="18"/>
                  <w:szCs w:val="18"/>
                </w:rPr>
                <w:delText>-0.07</w:delText>
              </w:r>
            </w:del>
          </w:p>
          <w:p w:rsidR="0069726A" w:rsidRPr="0069726A" w:rsidDel="009E15CC" w:rsidRDefault="0069726A" w:rsidP="00F27D39">
            <w:pPr>
              <w:autoSpaceDE w:val="0"/>
              <w:autoSpaceDN w:val="0"/>
              <w:spacing w:line="480" w:lineRule="auto"/>
              <w:jc w:val="center"/>
              <w:rPr>
                <w:del w:id="572" w:author="Althea ArchMiller" w:date="2018-11-02T10:42:00Z"/>
                <w:rFonts w:ascii="Times New Roman" w:hAnsi="Times New Roman" w:cs="Times New Roman"/>
                <w:sz w:val="18"/>
                <w:szCs w:val="18"/>
              </w:rPr>
            </w:pPr>
            <w:del w:id="573" w:author="Althea ArchMiller" w:date="2018-11-02T10:42:00Z">
              <w:r w:rsidRPr="0069726A" w:rsidDel="009E15CC">
                <w:rPr>
                  <w:rFonts w:ascii="Times New Roman" w:hAnsi="Times New Roman" w:cs="Times New Roman"/>
                  <w:sz w:val="18"/>
                  <w:szCs w:val="18"/>
                </w:rPr>
                <w:delText>(</w:delText>
              </w:r>
              <w:r w:rsidR="00501424" w:rsidDel="009E15CC">
                <w:rPr>
                  <w:rFonts w:ascii="Times New Roman" w:hAnsi="Times New Roman" w:cs="Times New Roman"/>
                  <w:sz w:val="18"/>
                  <w:szCs w:val="18"/>
                </w:rPr>
                <w:delText>-0.70,0.56</w:delText>
              </w:r>
              <w:r w:rsidRPr="0069726A" w:rsidDel="009E15CC">
                <w:rPr>
                  <w:rFonts w:ascii="Times New Roman" w:hAnsi="Times New Roman" w:cs="Times New Roman"/>
                  <w:sz w:val="18"/>
                  <w:szCs w:val="18"/>
                </w:rPr>
                <w:delText>)</w:delText>
              </w:r>
            </w:del>
          </w:p>
        </w:tc>
        <w:tc>
          <w:tcPr>
            <w:tcW w:w="990" w:type="dxa"/>
          </w:tcPr>
          <w:p w:rsidR="0069726A" w:rsidRPr="00824408" w:rsidDel="009E15CC" w:rsidRDefault="00501424" w:rsidP="00F27D39">
            <w:pPr>
              <w:autoSpaceDE w:val="0"/>
              <w:autoSpaceDN w:val="0"/>
              <w:spacing w:line="480" w:lineRule="auto"/>
              <w:jc w:val="center"/>
              <w:rPr>
                <w:del w:id="574" w:author="Althea ArchMiller" w:date="2018-11-02T10:42:00Z"/>
                <w:rFonts w:ascii="Times New Roman" w:hAnsi="Times New Roman" w:cs="Times New Roman"/>
                <w:b/>
                <w:sz w:val="18"/>
                <w:szCs w:val="18"/>
              </w:rPr>
            </w:pPr>
            <w:del w:id="575" w:author="Althea ArchMiller" w:date="2018-11-02T10:42:00Z">
              <w:r w:rsidRPr="00824408" w:rsidDel="009E15CC">
                <w:rPr>
                  <w:rFonts w:ascii="Times New Roman" w:hAnsi="Times New Roman" w:cs="Times New Roman"/>
                  <w:b/>
                  <w:sz w:val="18"/>
                  <w:szCs w:val="18"/>
                </w:rPr>
                <w:delText>-0.85</w:delText>
              </w:r>
            </w:del>
          </w:p>
          <w:p w:rsidR="00501424" w:rsidRPr="0069726A" w:rsidDel="009E15CC" w:rsidRDefault="00501424" w:rsidP="00F27D39">
            <w:pPr>
              <w:autoSpaceDE w:val="0"/>
              <w:autoSpaceDN w:val="0"/>
              <w:spacing w:line="480" w:lineRule="auto"/>
              <w:jc w:val="center"/>
              <w:rPr>
                <w:del w:id="576" w:author="Althea ArchMiller" w:date="2018-11-02T10:42:00Z"/>
                <w:rFonts w:ascii="Times New Roman" w:hAnsi="Times New Roman" w:cs="Times New Roman"/>
                <w:sz w:val="18"/>
                <w:szCs w:val="18"/>
              </w:rPr>
            </w:pPr>
            <w:del w:id="577" w:author="Althea ArchMiller" w:date="2018-11-02T10:42:00Z">
              <w:r w:rsidRPr="00824408" w:rsidDel="009E15CC">
                <w:rPr>
                  <w:rFonts w:ascii="Times New Roman" w:hAnsi="Times New Roman" w:cs="Times New Roman"/>
                  <w:b/>
                  <w:sz w:val="18"/>
                  <w:szCs w:val="18"/>
                </w:rPr>
                <w:delText>(-1.42,-0.28)</w:delText>
              </w:r>
            </w:del>
          </w:p>
        </w:tc>
        <w:tc>
          <w:tcPr>
            <w:tcW w:w="990" w:type="dxa"/>
          </w:tcPr>
          <w:p w:rsidR="0069726A" w:rsidRPr="00C46183" w:rsidDel="009E15CC" w:rsidRDefault="00501424" w:rsidP="00F27D39">
            <w:pPr>
              <w:autoSpaceDE w:val="0"/>
              <w:autoSpaceDN w:val="0"/>
              <w:spacing w:line="480" w:lineRule="auto"/>
              <w:jc w:val="center"/>
              <w:rPr>
                <w:del w:id="578" w:author="Althea ArchMiller" w:date="2018-11-02T10:42:00Z"/>
                <w:rFonts w:ascii="Times New Roman" w:hAnsi="Times New Roman" w:cs="Times New Roman"/>
                <w:sz w:val="18"/>
                <w:szCs w:val="18"/>
              </w:rPr>
            </w:pPr>
            <w:del w:id="579" w:author="Althea ArchMiller" w:date="2018-11-02T10:42:00Z">
              <w:r w:rsidRPr="00C46183" w:rsidDel="009E15CC">
                <w:rPr>
                  <w:rFonts w:ascii="Times New Roman" w:hAnsi="Times New Roman" w:cs="Times New Roman"/>
                  <w:sz w:val="18"/>
                  <w:szCs w:val="18"/>
                </w:rPr>
                <w:delText>-1.70</w:delText>
              </w:r>
            </w:del>
          </w:p>
          <w:p w:rsidR="0069726A" w:rsidRPr="00C46183" w:rsidDel="009E15CC" w:rsidRDefault="00501424" w:rsidP="00F27D39">
            <w:pPr>
              <w:autoSpaceDE w:val="0"/>
              <w:autoSpaceDN w:val="0"/>
              <w:spacing w:line="480" w:lineRule="auto"/>
              <w:jc w:val="center"/>
              <w:rPr>
                <w:del w:id="580" w:author="Althea ArchMiller" w:date="2018-11-02T10:42:00Z"/>
                <w:rFonts w:ascii="Times New Roman" w:hAnsi="Times New Roman" w:cs="Times New Roman"/>
                <w:sz w:val="18"/>
                <w:szCs w:val="18"/>
              </w:rPr>
            </w:pPr>
            <w:del w:id="581" w:author="Althea ArchMiller" w:date="2018-11-02T10:42:00Z">
              <w:r w:rsidRPr="00C46183" w:rsidDel="009E15CC">
                <w:rPr>
                  <w:rFonts w:ascii="Times New Roman" w:hAnsi="Times New Roman" w:cs="Times New Roman"/>
                  <w:sz w:val="18"/>
                  <w:szCs w:val="18"/>
                </w:rPr>
                <w:delText>(-2.18,-1.23</w:delText>
              </w:r>
              <w:r w:rsidR="0069726A" w:rsidRPr="00C46183" w:rsidDel="009E15CC">
                <w:rPr>
                  <w:rFonts w:ascii="Times New Roman" w:hAnsi="Times New Roman" w:cs="Times New Roman"/>
                  <w:sz w:val="18"/>
                  <w:szCs w:val="18"/>
                </w:rPr>
                <w:delText>)</w:delText>
              </w:r>
            </w:del>
          </w:p>
        </w:tc>
        <w:tc>
          <w:tcPr>
            <w:tcW w:w="810" w:type="dxa"/>
          </w:tcPr>
          <w:p w:rsidR="00501424" w:rsidRPr="00824408" w:rsidDel="009E15CC" w:rsidRDefault="0069726A" w:rsidP="00F27D39">
            <w:pPr>
              <w:autoSpaceDE w:val="0"/>
              <w:autoSpaceDN w:val="0"/>
              <w:spacing w:line="480" w:lineRule="auto"/>
              <w:jc w:val="center"/>
              <w:rPr>
                <w:del w:id="582" w:author="Althea ArchMiller" w:date="2018-11-02T10:42:00Z"/>
                <w:rFonts w:ascii="Times New Roman" w:hAnsi="Times New Roman" w:cs="Times New Roman"/>
                <w:b/>
                <w:sz w:val="18"/>
                <w:szCs w:val="18"/>
              </w:rPr>
            </w:pPr>
            <w:del w:id="583" w:author="Althea ArchMiller" w:date="2018-11-02T10:42:00Z">
              <w:r w:rsidRPr="0069726A" w:rsidDel="009E15CC">
                <w:rPr>
                  <w:rFonts w:ascii="Times New Roman" w:hAnsi="Times New Roman" w:cs="Times New Roman"/>
                  <w:sz w:val="18"/>
                  <w:szCs w:val="18"/>
                </w:rPr>
                <w:delText xml:space="preserve"> </w:delText>
              </w:r>
              <w:r w:rsidR="00501424" w:rsidRPr="00824408" w:rsidDel="009E15CC">
                <w:rPr>
                  <w:rFonts w:ascii="Times New Roman" w:hAnsi="Times New Roman" w:cs="Times New Roman"/>
                  <w:b/>
                  <w:sz w:val="18"/>
                  <w:szCs w:val="18"/>
                </w:rPr>
                <w:delText>0.29</w:delText>
              </w:r>
            </w:del>
          </w:p>
          <w:p w:rsidR="0069726A" w:rsidRPr="0069726A" w:rsidDel="009E15CC" w:rsidRDefault="0069726A" w:rsidP="00F27D39">
            <w:pPr>
              <w:autoSpaceDE w:val="0"/>
              <w:autoSpaceDN w:val="0"/>
              <w:spacing w:line="480" w:lineRule="auto"/>
              <w:jc w:val="center"/>
              <w:rPr>
                <w:del w:id="584" w:author="Althea ArchMiller" w:date="2018-11-02T10:42:00Z"/>
                <w:rFonts w:ascii="Times New Roman" w:hAnsi="Times New Roman" w:cs="Times New Roman"/>
                <w:sz w:val="18"/>
                <w:szCs w:val="18"/>
              </w:rPr>
            </w:pPr>
            <w:del w:id="585" w:author="Althea ArchMiller" w:date="2018-11-02T10:42:00Z">
              <w:r w:rsidRPr="00824408" w:rsidDel="009E15CC">
                <w:rPr>
                  <w:rFonts w:ascii="Times New Roman" w:hAnsi="Times New Roman" w:cs="Times New Roman"/>
                  <w:b/>
                  <w:sz w:val="18"/>
                  <w:szCs w:val="18"/>
                </w:rPr>
                <w:delText>(</w:delText>
              </w:r>
              <w:r w:rsidR="00501424" w:rsidRPr="00824408" w:rsidDel="009E15CC">
                <w:rPr>
                  <w:rFonts w:ascii="Times New Roman" w:hAnsi="Times New Roman" w:cs="Times New Roman"/>
                  <w:b/>
                  <w:sz w:val="18"/>
                  <w:szCs w:val="18"/>
                </w:rPr>
                <w:delText>0.11,0.47</w:delText>
              </w:r>
              <w:r w:rsidRPr="00824408" w:rsidDel="009E15CC">
                <w:rPr>
                  <w:rFonts w:ascii="Times New Roman" w:hAnsi="Times New Roman" w:cs="Times New Roman"/>
                  <w:b/>
                  <w:sz w:val="18"/>
                  <w:szCs w:val="18"/>
                </w:rPr>
                <w:delText>)</w:delText>
              </w:r>
            </w:del>
          </w:p>
        </w:tc>
        <w:tc>
          <w:tcPr>
            <w:tcW w:w="891" w:type="dxa"/>
          </w:tcPr>
          <w:p w:rsidR="0069726A" w:rsidRPr="00824408" w:rsidDel="009E15CC" w:rsidRDefault="009D19EF" w:rsidP="00F27D39">
            <w:pPr>
              <w:autoSpaceDE w:val="0"/>
              <w:autoSpaceDN w:val="0"/>
              <w:spacing w:line="480" w:lineRule="auto"/>
              <w:jc w:val="center"/>
              <w:rPr>
                <w:del w:id="586" w:author="Althea ArchMiller" w:date="2018-11-02T10:42:00Z"/>
                <w:rFonts w:ascii="Times New Roman" w:hAnsi="Times New Roman" w:cs="Times New Roman"/>
                <w:b/>
                <w:sz w:val="18"/>
                <w:szCs w:val="18"/>
              </w:rPr>
            </w:pPr>
            <w:del w:id="587" w:author="Althea ArchMiller" w:date="2018-11-02T10:42:00Z">
              <w:r w:rsidRPr="00824408" w:rsidDel="009E15CC">
                <w:rPr>
                  <w:rFonts w:ascii="Times New Roman" w:hAnsi="Times New Roman" w:cs="Times New Roman"/>
                  <w:b/>
                  <w:sz w:val="18"/>
                  <w:szCs w:val="18"/>
                </w:rPr>
                <w:delText>0.36</w:delText>
              </w:r>
            </w:del>
          </w:p>
          <w:p w:rsidR="009D19EF" w:rsidRPr="0069726A" w:rsidDel="009E15CC" w:rsidRDefault="009D19EF" w:rsidP="00F27D39">
            <w:pPr>
              <w:autoSpaceDE w:val="0"/>
              <w:autoSpaceDN w:val="0"/>
              <w:spacing w:line="480" w:lineRule="auto"/>
              <w:jc w:val="center"/>
              <w:rPr>
                <w:del w:id="588" w:author="Althea ArchMiller" w:date="2018-11-02T10:42:00Z"/>
                <w:rFonts w:ascii="Times New Roman" w:hAnsi="Times New Roman" w:cs="Times New Roman"/>
                <w:sz w:val="18"/>
                <w:szCs w:val="18"/>
              </w:rPr>
            </w:pPr>
            <w:del w:id="589" w:author="Althea ArchMiller" w:date="2018-11-02T10:42:00Z">
              <w:r w:rsidRPr="00824408" w:rsidDel="009E15CC">
                <w:rPr>
                  <w:rFonts w:ascii="Times New Roman" w:hAnsi="Times New Roman" w:cs="Times New Roman"/>
                  <w:b/>
                  <w:sz w:val="18"/>
                  <w:szCs w:val="18"/>
                </w:rPr>
                <w:delText>(0.18,0.55)</w:delText>
              </w:r>
            </w:del>
          </w:p>
        </w:tc>
        <w:tc>
          <w:tcPr>
            <w:tcW w:w="945" w:type="dxa"/>
          </w:tcPr>
          <w:p w:rsidR="009D19EF" w:rsidDel="009E15CC" w:rsidRDefault="009D19EF" w:rsidP="00F27D39">
            <w:pPr>
              <w:autoSpaceDE w:val="0"/>
              <w:autoSpaceDN w:val="0"/>
              <w:spacing w:line="480" w:lineRule="auto"/>
              <w:jc w:val="center"/>
              <w:rPr>
                <w:del w:id="590" w:author="Althea ArchMiller" w:date="2018-11-02T10:42:00Z"/>
                <w:rFonts w:ascii="Times New Roman" w:hAnsi="Times New Roman" w:cs="Times New Roman"/>
                <w:sz w:val="18"/>
                <w:szCs w:val="18"/>
              </w:rPr>
            </w:pPr>
            <w:del w:id="591" w:author="Althea ArchMiller" w:date="2018-11-02T10:42:00Z">
              <w:r w:rsidDel="009E15CC">
                <w:rPr>
                  <w:rFonts w:ascii="Times New Roman" w:hAnsi="Times New Roman" w:cs="Times New Roman"/>
                  <w:sz w:val="18"/>
                  <w:szCs w:val="18"/>
                </w:rPr>
                <w:delText>0.27</w:delText>
              </w:r>
            </w:del>
          </w:p>
          <w:p w:rsidR="0069726A" w:rsidRPr="0069726A" w:rsidDel="009E15CC" w:rsidRDefault="009D19EF" w:rsidP="00F27D39">
            <w:pPr>
              <w:autoSpaceDE w:val="0"/>
              <w:autoSpaceDN w:val="0"/>
              <w:spacing w:line="480" w:lineRule="auto"/>
              <w:jc w:val="center"/>
              <w:rPr>
                <w:del w:id="592" w:author="Althea ArchMiller" w:date="2018-11-02T10:42:00Z"/>
                <w:rFonts w:ascii="Times New Roman" w:hAnsi="Times New Roman" w:cs="Times New Roman"/>
                <w:sz w:val="18"/>
                <w:szCs w:val="18"/>
              </w:rPr>
            </w:pPr>
            <w:del w:id="593" w:author="Althea ArchMiller" w:date="2018-11-02T10:42:00Z">
              <w:r w:rsidDel="009E15CC">
                <w:rPr>
                  <w:rFonts w:ascii="Times New Roman" w:hAnsi="Times New Roman" w:cs="Times New Roman"/>
                  <w:sz w:val="18"/>
                  <w:szCs w:val="18"/>
                </w:rPr>
                <w:delText>(-0.71,0.76</w:delText>
              </w:r>
              <w:r w:rsidR="0069726A" w:rsidRPr="0069726A" w:rsidDel="009E15CC">
                <w:rPr>
                  <w:rFonts w:ascii="Times New Roman" w:hAnsi="Times New Roman" w:cs="Times New Roman"/>
                  <w:sz w:val="18"/>
                  <w:szCs w:val="18"/>
                </w:rPr>
                <w:delText>)</w:delText>
              </w:r>
            </w:del>
          </w:p>
        </w:tc>
        <w:tc>
          <w:tcPr>
            <w:tcW w:w="945" w:type="dxa"/>
          </w:tcPr>
          <w:p w:rsidR="0069726A" w:rsidRPr="00C46183" w:rsidDel="009E15CC" w:rsidRDefault="0069726A" w:rsidP="00F27D39">
            <w:pPr>
              <w:autoSpaceDE w:val="0"/>
              <w:autoSpaceDN w:val="0"/>
              <w:spacing w:line="480" w:lineRule="auto"/>
              <w:jc w:val="center"/>
              <w:rPr>
                <w:del w:id="594" w:author="Althea ArchMiller" w:date="2018-11-02T10:42:00Z"/>
                <w:rFonts w:ascii="Times New Roman" w:hAnsi="Times New Roman" w:cs="Times New Roman"/>
                <w:sz w:val="18"/>
                <w:szCs w:val="18"/>
              </w:rPr>
            </w:pPr>
            <w:del w:id="595" w:author="Althea ArchMiller" w:date="2018-11-02T10:42:00Z">
              <w:r w:rsidRPr="00C46183" w:rsidDel="009E15CC">
                <w:rPr>
                  <w:rFonts w:ascii="Times New Roman" w:hAnsi="Times New Roman" w:cs="Times New Roman"/>
                  <w:sz w:val="18"/>
                  <w:szCs w:val="18"/>
                </w:rPr>
                <w:delText xml:space="preserve"> </w:delText>
              </w:r>
              <w:r w:rsidR="009B60A6" w:rsidRPr="00C46183" w:rsidDel="009E15CC">
                <w:rPr>
                  <w:rFonts w:ascii="Times New Roman" w:hAnsi="Times New Roman" w:cs="Times New Roman"/>
                  <w:sz w:val="18"/>
                  <w:szCs w:val="18"/>
                </w:rPr>
                <w:delText>-2.16</w:delText>
              </w:r>
            </w:del>
          </w:p>
          <w:p w:rsidR="009D19EF" w:rsidRPr="00C46183" w:rsidDel="009E15CC" w:rsidRDefault="009D19EF" w:rsidP="00F27D39">
            <w:pPr>
              <w:autoSpaceDE w:val="0"/>
              <w:autoSpaceDN w:val="0"/>
              <w:spacing w:line="480" w:lineRule="auto"/>
              <w:jc w:val="center"/>
              <w:rPr>
                <w:del w:id="596" w:author="Althea ArchMiller" w:date="2018-11-02T10:42:00Z"/>
                <w:rFonts w:ascii="Times New Roman" w:hAnsi="Times New Roman" w:cs="Times New Roman"/>
                <w:sz w:val="18"/>
                <w:szCs w:val="18"/>
              </w:rPr>
            </w:pPr>
            <w:del w:id="597" w:author="Althea ArchMiller" w:date="2018-11-02T10:42:00Z">
              <w:r w:rsidRPr="00C46183" w:rsidDel="009E15CC">
                <w:rPr>
                  <w:rFonts w:ascii="Times New Roman" w:hAnsi="Times New Roman" w:cs="Times New Roman"/>
                  <w:sz w:val="18"/>
                  <w:szCs w:val="18"/>
                </w:rPr>
                <w:delText>(</w:delText>
              </w:r>
              <w:r w:rsidR="009B60A6" w:rsidRPr="00C46183" w:rsidDel="009E15CC">
                <w:rPr>
                  <w:rFonts w:ascii="Times New Roman" w:hAnsi="Times New Roman" w:cs="Times New Roman"/>
                  <w:sz w:val="18"/>
                  <w:szCs w:val="18"/>
                </w:rPr>
                <w:delText>-3.20,-1.11</w:delText>
              </w:r>
              <w:r w:rsidRPr="00C46183" w:rsidDel="009E15CC">
                <w:rPr>
                  <w:rFonts w:ascii="Times New Roman" w:hAnsi="Times New Roman" w:cs="Times New Roman"/>
                  <w:sz w:val="18"/>
                  <w:szCs w:val="18"/>
                </w:rPr>
                <w:delText>)</w:delText>
              </w:r>
            </w:del>
          </w:p>
        </w:tc>
        <w:tc>
          <w:tcPr>
            <w:tcW w:w="996" w:type="dxa"/>
          </w:tcPr>
          <w:p w:rsidR="0069726A" w:rsidRPr="0069726A" w:rsidDel="009E15CC" w:rsidRDefault="00501424" w:rsidP="00F27D39">
            <w:pPr>
              <w:autoSpaceDE w:val="0"/>
              <w:autoSpaceDN w:val="0"/>
              <w:spacing w:line="480" w:lineRule="auto"/>
              <w:jc w:val="center"/>
              <w:rPr>
                <w:del w:id="598" w:author="Althea ArchMiller" w:date="2018-11-02T10:42:00Z"/>
                <w:rFonts w:ascii="Times New Roman" w:hAnsi="Times New Roman" w:cs="Times New Roman"/>
                <w:sz w:val="18"/>
                <w:szCs w:val="18"/>
              </w:rPr>
            </w:pPr>
            <w:del w:id="599" w:author="Althea ArchMiller" w:date="2018-11-02T10:42:00Z">
              <w:r w:rsidDel="009E15CC">
                <w:rPr>
                  <w:rFonts w:ascii="Times New Roman" w:hAnsi="Times New Roman" w:cs="Times New Roman"/>
                  <w:sz w:val="18"/>
                  <w:szCs w:val="18"/>
                </w:rPr>
                <w:delText>461.61</w:delText>
              </w:r>
            </w:del>
          </w:p>
        </w:tc>
      </w:tr>
      <w:tr w:rsidR="0069726A" w:rsidRPr="0069726A" w:rsidDel="009E15CC" w:rsidTr="00501424">
        <w:trPr>
          <w:del w:id="600" w:author="Althea ArchMiller" w:date="2018-11-02T10:42:00Z"/>
        </w:trPr>
        <w:tc>
          <w:tcPr>
            <w:tcW w:w="1176" w:type="dxa"/>
          </w:tcPr>
          <w:p w:rsidR="0069726A" w:rsidRPr="0069726A" w:rsidDel="009E15CC" w:rsidRDefault="0069726A" w:rsidP="00F27D39">
            <w:pPr>
              <w:autoSpaceDE w:val="0"/>
              <w:autoSpaceDN w:val="0"/>
              <w:spacing w:line="480" w:lineRule="auto"/>
              <w:rPr>
                <w:del w:id="601" w:author="Althea ArchMiller" w:date="2018-11-02T10:42:00Z"/>
                <w:rFonts w:ascii="Times New Roman" w:hAnsi="Times New Roman" w:cs="Times New Roman"/>
                <w:sz w:val="18"/>
                <w:szCs w:val="18"/>
              </w:rPr>
            </w:pPr>
            <w:del w:id="602" w:author="Althea ArchMiller" w:date="2018-11-02T10:42:00Z">
              <w:r w:rsidRPr="0069726A" w:rsidDel="009E15CC">
                <w:rPr>
                  <w:rFonts w:ascii="Times New Roman" w:hAnsi="Times New Roman" w:cs="Times New Roman"/>
                  <w:sz w:val="18"/>
                  <w:szCs w:val="18"/>
                </w:rPr>
                <w:delText>Woody Stems</w:delText>
              </w:r>
            </w:del>
          </w:p>
        </w:tc>
        <w:tc>
          <w:tcPr>
            <w:tcW w:w="984" w:type="dxa"/>
          </w:tcPr>
          <w:p w:rsidR="009B60A6" w:rsidDel="009E15CC" w:rsidRDefault="0069726A" w:rsidP="00F27D39">
            <w:pPr>
              <w:autoSpaceDE w:val="0"/>
              <w:autoSpaceDN w:val="0"/>
              <w:spacing w:line="480" w:lineRule="auto"/>
              <w:jc w:val="center"/>
              <w:rPr>
                <w:del w:id="603" w:author="Althea ArchMiller" w:date="2018-11-02T10:42:00Z"/>
                <w:rFonts w:ascii="Times New Roman" w:hAnsi="Times New Roman" w:cs="Times New Roman"/>
                <w:sz w:val="18"/>
                <w:szCs w:val="18"/>
              </w:rPr>
            </w:pPr>
            <w:del w:id="604" w:author="Althea ArchMiller" w:date="2018-11-02T10:42:00Z">
              <w:r w:rsidRPr="0069726A" w:rsidDel="009E15CC">
                <w:rPr>
                  <w:rFonts w:ascii="Times New Roman" w:hAnsi="Times New Roman" w:cs="Times New Roman"/>
                  <w:sz w:val="18"/>
                  <w:szCs w:val="18"/>
                </w:rPr>
                <w:delText xml:space="preserve"> </w:delText>
              </w:r>
              <w:r w:rsidR="009B60A6" w:rsidDel="009E15CC">
                <w:rPr>
                  <w:rFonts w:ascii="Times New Roman" w:hAnsi="Times New Roman" w:cs="Times New Roman"/>
                  <w:sz w:val="18"/>
                  <w:szCs w:val="18"/>
                </w:rPr>
                <w:delText>0.13</w:delText>
              </w:r>
            </w:del>
          </w:p>
          <w:p w:rsidR="0069726A" w:rsidRPr="0069726A" w:rsidDel="009E15CC" w:rsidRDefault="0069726A" w:rsidP="00F27D39">
            <w:pPr>
              <w:autoSpaceDE w:val="0"/>
              <w:autoSpaceDN w:val="0"/>
              <w:spacing w:line="480" w:lineRule="auto"/>
              <w:jc w:val="center"/>
              <w:rPr>
                <w:del w:id="605" w:author="Althea ArchMiller" w:date="2018-11-02T10:42:00Z"/>
                <w:rFonts w:ascii="Times New Roman" w:hAnsi="Times New Roman" w:cs="Times New Roman"/>
                <w:sz w:val="18"/>
                <w:szCs w:val="18"/>
              </w:rPr>
            </w:pPr>
            <w:del w:id="606" w:author="Althea ArchMiller" w:date="2018-11-02T10:42:00Z">
              <w:r w:rsidRPr="0069726A" w:rsidDel="009E15CC">
                <w:rPr>
                  <w:rFonts w:ascii="Times New Roman" w:hAnsi="Times New Roman" w:cs="Times New Roman"/>
                  <w:sz w:val="18"/>
                  <w:szCs w:val="18"/>
                </w:rPr>
                <w:delText>(</w:delText>
              </w:r>
              <w:r w:rsidR="009B60A6" w:rsidDel="009E15CC">
                <w:rPr>
                  <w:rFonts w:ascii="Times New Roman" w:hAnsi="Times New Roman" w:cs="Times New Roman"/>
                  <w:sz w:val="18"/>
                  <w:szCs w:val="18"/>
                </w:rPr>
                <w:delText>-0.45,0.71</w:delText>
              </w:r>
              <w:r w:rsidRPr="0069726A" w:rsidDel="009E15CC">
                <w:rPr>
                  <w:rFonts w:ascii="Times New Roman" w:hAnsi="Times New Roman" w:cs="Times New Roman"/>
                  <w:sz w:val="18"/>
                  <w:szCs w:val="18"/>
                </w:rPr>
                <w:delText>)</w:delText>
              </w:r>
            </w:del>
          </w:p>
        </w:tc>
        <w:tc>
          <w:tcPr>
            <w:tcW w:w="990" w:type="dxa"/>
          </w:tcPr>
          <w:p w:rsidR="009B60A6" w:rsidRPr="00824408" w:rsidDel="009E15CC" w:rsidRDefault="009B60A6" w:rsidP="00F27D39">
            <w:pPr>
              <w:autoSpaceDE w:val="0"/>
              <w:autoSpaceDN w:val="0"/>
              <w:spacing w:line="480" w:lineRule="auto"/>
              <w:jc w:val="center"/>
              <w:rPr>
                <w:del w:id="607" w:author="Althea ArchMiller" w:date="2018-11-02T10:42:00Z"/>
                <w:rFonts w:ascii="Times New Roman" w:hAnsi="Times New Roman" w:cs="Times New Roman"/>
                <w:b/>
                <w:sz w:val="18"/>
                <w:szCs w:val="18"/>
              </w:rPr>
            </w:pPr>
            <w:del w:id="608" w:author="Althea ArchMiller" w:date="2018-11-02T10:42:00Z">
              <w:r w:rsidRPr="00824408" w:rsidDel="009E15CC">
                <w:rPr>
                  <w:rFonts w:ascii="Times New Roman" w:hAnsi="Times New Roman" w:cs="Times New Roman"/>
                  <w:b/>
                  <w:sz w:val="18"/>
                  <w:szCs w:val="18"/>
                </w:rPr>
                <w:delText>-0.58</w:delText>
              </w:r>
            </w:del>
          </w:p>
          <w:p w:rsidR="0069726A" w:rsidRPr="0069726A" w:rsidDel="009E15CC" w:rsidRDefault="0069726A" w:rsidP="00F27D39">
            <w:pPr>
              <w:autoSpaceDE w:val="0"/>
              <w:autoSpaceDN w:val="0"/>
              <w:spacing w:line="480" w:lineRule="auto"/>
              <w:jc w:val="center"/>
              <w:rPr>
                <w:del w:id="609" w:author="Althea ArchMiller" w:date="2018-11-02T10:42:00Z"/>
                <w:rFonts w:ascii="Times New Roman" w:hAnsi="Times New Roman" w:cs="Times New Roman"/>
                <w:sz w:val="18"/>
                <w:szCs w:val="18"/>
              </w:rPr>
            </w:pPr>
            <w:del w:id="610" w:author="Althea ArchMiller" w:date="2018-11-02T10:42:00Z">
              <w:r w:rsidRPr="00824408" w:rsidDel="009E15CC">
                <w:rPr>
                  <w:rFonts w:ascii="Times New Roman" w:hAnsi="Times New Roman" w:cs="Times New Roman"/>
                  <w:b/>
                  <w:sz w:val="18"/>
                  <w:szCs w:val="18"/>
                </w:rPr>
                <w:delText>(</w:delText>
              </w:r>
              <w:r w:rsidR="009B60A6" w:rsidRPr="00824408" w:rsidDel="009E15CC">
                <w:rPr>
                  <w:rFonts w:ascii="Times New Roman" w:hAnsi="Times New Roman" w:cs="Times New Roman"/>
                  <w:b/>
                  <w:sz w:val="18"/>
                  <w:szCs w:val="18"/>
                </w:rPr>
                <w:delText>-1.11,-0.05</w:delText>
              </w:r>
              <w:r w:rsidRPr="00824408" w:rsidDel="009E15CC">
                <w:rPr>
                  <w:rFonts w:ascii="Times New Roman" w:hAnsi="Times New Roman" w:cs="Times New Roman"/>
                  <w:b/>
                  <w:sz w:val="18"/>
                  <w:szCs w:val="18"/>
                </w:rPr>
                <w:delText>)</w:delText>
              </w:r>
            </w:del>
          </w:p>
        </w:tc>
        <w:tc>
          <w:tcPr>
            <w:tcW w:w="990" w:type="dxa"/>
          </w:tcPr>
          <w:p w:rsidR="0069726A" w:rsidRPr="00C46183" w:rsidDel="009E15CC" w:rsidRDefault="009B60A6" w:rsidP="00F27D39">
            <w:pPr>
              <w:autoSpaceDE w:val="0"/>
              <w:autoSpaceDN w:val="0"/>
              <w:spacing w:line="480" w:lineRule="auto"/>
              <w:jc w:val="center"/>
              <w:rPr>
                <w:del w:id="611" w:author="Althea ArchMiller" w:date="2018-11-02T10:42:00Z"/>
                <w:rFonts w:ascii="Times New Roman" w:hAnsi="Times New Roman" w:cs="Times New Roman"/>
                <w:sz w:val="18"/>
                <w:szCs w:val="18"/>
              </w:rPr>
            </w:pPr>
            <w:del w:id="612" w:author="Althea ArchMiller" w:date="2018-11-02T10:42:00Z">
              <w:r w:rsidRPr="00C46183" w:rsidDel="009E15CC">
                <w:rPr>
                  <w:rFonts w:ascii="Times New Roman" w:hAnsi="Times New Roman" w:cs="Times New Roman"/>
                  <w:sz w:val="18"/>
                  <w:szCs w:val="18"/>
                </w:rPr>
                <w:delText>-1.78</w:delText>
              </w:r>
            </w:del>
          </w:p>
          <w:p w:rsidR="0069726A" w:rsidRPr="00C46183" w:rsidDel="009E15CC" w:rsidRDefault="009B60A6" w:rsidP="00F27D39">
            <w:pPr>
              <w:autoSpaceDE w:val="0"/>
              <w:autoSpaceDN w:val="0"/>
              <w:spacing w:line="480" w:lineRule="auto"/>
              <w:jc w:val="center"/>
              <w:rPr>
                <w:del w:id="613" w:author="Althea ArchMiller" w:date="2018-11-02T10:42:00Z"/>
                <w:rFonts w:ascii="Times New Roman" w:hAnsi="Times New Roman" w:cs="Times New Roman"/>
                <w:sz w:val="18"/>
                <w:szCs w:val="18"/>
              </w:rPr>
            </w:pPr>
            <w:del w:id="614" w:author="Althea ArchMiller" w:date="2018-11-02T10:42:00Z">
              <w:r w:rsidRPr="00C46183" w:rsidDel="009E15CC">
                <w:rPr>
                  <w:rFonts w:ascii="Times New Roman" w:hAnsi="Times New Roman" w:cs="Times New Roman"/>
                  <w:sz w:val="18"/>
                  <w:szCs w:val="18"/>
                </w:rPr>
                <w:delText>(-2.22,-1.35</w:delText>
              </w:r>
              <w:r w:rsidR="0069726A" w:rsidRPr="00C46183" w:rsidDel="009E15CC">
                <w:rPr>
                  <w:rFonts w:ascii="Times New Roman" w:hAnsi="Times New Roman" w:cs="Times New Roman"/>
                  <w:sz w:val="18"/>
                  <w:szCs w:val="18"/>
                </w:rPr>
                <w:delText>)</w:delText>
              </w:r>
            </w:del>
          </w:p>
        </w:tc>
        <w:tc>
          <w:tcPr>
            <w:tcW w:w="810" w:type="dxa"/>
          </w:tcPr>
          <w:p w:rsidR="009B60A6" w:rsidRPr="00824408" w:rsidDel="009E15CC" w:rsidRDefault="009B60A6" w:rsidP="00F27D39">
            <w:pPr>
              <w:autoSpaceDE w:val="0"/>
              <w:autoSpaceDN w:val="0"/>
              <w:spacing w:line="480" w:lineRule="auto"/>
              <w:jc w:val="center"/>
              <w:rPr>
                <w:del w:id="615" w:author="Althea ArchMiller" w:date="2018-11-02T10:42:00Z"/>
                <w:rFonts w:ascii="Times New Roman" w:hAnsi="Times New Roman" w:cs="Times New Roman"/>
                <w:b/>
                <w:sz w:val="18"/>
                <w:szCs w:val="18"/>
              </w:rPr>
            </w:pPr>
            <w:del w:id="616" w:author="Althea ArchMiller" w:date="2018-11-02T10:42:00Z">
              <w:r w:rsidRPr="00824408" w:rsidDel="009E15CC">
                <w:rPr>
                  <w:rFonts w:ascii="Times New Roman" w:hAnsi="Times New Roman" w:cs="Times New Roman"/>
                  <w:b/>
                  <w:sz w:val="18"/>
                  <w:szCs w:val="18"/>
                </w:rPr>
                <w:delText>0.29</w:delText>
              </w:r>
              <w:r w:rsidR="0069726A" w:rsidRPr="00824408" w:rsidDel="009E15CC">
                <w:rPr>
                  <w:rFonts w:ascii="Times New Roman" w:hAnsi="Times New Roman" w:cs="Times New Roman"/>
                  <w:b/>
                  <w:sz w:val="18"/>
                  <w:szCs w:val="18"/>
                </w:rPr>
                <w:delText xml:space="preserve"> </w:delText>
              </w:r>
            </w:del>
          </w:p>
          <w:p w:rsidR="0069726A" w:rsidRPr="0069726A" w:rsidDel="009E15CC" w:rsidRDefault="0069726A" w:rsidP="00F27D39">
            <w:pPr>
              <w:autoSpaceDE w:val="0"/>
              <w:autoSpaceDN w:val="0"/>
              <w:spacing w:line="480" w:lineRule="auto"/>
              <w:jc w:val="center"/>
              <w:rPr>
                <w:del w:id="617" w:author="Althea ArchMiller" w:date="2018-11-02T10:42:00Z"/>
                <w:rFonts w:ascii="Times New Roman" w:hAnsi="Times New Roman" w:cs="Times New Roman"/>
                <w:sz w:val="18"/>
                <w:szCs w:val="18"/>
              </w:rPr>
            </w:pPr>
            <w:del w:id="618" w:author="Althea ArchMiller" w:date="2018-11-02T10:42:00Z">
              <w:r w:rsidRPr="00824408" w:rsidDel="009E15CC">
                <w:rPr>
                  <w:rFonts w:ascii="Times New Roman" w:hAnsi="Times New Roman" w:cs="Times New Roman"/>
                  <w:b/>
                  <w:sz w:val="18"/>
                  <w:szCs w:val="18"/>
                </w:rPr>
                <w:delText>(</w:delText>
              </w:r>
              <w:r w:rsidR="009B60A6" w:rsidRPr="00824408" w:rsidDel="009E15CC">
                <w:rPr>
                  <w:rFonts w:ascii="Times New Roman" w:hAnsi="Times New Roman" w:cs="Times New Roman"/>
                  <w:b/>
                  <w:sz w:val="18"/>
                  <w:szCs w:val="18"/>
                </w:rPr>
                <w:delText>0.11,0.47</w:delText>
              </w:r>
              <w:r w:rsidRPr="00824408" w:rsidDel="009E15CC">
                <w:rPr>
                  <w:rFonts w:ascii="Times New Roman" w:hAnsi="Times New Roman" w:cs="Times New Roman"/>
                  <w:b/>
                  <w:sz w:val="18"/>
                  <w:szCs w:val="18"/>
                </w:rPr>
                <w:delText>)</w:delText>
              </w:r>
            </w:del>
          </w:p>
        </w:tc>
        <w:tc>
          <w:tcPr>
            <w:tcW w:w="891" w:type="dxa"/>
          </w:tcPr>
          <w:p w:rsidR="009B60A6" w:rsidRPr="00824408" w:rsidDel="009E15CC" w:rsidRDefault="009B60A6" w:rsidP="00F27D39">
            <w:pPr>
              <w:autoSpaceDE w:val="0"/>
              <w:autoSpaceDN w:val="0"/>
              <w:spacing w:line="480" w:lineRule="auto"/>
              <w:jc w:val="center"/>
              <w:rPr>
                <w:del w:id="619" w:author="Althea ArchMiller" w:date="2018-11-02T10:42:00Z"/>
                <w:rFonts w:ascii="Times New Roman" w:hAnsi="Times New Roman" w:cs="Times New Roman"/>
                <w:b/>
                <w:sz w:val="18"/>
                <w:szCs w:val="18"/>
              </w:rPr>
            </w:pPr>
            <w:del w:id="620" w:author="Althea ArchMiller" w:date="2018-11-02T10:42:00Z">
              <w:r w:rsidRPr="00824408" w:rsidDel="009E15CC">
                <w:rPr>
                  <w:rFonts w:ascii="Times New Roman" w:hAnsi="Times New Roman" w:cs="Times New Roman"/>
                  <w:b/>
                  <w:sz w:val="18"/>
                  <w:szCs w:val="18"/>
                </w:rPr>
                <w:delText>0.37</w:delText>
              </w:r>
            </w:del>
          </w:p>
          <w:p w:rsidR="0069726A" w:rsidRPr="0069726A" w:rsidDel="009E15CC" w:rsidRDefault="009B60A6" w:rsidP="00F27D39">
            <w:pPr>
              <w:autoSpaceDE w:val="0"/>
              <w:autoSpaceDN w:val="0"/>
              <w:spacing w:line="480" w:lineRule="auto"/>
              <w:jc w:val="center"/>
              <w:rPr>
                <w:del w:id="621" w:author="Althea ArchMiller" w:date="2018-11-02T10:42:00Z"/>
                <w:rFonts w:ascii="Times New Roman" w:hAnsi="Times New Roman" w:cs="Times New Roman"/>
                <w:sz w:val="18"/>
                <w:szCs w:val="18"/>
              </w:rPr>
            </w:pPr>
            <w:del w:id="622" w:author="Althea ArchMiller" w:date="2018-11-02T10:42:00Z">
              <w:r w:rsidRPr="00824408" w:rsidDel="009E15CC">
                <w:rPr>
                  <w:rFonts w:ascii="Times New Roman" w:hAnsi="Times New Roman" w:cs="Times New Roman"/>
                  <w:b/>
                  <w:sz w:val="18"/>
                  <w:szCs w:val="18"/>
                </w:rPr>
                <w:delText>(0.18,0.55)</w:delText>
              </w:r>
            </w:del>
          </w:p>
        </w:tc>
        <w:tc>
          <w:tcPr>
            <w:tcW w:w="945" w:type="dxa"/>
          </w:tcPr>
          <w:p w:rsidR="009B60A6" w:rsidDel="009E15CC" w:rsidRDefault="009B60A6" w:rsidP="00F27D39">
            <w:pPr>
              <w:autoSpaceDE w:val="0"/>
              <w:autoSpaceDN w:val="0"/>
              <w:spacing w:line="480" w:lineRule="auto"/>
              <w:jc w:val="center"/>
              <w:rPr>
                <w:del w:id="623" w:author="Althea ArchMiller" w:date="2018-11-02T10:42:00Z"/>
                <w:rFonts w:ascii="Times New Roman" w:hAnsi="Times New Roman" w:cs="Times New Roman"/>
                <w:sz w:val="18"/>
                <w:szCs w:val="18"/>
              </w:rPr>
            </w:pPr>
            <w:del w:id="624" w:author="Althea ArchMiller" w:date="2018-11-02T10:42:00Z">
              <w:r w:rsidDel="009E15CC">
                <w:rPr>
                  <w:rFonts w:ascii="Times New Roman" w:hAnsi="Times New Roman" w:cs="Times New Roman"/>
                  <w:sz w:val="18"/>
                  <w:szCs w:val="18"/>
                </w:rPr>
                <w:delText>0.07</w:delText>
              </w:r>
            </w:del>
          </w:p>
          <w:p w:rsidR="0069726A" w:rsidRPr="0069726A" w:rsidDel="009E15CC" w:rsidRDefault="009D19EF" w:rsidP="00F27D39">
            <w:pPr>
              <w:autoSpaceDE w:val="0"/>
              <w:autoSpaceDN w:val="0"/>
              <w:spacing w:line="480" w:lineRule="auto"/>
              <w:jc w:val="center"/>
              <w:rPr>
                <w:del w:id="625" w:author="Althea ArchMiller" w:date="2018-11-02T10:42:00Z"/>
                <w:rFonts w:ascii="Times New Roman" w:hAnsi="Times New Roman" w:cs="Times New Roman"/>
                <w:sz w:val="18"/>
                <w:szCs w:val="18"/>
              </w:rPr>
            </w:pPr>
            <w:del w:id="626" w:author="Althea ArchMiller" w:date="2018-11-02T10:42:00Z">
              <w:r w:rsidDel="009E15CC">
                <w:rPr>
                  <w:rFonts w:ascii="Times New Roman" w:hAnsi="Times New Roman" w:cs="Times New Roman"/>
                  <w:sz w:val="18"/>
                  <w:szCs w:val="18"/>
                </w:rPr>
                <w:delText>(</w:delText>
              </w:r>
              <w:r w:rsidR="009B60A6" w:rsidDel="009E15CC">
                <w:rPr>
                  <w:rFonts w:ascii="Times New Roman" w:hAnsi="Times New Roman" w:cs="Times New Roman"/>
                  <w:sz w:val="18"/>
                  <w:szCs w:val="18"/>
                </w:rPr>
                <w:delText>-0.68,0.82</w:delText>
              </w:r>
              <w:r w:rsidR="0069726A" w:rsidRPr="0069726A" w:rsidDel="009E15CC">
                <w:rPr>
                  <w:rFonts w:ascii="Times New Roman" w:hAnsi="Times New Roman" w:cs="Times New Roman"/>
                  <w:sz w:val="18"/>
                  <w:szCs w:val="18"/>
                </w:rPr>
                <w:delText>)</w:delText>
              </w:r>
            </w:del>
          </w:p>
        </w:tc>
        <w:tc>
          <w:tcPr>
            <w:tcW w:w="945" w:type="dxa"/>
          </w:tcPr>
          <w:p w:rsidR="009B60A6" w:rsidRPr="00C46183" w:rsidDel="009E15CC" w:rsidRDefault="009B60A6" w:rsidP="00F27D39">
            <w:pPr>
              <w:autoSpaceDE w:val="0"/>
              <w:autoSpaceDN w:val="0"/>
              <w:spacing w:line="480" w:lineRule="auto"/>
              <w:jc w:val="center"/>
              <w:rPr>
                <w:del w:id="627" w:author="Althea ArchMiller" w:date="2018-11-02T10:42:00Z"/>
                <w:rFonts w:ascii="Times New Roman" w:hAnsi="Times New Roman" w:cs="Times New Roman"/>
                <w:sz w:val="18"/>
                <w:szCs w:val="18"/>
              </w:rPr>
            </w:pPr>
            <w:del w:id="628" w:author="Althea ArchMiller" w:date="2018-11-02T10:42:00Z">
              <w:r w:rsidRPr="00C46183" w:rsidDel="009E15CC">
                <w:rPr>
                  <w:rFonts w:ascii="Times New Roman" w:hAnsi="Times New Roman" w:cs="Times New Roman"/>
                  <w:sz w:val="18"/>
                  <w:szCs w:val="18"/>
                </w:rPr>
                <w:delText>-2.12</w:delText>
              </w:r>
            </w:del>
          </w:p>
          <w:p w:rsidR="0069726A" w:rsidRPr="00C46183" w:rsidDel="009E15CC" w:rsidRDefault="009D19EF" w:rsidP="00F27D39">
            <w:pPr>
              <w:autoSpaceDE w:val="0"/>
              <w:autoSpaceDN w:val="0"/>
              <w:spacing w:line="480" w:lineRule="auto"/>
              <w:jc w:val="center"/>
              <w:rPr>
                <w:del w:id="629" w:author="Althea ArchMiller" w:date="2018-11-02T10:42:00Z"/>
                <w:rFonts w:ascii="Times New Roman" w:hAnsi="Times New Roman" w:cs="Times New Roman"/>
                <w:sz w:val="18"/>
                <w:szCs w:val="18"/>
              </w:rPr>
            </w:pPr>
            <w:del w:id="630" w:author="Althea ArchMiller" w:date="2018-11-02T10:42:00Z">
              <w:r w:rsidRPr="00C46183" w:rsidDel="009E15CC">
                <w:rPr>
                  <w:rFonts w:ascii="Times New Roman" w:hAnsi="Times New Roman" w:cs="Times New Roman"/>
                  <w:sz w:val="18"/>
                  <w:szCs w:val="18"/>
                </w:rPr>
                <w:delText>(</w:delText>
              </w:r>
              <w:r w:rsidR="009B60A6" w:rsidRPr="00C46183" w:rsidDel="009E15CC">
                <w:rPr>
                  <w:rFonts w:ascii="Times New Roman" w:hAnsi="Times New Roman" w:cs="Times New Roman"/>
                  <w:sz w:val="18"/>
                  <w:szCs w:val="18"/>
                </w:rPr>
                <w:delText>-3.14,-1.10</w:delText>
              </w:r>
              <w:r w:rsidR="0069726A" w:rsidRPr="00C46183" w:rsidDel="009E15CC">
                <w:rPr>
                  <w:rFonts w:ascii="Times New Roman" w:hAnsi="Times New Roman" w:cs="Times New Roman"/>
                  <w:sz w:val="18"/>
                  <w:szCs w:val="18"/>
                </w:rPr>
                <w:delText>)</w:delText>
              </w:r>
            </w:del>
          </w:p>
        </w:tc>
        <w:tc>
          <w:tcPr>
            <w:tcW w:w="996" w:type="dxa"/>
          </w:tcPr>
          <w:p w:rsidR="0069726A" w:rsidRPr="0069726A" w:rsidDel="009E15CC" w:rsidRDefault="00501424" w:rsidP="00F27D39">
            <w:pPr>
              <w:autoSpaceDE w:val="0"/>
              <w:autoSpaceDN w:val="0"/>
              <w:spacing w:line="480" w:lineRule="auto"/>
              <w:jc w:val="center"/>
              <w:rPr>
                <w:del w:id="631" w:author="Althea ArchMiller" w:date="2018-11-02T10:42:00Z"/>
                <w:rFonts w:ascii="Times New Roman" w:hAnsi="Times New Roman" w:cs="Times New Roman"/>
                <w:sz w:val="18"/>
                <w:szCs w:val="18"/>
              </w:rPr>
            </w:pPr>
            <w:del w:id="632" w:author="Althea ArchMiller" w:date="2018-11-02T10:42:00Z">
              <w:r w:rsidDel="009E15CC">
                <w:rPr>
                  <w:rFonts w:ascii="Times New Roman" w:hAnsi="Times New Roman" w:cs="Times New Roman"/>
                  <w:sz w:val="18"/>
                  <w:szCs w:val="18"/>
                </w:rPr>
                <w:delText>463.78</w:delText>
              </w:r>
            </w:del>
          </w:p>
        </w:tc>
      </w:tr>
      <w:tr w:rsidR="0069726A" w:rsidRPr="0069726A" w:rsidDel="009E15CC" w:rsidTr="00501424">
        <w:trPr>
          <w:del w:id="633" w:author="Althea ArchMiller" w:date="2018-11-02T10:42:00Z"/>
        </w:trPr>
        <w:tc>
          <w:tcPr>
            <w:tcW w:w="1176" w:type="dxa"/>
          </w:tcPr>
          <w:p w:rsidR="0069726A" w:rsidRPr="0069726A" w:rsidDel="009E15CC" w:rsidRDefault="0069726A" w:rsidP="00F27D39">
            <w:pPr>
              <w:autoSpaceDE w:val="0"/>
              <w:autoSpaceDN w:val="0"/>
              <w:spacing w:line="480" w:lineRule="auto"/>
              <w:rPr>
                <w:del w:id="634" w:author="Althea ArchMiller" w:date="2018-11-02T10:42:00Z"/>
                <w:rFonts w:ascii="Times New Roman" w:hAnsi="Times New Roman" w:cs="Times New Roman"/>
                <w:sz w:val="18"/>
                <w:szCs w:val="18"/>
              </w:rPr>
            </w:pPr>
            <w:del w:id="635" w:author="Althea ArchMiller" w:date="2018-11-02T10:42:00Z">
              <w:r w:rsidRPr="0069726A" w:rsidDel="009E15CC">
                <w:rPr>
                  <w:rFonts w:ascii="Times New Roman" w:hAnsi="Times New Roman" w:cs="Times New Roman"/>
                  <w:sz w:val="18"/>
                  <w:szCs w:val="18"/>
                </w:rPr>
                <w:delText>Null</w:delText>
              </w:r>
            </w:del>
          </w:p>
        </w:tc>
        <w:tc>
          <w:tcPr>
            <w:tcW w:w="984" w:type="dxa"/>
          </w:tcPr>
          <w:p w:rsidR="0069726A" w:rsidDel="009E15CC" w:rsidRDefault="000709A1" w:rsidP="00F27D39">
            <w:pPr>
              <w:autoSpaceDE w:val="0"/>
              <w:autoSpaceDN w:val="0"/>
              <w:spacing w:line="480" w:lineRule="auto"/>
              <w:jc w:val="center"/>
              <w:rPr>
                <w:del w:id="636" w:author="Althea ArchMiller" w:date="2018-11-02T10:42:00Z"/>
                <w:rFonts w:ascii="Times New Roman" w:hAnsi="Times New Roman" w:cs="Times New Roman"/>
                <w:sz w:val="18"/>
                <w:szCs w:val="18"/>
              </w:rPr>
            </w:pPr>
            <w:del w:id="637" w:author="Althea ArchMiller" w:date="2018-11-02T10:42:00Z">
              <w:r w:rsidDel="009E15CC">
                <w:rPr>
                  <w:rFonts w:ascii="Times New Roman" w:hAnsi="Times New Roman" w:cs="Times New Roman"/>
                  <w:sz w:val="18"/>
                  <w:szCs w:val="18"/>
                </w:rPr>
                <w:delText>0.26</w:delText>
              </w:r>
            </w:del>
          </w:p>
          <w:p w:rsidR="000709A1" w:rsidRPr="0069726A" w:rsidDel="009E15CC" w:rsidRDefault="000709A1" w:rsidP="00F27D39">
            <w:pPr>
              <w:autoSpaceDE w:val="0"/>
              <w:autoSpaceDN w:val="0"/>
              <w:spacing w:line="480" w:lineRule="auto"/>
              <w:jc w:val="center"/>
              <w:rPr>
                <w:del w:id="638" w:author="Althea ArchMiller" w:date="2018-11-02T10:42:00Z"/>
                <w:rFonts w:ascii="Times New Roman" w:hAnsi="Times New Roman" w:cs="Times New Roman"/>
                <w:sz w:val="18"/>
                <w:szCs w:val="18"/>
              </w:rPr>
            </w:pPr>
            <w:del w:id="639" w:author="Althea ArchMiller" w:date="2018-11-02T10:42:00Z">
              <w:r w:rsidDel="009E15CC">
                <w:rPr>
                  <w:rFonts w:ascii="Times New Roman" w:hAnsi="Times New Roman" w:cs="Times New Roman"/>
                  <w:sz w:val="18"/>
                  <w:szCs w:val="18"/>
                </w:rPr>
                <w:delText>(-0.36,0.87)</w:delText>
              </w:r>
            </w:del>
          </w:p>
        </w:tc>
        <w:tc>
          <w:tcPr>
            <w:tcW w:w="990" w:type="dxa"/>
          </w:tcPr>
          <w:p w:rsidR="0069726A" w:rsidDel="009E15CC" w:rsidRDefault="00FC7227" w:rsidP="00F27D39">
            <w:pPr>
              <w:autoSpaceDE w:val="0"/>
              <w:autoSpaceDN w:val="0"/>
              <w:spacing w:line="480" w:lineRule="auto"/>
              <w:jc w:val="center"/>
              <w:rPr>
                <w:del w:id="640" w:author="Althea ArchMiller" w:date="2018-11-02T10:42:00Z"/>
                <w:rFonts w:ascii="Times New Roman" w:hAnsi="Times New Roman" w:cs="Times New Roman"/>
                <w:sz w:val="18"/>
                <w:szCs w:val="18"/>
              </w:rPr>
            </w:pPr>
            <w:del w:id="641" w:author="Althea ArchMiller" w:date="2018-11-02T10:42:00Z">
              <w:r w:rsidDel="009E15CC">
                <w:rPr>
                  <w:rFonts w:ascii="Times New Roman" w:hAnsi="Times New Roman" w:cs="Times New Roman"/>
                  <w:sz w:val="18"/>
                  <w:szCs w:val="18"/>
                </w:rPr>
                <w:delText>--</w:delText>
              </w:r>
            </w:del>
          </w:p>
          <w:p w:rsidR="000709A1" w:rsidRPr="0069726A" w:rsidDel="009E15CC" w:rsidRDefault="00FC7227" w:rsidP="00F27D39">
            <w:pPr>
              <w:autoSpaceDE w:val="0"/>
              <w:autoSpaceDN w:val="0"/>
              <w:spacing w:line="480" w:lineRule="auto"/>
              <w:jc w:val="center"/>
              <w:rPr>
                <w:del w:id="642" w:author="Althea ArchMiller" w:date="2018-11-02T10:42:00Z"/>
                <w:rFonts w:ascii="Times New Roman" w:hAnsi="Times New Roman" w:cs="Times New Roman"/>
                <w:sz w:val="18"/>
                <w:szCs w:val="18"/>
              </w:rPr>
            </w:pPr>
            <w:del w:id="643" w:author="Althea ArchMiller" w:date="2018-11-02T10:42:00Z">
              <w:r w:rsidDel="009E15CC">
                <w:rPr>
                  <w:rFonts w:ascii="Times New Roman" w:hAnsi="Times New Roman" w:cs="Times New Roman"/>
                  <w:sz w:val="18"/>
                  <w:szCs w:val="18"/>
                </w:rPr>
                <w:delText>--</w:delText>
              </w:r>
            </w:del>
          </w:p>
        </w:tc>
        <w:tc>
          <w:tcPr>
            <w:tcW w:w="990" w:type="dxa"/>
          </w:tcPr>
          <w:p w:rsidR="0069726A" w:rsidRPr="00C46183" w:rsidDel="009E15CC" w:rsidRDefault="000709A1" w:rsidP="00F27D39">
            <w:pPr>
              <w:autoSpaceDE w:val="0"/>
              <w:autoSpaceDN w:val="0"/>
              <w:spacing w:line="480" w:lineRule="auto"/>
              <w:jc w:val="center"/>
              <w:rPr>
                <w:del w:id="644" w:author="Althea ArchMiller" w:date="2018-11-02T10:42:00Z"/>
                <w:rFonts w:ascii="Times New Roman" w:hAnsi="Times New Roman" w:cs="Times New Roman"/>
                <w:sz w:val="18"/>
                <w:szCs w:val="18"/>
              </w:rPr>
            </w:pPr>
            <w:del w:id="645" w:author="Althea ArchMiller" w:date="2018-11-02T10:42:00Z">
              <w:r w:rsidRPr="00C46183" w:rsidDel="009E15CC">
                <w:rPr>
                  <w:rFonts w:ascii="Times New Roman" w:hAnsi="Times New Roman" w:cs="Times New Roman"/>
                  <w:sz w:val="18"/>
                  <w:szCs w:val="18"/>
                </w:rPr>
                <w:delText>-1.74</w:delText>
              </w:r>
            </w:del>
          </w:p>
          <w:p w:rsidR="000709A1" w:rsidRPr="00C46183" w:rsidDel="009E15CC" w:rsidRDefault="000709A1" w:rsidP="00F27D39">
            <w:pPr>
              <w:autoSpaceDE w:val="0"/>
              <w:autoSpaceDN w:val="0"/>
              <w:spacing w:line="480" w:lineRule="auto"/>
              <w:jc w:val="center"/>
              <w:rPr>
                <w:del w:id="646" w:author="Althea ArchMiller" w:date="2018-11-02T10:42:00Z"/>
                <w:rFonts w:ascii="Times New Roman" w:hAnsi="Times New Roman" w:cs="Times New Roman"/>
                <w:sz w:val="18"/>
                <w:szCs w:val="18"/>
              </w:rPr>
            </w:pPr>
            <w:del w:id="647" w:author="Althea ArchMiller" w:date="2018-11-02T10:42:00Z">
              <w:r w:rsidRPr="00C46183" w:rsidDel="009E15CC">
                <w:rPr>
                  <w:rFonts w:ascii="Times New Roman" w:hAnsi="Times New Roman" w:cs="Times New Roman"/>
                  <w:sz w:val="18"/>
                  <w:szCs w:val="18"/>
                </w:rPr>
                <w:delText>(-2.18,-1.30)</w:delText>
              </w:r>
            </w:del>
          </w:p>
        </w:tc>
        <w:tc>
          <w:tcPr>
            <w:tcW w:w="810" w:type="dxa"/>
          </w:tcPr>
          <w:p w:rsidR="0069726A" w:rsidRPr="00824408" w:rsidDel="009E15CC" w:rsidRDefault="000709A1" w:rsidP="00F27D39">
            <w:pPr>
              <w:autoSpaceDE w:val="0"/>
              <w:autoSpaceDN w:val="0"/>
              <w:spacing w:line="480" w:lineRule="auto"/>
              <w:jc w:val="center"/>
              <w:rPr>
                <w:del w:id="648" w:author="Althea ArchMiller" w:date="2018-11-02T10:42:00Z"/>
                <w:rFonts w:ascii="Times New Roman" w:hAnsi="Times New Roman" w:cs="Times New Roman"/>
                <w:b/>
                <w:sz w:val="18"/>
                <w:szCs w:val="18"/>
              </w:rPr>
            </w:pPr>
            <w:del w:id="649" w:author="Althea ArchMiller" w:date="2018-11-02T10:42:00Z">
              <w:r w:rsidRPr="00824408" w:rsidDel="009E15CC">
                <w:rPr>
                  <w:rFonts w:ascii="Times New Roman" w:hAnsi="Times New Roman" w:cs="Times New Roman"/>
                  <w:b/>
                  <w:sz w:val="18"/>
                  <w:szCs w:val="18"/>
                </w:rPr>
                <w:delText>0.29</w:delText>
              </w:r>
            </w:del>
          </w:p>
          <w:p w:rsidR="000709A1" w:rsidRPr="0069726A" w:rsidDel="009E15CC" w:rsidRDefault="000709A1" w:rsidP="00F27D39">
            <w:pPr>
              <w:autoSpaceDE w:val="0"/>
              <w:autoSpaceDN w:val="0"/>
              <w:spacing w:line="480" w:lineRule="auto"/>
              <w:jc w:val="center"/>
              <w:rPr>
                <w:del w:id="650" w:author="Althea ArchMiller" w:date="2018-11-02T10:42:00Z"/>
                <w:rFonts w:ascii="Times New Roman" w:hAnsi="Times New Roman" w:cs="Times New Roman"/>
                <w:sz w:val="18"/>
                <w:szCs w:val="18"/>
              </w:rPr>
            </w:pPr>
            <w:del w:id="651" w:author="Althea ArchMiller" w:date="2018-11-02T10:42:00Z">
              <w:r w:rsidRPr="00824408" w:rsidDel="009E15CC">
                <w:rPr>
                  <w:rFonts w:ascii="Times New Roman" w:hAnsi="Times New Roman" w:cs="Times New Roman"/>
                  <w:b/>
                  <w:sz w:val="18"/>
                  <w:szCs w:val="18"/>
                </w:rPr>
                <w:delText>(0.11,0.47)</w:delText>
              </w:r>
            </w:del>
          </w:p>
        </w:tc>
        <w:tc>
          <w:tcPr>
            <w:tcW w:w="891" w:type="dxa"/>
          </w:tcPr>
          <w:p w:rsidR="0069726A" w:rsidRPr="00824408" w:rsidDel="009E15CC" w:rsidRDefault="000709A1" w:rsidP="00F27D39">
            <w:pPr>
              <w:autoSpaceDE w:val="0"/>
              <w:autoSpaceDN w:val="0"/>
              <w:spacing w:line="480" w:lineRule="auto"/>
              <w:jc w:val="center"/>
              <w:rPr>
                <w:del w:id="652" w:author="Althea ArchMiller" w:date="2018-11-02T10:42:00Z"/>
                <w:rFonts w:ascii="Times New Roman" w:hAnsi="Times New Roman" w:cs="Times New Roman"/>
                <w:b/>
                <w:sz w:val="18"/>
                <w:szCs w:val="18"/>
              </w:rPr>
            </w:pPr>
            <w:del w:id="653" w:author="Althea ArchMiller" w:date="2018-11-02T10:42:00Z">
              <w:r w:rsidRPr="00824408" w:rsidDel="009E15CC">
                <w:rPr>
                  <w:rFonts w:ascii="Times New Roman" w:hAnsi="Times New Roman" w:cs="Times New Roman"/>
                  <w:b/>
                  <w:sz w:val="18"/>
                  <w:szCs w:val="18"/>
                </w:rPr>
                <w:delText>0.37</w:delText>
              </w:r>
            </w:del>
          </w:p>
          <w:p w:rsidR="000709A1" w:rsidRPr="0069726A" w:rsidDel="009E15CC" w:rsidRDefault="000709A1" w:rsidP="00F27D39">
            <w:pPr>
              <w:autoSpaceDE w:val="0"/>
              <w:autoSpaceDN w:val="0"/>
              <w:spacing w:line="480" w:lineRule="auto"/>
              <w:jc w:val="center"/>
              <w:rPr>
                <w:del w:id="654" w:author="Althea ArchMiller" w:date="2018-11-02T10:42:00Z"/>
                <w:rFonts w:ascii="Times New Roman" w:hAnsi="Times New Roman" w:cs="Times New Roman"/>
                <w:sz w:val="18"/>
                <w:szCs w:val="18"/>
              </w:rPr>
            </w:pPr>
            <w:del w:id="655" w:author="Althea ArchMiller" w:date="2018-11-02T10:42:00Z">
              <w:r w:rsidRPr="00824408" w:rsidDel="009E15CC">
                <w:rPr>
                  <w:rFonts w:ascii="Times New Roman" w:hAnsi="Times New Roman" w:cs="Times New Roman"/>
                  <w:b/>
                  <w:sz w:val="18"/>
                  <w:szCs w:val="18"/>
                </w:rPr>
                <w:delText>(0.18,0.55)</w:delText>
              </w:r>
            </w:del>
          </w:p>
        </w:tc>
        <w:tc>
          <w:tcPr>
            <w:tcW w:w="945" w:type="dxa"/>
          </w:tcPr>
          <w:p w:rsidR="0069726A" w:rsidDel="009E15CC" w:rsidRDefault="000709A1" w:rsidP="00F27D39">
            <w:pPr>
              <w:autoSpaceDE w:val="0"/>
              <w:autoSpaceDN w:val="0"/>
              <w:spacing w:line="480" w:lineRule="auto"/>
              <w:jc w:val="center"/>
              <w:rPr>
                <w:del w:id="656" w:author="Althea ArchMiller" w:date="2018-11-02T10:42:00Z"/>
                <w:rFonts w:ascii="Times New Roman" w:hAnsi="Times New Roman" w:cs="Times New Roman"/>
                <w:sz w:val="18"/>
                <w:szCs w:val="18"/>
              </w:rPr>
            </w:pPr>
            <w:del w:id="657" w:author="Althea ArchMiller" w:date="2018-11-02T10:42:00Z">
              <w:r w:rsidDel="009E15CC">
                <w:rPr>
                  <w:rFonts w:ascii="Times New Roman" w:hAnsi="Times New Roman" w:cs="Times New Roman"/>
                  <w:sz w:val="18"/>
                  <w:szCs w:val="18"/>
                </w:rPr>
                <w:delText>0.03</w:delText>
              </w:r>
            </w:del>
          </w:p>
          <w:p w:rsidR="000709A1" w:rsidRPr="0069726A" w:rsidDel="009E15CC" w:rsidRDefault="000709A1" w:rsidP="00F27D39">
            <w:pPr>
              <w:autoSpaceDE w:val="0"/>
              <w:autoSpaceDN w:val="0"/>
              <w:spacing w:line="480" w:lineRule="auto"/>
              <w:jc w:val="center"/>
              <w:rPr>
                <w:del w:id="658" w:author="Althea ArchMiller" w:date="2018-11-02T10:42:00Z"/>
                <w:rFonts w:ascii="Times New Roman" w:hAnsi="Times New Roman" w:cs="Times New Roman"/>
                <w:sz w:val="18"/>
                <w:szCs w:val="18"/>
              </w:rPr>
            </w:pPr>
            <w:del w:id="659" w:author="Althea ArchMiller" w:date="2018-11-02T10:42:00Z">
              <w:r w:rsidDel="009E15CC">
                <w:rPr>
                  <w:rFonts w:ascii="Times New Roman" w:hAnsi="Times New Roman" w:cs="Times New Roman"/>
                  <w:sz w:val="18"/>
                  <w:szCs w:val="18"/>
                </w:rPr>
                <w:delText>(-0.70,0.76)</w:delText>
              </w:r>
            </w:del>
          </w:p>
        </w:tc>
        <w:tc>
          <w:tcPr>
            <w:tcW w:w="945" w:type="dxa"/>
          </w:tcPr>
          <w:p w:rsidR="0069726A" w:rsidRPr="00C46183" w:rsidDel="009E15CC" w:rsidRDefault="000709A1" w:rsidP="00F27D39">
            <w:pPr>
              <w:autoSpaceDE w:val="0"/>
              <w:autoSpaceDN w:val="0"/>
              <w:spacing w:line="480" w:lineRule="auto"/>
              <w:jc w:val="center"/>
              <w:rPr>
                <w:del w:id="660" w:author="Althea ArchMiller" w:date="2018-11-02T10:42:00Z"/>
                <w:rFonts w:ascii="Times New Roman" w:hAnsi="Times New Roman" w:cs="Times New Roman"/>
                <w:sz w:val="18"/>
                <w:szCs w:val="18"/>
              </w:rPr>
            </w:pPr>
            <w:del w:id="661" w:author="Althea ArchMiller" w:date="2018-11-02T10:42:00Z">
              <w:r w:rsidRPr="00C46183" w:rsidDel="009E15CC">
                <w:rPr>
                  <w:rFonts w:ascii="Times New Roman" w:hAnsi="Times New Roman" w:cs="Times New Roman"/>
                  <w:sz w:val="18"/>
                  <w:szCs w:val="18"/>
                </w:rPr>
                <w:delText>-2.09</w:delText>
              </w:r>
            </w:del>
          </w:p>
          <w:p w:rsidR="000709A1" w:rsidRPr="00C46183" w:rsidDel="009E15CC" w:rsidRDefault="000709A1" w:rsidP="00F27D39">
            <w:pPr>
              <w:autoSpaceDE w:val="0"/>
              <w:autoSpaceDN w:val="0"/>
              <w:spacing w:line="480" w:lineRule="auto"/>
              <w:jc w:val="center"/>
              <w:rPr>
                <w:del w:id="662" w:author="Althea ArchMiller" w:date="2018-11-02T10:42:00Z"/>
                <w:rFonts w:ascii="Times New Roman" w:hAnsi="Times New Roman" w:cs="Times New Roman"/>
                <w:sz w:val="18"/>
                <w:szCs w:val="18"/>
              </w:rPr>
            </w:pPr>
            <w:del w:id="663" w:author="Althea ArchMiller" w:date="2018-11-02T10:42:00Z">
              <w:r w:rsidRPr="00C46183" w:rsidDel="009E15CC">
                <w:rPr>
                  <w:rFonts w:ascii="Times New Roman" w:hAnsi="Times New Roman" w:cs="Times New Roman"/>
                  <w:sz w:val="18"/>
                  <w:szCs w:val="18"/>
                </w:rPr>
                <w:delText>(-3.06,-1.12)</w:delText>
              </w:r>
            </w:del>
          </w:p>
        </w:tc>
        <w:tc>
          <w:tcPr>
            <w:tcW w:w="996" w:type="dxa"/>
          </w:tcPr>
          <w:p w:rsidR="0069726A" w:rsidRPr="0069726A" w:rsidDel="009E15CC" w:rsidRDefault="00501424" w:rsidP="00F27D39">
            <w:pPr>
              <w:autoSpaceDE w:val="0"/>
              <w:autoSpaceDN w:val="0"/>
              <w:spacing w:line="480" w:lineRule="auto"/>
              <w:jc w:val="center"/>
              <w:rPr>
                <w:del w:id="664" w:author="Althea ArchMiller" w:date="2018-11-02T10:42:00Z"/>
                <w:rFonts w:ascii="Times New Roman" w:hAnsi="Times New Roman" w:cs="Times New Roman"/>
                <w:sz w:val="18"/>
                <w:szCs w:val="18"/>
              </w:rPr>
            </w:pPr>
            <w:del w:id="665" w:author="Althea ArchMiller" w:date="2018-11-02T10:42:00Z">
              <w:r w:rsidDel="009E15CC">
                <w:rPr>
                  <w:rFonts w:ascii="Times New Roman" w:hAnsi="Times New Roman" w:cs="Times New Roman"/>
                  <w:sz w:val="18"/>
                  <w:szCs w:val="18"/>
                </w:rPr>
                <w:delText>464.09</w:delText>
              </w:r>
            </w:del>
          </w:p>
        </w:tc>
      </w:tr>
      <w:tr w:rsidR="0069726A" w:rsidRPr="0069726A" w:rsidDel="009E15CC" w:rsidTr="00501424">
        <w:trPr>
          <w:del w:id="666" w:author="Althea ArchMiller" w:date="2018-11-02T10:42:00Z"/>
        </w:trPr>
        <w:tc>
          <w:tcPr>
            <w:tcW w:w="1176" w:type="dxa"/>
            <w:tcBorders>
              <w:bottom w:val="single" w:sz="4" w:space="0" w:color="auto"/>
            </w:tcBorders>
          </w:tcPr>
          <w:p w:rsidR="0069726A" w:rsidRPr="0069726A" w:rsidDel="009E15CC" w:rsidRDefault="0069726A" w:rsidP="00F27D39">
            <w:pPr>
              <w:autoSpaceDE w:val="0"/>
              <w:autoSpaceDN w:val="0"/>
              <w:spacing w:line="480" w:lineRule="auto"/>
              <w:rPr>
                <w:del w:id="667" w:author="Althea ArchMiller" w:date="2018-11-02T10:42:00Z"/>
                <w:rFonts w:ascii="Times New Roman" w:hAnsi="Times New Roman" w:cs="Times New Roman"/>
                <w:sz w:val="18"/>
                <w:szCs w:val="18"/>
              </w:rPr>
            </w:pPr>
            <w:del w:id="668" w:author="Althea ArchMiller" w:date="2018-11-02T10:42:00Z">
              <w:r w:rsidRPr="0069726A" w:rsidDel="009E15CC">
                <w:rPr>
                  <w:rFonts w:ascii="Times New Roman" w:hAnsi="Times New Roman" w:cs="Times New Roman"/>
                  <w:sz w:val="18"/>
                  <w:szCs w:val="18"/>
                </w:rPr>
                <w:delText>Litter</w:delText>
              </w:r>
            </w:del>
          </w:p>
        </w:tc>
        <w:tc>
          <w:tcPr>
            <w:tcW w:w="984" w:type="dxa"/>
            <w:tcBorders>
              <w:bottom w:val="single" w:sz="4" w:space="0" w:color="auto"/>
            </w:tcBorders>
          </w:tcPr>
          <w:p w:rsidR="0069726A" w:rsidDel="009E15CC" w:rsidRDefault="0088613F" w:rsidP="00F27D39">
            <w:pPr>
              <w:autoSpaceDE w:val="0"/>
              <w:autoSpaceDN w:val="0"/>
              <w:spacing w:line="480" w:lineRule="auto"/>
              <w:jc w:val="center"/>
              <w:rPr>
                <w:del w:id="669" w:author="Althea ArchMiller" w:date="2018-11-02T10:42:00Z"/>
                <w:rFonts w:ascii="Times New Roman" w:hAnsi="Times New Roman" w:cs="Times New Roman"/>
                <w:sz w:val="18"/>
                <w:szCs w:val="18"/>
              </w:rPr>
            </w:pPr>
            <w:del w:id="670" w:author="Althea ArchMiller" w:date="2018-11-02T10:42:00Z">
              <w:r w:rsidDel="009E15CC">
                <w:rPr>
                  <w:rFonts w:ascii="Times New Roman" w:hAnsi="Times New Roman" w:cs="Times New Roman"/>
                  <w:sz w:val="18"/>
                  <w:szCs w:val="18"/>
                </w:rPr>
                <w:delText>0.26</w:delText>
              </w:r>
            </w:del>
          </w:p>
          <w:p w:rsidR="0088613F" w:rsidRPr="0069726A" w:rsidDel="009E15CC" w:rsidRDefault="0088613F" w:rsidP="00F27D39">
            <w:pPr>
              <w:autoSpaceDE w:val="0"/>
              <w:autoSpaceDN w:val="0"/>
              <w:spacing w:line="480" w:lineRule="auto"/>
              <w:jc w:val="center"/>
              <w:rPr>
                <w:del w:id="671" w:author="Althea ArchMiller" w:date="2018-11-02T10:42:00Z"/>
                <w:rFonts w:ascii="Times New Roman" w:hAnsi="Times New Roman" w:cs="Times New Roman"/>
                <w:sz w:val="18"/>
                <w:szCs w:val="18"/>
              </w:rPr>
            </w:pPr>
            <w:del w:id="672" w:author="Althea ArchMiller" w:date="2018-11-02T10:42:00Z">
              <w:r w:rsidDel="009E15CC">
                <w:rPr>
                  <w:rFonts w:ascii="Times New Roman" w:hAnsi="Times New Roman" w:cs="Times New Roman"/>
                  <w:sz w:val="18"/>
                  <w:szCs w:val="18"/>
                </w:rPr>
                <w:delText>(-0.36,0.87)</w:delText>
              </w:r>
            </w:del>
          </w:p>
        </w:tc>
        <w:tc>
          <w:tcPr>
            <w:tcW w:w="990" w:type="dxa"/>
            <w:tcBorders>
              <w:bottom w:val="single" w:sz="4" w:space="0" w:color="auto"/>
            </w:tcBorders>
          </w:tcPr>
          <w:p w:rsidR="0069726A" w:rsidDel="009E15CC" w:rsidRDefault="0088613F" w:rsidP="00F27D39">
            <w:pPr>
              <w:autoSpaceDE w:val="0"/>
              <w:autoSpaceDN w:val="0"/>
              <w:spacing w:line="480" w:lineRule="auto"/>
              <w:jc w:val="center"/>
              <w:rPr>
                <w:del w:id="673" w:author="Althea ArchMiller" w:date="2018-11-02T10:42:00Z"/>
                <w:rFonts w:ascii="Times New Roman" w:hAnsi="Times New Roman" w:cs="Times New Roman"/>
                <w:sz w:val="18"/>
                <w:szCs w:val="18"/>
              </w:rPr>
            </w:pPr>
            <w:del w:id="674" w:author="Althea ArchMiller" w:date="2018-11-02T10:42:00Z">
              <w:r w:rsidDel="009E15CC">
                <w:rPr>
                  <w:rFonts w:ascii="Times New Roman" w:hAnsi="Times New Roman" w:cs="Times New Roman"/>
                  <w:sz w:val="18"/>
                  <w:szCs w:val="18"/>
                </w:rPr>
                <w:delText>-0.01</w:delText>
              </w:r>
            </w:del>
          </w:p>
          <w:p w:rsidR="0088613F" w:rsidRPr="0069726A" w:rsidDel="009E15CC" w:rsidRDefault="0088613F" w:rsidP="00F27D39">
            <w:pPr>
              <w:autoSpaceDE w:val="0"/>
              <w:autoSpaceDN w:val="0"/>
              <w:spacing w:line="480" w:lineRule="auto"/>
              <w:jc w:val="center"/>
              <w:rPr>
                <w:del w:id="675" w:author="Althea ArchMiller" w:date="2018-11-02T10:42:00Z"/>
                <w:rFonts w:ascii="Times New Roman" w:hAnsi="Times New Roman" w:cs="Times New Roman"/>
                <w:sz w:val="18"/>
                <w:szCs w:val="18"/>
              </w:rPr>
            </w:pPr>
            <w:del w:id="676" w:author="Althea ArchMiller" w:date="2018-11-02T10:42:00Z">
              <w:r w:rsidDel="009E15CC">
                <w:rPr>
                  <w:rFonts w:ascii="Times New Roman" w:hAnsi="Times New Roman" w:cs="Times New Roman"/>
                  <w:sz w:val="18"/>
                  <w:szCs w:val="18"/>
                </w:rPr>
                <w:delText>(-0.43,0.41)</w:delText>
              </w:r>
            </w:del>
          </w:p>
        </w:tc>
        <w:tc>
          <w:tcPr>
            <w:tcW w:w="990" w:type="dxa"/>
            <w:tcBorders>
              <w:bottom w:val="single" w:sz="4" w:space="0" w:color="auto"/>
            </w:tcBorders>
          </w:tcPr>
          <w:p w:rsidR="0069726A" w:rsidRPr="00C46183" w:rsidDel="009E15CC" w:rsidRDefault="0088613F" w:rsidP="00F27D39">
            <w:pPr>
              <w:autoSpaceDE w:val="0"/>
              <w:autoSpaceDN w:val="0"/>
              <w:spacing w:line="480" w:lineRule="auto"/>
              <w:jc w:val="center"/>
              <w:rPr>
                <w:del w:id="677" w:author="Althea ArchMiller" w:date="2018-11-02T10:42:00Z"/>
                <w:rFonts w:ascii="Times New Roman" w:hAnsi="Times New Roman" w:cs="Times New Roman"/>
                <w:sz w:val="18"/>
                <w:szCs w:val="18"/>
              </w:rPr>
            </w:pPr>
            <w:del w:id="678" w:author="Althea ArchMiller" w:date="2018-11-02T10:42:00Z">
              <w:r w:rsidRPr="00C46183" w:rsidDel="009E15CC">
                <w:rPr>
                  <w:rFonts w:ascii="Times New Roman" w:hAnsi="Times New Roman" w:cs="Times New Roman"/>
                  <w:sz w:val="18"/>
                  <w:szCs w:val="18"/>
                </w:rPr>
                <w:delText>-1.74</w:delText>
              </w:r>
            </w:del>
          </w:p>
          <w:p w:rsidR="0088613F" w:rsidRPr="00C46183" w:rsidDel="009E15CC" w:rsidRDefault="0088613F" w:rsidP="00F27D39">
            <w:pPr>
              <w:autoSpaceDE w:val="0"/>
              <w:autoSpaceDN w:val="0"/>
              <w:spacing w:line="480" w:lineRule="auto"/>
              <w:jc w:val="center"/>
              <w:rPr>
                <w:del w:id="679" w:author="Althea ArchMiller" w:date="2018-11-02T10:42:00Z"/>
                <w:rFonts w:ascii="Times New Roman" w:hAnsi="Times New Roman" w:cs="Times New Roman"/>
                <w:sz w:val="18"/>
                <w:szCs w:val="18"/>
              </w:rPr>
            </w:pPr>
            <w:del w:id="680" w:author="Althea ArchMiller" w:date="2018-11-02T10:42:00Z">
              <w:r w:rsidRPr="00C46183" w:rsidDel="009E15CC">
                <w:rPr>
                  <w:rFonts w:ascii="Times New Roman" w:hAnsi="Times New Roman" w:cs="Times New Roman"/>
                  <w:sz w:val="18"/>
                  <w:szCs w:val="18"/>
                </w:rPr>
                <w:delText>(-2.19,-1.30)</w:delText>
              </w:r>
            </w:del>
          </w:p>
        </w:tc>
        <w:tc>
          <w:tcPr>
            <w:tcW w:w="810" w:type="dxa"/>
            <w:tcBorders>
              <w:bottom w:val="single" w:sz="4" w:space="0" w:color="auto"/>
            </w:tcBorders>
          </w:tcPr>
          <w:p w:rsidR="0069726A" w:rsidRPr="00824408" w:rsidDel="009E15CC" w:rsidRDefault="00C31906" w:rsidP="00F27D39">
            <w:pPr>
              <w:autoSpaceDE w:val="0"/>
              <w:autoSpaceDN w:val="0"/>
              <w:spacing w:line="480" w:lineRule="auto"/>
              <w:jc w:val="center"/>
              <w:rPr>
                <w:del w:id="681" w:author="Althea ArchMiller" w:date="2018-11-02T10:42:00Z"/>
                <w:rFonts w:ascii="Times New Roman" w:hAnsi="Times New Roman" w:cs="Times New Roman"/>
                <w:b/>
                <w:sz w:val="18"/>
                <w:szCs w:val="18"/>
              </w:rPr>
            </w:pPr>
            <w:del w:id="682" w:author="Althea ArchMiller" w:date="2018-11-02T10:42:00Z">
              <w:r w:rsidRPr="00824408" w:rsidDel="009E15CC">
                <w:rPr>
                  <w:rFonts w:ascii="Times New Roman" w:hAnsi="Times New Roman" w:cs="Times New Roman"/>
                  <w:b/>
                  <w:sz w:val="18"/>
                  <w:szCs w:val="18"/>
                </w:rPr>
                <w:delText>0.29</w:delText>
              </w:r>
            </w:del>
          </w:p>
          <w:p w:rsidR="00C31906" w:rsidRPr="0069726A" w:rsidDel="009E15CC" w:rsidRDefault="00C31906" w:rsidP="00F27D39">
            <w:pPr>
              <w:autoSpaceDE w:val="0"/>
              <w:autoSpaceDN w:val="0"/>
              <w:spacing w:line="480" w:lineRule="auto"/>
              <w:jc w:val="center"/>
              <w:rPr>
                <w:del w:id="683" w:author="Althea ArchMiller" w:date="2018-11-02T10:42:00Z"/>
                <w:rFonts w:ascii="Times New Roman" w:hAnsi="Times New Roman" w:cs="Times New Roman"/>
                <w:sz w:val="18"/>
                <w:szCs w:val="18"/>
              </w:rPr>
            </w:pPr>
            <w:del w:id="684" w:author="Althea ArchMiller" w:date="2018-11-02T10:42:00Z">
              <w:r w:rsidRPr="00824408" w:rsidDel="009E15CC">
                <w:rPr>
                  <w:rFonts w:ascii="Times New Roman" w:hAnsi="Times New Roman" w:cs="Times New Roman"/>
                  <w:b/>
                  <w:sz w:val="18"/>
                  <w:szCs w:val="18"/>
                </w:rPr>
                <w:delText>(0.11,0.47)</w:delText>
              </w:r>
            </w:del>
          </w:p>
        </w:tc>
        <w:tc>
          <w:tcPr>
            <w:tcW w:w="891" w:type="dxa"/>
            <w:tcBorders>
              <w:bottom w:val="single" w:sz="4" w:space="0" w:color="auto"/>
            </w:tcBorders>
          </w:tcPr>
          <w:p w:rsidR="0069726A" w:rsidRPr="00824408" w:rsidDel="009E15CC" w:rsidRDefault="00C31906" w:rsidP="00F27D39">
            <w:pPr>
              <w:autoSpaceDE w:val="0"/>
              <w:autoSpaceDN w:val="0"/>
              <w:spacing w:line="480" w:lineRule="auto"/>
              <w:jc w:val="center"/>
              <w:rPr>
                <w:del w:id="685" w:author="Althea ArchMiller" w:date="2018-11-02T10:42:00Z"/>
                <w:rFonts w:ascii="Times New Roman" w:hAnsi="Times New Roman" w:cs="Times New Roman"/>
                <w:b/>
                <w:sz w:val="18"/>
                <w:szCs w:val="18"/>
              </w:rPr>
            </w:pPr>
            <w:del w:id="686" w:author="Althea ArchMiller" w:date="2018-11-02T10:42:00Z">
              <w:r w:rsidRPr="00824408" w:rsidDel="009E15CC">
                <w:rPr>
                  <w:rFonts w:ascii="Times New Roman" w:hAnsi="Times New Roman" w:cs="Times New Roman"/>
                  <w:b/>
                  <w:sz w:val="18"/>
                  <w:szCs w:val="18"/>
                </w:rPr>
                <w:delText>0.37</w:delText>
              </w:r>
            </w:del>
          </w:p>
          <w:p w:rsidR="00C31906" w:rsidRPr="0069726A" w:rsidDel="009E15CC" w:rsidRDefault="00C31906" w:rsidP="00F27D39">
            <w:pPr>
              <w:autoSpaceDE w:val="0"/>
              <w:autoSpaceDN w:val="0"/>
              <w:spacing w:line="480" w:lineRule="auto"/>
              <w:jc w:val="center"/>
              <w:rPr>
                <w:del w:id="687" w:author="Althea ArchMiller" w:date="2018-11-02T10:42:00Z"/>
                <w:rFonts w:ascii="Times New Roman" w:hAnsi="Times New Roman" w:cs="Times New Roman"/>
                <w:sz w:val="18"/>
                <w:szCs w:val="18"/>
              </w:rPr>
            </w:pPr>
            <w:del w:id="688" w:author="Althea ArchMiller" w:date="2018-11-02T10:42:00Z">
              <w:r w:rsidRPr="00824408" w:rsidDel="009E15CC">
                <w:rPr>
                  <w:rFonts w:ascii="Times New Roman" w:hAnsi="Times New Roman" w:cs="Times New Roman"/>
                  <w:b/>
                  <w:sz w:val="18"/>
                  <w:szCs w:val="18"/>
                </w:rPr>
                <w:delText>(0.18,0.55)</w:delText>
              </w:r>
            </w:del>
          </w:p>
        </w:tc>
        <w:tc>
          <w:tcPr>
            <w:tcW w:w="945" w:type="dxa"/>
            <w:tcBorders>
              <w:bottom w:val="single" w:sz="4" w:space="0" w:color="auto"/>
            </w:tcBorders>
          </w:tcPr>
          <w:p w:rsidR="0069726A" w:rsidDel="009E15CC" w:rsidRDefault="00C31906" w:rsidP="00F27D39">
            <w:pPr>
              <w:autoSpaceDE w:val="0"/>
              <w:autoSpaceDN w:val="0"/>
              <w:spacing w:line="480" w:lineRule="auto"/>
              <w:jc w:val="center"/>
              <w:rPr>
                <w:del w:id="689" w:author="Althea ArchMiller" w:date="2018-11-02T10:42:00Z"/>
                <w:rFonts w:ascii="Times New Roman" w:hAnsi="Times New Roman" w:cs="Times New Roman"/>
                <w:sz w:val="18"/>
                <w:szCs w:val="18"/>
              </w:rPr>
            </w:pPr>
            <w:del w:id="690" w:author="Althea ArchMiller" w:date="2018-11-02T10:42:00Z">
              <w:r w:rsidDel="009E15CC">
                <w:rPr>
                  <w:rFonts w:ascii="Times New Roman" w:hAnsi="Times New Roman" w:cs="Times New Roman"/>
                  <w:sz w:val="18"/>
                  <w:szCs w:val="18"/>
                </w:rPr>
                <w:delText>0.03</w:delText>
              </w:r>
            </w:del>
          </w:p>
          <w:p w:rsidR="00C31906" w:rsidRPr="0069726A" w:rsidDel="009E15CC" w:rsidRDefault="00C31906" w:rsidP="00F27D39">
            <w:pPr>
              <w:autoSpaceDE w:val="0"/>
              <w:autoSpaceDN w:val="0"/>
              <w:spacing w:line="480" w:lineRule="auto"/>
              <w:jc w:val="center"/>
              <w:rPr>
                <w:del w:id="691" w:author="Althea ArchMiller" w:date="2018-11-02T10:42:00Z"/>
                <w:rFonts w:ascii="Times New Roman" w:hAnsi="Times New Roman" w:cs="Times New Roman"/>
                <w:sz w:val="18"/>
                <w:szCs w:val="18"/>
              </w:rPr>
            </w:pPr>
            <w:del w:id="692" w:author="Althea ArchMiller" w:date="2018-11-02T10:42:00Z">
              <w:r w:rsidDel="009E15CC">
                <w:rPr>
                  <w:rFonts w:ascii="Times New Roman" w:hAnsi="Times New Roman" w:cs="Times New Roman"/>
                  <w:sz w:val="18"/>
                  <w:szCs w:val="18"/>
                </w:rPr>
                <w:delText>(-0.70,0.76)</w:delText>
              </w:r>
            </w:del>
          </w:p>
        </w:tc>
        <w:tc>
          <w:tcPr>
            <w:tcW w:w="945" w:type="dxa"/>
            <w:tcBorders>
              <w:bottom w:val="single" w:sz="4" w:space="0" w:color="auto"/>
            </w:tcBorders>
          </w:tcPr>
          <w:p w:rsidR="0069726A" w:rsidRPr="00C46183" w:rsidDel="009E15CC" w:rsidRDefault="00C31906" w:rsidP="00F27D39">
            <w:pPr>
              <w:autoSpaceDE w:val="0"/>
              <w:autoSpaceDN w:val="0"/>
              <w:spacing w:line="480" w:lineRule="auto"/>
              <w:jc w:val="center"/>
              <w:rPr>
                <w:del w:id="693" w:author="Althea ArchMiller" w:date="2018-11-02T10:42:00Z"/>
                <w:rFonts w:ascii="Times New Roman" w:hAnsi="Times New Roman" w:cs="Times New Roman"/>
                <w:sz w:val="18"/>
                <w:szCs w:val="18"/>
              </w:rPr>
            </w:pPr>
            <w:del w:id="694" w:author="Althea ArchMiller" w:date="2018-11-02T10:42:00Z">
              <w:r w:rsidRPr="00C46183" w:rsidDel="009E15CC">
                <w:rPr>
                  <w:rFonts w:ascii="Times New Roman" w:hAnsi="Times New Roman" w:cs="Times New Roman"/>
                  <w:sz w:val="18"/>
                  <w:szCs w:val="18"/>
                </w:rPr>
                <w:delText>-2.09</w:delText>
              </w:r>
            </w:del>
          </w:p>
          <w:p w:rsidR="00C31906" w:rsidRPr="00C46183" w:rsidDel="009E15CC" w:rsidRDefault="00C31906" w:rsidP="00F27D39">
            <w:pPr>
              <w:autoSpaceDE w:val="0"/>
              <w:autoSpaceDN w:val="0"/>
              <w:spacing w:line="480" w:lineRule="auto"/>
              <w:jc w:val="center"/>
              <w:rPr>
                <w:del w:id="695" w:author="Althea ArchMiller" w:date="2018-11-02T10:42:00Z"/>
                <w:rFonts w:ascii="Times New Roman" w:hAnsi="Times New Roman" w:cs="Times New Roman"/>
                <w:sz w:val="18"/>
                <w:szCs w:val="18"/>
              </w:rPr>
            </w:pPr>
            <w:del w:id="696" w:author="Althea ArchMiller" w:date="2018-11-02T10:42:00Z">
              <w:r w:rsidRPr="00C46183" w:rsidDel="009E15CC">
                <w:rPr>
                  <w:rFonts w:ascii="Times New Roman" w:hAnsi="Times New Roman" w:cs="Times New Roman"/>
                  <w:sz w:val="18"/>
                  <w:szCs w:val="18"/>
                </w:rPr>
                <w:delText>(-3.06,-1.12)</w:delText>
              </w:r>
            </w:del>
          </w:p>
        </w:tc>
        <w:tc>
          <w:tcPr>
            <w:tcW w:w="996" w:type="dxa"/>
            <w:tcBorders>
              <w:bottom w:val="single" w:sz="4" w:space="0" w:color="auto"/>
            </w:tcBorders>
          </w:tcPr>
          <w:p w:rsidR="0069726A" w:rsidRPr="0069726A" w:rsidDel="009E15CC" w:rsidRDefault="00501424" w:rsidP="00F27D39">
            <w:pPr>
              <w:autoSpaceDE w:val="0"/>
              <w:autoSpaceDN w:val="0"/>
              <w:spacing w:line="480" w:lineRule="auto"/>
              <w:jc w:val="center"/>
              <w:rPr>
                <w:del w:id="697" w:author="Althea ArchMiller" w:date="2018-11-02T10:42:00Z"/>
                <w:rFonts w:ascii="Times New Roman" w:hAnsi="Times New Roman" w:cs="Times New Roman"/>
                <w:sz w:val="18"/>
                <w:szCs w:val="18"/>
              </w:rPr>
            </w:pPr>
            <w:del w:id="698" w:author="Althea ArchMiller" w:date="2018-11-02T10:42:00Z">
              <w:r w:rsidDel="009E15CC">
                <w:rPr>
                  <w:rFonts w:ascii="Times New Roman" w:hAnsi="Times New Roman" w:cs="Times New Roman"/>
                  <w:sz w:val="18"/>
                  <w:szCs w:val="18"/>
                </w:rPr>
                <w:delText>466.09</w:delText>
              </w:r>
            </w:del>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Del="009E15CC" w:rsidTr="0069726A">
        <w:trPr>
          <w:del w:id="699" w:author="Althea ArchMiller" w:date="2018-11-02T10:52:00Z"/>
        </w:trPr>
        <w:tc>
          <w:tcPr>
            <w:tcW w:w="1176" w:type="dxa"/>
            <w:tcBorders>
              <w:top w:val="single" w:sz="4" w:space="0" w:color="auto"/>
            </w:tcBorders>
          </w:tcPr>
          <w:p w:rsidR="00357842" w:rsidRPr="00A369C3" w:rsidDel="009E15CC" w:rsidRDefault="00B25E21" w:rsidP="00F27D39">
            <w:pPr>
              <w:autoSpaceDE w:val="0"/>
              <w:autoSpaceDN w:val="0"/>
              <w:spacing w:line="480" w:lineRule="auto"/>
              <w:rPr>
                <w:del w:id="700" w:author="Althea ArchMiller" w:date="2018-11-02T10:52:00Z"/>
                <w:rFonts w:ascii="Times New Roman" w:hAnsi="Times New Roman" w:cs="Times New Roman"/>
                <w:sz w:val="18"/>
                <w:szCs w:val="18"/>
              </w:rPr>
            </w:pPr>
            <w:del w:id="701" w:author="Althea ArchMiller" w:date="2018-11-02T10:52:00Z">
              <w:r w:rsidRPr="00A369C3" w:rsidDel="009E15CC">
                <w:rPr>
                  <w:rFonts w:ascii="Times New Roman" w:hAnsi="Times New Roman" w:cs="Times New Roman"/>
                  <w:sz w:val="18"/>
                  <w:szCs w:val="18"/>
                </w:rPr>
                <w:delText>Model</w:delText>
              </w:r>
            </w:del>
          </w:p>
        </w:tc>
        <w:tc>
          <w:tcPr>
            <w:tcW w:w="1830" w:type="dxa"/>
            <w:gridSpan w:val="2"/>
            <w:tcBorders>
              <w:top w:val="single" w:sz="4" w:space="0" w:color="auto"/>
            </w:tcBorders>
          </w:tcPr>
          <w:p w:rsidR="00B25E21" w:rsidRPr="00A369C3" w:rsidDel="009E15CC" w:rsidRDefault="00357842" w:rsidP="00F27D39">
            <w:pPr>
              <w:autoSpaceDE w:val="0"/>
              <w:autoSpaceDN w:val="0"/>
              <w:spacing w:line="480" w:lineRule="auto"/>
              <w:jc w:val="center"/>
              <w:rPr>
                <w:del w:id="702" w:author="Althea ArchMiller" w:date="2018-11-02T10:52:00Z"/>
                <w:rFonts w:ascii="Times New Roman" w:hAnsi="Times New Roman" w:cs="Times New Roman"/>
                <w:sz w:val="18"/>
                <w:szCs w:val="18"/>
              </w:rPr>
            </w:pPr>
            <w:del w:id="703" w:author="Althea ArchMiller" w:date="2018-11-02T10:52:00Z">
              <w:r w:rsidDel="009E15CC">
                <w:rPr>
                  <w:rFonts w:ascii="Times New Roman" w:hAnsi="Times New Roman" w:cs="Times New Roman"/>
                  <w:sz w:val="18"/>
                  <w:szCs w:val="18"/>
                </w:rPr>
                <w:delText>Abundance M</w:delText>
              </w:r>
              <w:r w:rsidR="00B25E21" w:rsidRPr="00A369C3" w:rsidDel="009E15CC">
                <w:rPr>
                  <w:rFonts w:ascii="Times New Roman" w:hAnsi="Times New Roman" w:cs="Times New Roman"/>
                  <w:sz w:val="18"/>
                  <w:szCs w:val="18"/>
                </w:rPr>
                <w:delText>odel</w:delText>
              </w:r>
            </w:del>
          </w:p>
        </w:tc>
        <w:tc>
          <w:tcPr>
            <w:tcW w:w="1890" w:type="dxa"/>
            <w:gridSpan w:val="2"/>
            <w:tcBorders>
              <w:top w:val="single" w:sz="4" w:space="0" w:color="auto"/>
            </w:tcBorders>
          </w:tcPr>
          <w:p w:rsidR="00B25E21" w:rsidRPr="00A369C3" w:rsidDel="009E15CC" w:rsidRDefault="00B25E21" w:rsidP="00F27D39">
            <w:pPr>
              <w:autoSpaceDE w:val="0"/>
              <w:autoSpaceDN w:val="0"/>
              <w:spacing w:line="480" w:lineRule="auto"/>
              <w:jc w:val="center"/>
              <w:rPr>
                <w:del w:id="704" w:author="Althea ArchMiller" w:date="2018-11-02T10:52:00Z"/>
                <w:rFonts w:ascii="Times New Roman" w:hAnsi="Times New Roman" w:cs="Times New Roman"/>
                <w:sz w:val="18"/>
                <w:szCs w:val="18"/>
              </w:rPr>
            </w:pPr>
            <w:del w:id="705" w:author="Althea ArchMiller" w:date="2018-11-02T10:52:00Z">
              <w:r w:rsidRPr="00A369C3" w:rsidDel="009E15CC">
                <w:rPr>
                  <w:rFonts w:ascii="Times New Roman" w:hAnsi="Times New Roman" w:cs="Times New Roman"/>
                  <w:sz w:val="18"/>
                  <w:szCs w:val="18"/>
                </w:rPr>
                <w:delText>Detection Model</w:delText>
              </w:r>
            </w:del>
          </w:p>
        </w:tc>
        <w:tc>
          <w:tcPr>
            <w:tcW w:w="1890" w:type="dxa"/>
            <w:gridSpan w:val="2"/>
            <w:tcBorders>
              <w:top w:val="single" w:sz="4" w:space="0" w:color="auto"/>
            </w:tcBorders>
          </w:tcPr>
          <w:p w:rsidR="00B25E21" w:rsidRPr="00A369C3" w:rsidDel="009E15CC" w:rsidRDefault="00B25E21" w:rsidP="00F27D39">
            <w:pPr>
              <w:autoSpaceDE w:val="0"/>
              <w:autoSpaceDN w:val="0"/>
              <w:spacing w:line="480" w:lineRule="auto"/>
              <w:jc w:val="center"/>
              <w:rPr>
                <w:del w:id="706" w:author="Althea ArchMiller" w:date="2018-11-02T10:52:00Z"/>
                <w:rFonts w:ascii="Times New Roman" w:hAnsi="Times New Roman" w:cs="Times New Roman"/>
                <w:sz w:val="18"/>
                <w:szCs w:val="18"/>
              </w:rPr>
            </w:pPr>
            <w:del w:id="707" w:author="Althea ArchMiller" w:date="2018-11-02T10:52:00Z">
              <w:r w:rsidRPr="00A369C3" w:rsidDel="009E15CC">
                <w:rPr>
                  <w:rFonts w:ascii="Times New Roman" w:hAnsi="Times New Roman" w:cs="Times New Roman"/>
                  <w:sz w:val="18"/>
                  <w:szCs w:val="18"/>
                </w:rPr>
                <w:delText>Dynamics</w:delText>
              </w:r>
            </w:del>
          </w:p>
        </w:tc>
        <w:tc>
          <w:tcPr>
            <w:tcW w:w="996" w:type="dxa"/>
            <w:tcBorders>
              <w:top w:val="single" w:sz="4" w:space="0" w:color="auto"/>
            </w:tcBorders>
          </w:tcPr>
          <w:p w:rsidR="00B25E21" w:rsidRPr="00A369C3" w:rsidDel="009E15CC" w:rsidRDefault="00B25E21" w:rsidP="00F27D39">
            <w:pPr>
              <w:autoSpaceDE w:val="0"/>
              <w:autoSpaceDN w:val="0"/>
              <w:spacing w:line="480" w:lineRule="auto"/>
              <w:jc w:val="center"/>
              <w:rPr>
                <w:del w:id="708" w:author="Althea ArchMiller" w:date="2018-11-02T10:52:00Z"/>
                <w:rFonts w:ascii="Times New Roman" w:hAnsi="Times New Roman" w:cs="Times New Roman"/>
                <w:sz w:val="18"/>
                <w:szCs w:val="18"/>
              </w:rPr>
            </w:pPr>
            <w:del w:id="709" w:author="Althea ArchMiller" w:date="2018-11-02T10:52:00Z">
              <w:r w:rsidRPr="00A369C3" w:rsidDel="009E15CC">
                <w:rPr>
                  <w:rFonts w:ascii="Times New Roman" w:hAnsi="Times New Roman" w:cs="Times New Roman"/>
                  <w:sz w:val="18"/>
                  <w:szCs w:val="18"/>
                </w:rPr>
                <w:delText>AIC</w:delText>
              </w:r>
            </w:del>
          </w:p>
        </w:tc>
      </w:tr>
      <w:tr w:rsidR="00B25E21" w:rsidRPr="00A369C3" w:rsidDel="009E15CC" w:rsidTr="0069726A">
        <w:trPr>
          <w:del w:id="710" w:author="Althea ArchMiller" w:date="2018-11-02T10:52:00Z"/>
        </w:trPr>
        <w:tc>
          <w:tcPr>
            <w:tcW w:w="1176" w:type="dxa"/>
            <w:tcBorders>
              <w:bottom w:val="single" w:sz="4" w:space="0" w:color="auto"/>
            </w:tcBorders>
          </w:tcPr>
          <w:p w:rsidR="00B25E21" w:rsidRPr="00A369C3" w:rsidDel="009E15CC" w:rsidRDefault="00B25E21" w:rsidP="00F27D39">
            <w:pPr>
              <w:autoSpaceDE w:val="0"/>
              <w:autoSpaceDN w:val="0"/>
              <w:spacing w:line="480" w:lineRule="auto"/>
              <w:rPr>
                <w:del w:id="711" w:author="Althea ArchMiller" w:date="2018-11-02T10:52:00Z"/>
                <w:rFonts w:ascii="Times New Roman" w:hAnsi="Times New Roman" w:cs="Times New Roman"/>
                <w:sz w:val="18"/>
                <w:szCs w:val="18"/>
              </w:rPr>
            </w:pPr>
          </w:p>
        </w:tc>
        <w:tc>
          <w:tcPr>
            <w:tcW w:w="885" w:type="dxa"/>
            <w:tcBorders>
              <w:bottom w:val="single" w:sz="4" w:space="0" w:color="auto"/>
            </w:tcBorders>
          </w:tcPr>
          <w:p w:rsidR="00B25E21" w:rsidRPr="00A369C3" w:rsidDel="009E15CC" w:rsidRDefault="00B25E21" w:rsidP="00F27D39">
            <w:pPr>
              <w:autoSpaceDE w:val="0"/>
              <w:autoSpaceDN w:val="0"/>
              <w:spacing w:line="480" w:lineRule="auto"/>
              <w:jc w:val="center"/>
              <w:rPr>
                <w:del w:id="712" w:author="Althea ArchMiller" w:date="2018-11-02T10:52:00Z"/>
                <w:rFonts w:ascii="Times New Roman" w:hAnsi="Times New Roman" w:cs="Times New Roman"/>
                <w:sz w:val="18"/>
                <w:szCs w:val="18"/>
              </w:rPr>
            </w:pPr>
            <w:del w:id="713" w:author="Althea ArchMiller" w:date="2018-11-02T10:52:00Z">
              <w:r w:rsidRPr="00A369C3" w:rsidDel="009E15CC">
                <w:rPr>
                  <w:rFonts w:ascii="Times New Roman" w:hAnsi="Times New Roman" w:cs="Times New Roman"/>
                  <w:sz w:val="18"/>
                  <w:szCs w:val="18"/>
                </w:rPr>
                <w:delText>B0lambda</w:delText>
              </w:r>
            </w:del>
          </w:p>
        </w:tc>
        <w:tc>
          <w:tcPr>
            <w:tcW w:w="945" w:type="dxa"/>
            <w:tcBorders>
              <w:bottom w:val="single" w:sz="4" w:space="0" w:color="auto"/>
            </w:tcBorders>
          </w:tcPr>
          <w:p w:rsidR="00B25E21" w:rsidRPr="00A369C3" w:rsidDel="009E15CC" w:rsidRDefault="00B25E21" w:rsidP="00F27D39">
            <w:pPr>
              <w:autoSpaceDE w:val="0"/>
              <w:autoSpaceDN w:val="0"/>
              <w:spacing w:line="480" w:lineRule="auto"/>
              <w:jc w:val="center"/>
              <w:rPr>
                <w:del w:id="714" w:author="Althea ArchMiller" w:date="2018-11-02T10:52:00Z"/>
                <w:rFonts w:ascii="Times New Roman" w:hAnsi="Times New Roman" w:cs="Times New Roman"/>
                <w:sz w:val="18"/>
                <w:szCs w:val="18"/>
              </w:rPr>
            </w:pPr>
            <w:del w:id="715" w:author="Althea ArchMiller" w:date="2018-11-02T10:52:00Z">
              <w:r w:rsidRPr="00A369C3" w:rsidDel="009E15CC">
                <w:rPr>
                  <w:rFonts w:ascii="Times New Roman" w:hAnsi="Times New Roman" w:cs="Times New Roman"/>
                  <w:sz w:val="18"/>
                  <w:szCs w:val="18"/>
                </w:rPr>
                <w:delText>B1lambda</w:delText>
              </w:r>
            </w:del>
          </w:p>
        </w:tc>
        <w:tc>
          <w:tcPr>
            <w:tcW w:w="1005" w:type="dxa"/>
            <w:tcBorders>
              <w:bottom w:val="single" w:sz="4" w:space="0" w:color="auto"/>
            </w:tcBorders>
          </w:tcPr>
          <w:p w:rsidR="00B25E21" w:rsidRPr="00A369C3" w:rsidDel="009E15CC" w:rsidRDefault="00B25E21" w:rsidP="00F27D39">
            <w:pPr>
              <w:autoSpaceDE w:val="0"/>
              <w:autoSpaceDN w:val="0"/>
              <w:spacing w:line="480" w:lineRule="auto"/>
              <w:jc w:val="center"/>
              <w:rPr>
                <w:del w:id="716" w:author="Althea ArchMiller" w:date="2018-11-02T10:52:00Z"/>
                <w:rFonts w:ascii="Times New Roman" w:hAnsi="Times New Roman" w:cs="Times New Roman"/>
                <w:sz w:val="18"/>
                <w:szCs w:val="18"/>
              </w:rPr>
            </w:pPr>
            <w:del w:id="717" w:author="Althea ArchMiller" w:date="2018-11-02T10:52:00Z">
              <w:r w:rsidRPr="00A369C3" w:rsidDel="009E15CC">
                <w:rPr>
                  <w:rFonts w:ascii="Times New Roman" w:hAnsi="Times New Roman" w:cs="Times New Roman"/>
                  <w:sz w:val="18"/>
                  <w:szCs w:val="18"/>
                </w:rPr>
                <w:delText>B0p</w:delText>
              </w:r>
            </w:del>
          </w:p>
        </w:tc>
        <w:tc>
          <w:tcPr>
            <w:tcW w:w="885" w:type="dxa"/>
            <w:tcBorders>
              <w:bottom w:val="single" w:sz="4" w:space="0" w:color="auto"/>
            </w:tcBorders>
          </w:tcPr>
          <w:p w:rsidR="00B25E21" w:rsidRPr="00A369C3" w:rsidDel="009E15CC" w:rsidRDefault="00B25E21" w:rsidP="00F27D39">
            <w:pPr>
              <w:autoSpaceDE w:val="0"/>
              <w:autoSpaceDN w:val="0"/>
              <w:spacing w:line="480" w:lineRule="auto"/>
              <w:jc w:val="center"/>
              <w:rPr>
                <w:del w:id="718" w:author="Althea ArchMiller" w:date="2018-11-02T10:52:00Z"/>
                <w:rFonts w:ascii="Times New Roman" w:hAnsi="Times New Roman" w:cs="Times New Roman"/>
                <w:sz w:val="18"/>
                <w:szCs w:val="18"/>
              </w:rPr>
            </w:pPr>
            <w:del w:id="719" w:author="Althea ArchMiller" w:date="2018-11-02T10:52:00Z">
              <w:r w:rsidRPr="00A369C3" w:rsidDel="009E15CC">
                <w:rPr>
                  <w:rFonts w:ascii="Times New Roman" w:hAnsi="Times New Roman" w:cs="Times New Roman"/>
                  <w:sz w:val="18"/>
                  <w:szCs w:val="18"/>
                </w:rPr>
                <w:delText>B1p</w:delText>
              </w:r>
            </w:del>
          </w:p>
        </w:tc>
        <w:tc>
          <w:tcPr>
            <w:tcW w:w="945" w:type="dxa"/>
            <w:tcBorders>
              <w:bottom w:val="single" w:sz="4" w:space="0" w:color="auto"/>
            </w:tcBorders>
          </w:tcPr>
          <w:p w:rsidR="00B25E21" w:rsidRPr="00A369C3" w:rsidDel="009E15CC" w:rsidRDefault="00A86E3F" w:rsidP="00F27D39">
            <w:pPr>
              <w:autoSpaceDE w:val="0"/>
              <w:autoSpaceDN w:val="0"/>
              <w:spacing w:line="480" w:lineRule="auto"/>
              <w:jc w:val="center"/>
              <w:rPr>
                <w:del w:id="720" w:author="Althea ArchMiller" w:date="2018-11-02T10:52:00Z"/>
                <w:rFonts w:ascii="Times New Roman" w:hAnsi="Times New Roman" w:cs="Times New Roman"/>
                <w:sz w:val="18"/>
                <w:szCs w:val="18"/>
              </w:rPr>
            </w:pPr>
            <w:del w:id="721" w:author="Althea ArchMiller" w:date="2018-11-02T10:52:00Z">
              <w:r w:rsidDel="009E15CC">
                <w:rPr>
                  <w:rFonts w:ascii="Times New Roman" w:hAnsi="Times New Roman" w:cs="Times New Roman"/>
                  <w:sz w:val="18"/>
                  <w:szCs w:val="18"/>
                </w:rPr>
                <w:delText>Survival</w:delText>
              </w:r>
            </w:del>
          </w:p>
        </w:tc>
        <w:tc>
          <w:tcPr>
            <w:tcW w:w="945" w:type="dxa"/>
            <w:tcBorders>
              <w:bottom w:val="single" w:sz="4" w:space="0" w:color="auto"/>
            </w:tcBorders>
          </w:tcPr>
          <w:p w:rsidR="00B25E21" w:rsidRPr="00A369C3" w:rsidDel="009E15CC" w:rsidRDefault="00A86E3F" w:rsidP="00F27D39">
            <w:pPr>
              <w:autoSpaceDE w:val="0"/>
              <w:autoSpaceDN w:val="0"/>
              <w:spacing w:line="480" w:lineRule="auto"/>
              <w:jc w:val="center"/>
              <w:rPr>
                <w:del w:id="722" w:author="Althea ArchMiller" w:date="2018-11-02T10:52:00Z"/>
                <w:rFonts w:ascii="Times New Roman" w:hAnsi="Times New Roman" w:cs="Times New Roman"/>
                <w:sz w:val="18"/>
                <w:szCs w:val="18"/>
              </w:rPr>
            </w:pPr>
            <w:del w:id="723" w:author="Althea ArchMiller" w:date="2018-11-02T10:52:00Z">
              <w:r w:rsidDel="009E15CC">
                <w:rPr>
                  <w:rFonts w:ascii="Times New Roman" w:hAnsi="Times New Roman" w:cs="Times New Roman"/>
                  <w:sz w:val="18"/>
                  <w:szCs w:val="18"/>
                </w:rPr>
                <w:delText>Recruitment</w:delText>
              </w:r>
            </w:del>
          </w:p>
        </w:tc>
        <w:tc>
          <w:tcPr>
            <w:tcW w:w="996" w:type="dxa"/>
            <w:tcBorders>
              <w:bottom w:val="single" w:sz="4" w:space="0" w:color="auto"/>
            </w:tcBorders>
          </w:tcPr>
          <w:p w:rsidR="00B25E21" w:rsidRPr="00A369C3" w:rsidDel="009E15CC" w:rsidRDefault="00B25E21" w:rsidP="00F27D39">
            <w:pPr>
              <w:autoSpaceDE w:val="0"/>
              <w:autoSpaceDN w:val="0"/>
              <w:spacing w:line="480" w:lineRule="auto"/>
              <w:rPr>
                <w:del w:id="724" w:author="Althea ArchMiller" w:date="2018-11-02T10:52:00Z"/>
                <w:rFonts w:ascii="Times New Roman" w:hAnsi="Times New Roman" w:cs="Times New Roman"/>
                <w:sz w:val="18"/>
                <w:szCs w:val="18"/>
              </w:rPr>
            </w:pPr>
          </w:p>
        </w:tc>
      </w:tr>
      <w:tr w:rsidR="00B25E21" w:rsidRPr="00A369C3" w:rsidDel="009E15CC" w:rsidTr="0069726A">
        <w:trPr>
          <w:del w:id="725" w:author="Althea ArchMiller" w:date="2018-11-02T10:52:00Z"/>
        </w:trPr>
        <w:tc>
          <w:tcPr>
            <w:tcW w:w="1176" w:type="dxa"/>
            <w:tcBorders>
              <w:top w:val="single" w:sz="4" w:space="0" w:color="auto"/>
            </w:tcBorders>
          </w:tcPr>
          <w:p w:rsidR="00B25E21" w:rsidRPr="00A369C3" w:rsidDel="009E15CC" w:rsidRDefault="00B25E21" w:rsidP="00F27D39">
            <w:pPr>
              <w:autoSpaceDE w:val="0"/>
              <w:autoSpaceDN w:val="0"/>
              <w:spacing w:line="480" w:lineRule="auto"/>
              <w:rPr>
                <w:del w:id="726" w:author="Althea ArchMiller" w:date="2018-11-02T10:52:00Z"/>
                <w:rFonts w:ascii="Times New Roman" w:hAnsi="Times New Roman" w:cs="Times New Roman"/>
                <w:sz w:val="18"/>
                <w:szCs w:val="18"/>
              </w:rPr>
            </w:pPr>
            <w:del w:id="727" w:author="Althea ArchMiller" w:date="2018-11-02T10:52:00Z">
              <w:r w:rsidRPr="00A369C3" w:rsidDel="009E15CC">
                <w:rPr>
                  <w:rFonts w:ascii="Times New Roman" w:hAnsi="Times New Roman" w:cs="Times New Roman"/>
                  <w:sz w:val="18"/>
                  <w:szCs w:val="18"/>
                </w:rPr>
                <w:delText>Canopy</w:delText>
              </w:r>
            </w:del>
          </w:p>
        </w:tc>
        <w:tc>
          <w:tcPr>
            <w:tcW w:w="885" w:type="dxa"/>
            <w:tcBorders>
              <w:top w:val="single" w:sz="4" w:space="0" w:color="auto"/>
            </w:tcBorders>
          </w:tcPr>
          <w:p w:rsidR="00B25E21" w:rsidRPr="00C46183" w:rsidDel="009E15CC" w:rsidRDefault="00B25E21" w:rsidP="00F27D39">
            <w:pPr>
              <w:autoSpaceDE w:val="0"/>
              <w:autoSpaceDN w:val="0"/>
              <w:spacing w:line="480" w:lineRule="auto"/>
              <w:jc w:val="center"/>
              <w:rPr>
                <w:del w:id="728" w:author="Althea ArchMiller" w:date="2018-11-02T10:52:00Z"/>
                <w:rFonts w:ascii="Times New Roman" w:hAnsi="Times New Roman" w:cs="Times New Roman"/>
                <w:sz w:val="18"/>
                <w:szCs w:val="18"/>
              </w:rPr>
            </w:pPr>
            <w:del w:id="729" w:author="Althea ArchMiller" w:date="2018-11-02T10:52:00Z">
              <w:r w:rsidRPr="00C46183" w:rsidDel="009E15CC">
                <w:rPr>
                  <w:rFonts w:ascii="Times New Roman" w:hAnsi="Times New Roman" w:cs="Times New Roman"/>
                  <w:sz w:val="18"/>
                  <w:szCs w:val="18"/>
                </w:rPr>
                <w:delText>1.01</w:delText>
              </w:r>
            </w:del>
          </w:p>
          <w:p w:rsidR="00B25E21" w:rsidRPr="00C46183" w:rsidDel="009E15CC" w:rsidRDefault="00B25E21" w:rsidP="00F27D39">
            <w:pPr>
              <w:autoSpaceDE w:val="0"/>
              <w:autoSpaceDN w:val="0"/>
              <w:spacing w:line="480" w:lineRule="auto"/>
              <w:jc w:val="center"/>
              <w:rPr>
                <w:del w:id="730" w:author="Althea ArchMiller" w:date="2018-11-02T10:52:00Z"/>
                <w:rFonts w:ascii="Times New Roman" w:hAnsi="Times New Roman" w:cs="Times New Roman"/>
                <w:sz w:val="18"/>
                <w:szCs w:val="18"/>
              </w:rPr>
            </w:pPr>
            <w:del w:id="731" w:author="Althea ArchMiller" w:date="2018-11-02T10:52:00Z">
              <w:r w:rsidRPr="00C46183" w:rsidDel="009E15CC">
                <w:rPr>
                  <w:rFonts w:ascii="Times New Roman" w:hAnsi="Times New Roman" w:cs="Times New Roman"/>
                  <w:sz w:val="18"/>
                  <w:szCs w:val="18"/>
                </w:rPr>
                <w:delText>(0.85,1.17)</w:delText>
              </w:r>
            </w:del>
          </w:p>
        </w:tc>
        <w:tc>
          <w:tcPr>
            <w:tcW w:w="945" w:type="dxa"/>
            <w:tcBorders>
              <w:top w:val="single" w:sz="4" w:space="0" w:color="auto"/>
            </w:tcBorders>
          </w:tcPr>
          <w:p w:rsidR="00B25E21" w:rsidRPr="00A369C3" w:rsidDel="009E15CC" w:rsidRDefault="00B25E21" w:rsidP="00F27D39">
            <w:pPr>
              <w:autoSpaceDE w:val="0"/>
              <w:autoSpaceDN w:val="0"/>
              <w:spacing w:line="480" w:lineRule="auto"/>
              <w:jc w:val="center"/>
              <w:rPr>
                <w:del w:id="732" w:author="Althea ArchMiller" w:date="2018-11-02T10:52:00Z"/>
                <w:rFonts w:ascii="Times New Roman" w:hAnsi="Times New Roman" w:cs="Times New Roman"/>
                <w:b/>
                <w:sz w:val="18"/>
                <w:szCs w:val="18"/>
              </w:rPr>
            </w:pPr>
            <w:del w:id="733" w:author="Althea ArchMiller" w:date="2018-11-02T10:52:00Z">
              <w:r w:rsidRPr="00A369C3" w:rsidDel="009E15CC">
                <w:rPr>
                  <w:rFonts w:ascii="Times New Roman" w:hAnsi="Times New Roman" w:cs="Times New Roman"/>
                  <w:b/>
                  <w:sz w:val="18"/>
                  <w:szCs w:val="18"/>
                </w:rPr>
                <w:delText>-0.13</w:delText>
              </w:r>
            </w:del>
          </w:p>
          <w:p w:rsidR="00B25E21" w:rsidRPr="00A369C3" w:rsidDel="009E15CC" w:rsidRDefault="00B25E21" w:rsidP="00F27D39">
            <w:pPr>
              <w:autoSpaceDE w:val="0"/>
              <w:autoSpaceDN w:val="0"/>
              <w:spacing w:line="480" w:lineRule="auto"/>
              <w:jc w:val="center"/>
              <w:rPr>
                <w:del w:id="734" w:author="Althea ArchMiller" w:date="2018-11-02T10:52:00Z"/>
                <w:rFonts w:ascii="Times New Roman" w:hAnsi="Times New Roman" w:cs="Times New Roman"/>
                <w:sz w:val="18"/>
                <w:szCs w:val="18"/>
              </w:rPr>
            </w:pPr>
            <w:del w:id="735" w:author="Althea ArchMiller" w:date="2018-11-02T10:52:00Z">
              <w:r w:rsidRPr="00A369C3" w:rsidDel="009E15CC">
                <w:rPr>
                  <w:rFonts w:ascii="Times New Roman" w:hAnsi="Times New Roman" w:cs="Times New Roman"/>
                  <w:b/>
                  <w:sz w:val="18"/>
                  <w:szCs w:val="18"/>
                </w:rPr>
                <w:delText>(-0.25,0.00)</w:delText>
              </w:r>
            </w:del>
          </w:p>
        </w:tc>
        <w:tc>
          <w:tcPr>
            <w:tcW w:w="1005" w:type="dxa"/>
            <w:tcBorders>
              <w:top w:val="single" w:sz="4" w:space="0" w:color="auto"/>
            </w:tcBorders>
          </w:tcPr>
          <w:p w:rsidR="00B25E21" w:rsidRPr="00C46183" w:rsidDel="009E15CC" w:rsidRDefault="00B25E21" w:rsidP="00F27D39">
            <w:pPr>
              <w:autoSpaceDE w:val="0"/>
              <w:autoSpaceDN w:val="0"/>
              <w:spacing w:line="480" w:lineRule="auto"/>
              <w:jc w:val="center"/>
              <w:rPr>
                <w:del w:id="736" w:author="Althea ArchMiller" w:date="2018-11-02T10:52:00Z"/>
                <w:rFonts w:ascii="Times New Roman" w:hAnsi="Times New Roman" w:cs="Times New Roman"/>
                <w:sz w:val="18"/>
                <w:szCs w:val="18"/>
              </w:rPr>
            </w:pPr>
            <w:del w:id="737" w:author="Althea ArchMiller" w:date="2018-11-02T10:52:00Z">
              <w:r w:rsidRPr="00C46183" w:rsidDel="009E15CC">
                <w:rPr>
                  <w:rFonts w:ascii="Times New Roman" w:hAnsi="Times New Roman" w:cs="Times New Roman"/>
                  <w:sz w:val="18"/>
                  <w:szCs w:val="18"/>
                </w:rPr>
                <w:delText>-0.41</w:delText>
              </w:r>
            </w:del>
          </w:p>
          <w:p w:rsidR="00B25E21" w:rsidRPr="00C46183" w:rsidDel="009E15CC" w:rsidRDefault="00B25E21" w:rsidP="00F27D39">
            <w:pPr>
              <w:autoSpaceDE w:val="0"/>
              <w:autoSpaceDN w:val="0"/>
              <w:spacing w:line="480" w:lineRule="auto"/>
              <w:jc w:val="center"/>
              <w:rPr>
                <w:del w:id="738" w:author="Althea ArchMiller" w:date="2018-11-02T10:52:00Z"/>
                <w:rFonts w:ascii="Times New Roman" w:hAnsi="Times New Roman" w:cs="Times New Roman"/>
                <w:sz w:val="18"/>
                <w:szCs w:val="18"/>
              </w:rPr>
            </w:pPr>
            <w:del w:id="739" w:author="Althea ArchMiller" w:date="2018-11-02T10:52:00Z">
              <w:r w:rsidRPr="00C46183" w:rsidDel="009E15CC">
                <w:rPr>
                  <w:rFonts w:ascii="Times New Roman" w:hAnsi="Times New Roman" w:cs="Times New Roman"/>
                  <w:sz w:val="18"/>
                  <w:szCs w:val="18"/>
                </w:rPr>
                <w:delText>(-0.60,-0.23)</w:delText>
              </w:r>
            </w:del>
          </w:p>
        </w:tc>
        <w:tc>
          <w:tcPr>
            <w:tcW w:w="885" w:type="dxa"/>
            <w:tcBorders>
              <w:top w:val="single" w:sz="4" w:space="0" w:color="auto"/>
            </w:tcBorders>
          </w:tcPr>
          <w:p w:rsidR="00B25E21" w:rsidRPr="00A369C3" w:rsidDel="009E15CC" w:rsidRDefault="00B25E21" w:rsidP="00F27D39">
            <w:pPr>
              <w:autoSpaceDE w:val="0"/>
              <w:autoSpaceDN w:val="0"/>
              <w:spacing w:line="480" w:lineRule="auto"/>
              <w:jc w:val="center"/>
              <w:rPr>
                <w:del w:id="740" w:author="Althea ArchMiller" w:date="2018-11-02T10:52:00Z"/>
                <w:rFonts w:ascii="Times New Roman" w:hAnsi="Times New Roman" w:cs="Times New Roman"/>
                <w:b/>
                <w:sz w:val="18"/>
                <w:szCs w:val="18"/>
              </w:rPr>
            </w:pPr>
            <w:del w:id="741" w:author="Althea ArchMiller" w:date="2018-11-02T10:52:00Z">
              <w:r w:rsidRPr="00A369C3" w:rsidDel="009E15CC">
                <w:rPr>
                  <w:rFonts w:ascii="Times New Roman" w:hAnsi="Times New Roman" w:cs="Times New Roman"/>
                  <w:b/>
                  <w:sz w:val="18"/>
                  <w:szCs w:val="18"/>
                </w:rPr>
                <w:delText>0.12</w:delText>
              </w:r>
            </w:del>
          </w:p>
          <w:p w:rsidR="00B25E21" w:rsidRPr="00A369C3" w:rsidDel="009E15CC" w:rsidRDefault="00B25E21" w:rsidP="00F27D39">
            <w:pPr>
              <w:autoSpaceDE w:val="0"/>
              <w:autoSpaceDN w:val="0"/>
              <w:spacing w:line="480" w:lineRule="auto"/>
              <w:jc w:val="center"/>
              <w:rPr>
                <w:del w:id="742" w:author="Althea ArchMiller" w:date="2018-11-02T10:52:00Z"/>
                <w:rFonts w:ascii="Times New Roman" w:hAnsi="Times New Roman" w:cs="Times New Roman"/>
                <w:b/>
                <w:sz w:val="18"/>
                <w:szCs w:val="18"/>
              </w:rPr>
            </w:pPr>
            <w:del w:id="743" w:author="Althea ArchMiller" w:date="2018-11-02T10:52:00Z">
              <w:r w:rsidRPr="00A369C3" w:rsidDel="009E15CC">
                <w:rPr>
                  <w:rFonts w:ascii="Times New Roman" w:hAnsi="Times New Roman" w:cs="Times New Roman"/>
                  <w:b/>
                  <w:sz w:val="18"/>
                  <w:szCs w:val="18"/>
                </w:rPr>
                <w:delText>(0.05,0.19)</w:delText>
              </w:r>
            </w:del>
          </w:p>
        </w:tc>
        <w:tc>
          <w:tcPr>
            <w:tcW w:w="945" w:type="dxa"/>
            <w:tcBorders>
              <w:top w:val="single" w:sz="4" w:space="0" w:color="auto"/>
            </w:tcBorders>
          </w:tcPr>
          <w:p w:rsidR="00B25E21" w:rsidDel="009E15CC" w:rsidRDefault="00B25E21" w:rsidP="00F27D39">
            <w:pPr>
              <w:autoSpaceDE w:val="0"/>
              <w:autoSpaceDN w:val="0"/>
              <w:spacing w:line="480" w:lineRule="auto"/>
              <w:jc w:val="center"/>
              <w:rPr>
                <w:del w:id="744" w:author="Althea ArchMiller" w:date="2018-11-02T10:52:00Z"/>
                <w:rFonts w:ascii="Times New Roman" w:hAnsi="Times New Roman" w:cs="Times New Roman"/>
                <w:sz w:val="18"/>
                <w:szCs w:val="18"/>
              </w:rPr>
            </w:pPr>
            <w:del w:id="745" w:author="Althea ArchMiller" w:date="2018-11-02T10:52:00Z">
              <w:r w:rsidRPr="00A369C3" w:rsidDel="009E15CC">
                <w:rPr>
                  <w:rFonts w:ascii="Times New Roman" w:hAnsi="Times New Roman" w:cs="Times New Roman"/>
                  <w:sz w:val="18"/>
                  <w:szCs w:val="18"/>
                </w:rPr>
                <w:delText>0.54</w:delText>
              </w:r>
            </w:del>
          </w:p>
          <w:p w:rsidR="00B25E21" w:rsidRPr="00A369C3" w:rsidDel="009E15CC" w:rsidRDefault="00B25E21" w:rsidP="00F27D39">
            <w:pPr>
              <w:autoSpaceDE w:val="0"/>
              <w:autoSpaceDN w:val="0"/>
              <w:spacing w:line="480" w:lineRule="auto"/>
              <w:jc w:val="center"/>
              <w:rPr>
                <w:del w:id="746" w:author="Althea ArchMiller" w:date="2018-11-02T10:52:00Z"/>
                <w:rFonts w:ascii="Times New Roman" w:hAnsi="Times New Roman" w:cs="Times New Roman"/>
                <w:sz w:val="18"/>
                <w:szCs w:val="18"/>
              </w:rPr>
            </w:pPr>
            <w:del w:id="747" w:author="Althea ArchMiller" w:date="2018-11-02T10:52:00Z">
              <w:r w:rsidRPr="00A369C3" w:rsidDel="009E15CC">
                <w:rPr>
                  <w:rFonts w:ascii="Times New Roman" w:hAnsi="Times New Roman" w:cs="Times New Roman"/>
                  <w:sz w:val="18"/>
                  <w:szCs w:val="18"/>
                </w:rPr>
                <w:delText>(-0.22,1.29)</w:delText>
              </w:r>
            </w:del>
          </w:p>
        </w:tc>
        <w:tc>
          <w:tcPr>
            <w:tcW w:w="945" w:type="dxa"/>
            <w:tcBorders>
              <w:top w:val="single" w:sz="4" w:space="0" w:color="auto"/>
            </w:tcBorders>
          </w:tcPr>
          <w:p w:rsidR="00B25E21" w:rsidDel="009E15CC" w:rsidRDefault="00B25E21" w:rsidP="00F27D39">
            <w:pPr>
              <w:autoSpaceDE w:val="0"/>
              <w:autoSpaceDN w:val="0"/>
              <w:spacing w:line="480" w:lineRule="auto"/>
              <w:jc w:val="center"/>
              <w:rPr>
                <w:del w:id="748" w:author="Althea ArchMiller" w:date="2018-11-02T10:52:00Z"/>
                <w:rFonts w:ascii="Times New Roman" w:hAnsi="Times New Roman" w:cs="Times New Roman"/>
                <w:sz w:val="18"/>
                <w:szCs w:val="18"/>
              </w:rPr>
            </w:pPr>
            <w:del w:id="749" w:author="Althea ArchMiller" w:date="2018-11-02T10:52:00Z">
              <w:r w:rsidRPr="00A369C3" w:rsidDel="009E15CC">
                <w:rPr>
                  <w:rFonts w:ascii="Times New Roman" w:hAnsi="Times New Roman" w:cs="Times New Roman"/>
                  <w:sz w:val="18"/>
                  <w:szCs w:val="18"/>
                </w:rPr>
                <w:delText>0.04</w:delText>
              </w:r>
            </w:del>
          </w:p>
          <w:p w:rsidR="00B25E21" w:rsidRPr="00A369C3" w:rsidDel="009E15CC" w:rsidRDefault="00B25E21" w:rsidP="00F27D39">
            <w:pPr>
              <w:autoSpaceDE w:val="0"/>
              <w:autoSpaceDN w:val="0"/>
              <w:spacing w:line="480" w:lineRule="auto"/>
              <w:jc w:val="center"/>
              <w:rPr>
                <w:del w:id="750" w:author="Althea ArchMiller" w:date="2018-11-02T10:52:00Z"/>
                <w:rFonts w:ascii="Times New Roman" w:hAnsi="Times New Roman" w:cs="Times New Roman"/>
                <w:sz w:val="18"/>
                <w:szCs w:val="18"/>
              </w:rPr>
            </w:pPr>
            <w:del w:id="751" w:author="Althea ArchMiller" w:date="2018-11-02T10:52:00Z">
              <w:r w:rsidRPr="00A369C3" w:rsidDel="009E15CC">
                <w:rPr>
                  <w:rFonts w:ascii="Times New Roman" w:hAnsi="Times New Roman" w:cs="Times New Roman"/>
                  <w:sz w:val="18"/>
                  <w:szCs w:val="18"/>
                </w:rPr>
                <w:delText>(-0.45,0.53)</w:delText>
              </w:r>
            </w:del>
          </w:p>
        </w:tc>
        <w:tc>
          <w:tcPr>
            <w:tcW w:w="996" w:type="dxa"/>
            <w:tcBorders>
              <w:top w:val="single" w:sz="4" w:space="0" w:color="auto"/>
            </w:tcBorders>
          </w:tcPr>
          <w:p w:rsidR="00B25E21" w:rsidRPr="00A369C3" w:rsidDel="009E15CC" w:rsidRDefault="00B25E21" w:rsidP="00F27D39">
            <w:pPr>
              <w:autoSpaceDE w:val="0"/>
              <w:autoSpaceDN w:val="0"/>
              <w:spacing w:line="480" w:lineRule="auto"/>
              <w:jc w:val="center"/>
              <w:rPr>
                <w:del w:id="752" w:author="Althea ArchMiller" w:date="2018-11-02T10:52:00Z"/>
                <w:rFonts w:ascii="Times New Roman" w:hAnsi="Times New Roman" w:cs="Times New Roman"/>
                <w:sz w:val="18"/>
                <w:szCs w:val="18"/>
              </w:rPr>
            </w:pPr>
            <w:del w:id="753" w:author="Althea ArchMiller" w:date="2018-11-02T10:52:00Z">
              <w:r w:rsidRPr="00A369C3" w:rsidDel="009E15CC">
                <w:rPr>
                  <w:rFonts w:ascii="Times New Roman" w:hAnsi="Times New Roman" w:cs="Times New Roman"/>
                  <w:sz w:val="18"/>
                  <w:szCs w:val="18"/>
                </w:rPr>
                <w:delText>1723.19</w:delText>
              </w:r>
            </w:del>
          </w:p>
        </w:tc>
      </w:tr>
      <w:tr w:rsidR="00B25E21" w:rsidRPr="00A369C3" w:rsidDel="009E15CC" w:rsidTr="0069726A">
        <w:trPr>
          <w:del w:id="754" w:author="Althea ArchMiller" w:date="2018-11-02T10:52:00Z"/>
        </w:trPr>
        <w:tc>
          <w:tcPr>
            <w:tcW w:w="1176" w:type="dxa"/>
          </w:tcPr>
          <w:p w:rsidR="00B25E21" w:rsidRPr="00A369C3" w:rsidDel="009E15CC" w:rsidRDefault="00B25E21" w:rsidP="00F27D39">
            <w:pPr>
              <w:autoSpaceDE w:val="0"/>
              <w:autoSpaceDN w:val="0"/>
              <w:spacing w:line="480" w:lineRule="auto"/>
              <w:rPr>
                <w:del w:id="755" w:author="Althea ArchMiller" w:date="2018-11-02T10:52:00Z"/>
                <w:rFonts w:ascii="Times New Roman" w:hAnsi="Times New Roman" w:cs="Times New Roman"/>
                <w:sz w:val="18"/>
                <w:szCs w:val="18"/>
              </w:rPr>
            </w:pPr>
            <w:del w:id="756" w:author="Althea ArchMiller" w:date="2018-11-02T10:52:00Z">
              <w:r w:rsidRPr="00A369C3" w:rsidDel="009E15CC">
                <w:rPr>
                  <w:rFonts w:ascii="Times New Roman" w:hAnsi="Times New Roman" w:cs="Times New Roman"/>
                  <w:sz w:val="18"/>
                  <w:szCs w:val="18"/>
                </w:rPr>
                <w:delText>Null</w:delText>
              </w:r>
            </w:del>
          </w:p>
        </w:tc>
        <w:tc>
          <w:tcPr>
            <w:tcW w:w="885" w:type="dxa"/>
          </w:tcPr>
          <w:p w:rsidR="00B25E21" w:rsidRPr="00C46183" w:rsidDel="009E15CC" w:rsidRDefault="00C3694B" w:rsidP="00F27D39">
            <w:pPr>
              <w:autoSpaceDE w:val="0"/>
              <w:autoSpaceDN w:val="0"/>
              <w:spacing w:line="480" w:lineRule="auto"/>
              <w:jc w:val="center"/>
              <w:rPr>
                <w:del w:id="757" w:author="Althea ArchMiller" w:date="2018-11-02T10:52:00Z"/>
                <w:rFonts w:ascii="Times New Roman" w:hAnsi="Times New Roman" w:cs="Times New Roman"/>
                <w:sz w:val="18"/>
                <w:szCs w:val="18"/>
              </w:rPr>
            </w:pPr>
            <w:del w:id="758" w:author="Althea ArchMiller" w:date="2018-11-02T10:52:00Z">
              <w:r w:rsidRPr="00C46183" w:rsidDel="009E15CC">
                <w:rPr>
                  <w:rFonts w:ascii="Times New Roman" w:hAnsi="Times New Roman" w:cs="Times New Roman"/>
                  <w:sz w:val="18"/>
                  <w:szCs w:val="18"/>
                </w:rPr>
                <w:delText>1.01</w:delText>
              </w:r>
            </w:del>
          </w:p>
          <w:p w:rsidR="00C3694B" w:rsidRPr="00C46183" w:rsidDel="009E15CC" w:rsidRDefault="00C3694B" w:rsidP="00F27D39">
            <w:pPr>
              <w:autoSpaceDE w:val="0"/>
              <w:autoSpaceDN w:val="0"/>
              <w:spacing w:line="480" w:lineRule="auto"/>
              <w:jc w:val="center"/>
              <w:rPr>
                <w:del w:id="759" w:author="Althea ArchMiller" w:date="2018-11-02T10:52:00Z"/>
                <w:rFonts w:ascii="Times New Roman" w:hAnsi="Times New Roman" w:cs="Times New Roman"/>
                <w:sz w:val="18"/>
                <w:szCs w:val="18"/>
              </w:rPr>
            </w:pPr>
            <w:del w:id="760" w:author="Althea ArchMiller" w:date="2018-11-02T10:52:00Z">
              <w:r w:rsidRPr="00C46183" w:rsidDel="009E15CC">
                <w:rPr>
                  <w:rFonts w:ascii="Times New Roman" w:hAnsi="Times New Roman" w:cs="Times New Roman"/>
                  <w:sz w:val="18"/>
                  <w:szCs w:val="18"/>
                </w:rPr>
                <w:delText>(0.85,1.16)</w:delText>
              </w:r>
            </w:del>
          </w:p>
        </w:tc>
        <w:tc>
          <w:tcPr>
            <w:tcW w:w="945" w:type="dxa"/>
          </w:tcPr>
          <w:p w:rsidR="00B25E21" w:rsidDel="009E15CC" w:rsidRDefault="00FC7227" w:rsidP="00F27D39">
            <w:pPr>
              <w:autoSpaceDE w:val="0"/>
              <w:autoSpaceDN w:val="0"/>
              <w:spacing w:line="480" w:lineRule="auto"/>
              <w:jc w:val="center"/>
              <w:rPr>
                <w:del w:id="761" w:author="Althea ArchMiller" w:date="2018-11-02T10:52:00Z"/>
                <w:rFonts w:ascii="Times New Roman" w:hAnsi="Times New Roman" w:cs="Times New Roman"/>
                <w:sz w:val="18"/>
                <w:szCs w:val="18"/>
              </w:rPr>
            </w:pPr>
            <w:del w:id="762" w:author="Althea ArchMiller" w:date="2018-11-02T10:52:00Z">
              <w:r w:rsidDel="009E15CC">
                <w:rPr>
                  <w:rFonts w:ascii="Times New Roman" w:hAnsi="Times New Roman" w:cs="Times New Roman"/>
                  <w:sz w:val="18"/>
                  <w:szCs w:val="18"/>
                </w:rPr>
                <w:delText>--</w:delText>
              </w:r>
            </w:del>
          </w:p>
          <w:p w:rsidR="00C54949" w:rsidRPr="00A369C3" w:rsidDel="009E15CC" w:rsidRDefault="00FC7227" w:rsidP="00F27D39">
            <w:pPr>
              <w:autoSpaceDE w:val="0"/>
              <w:autoSpaceDN w:val="0"/>
              <w:spacing w:line="480" w:lineRule="auto"/>
              <w:jc w:val="center"/>
              <w:rPr>
                <w:del w:id="763" w:author="Althea ArchMiller" w:date="2018-11-02T10:52:00Z"/>
                <w:rFonts w:ascii="Times New Roman" w:hAnsi="Times New Roman" w:cs="Times New Roman"/>
                <w:sz w:val="18"/>
                <w:szCs w:val="18"/>
              </w:rPr>
            </w:pPr>
            <w:del w:id="764" w:author="Althea ArchMiller" w:date="2018-11-02T10:52:00Z">
              <w:r w:rsidDel="009E15CC">
                <w:rPr>
                  <w:rFonts w:ascii="Times New Roman" w:hAnsi="Times New Roman" w:cs="Times New Roman"/>
                  <w:sz w:val="18"/>
                  <w:szCs w:val="18"/>
                </w:rPr>
                <w:delText>--</w:delText>
              </w:r>
            </w:del>
          </w:p>
        </w:tc>
        <w:tc>
          <w:tcPr>
            <w:tcW w:w="1005" w:type="dxa"/>
          </w:tcPr>
          <w:p w:rsidR="00B25E21" w:rsidRPr="00C46183" w:rsidDel="009E15CC" w:rsidRDefault="00C3694B" w:rsidP="00F27D39">
            <w:pPr>
              <w:autoSpaceDE w:val="0"/>
              <w:autoSpaceDN w:val="0"/>
              <w:spacing w:line="480" w:lineRule="auto"/>
              <w:jc w:val="center"/>
              <w:rPr>
                <w:del w:id="765" w:author="Althea ArchMiller" w:date="2018-11-02T10:52:00Z"/>
                <w:rFonts w:ascii="Times New Roman" w:hAnsi="Times New Roman" w:cs="Times New Roman"/>
                <w:sz w:val="18"/>
                <w:szCs w:val="18"/>
              </w:rPr>
            </w:pPr>
            <w:del w:id="766" w:author="Althea ArchMiller" w:date="2018-11-02T10:52:00Z">
              <w:r w:rsidRPr="00C46183" w:rsidDel="009E15CC">
                <w:rPr>
                  <w:rFonts w:ascii="Times New Roman" w:hAnsi="Times New Roman" w:cs="Times New Roman"/>
                  <w:sz w:val="18"/>
                  <w:szCs w:val="18"/>
                </w:rPr>
                <w:delText>-0.40</w:delText>
              </w:r>
            </w:del>
          </w:p>
          <w:p w:rsidR="00C3694B" w:rsidRPr="00C46183" w:rsidDel="009E15CC" w:rsidRDefault="00C3694B" w:rsidP="00F27D39">
            <w:pPr>
              <w:autoSpaceDE w:val="0"/>
              <w:autoSpaceDN w:val="0"/>
              <w:spacing w:line="480" w:lineRule="auto"/>
              <w:jc w:val="center"/>
              <w:rPr>
                <w:del w:id="767" w:author="Althea ArchMiller" w:date="2018-11-02T10:52:00Z"/>
                <w:rFonts w:ascii="Times New Roman" w:hAnsi="Times New Roman" w:cs="Times New Roman"/>
                <w:sz w:val="18"/>
                <w:szCs w:val="18"/>
              </w:rPr>
            </w:pPr>
            <w:del w:id="768" w:author="Althea ArchMiller" w:date="2018-11-02T10:52:00Z">
              <w:r w:rsidRPr="00C46183" w:rsidDel="009E15CC">
                <w:rPr>
                  <w:rFonts w:ascii="Times New Roman" w:hAnsi="Times New Roman" w:cs="Times New Roman"/>
                  <w:sz w:val="18"/>
                  <w:szCs w:val="18"/>
                </w:rPr>
                <w:delText>(-0.58,-0.22)</w:delText>
              </w:r>
            </w:del>
          </w:p>
        </w:tc>
        <w:tc>
          <w:tcPr>
            <w:tcW w:w="885" w:type="dxa"/>
          </w:tcPr>
          <w:p w:rsidR="00B25E21" w:rsidRPr="0016183D" w:rsidDel="009E15CC" w:rsidRDefault="00C3694B" w:rsidP="00F27D39">
            <w:pPr>
              <w:autoSpaceDE w:val="0"/>
              <w:autoSpaceDN w:val="0"/>
              <w:spacing w:line="480" w:lineRule="auto"/>
              <w:jc w:val="center"/>
              <w:rPr>
                <w:del w:id="769" w:author="Althea ArchMiller" w:date="2018-11-02T10:52:00Z"/>
                <w:rFonts w:ascii="Times New Roman" w:hAnsi="Times New Roman" w:cs="Times New Roman"/>
                <w:b/>
                <w:sz w:val="18"/>
                <w:szCs w:val="18"/>
              </w:rPr>
            </w:pPr>
            <w:del w:id="770" w:author="Althea ArchMiller" w:date="2018-11-02T10:52:00Z">
              <w:r w:rsidRPr="0016183D" w:rsidDel="009E15CC">
                <w:rPr>
                  <w:rFonts w:ascii="Times New Roman" w:hAnsi="Times New Roman" w:cs="Times New Roman"/>
                  <w:b/>
                  <w:sz w:val="18"/>
                  <w:szCs w:val="18"/>
                </w:rPr>
                <w:delText>0.12</w:delText>
              </w:r>
            </w:del>
          </w:p>
          <w:p w:rsidR="00C3694B" w:rsidRPr="00A369C3" w:rsidDel="009E15CC" w:rsidRDefault="00C3694B" w:rsidP="00F27D39">
            <w:pPr>
              <w:autoSpaceDE w:val="0"/>
              <w:autoSpaceDN w:val="0"/>
              <w:spacing w:line="480" w:lineRule="auto"/>
              <w:jc w:val="center"/>
              <w:rPr>
                <w:del w:id="771" w:author="Althea ArchMiller" w:date="2018-11-02T10:52:00Z"/>
                <w:rFonts w:ascii="Times New Roman" w:hAnsi="Times New Roman" w:cs="Times New Roman"/>
                <w:sz w:val="18"/>
                <w:szCs w:val="18"/>
              </w:rPr>
            </w:pPr>
            <w:del w:id="772" w:author="Althea ArchMiller" w:date="2018-11-02T10:52:00Z">
              <w:r w:rsidRPr="0016183D" w:rsidDel="009E15CC">
                <w:rPr>
                  <w:rFonts w:ascii="Times New Roman" w:hAnsi="Times New Roman" w:cs="Times New Roman"/>
                  <w:b/>
                  <w:sz w:val="18"/>
                  <w:szCs w:val="18"/>
                </w:rPr>
                <w:delText>(0.05,0.19)</w:delText>
              </w:r>
            </w:del>
          </w:p>
        </w:tc>
        <w:tc>
          <w:tcPr>
            <w:tcW w:w="945" w:type="dxa"/>
          </w:tcPr>
          <w:p w:rsidR="00B25E21" w:rsidDel="009E15CC" w:rsidRDefault="00C54949" w:rsidP="00F27D39">
            <w:pPr>
              <w:autoSpaceDE w:val="0"/>
              <w:autoSpaceDN w:val="0"/>
              <w:spacing w:line="480" w:lineRule="auto"/>
              <w:jc w:val="center"/>
              <w:rPr>
                <w:del w:id="773" w:author="Althea ArchMiller" w:date="2018-11-02T10:52:00Z"/>
                <w:rFonts w:ascii="Times New Roman" w:hAnsi="Times New Roman" w:cs="Times New Roman"/>
                <w:sz w:val="18"/>
                <w:szCs w:val="18"/>
              </w:rPr>
            </w:pPr>
            <w:del w:id="774" w:author="Althea ArchMiller" w:date="2018-11-02T10:52:00Z">
              <w:r w:rsidDel="009E15CC">
                <w:rPr>
                  <w:rFonts w:ascii="Times New Roman" w:hAnsi="Times New Roman" w:cs="Times New Roman"/>
                  <w:sz w:val="18"/>
                  <w:szCs w:val="18"/>
                </w:rPr>
                <w:delText>0.58</w:delText>
              </w:r>
            </w:del>
          </w:p>
          <w:p w:rsidR="00C54949" w:rsidRPr="00A369C3" w:rsidDel="009E15CC" w:rsidRDefault="00C54949" w:rsidP="00F27D39">
            <w:pPr>
              <w:autoSpaceDE w:val="0"/>
              <w:autoSpaceDN w:val="0"/>
              <w:spacing w:line="480" w:lineRule="auto"/>
              <w:jc w:val="center"/>
              <w:rPr>
                <w:del w:id="775" w:author="Althea ArchMiller" w:date="2018-11-02T10:52:00Z"/>
                <w:rFonts w:ascii="Times New Roman" w:hAnsi="Times New Roman" w:cs="Times New Roman"/>
                <w:sz w:val="18"/>
                <w:szCs w:val="18"/>
              </w:rPr>
            </w:pPr>
            <w:del w:id="776" w:author="Althea ArchMiller" w:date="2018-11-02T10:52:00Z">
              <w:r w:rsidDel="009E15CC">
                <w:rPr>
                  <w:rFonts w:ascii="Times New Roman" w:hAnsi="Times New Roman" w:cs="Times New Roman"/>
                  <w:sz w:val="18"/>
                  <w:szCs w:val="18"/>
                </w:rPr>
                <w:delText>(-0.17,1.33)</w:delText>
              </w:r>
            </w:del>
          </w:p>
        </w:tc>
        <w:tc>
          <w:tcPr>
            <w:tcW w:w="945" w:type="dxa"/>
          </w:tcPr>
          <w:p w:rsidR="00B25E21" w:rsidDel="009E15CC" w:rsidRDefault="00C54949" w:rsidP="00F27D39">
            <w:pPr>
              <w:autoSpaceDE w:val="0"/>
              <w:autoSpaceDN w:val="0"/>
              <w:spacing w:line="480" w:lineRule="auto"/>
              <w:jc w:val="center"/>
              <w:rPr>
                <w:del w:id="777" w:author="Althea ArchMiller" w:date="2018-11-02T10:52:00Z"/>
                <w:rFonts w:ascii="Times New Roman" w:hAnsi="Times New Roman" w:cs="Times New Roman"/>
                <w:sz w:val="18"/>
                <w:szCs w:val="18"/>
              </w:rPr>
            </w:pPr>
            <w:del w:id="778" w:author="Althea ArchMiller" w:date="2018-11-02T10:52:00Z">
              <w:r w:rsidDel="009E15CC">
                <w:rPr>
                  <w:rFonts w:ascii="Times New Roman" w:hAnsi="Times New Roman" w:cs="Times New Roman"/>
                  <w:sz w:val="18"/>
                  <w:szCs w:val="18"/>
                </w:rPr>
                <w:delText>0.01</w:delText>
              </w:r>
            </w:del>
          </w:p>
          <w:p w:rsidR="00C54949" w:rsidRPr="00A369C3" w:rsidDel="009E15CC" w:rsidRDefault="00C54949" w:rsidP="00F27D39">
            <w:pPr>
              <w:autoSpaceDE w:val="0"/>
              <w:autoSpaceDN w:val="0"/>
              <w:spacing w:line="480" w:lineRule="auto"/>
              <w:jc w:val="center"/>
              <w:rPr>
                <w:del w:id="779" w:author="Althea ArchMiller" w:date="2018-11-02T10:52:00Z"/>
                <w:rFonts w:ascii="Times New Roman" w:hAnsi="Times New Roman" w:cs="Times New Roman"/>
                <w:sz w:val="18"/>
                <w:szCs w:val="18"/>
              </w:rPr>
            </w:pPr>
            <w:del w:id="780" w:author="Althea ArchMiller" w:date="2018-11-02T10:52:00Z">
              <w:r w:rsidDel="009E15CC">
                <w:rPr>
                  <w:rFonts w:ascii="Times New Roman" w:hAnsi="Times New Roman" w:cs="Times New Roman"/>
                  <w:sz w:val="18"/>
                  <w:szCs w:val="18"/>
                </w:rPr>
                <w:delText>(-0.48,0.5)</w:delText>
              </w:r>
            </w:del>
          </w:p>
        </w:tc>
        <w:tc>
          <w:tcPr>
            <w:tcW w:w="996" w:type="dxa"/>
          </w:tcPr>
          <w:p w:rsidR="00B25E21" w:rsidRPr="00A369C3" w:rsidDel="009E15CC" w:rsidRDefault="00B25E21" w:rsidP="00F27D39">
            <w:pPr>
              <w:autoSpaceDE w:val="0"/>
              <w:autoSpaceDN w:val="0"/>
              <w:spacing w:line="480" w:lineRule="auto"/>
              <w:jc w:val="center"/>
              <w:rPr>
                <w:del w:id="781" w:author="Althea ArchMiller" w:date="2018-11-02T10:52:00Z"/>
                <w:rFonts w:ascii="Times New Roman" w:hAnsi="Times New Roman" w:cs="Times New Roman"/>
                <w:sz w:val="18"/>
                <w:szCs w:val="18"/>
              </w:rPr>
            </w:pPr>
            <w:del w:id="782" w:author="Althea ArchMiller" w:date="2018-11-02T10:52:00Z">
              <w:r w:rsidRPr="00A369C3" w:rsidDel="009E15CC">
                <w:rPr>
                  <w:rFonts w:ascii="Times New Roman" w:hAnsi="Times New Roman" w:cs="Times New Roman"/>
                  <w:sz w:val="18"/>
                  <w:szCs w:val="18"/>
                </w:rPr>
                <w:delText>1723.26</w:delText>
              </w:r>
            </w:del>
          </w:p>
        </w:tc>
      </w:tr>
      <w:tr w:rsidR="00B25E21" w:rsidRPr="00A369C3" w:rsidDel="009E15CC" w:rsidTr="0069726A">
        <w:trPr>
          <w:del w:id="783" w:author="Althea ArchMiller" w:date="2018-11-02T10:52:00Z"/>
        </w:trPr>
        <w:tc>
          <w:tcPr>
            <w:tcW w:w="1176" w:type="dxa"/>
            <w:tcBorders>
              <w:bottom w:val="single" w:sz="4" w:space="0" w:color="auto"/>
            </w:tcBorders>
          </w:tcPr>
          <w:p w:rsidR="00B25E21" w:rsidRPr="00A369C3" w:rsidDel="009E15CC" w:rsidRDefault="00B25E21" w:rsidP="00F27D39">
            <w:pPr>
              <w:autoSpaceDE w:val="0"/>
              <w:autoSpaceDN w:val="0"/>
              <w:spacing w:line="480" w:lineRule="auto"/>
              <w:rPr>
                <w:del w:id="784" w:author="Althea ArchMiller" w:date="2018-11-02T10:52:00Z"/>
                <w:rFonts w:ascii="Times New Roman" w:hAnsi="Times New Roman" w:cs="Times New Roman"/>
                <w:sz w:val="18"/>
                <w:szCs w:val="18"/>
              </w:rPr>
            </w:pPr>
            <w:del w:id="785" w:author="Althea ArchMiller" w:date="2018-11-02T10:52:00Z">
              <w:r w:rsidRPr="00A369C3" w:rsidDel="009E15CC">
                <w:rPr>
                  <w:rFonts w:ascii="Times New Roman" w:hAnsi="Times New Roman" w:cs="Times New Roman"/>
                  <w:sz w:val="18"/>
                  <w:szCs w:val="18"/>
                </w:rPr>
                <w:delText>Disturbance</w:delText>
              </w:r>
            </w:del>
          </w:p>
        </w:tc>
        <w:tc>
          <w:tcPr>
            <w:tcW w:w="885" w:type="dxa"/>
            <w:tcBorders>
              <w:bottom w:val="single" w:sz="4" w:space="0" w:color="auto"/>
            </w:tcBorders>
          </w:tcPr>
          <w:p w:rsidR="00B25E21" w:rsidRPr="00C46183" w:rsidDel="009E15CC" w:rsidRDefault="003F426E" w:rsidP="00F27D39">
            <w:pPr>
              <w:autoSpaceDE w:val="0"/>
              <w:autoSpaceDN w:val="0"/>
              <w:spacing w:line="480" w:lineRule="auto"/>
              <w:jc w:val="center"/>
              <w:rPr>
                <w:del w:id="786" w:author="Althea ArchMiller" w:date="2018-11-02T10:52:00Z"/>
                <w:rFonts w:ascii="Times New Roman" w:hAnsi="Times New Roman" w:cs="Times New Roman"/>
                <w:sz w:val="18"/>
                <w:szCs w:val="18"/>
              </w:rPr>
            </w:pPr>
            <w:del w:id="787" w:author="Althea ArchMiller" w:date="2018-11-02T10:52:00Z">
              <w:r w:rsidRPr="00C46183" w:rsidDel="009E15CC">
                <w:rPr>
                  <w:rFonts w:ascii="Times New Roman" w:hAnsi="Times New Roman" w:cs="Times New Roman"/>
                  <w:sz w:val="18"/>
                  <w:szCs w:val="18"/>
                </w:rPr>
                <w:delText>0.99</w:delText>
              </w:r>
            </w:del>
          </w:p>
          <w:p w:rsidR="003F426E" w:rsidRPr="00C46183" w:rsidDel="009E15CC" w:rsidRDefault="003F426E" w:rsidP="00F27D39">
            <w:pPr>
              <w:autoSpaceDE w:val="0"/>
              <w:autoSpaceDN w:val="0"/>
              <w:spacing w:line="480" w:lineRule="auto"/>
              <w:jc w:val="center"/>
              <w:rPr>
                <w:del w:id="788" w:author="Althea ArchMiller" w:date="2018-11-02T10:52:00Z"/>
                <w:rFonts w:ascii="Times New Roman" w:hAnsi="Times New Roman" w:cs="Times New Roman"/>
                <w:sz w:val="18"/>
                <w:szCs w:val="18"/>
              </w:rPr>
            </w:pPr>
            <w:del w:id="789" w:author="Althea ArchMiller" w:date="2018-11-02T10:52:00Z">
              <w:r w:rsidRPr="00C46183" w:rsidDel="009E15CC">
                <w:rPr>
                  <w:rFonts w:ascii="Times New Roman" w:hAnsi="Times New Roman" w:cs="Times New Roman"/>
                  <w:sz w:val="18"/>
                  <w:szCs w:val="18"/>
                </w:rPr>
                <w:delText>(0.80,1.18)</w:delText>
              </w:r>
            </w:del>
          </w:p>
        </w:tc>
        <w:tc>
          <w:tcPr>
            <w:tcW w:w="945" w:type="dxa"/>
            <w:tcBorders>
              <w:bottom w:val="single" w:sz="4" w:space="0" w:color="auto"/>
            </w:tcBorders>
          </w:tcPr>
          <w:p w:rsidR="00B25E21" w:rsidDel="009E15CC" w:rsidRDefault="003F426E" w:rsidP="00F27D39">
            <w:pPr>
              <w:autoSpaceDE w:val="0"/>
              <w:autoSpaceDN w:val="0"/>
              <w:spacing w:line="480" w:lineRule="auto"/>
              <w:jc w:val="center"/>
              <w:rPr>
                <w:del w:id="790" w:author="Althea ArchMiller" w:date="2018-11-02T10:52:00Z"/>
                <w:rFonts w:ascii="Times New Roman" w:hAnsi="Times New Roman" w:cs="Times New Roman"/>
                <w:sz w:val="18"/>
                <w:szCs w:val="18"/>
              </w:rPr>
            </w:pPr>
            <w:del w:id="791" w:author="Althea ArchMiller" w:date="2018-11-02T10:52:00Z">
              <w:r w:rsidDel="009E15CC">
                <w:rPr>
                  <w:rFonts w:ascii="Times New Roman" w:hAnsi="Times New Roman" w:cs="Times New Roman"/>
                  <w:sz w:val="18"/>
                  <w:szCs w:val="18"/>
                </w:rPr>
                <w:delText>0.04</w:delText>
              </w:r>
            </w:del>
          </w:p>
          <w:p w:rsidR="003F426E" w:rsidRPr="00A369C3" w:rsidDel="009E15CC" w:rsidRDefault="003F426E" w:rsidP="00F27D39">
            <w:pPr>
              <w:autoSpaceDE w:val="0"/>
              <w:autoSpaceDN w:val="0"/>
              <w:spacing w:line="480" w:lineRule="auto"/>
              <w:jc w:val="center"/>
              <w:rPr>
                <w:del w:id="792" w:author="Althea ArchMiller" w:date="2018-11-02T10:52:00Z"/>
                <w:rFonts w:ascii="Times New Roman" w:hAnsi="Times New Roman" w:cs="Times New Roman"/>
                <w:sz w:val="18"/>
                <w:szCs w:val="18"/>
              </w:rPr>
            </w:pPr>
            <w:del w:id="793" w:author="Althea ArchMiller" w:date="2018-11-02T10:52:00Z">
              <w:r w:rsidDel="009E15CC">
                <w:rPr>
                  <w:rFonts w:ascii="Times New Roman" w:hAnsi="Times New Roman" w:cs="Times New Roman"/>
                  <w:sz w:val="18"/>
                  <w:szCs w:val="18"/>
                </w:rPr>
                <w:delText>(-0.21,0.29)</w:delText>
              </w:r>
            </w:del>
          </w:p>
        </w:tc>
        <w:tc>
          <w:tcPr>
            <w:tcW w:w="1005" w:type="dxa"/>
            <w:tcBorders>
              <w:bottom w:val="single" w:sz="4" w:space="0" w:color="auto"/>
            </w:tcBorders>
          </w:tcPr>
          <w:p w:rsidR="00B25E21" w:rsidRPr="00C46183" w:rsidDel="009E15CC" w:rsidRDefault="00C659A5" w:rsidP="00F27D39">
            <w:pPr>
              <w:autoSpaceDE w:val="0"/>
              <w:autoSpaceDN w:val="0"/>
              <w:spacing w:line="480" w:lineRule="auto"/>
              <w:jc w:val="center"/>
              <w:rPr>
                <w:del w:id="794" w:author="Althea ArchMiller" w:date="2018-11-02T10:52:00Z"/>
                <w:rFonts w:ascii="Times New Roman" w:hAnsi="Times New Roman" w:cs="Times New Roman"/>
                <w:sz w:val="18"/>
                <w:szCs w:val="18"/>
              </w:rPr>
            </w:pPr>
            <w:del w:id="795" w:author="Althea ArchMiller" w:date="2018-11-02T10:52:00Z">
              <w:r w:rsidRPr="00C46183" w:rsidDel="009E15CC">
                <w:rPr>
                  <w:rFonts w:ascii="Times New Roman" w:hAnsi="Times New Roman" w:cs="Times New Roman"/>
                  <w:sz w:val="18"/>
                  <w:szCs w:val="18"/>
                </w:rPr>
                <w:delText>-0.40</w:delText>
              </w:r>
            </w:del>
          </w:p>
          <w:p w:rsidR="00C659A5" w:rsidRPr="00C46183" w:rsidDel="009E15CC" w:rsidRDefault="00C659A5" w:rsidP="00F27D39">
            <w:pPr>
              <w:autoSpaceDE w:val="0"/>
              <w:autoSpaceDN w:val="0"/>
              <w:spacing w:line="480" w:lineRule="auto"/>
              <w:jc w:val="center"/>
              <w:rPr>
                <w:del w:id="796" w:author="Althea ArchMiller" w:date="2018-11-02T10:52:00Z"/>
                <w:rFonts w:ascii="Times New Roman" w:hAnsi="Times New Roman" w:cs="Times New Roman"/>
                <w:sz w:val="18"/>
                <w:szCs w:val="18"/>
              </w:rPr>
            </w:pPr>
            <w:del w:id="797" w:author="Althea ArchMiller" w:date="2018-11-02T10:52:00Z">
              <w:r w:rsidRPr="00C46183" w:rsidDel="009E15CC">
                <w:rPr>
                  <w:rFonts w:ascii="Times New Roman" w:hAnsi="Times New Roman" w:cs="Times New Roman"/>
                  <w:sz w:val="18"/>
                  <w:szCs w:val="18"/>
                </w:rPr>
                <w:delText>(-0.58,-0.22)</w:delText>
              </w:r>
            </w:del>
          </w:p>
        </w:tc>
        <w:tc>
          <w:tcPr>
            <w:tcW w:w="885" w:type="dxa"/>
            <w:tcBorders>
              <w:bottom w:val="single" w:sz="4" w:space="0" w:color="auto"/>
            </w:tcBorders>
          </w:tcPr>
          <w:p w:rsidR="00B25E21" w:rsidRPr="0016183D" w:rsidDel="009E15CC" w:rsidRDefault="00C659A5" w:rsidP="00F27D39">
            <w:pPr>
              <w:autoSpaceDE w:val="0"/>
              <w:autoSpaceDN w:val="0"/>
              <w:spacing w:line="480" w:lineRule="auto"/>
              <w:jc w:val="center"/>
              <w:rPr>
                <w:del w:id="798" w:author="Althea ArchMiller" w:date="2018-11-02T10:52:00Z"/>
                <w:rFonts w:ascii="Times New Roman" w:hAnsi="Times New Roman" w:cs="Times New Roman"/>
                <w:b/>
                <w:sz w:val="18"/>
                <w:szCs w:val="18"/>
              </w:rPr>
            </w:pPr>
            <w:del w:id="799" w:author="Althea ArchMiller" w:date="2018-11-02T10:52:00Z">
              <w:r w:rsidRPr="0016183D" w:rsidDel="009E15CC">
                <w:rPr>
                  <w:rFonts w:ascii="Times New Roman" w:hAnsi="Times New Roman" w:cs="Times New Roman"/>
                  <w:b/>
                  <w:sz w:val="18"/>
                  <w:szCs w:val="18"/>
                </w:rPr>
                <w:delText>0.12</w:delText>
              </w:r>
            </w:del>
          </w:p>
          <w:p w:rsidR="00C659A5" w:rsidRPr="0016183D" w:rsidDel="009E15CC" w:rsidRDefault="00C659A5" w:rsidP="00F27D39">
            <w:pPr>
              <w:autoSpaceDE w:val="0"/>
              <w:autoSpaceDN w:val="0"/>
              <w:spacing w:line="480" w:lineRule="auto"/>
              <w:jc w:val="center"/>
              <w:rPr>
                <w:del w:id="800" w:author="Althea ArchMiller" w:date="2018-11-02T10:52:00Z"/>
                <w:rFonts w:ascii="Times New Roman" w:hAnsi="Times New Roman" w:cs="Times New Roman"/>
                <w:b/>
                <w:sz w:val="18"/>
                <w:szCs w:val="18"/>
              </w:rPr>
            </w:pPr>
            <w:del w:id="801" w:author="Althea ArchMiller" w:date="2018-11-02T10:52:00Z">
              <w:r w:rsidRPr="0016183D" w:rsidDel="009E15CC">
                <w:rPr>
                  <w:rFonts w:ascii="Times New Roman" w:hAnsi="Times New Roman" w:cs="Times New Roman"/>
                  <w:b/>
                  <w:sz w:val="18"/>
                  <w:szCs w:val="18"/>
                </w:rPr>
                <w:delText>(0.05,0.19)</w:delText>
              </w:r>
            </w:del>
          </w:p>
        </w:tc>
        <w:tc>
          <w:tcPr>
            <w:tcW w:w="945" w:type="dxa"/>
            <w:tcBorders>
              <w:bottom w:val="single" w:sz="4" w:space="0" w:color="auto"/>
            </w:tcBorders>
          </w:tcPr>
          <w:p w:rsidR="00B25E21" w:rsidDel="009E15CC" w:rsidRDefault="00C659A5" w:rsidP="00F27D39">
            <w:pPr>
              <w:autoSpaceDE w:val="0"/>
              <w:autoSpaceDN w:val="0"/>
              <w:spacing w:line="480" w:lineRule="auto"/>
              <w:jc w:val="center"/>
              <w:rPr>
                <w:del w:id="802" w:author="Althea ArchMiller" w:date="2018-11-02T10:52:00Z"/>
                <w:rFonts w:ascii="Times New Roman" w:hAnsi="Times New Roman" w:cs="Times New Roman"/>
                <w:sz w:val="18"/>
                <w:szCs w:val="18"/>
              </w:rPr>
            </w:pPr>
            <w:del w:id="803" w:author="Althea ArchMiller" w:date="2018-11-02T10:52:00Z">
              <w:r w:rsidDel="009E15CC">
                <w:rPr>
                  <w:rFonts w:ascii="Times New Roman" w:hAnsi="Times New Roman" w:cs="Times New Roman"/>
                  <w:sz w:val="18"/>
                  <w:szCs w:val="18"/>
                </w:rPr>
                <w:delText>0.59</w:delText>
              </w:r>
            </w:del>
          </w:p>
          <w:p w:rsidR="00C659A5" w:rsidRPr="00A369C3" w:rsidDel="009E15CC" w:rsidRDefault="00C659A5" w:rsidP="00F27D39">
            <w:pPr>
              <w:autoSpaceDE w:val="0"/>
              <w:autoSpaceDN w:val="0"/>
              <w:spacing w:line="480" w:lineRule="auto"/>
              <w:jc w:val="center"/>
              <w:rPr>
                <w:del w:id="804" w:author="Althea ArchMiller" w:date="2018-11-02T10:52:00Z"/>
                <w:rFonts w:ascii="Times New Roman" w:hAnsi="Times New Roman" w:cs="Times New Roman"/>
                <w:sz w:val="18"/>
                <w:szCs w:val="18"/>
              </w:rPr>
            </w:pPr>
            <w:del w:id="805" w:author="Althea ArchMiller" w:date="2018-11-02T10:52:00Z">
              <w:r w:rsidDel="009E15CC">
                <w:rPr>
                  <w:rFonts w:ascii="Times New Roman" w:hAnsi="Times New Roman" w:cs="Times New Roman"/>
                  <w:sz w:val="18"/>
                  <w:szCs w:val="18"/>
                </w:rPr>
                <w:delText>(-0.17,1.33)</w:delText>
              </w:r>
            </w:del>
          </w:p>
        </w:tc>
        <w:tc>
          <w:tcPr>
            <w:tcW w:w="945" w:type="dxa"/>
            <w:tcBorders>
              <w:bottom w:val="single" w:sz="4" w:space="0" w:color="auto"/>
            </w:tcBorders>
          </w:tcPr>
          <w:p w:rsidR="00B25E21" w:rsidDel="009E15CC" w:rsidRDefault="00C659A5" w:rsidP="00F27D39">
            <w:pPr>
              <w:autoSpaceDE w:val="0"/>
              <w:autoSpaceDN w:val="0"/>
              <w:spacing w:line="480" w:lineRule="auto"/>
              <w:jc w:val="center"/>
              <w:rPr>
                <w:del w:id="806" w:author="Althea ArchMiller" w:date="2018-11-02T10:52:00Z"/>
                <w:rFonts w:ascii="Times New Roman" w:hAnsi="Times New Roman" w:cs="Times New Roman"/>
                <w:sz w:val="18"/>
                <w:szCs w:val="18"/>
              </w:rPr>
            </w:pPr>
            <w:del w:id="807" w:author="Althea ArchMiller" w:date="2018-11-02T10:52:00Z">
              <w:r w:rsidDel="009E15CC">
                <w:rPr>
                  <w:rFonts w:ascii="Times New Roman" w:hAnsi="Times New Roman" w:cs="Times New Roman"/>
                  <w:sz w:val="18"/>
                  <w:szCs w:val="18"/>
                </w:rPr>
                <w:delText>0.01</w:delText>
              </w:r>
            </w:del>
          </w:p>
          <w:p w:rsidR="00C659A5" w:rsidRPr="00A369C3" w:rsidDel="009E15CC" w:rsidRDefault="00C659A5" w:rsidP="00F27D39">
            <w:pPr>
              <w:autoSpaceDE w:val="0"/>
              <w:autoSpaceDN w:val="0"/>
              <w:spacing w:line="480" w:lineRule="auto"/>
              <w:jc w:val="center"/>
              <w:rPr>
                <w:del w:id="808" w:author="Althea ArchMiller" w:date="2018-11-02T10:52:00Z"/>
                <w:rFonts w:ascii="Times New Roman" w:hAnsi="Times New Roman" w:cs="Times New Roman"/>
                <w:sz w:val="18"/>
                <w:szCs w:val="18"/>
              </w:rPr>
            </w:pPr>
            <w:del w:id="809" w:author="Althea ArchMiller" w:date="2018-11-02T10:52:00Z">
              <w:r w:rsidDel="009E15CC">
                <w:rPr>
                  <w:rFonts w:ascii="Times New Roman" w:hAnsi="Times New Roman" w:cs="Times New Roman"/>
                  <w:sz w:val="18"/>
                  <w:szCs w:val="18"/>
                </w:rPr>
                <w:delText>(-0.48,0.50</w:delText>
              </w:r>
              <w:r w:rsidR="0016183D" w:rsidDel="009E15CC">
                <w:rPr>
                  <w:rFonts w:ascii="Times New Roman" w:hAnsi="Times New Roman" w:cs="Times New Roman"/>
                  <w:sz w:val="18"/>
                  <w:szCs w:val="18"/>
                </w:rPr>
                <w:delText>)</w:delText>
              </w:r>
            </w:del>
          </w:p>
        </w:tc>
        <w:tc>
          <w:tcPr>
            <w:tcW w:w="996" w:type="dxa"/>
            <w:tcBorders>
              <w:bottom w:val="single" w:sz="4" w:space="0" w:color="auto"/>
            </w:tcBorders>
          </w:tcPr>
          <w:p w:rsidR="00B25E21" w:rsidRPr="00A369C3" w:rsidDel="009E15CC" w:rsidRDefault="00B25E21" w:rsidP="00F27D39">
            <w:pPr>
              <w:autoSpaceDE w:val="0"/>
              <w:autoSpaceDN w:val="0"/>
              <w:spacing w:line="480" w:lineRule="auto"/>
              <w:jc w:val="center"/>
              <w:rPr>
                <w:del w:id="810" w:author="Althea ArchMiller" w:date="2018-11-02T10:52:00Z"/>
                <w:rFonts w:ascii="Times New Roman" w:hAnsi="Times New Roman" w:cs="Times New Roman"/>
                <w:sz w:val="18"/>
                <w:szCs w:val="18"/>
              </w:rPr>
            </w:pPr>
            <w:del w:id="811" w:author="Althea ArchMiller" w:date="2018-11-02T10:52:00Z">
              <w:r w:rsidRPr="00A369C3" w:rsidDel="009E15CC">
                <w:rPr>
                  <w:rFonts w:ascii="Times New Roman" w:hAnsi="Times New Roman" w:cs="Times New Roman"/>
                  <w:sz w:val="18"/>
                  <w:szCs w:val="18"/>
                </w:rPr>
                <w:delText>1725.21</w:delText>
              </w:r>
            </w:del>
          </w:p>
        </w:tc>
      </w:tr>
    </w:tbl>
    <w:tbl>
      <w:tblPr>
        <w:tblW w:w="7470" w:type="dxa"/>
        <w:tblInd w:w="630" w:type="dxa"/>
        <w:tblLayout w:type="fixed"/>
        <w:tblLook w:val="04A0" w:firstRow="1" w:lastRow="0" w:firstColumn="1" w:lastColumn="0" w:noHBand="0" w:noVBand="1"/>
        <w:tblPrChange w:id="812" w:author="Althea ArchMiller" w:date="2018-11-02T10:53:00Z">
          <w:tblPr>
            <w:tblW w:w="5500" w:type="dxa"/>
            <w:tblLayout w:type="fixed"/>
            <w:tblLook w:val="04A0" w:firstRow="1" w:lastRow="0" w:firstColumn="1" w:lastColumn="0" w:noHBand="0" w:noVBand="1"/>
          </w:tblPr>
        </w:tblPrChange>
      </w:tblPr>
      <w:tblGrid>
        <w:gridCol w:w="2392"/>
        <w:gridCol w:w="1748"/>
        <w:gridCol w:w="1620"/>
        <w:gridCol w:w="1710"/>
        <w:tblGridChange w:id="813">
          <w:tblGrid>
            <w:gridCol w:w="3022"/>
            <w:gridCol w:w="1748"/>
            <w:gridCol w:w="730"/>
            <w:gridCol w:w="890"/>
            <w:gridCol w:w="1710"/>
          </w:tblGrid>
        </w:tblGridChange>
      </w:tblGrid>
      <w:tr w:rsidR="009E15CC" w:rsidRPr="009E15CC" w:rsidTr="009E15CC">
        <w:trPr>
          <w:trHeight w:val="380"/>
          <w:ins w:id="814" w:author="Althea ArchMiller" w:date="2018-11-02T10:52:00Z"/>
          <w:trPrChange w:id="815" w:author="Althea ArchMiller" w:date="2018-11-02T10:53:00Z">
            <w:trPr>
              <w:gridAfter w:val="0"/>
              <w:trHeight w:val="380"/>
            </w:trPr>
          </w:trPrChange>
        </w:trPr>
        <w:tc>
          <w:tcPr>
            <w:tcW w:w="7470" w:type="dxa"/>
            <w:gridSpan w:val="4"/>
            <w:tcBorders>
              <w:top w:val="single" w:sz="4" w:space="0" w:color="auto"/>
              <w:left w:val="nil"/>
              <w:bottom w:val="nil"/>
              <w:right w:val="nil"/>
            </w:tcBorders>
            <w:shd w:val="clear" w:color="auto" w:fill="auto"/>
            <w:vAlign w:val="center"/>
            <w:hideMark/>
            <w:tcPrChange w:id="816" w:author="Althea ArchMiller" w:date="2018-11-02T10:53:00Z">
              <w:tcPr>
                <w:tcW w:w="5500" w:type="dxa"/>
                <w:gridSpan w:val="3"/>
                <w:tcBorders>
                  <w:top w:val="single" w:sz="4" w:space="0" w:color="auto"/>
                  <w:left w:val="nil"/>
                  <w:bottom w:val="nil"/>
                  <w:right w:val="nil"/>
                </w:tcBorders>
                <w:shd w:val="clear" w:color="auto" w:fill="auto"/>
                <w:vAlign w:val="center"/>
                <w:hideMark/>
              </w:tcPr>
            </w:tcPrChange>
          </w:tcPr>
          <w:p w:rsidR="009E15CC" w:rsidRPr="009E15CC" w:rsidRDefault="009E15CC" w:rsidP="009E15CC">
            <w:pPr>
              <w:spacing w:after="0" w:line="240" w:lineRule="auto"/>
              <w:rPr>
                <w:ins w:id="817" w:author="Althea ArchMiller" w:date="2018-11-02T10:52:00Z"/>
                <w:rFonts w:ascii="Times New Roman" w:eastAsia="Times New Roman" w:hAnsi="Times New Roman" w:cs="Times New Roman"/>
                <w:b/>
                <w:bCs/>
                <w:color w:val="000000"/>
                <w:sz w:val="18"/>
                <w:szCs w:val="18"/>
              </w:rPr>
            </w:pPr>
            <w:ins w:id="818" w:author="Althea ArchMiller" w:date="2018-11-02T10:52:00Z">
              <w:r w:rsidRPr="009E15CC">
                <w:rPr>
                  <w:rFonts w:ascii="Times New Roman" w:eastAsia="Times New Roman" w:hAnsi="Times New Roman" w:cs="Times New Roman"/>
                  <w:b/>
                  <w:bCs/>
                  <w:color w:val="000000"/>
                  <w:sz w:val="18"/>
                  <w:szCs w:val="18"/>
                </w:rPr>
                <w:t>Single Abundance Models</w:t>
              </w:r>
            </w:ins>
          </w:p>
        </w:tc>
      </w:tr>
      <w:tr w:rsidR="009E15CC" w:rsidRPr="009E15CC" w:rsidTr="009E15CC">
        <w:tblPrEx>
          <w:tblPrExChange w:id="819" w:author="Althea ArchMiller" w:date="2018-11-02T10:53:00Z">
            <w:tblPrEx>
              <w:tblW w:w="8100" w:type="dxa"/>
            </w:tblPrEx>
          </w:tblPrExChange>
        </w:tblPrEx>
        <w:trPr>
          <w:trHeight w:val="380"/>
          <w:ins w:id="820" w:author="Althea ArchMiller" w:date="2018-11-02T10:52:00Z"/>
          <w:trPrChange w:id="821" w:author="Althea ArchMiller" w:date="2018-11-02T10:53:00Z">
            <w:trPr>
              <w:trHeight w:val="380"/>
            </w:trPr>
          </w:trPrChange>
        </w:trPr>
        <w:tc>
          <w:tcPr>
            <w:tcW w:w="2392" w:type="dxa"/>
            <w:tcBorders>
              <w:top w:val="nil"/>
              <w:left w:val="nil"/>
              <w:bottom w:val="single" w:sz="4" w:space="0" w:color="auto"/>
              <w:right w:val="nil"/>
            </w:tcBorders>
            <w:shd w:val="clear" w:color="auto" w:fill="auto"/>
            <w:vAlign w:val="center"/>
            <w:hideMark/>
            <w:tcPrChange w:id="822" w:author="Althea ArchMiller" w:date="2018-11-02T10:53:00Z">
              <w:tcPr>
                <w:tcW w:w="3022"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rPr>
                <w:ins w:id="823" w:author="Althea ArchMiller" w:date="2018-11-02T10:52:00Z"/>
                <w:rFonts w:ascii="Times New Roman" w:eastAsia="Times New Roman" w:hAnsi="Times New Roman" w:cs="Times New Roman"/>
                <w:color w:val="000000"/>
                <w:sz w:val="18"/>
                <w:szCs w:val="18"/>
              </w:rPr>
            </w:pPr>
            <w:ins w:id="824" w:author="Althea ArchMiller" w:date="2018-11-02T10:52:00Z">
              <w:r w:rsidRPr="009E15CC">
                <w:rPr>
                  <w:rFonts w:ascii="Times New Roman" w:eastAsia="Times New Roman" w:hAnsi="Times New Roman" w:cs="Times New Roman"/>
                  <w:color w:val="000000"/>
                  <w:sz w:val="18"/>
                  <w:szCs w:val="18"/>
                </w:rPr>
                <w:t>Variable</w:t>
              </w:r>
            </w:ins>
          </w:p>
        </w:tc>
        <w:tc>
          <w:tcPr>
            <w:tcW w:w="1748" w:type="dxa"/>
            <w:tcBorders>
              <w:top w:val="nil"/>
              <w:left w:val="nil"/>
              <w:bottom w:val="single" w:sz="4" w:space="0" w:color="auto"/>
              <w:right w:val="nil"/>
            </w:tcBorders>
            <w:shd w:val="clear" w:color="auto" w:fill="auto"/>
            <w:vAlign w:val="center"/>
            <w:hideMark/>
            <w:tcPrChange w:id="825" w:author="Althea ArchMiller" w:date="2018-11-02T10:53:00Z">
              <w:tcPr>
                <w:tcW w:w="1748"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826" w:author="Althea ArchMiller" w:date="2018-11-02T10:52:00Z"/>
                <w:rFonts w:ascii="Times New Roman" w:eastAsia="Times New Roman" w:hAnsi="Times New Roman" w:cs="Times New Roman"/>
                <w:color w:val="000000"/>
                <w:sz w:val="18"/>
                <w:szCs w:val="18"/>
              </w:rPr>
            </w:pPr>
            <w:ins w:id="827" w:author="Althea ArchMiller" w:date="2018-11-02T10:52:00Z">
              <w:r w:rsidRPr="009E15CC">
                <w:rPr>
                  <w:rFonts w:ascii="Times New Roman" w:eastAsia="Times New Roman" w:hAnsi="Times New Roman" w:cs="Times New Roman"/>
                  <w:color w:val="000000"/>
                  <w:sz w:val="18"/>
                  <w:szCs w:val="18"/>
                </w:rPr>
                <w:t>Model 1</w:t>
              </w:r>
            </w:ins>
          </w:p>
        </w:tc>
        <w:tc>
          <w:tcPr>
            <w:tcW w:w="1620" w:type="dxa"/>
            <w:tcBorders>
              <w:top w:val="nil"/>
              <w:left w:val="nil"/>
              <w:bottom w:val="single" w:sz="4" w:space="0" w:color="auto"/>
              <w:right w:val="nil"/>
            </w:tcBorders>
            <w:shd w:val="clear" w:color="auto" w:fill="auto"/>
            <w:vAlign w:val="center"/>
            <w:hideMark/>
            <w:tcPrChange w:id="828" w:author="Althea ArchMiller" w:date="2018-11-02T10:53:00Z">
              <w:tcPr>
                <w:tcW w:w="1620" w:type="dxa"/>
                <w:gridSpan w:val="2"/>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829" w:author="Althea ArchMiller" w:date="2018-11-02T10:52:00Z"/>
                <w:rFonts w:ascii="Times New Roman" w:eastAsia="Times New Roman" w:hAnsi="Times New Roman" w:cs="Times New Roman"/>
                <w:color w:val="000000"/>
                <w:sz w:val="18"/>
                <w:szCs w:val="18"/>
              </w:rPr>
            </w:pPr>
            <w:ins w:id="830" w:author="Althea ArchMiller" w:date="2018-11-02T10:52:00Z">
              <w:r w:rsidRPr="009E15CC">
                <w:rPr>
                  <w:rFonts w:ascii="Times New Roman" w:eastAsia="Times New Roman" w:hAnsi="Times New Roman" w:cs="Times New Roman"/>
                  <w:color w:val="000000"/>
                  <w:sz w:val="18"/>
                  <w:szCs w:val="18"/>
                </w:rPr>
                <w:t>Model 2</w:t>
              </w:r>
            </w:ins>
          </w:p>
        </w:tc>
        <w:tc>
          <w:tcPr>
            <w:tcW w:w="1710" w:type="dxa"/>
            <w:tcBorders>
              <w:top w:val="nil"/>
              <w:left w:val="nil"/>
              <w:bottom w:val="single" w:sz="4" w:space="0" w:color="auto"/>
              <w:right w:val="nil"/>
            </w:tcBorders>
            <w:shd w:val="clear" w:color="auto" w:fill="auto"/>
            <w:vAlign w:val="center"/>
            <w:hideMark/>
            <w:tcPrChange w:id="831" w:author="Althea ArchMiller" w:date="2018-11-02T10:53:00Z">
              <w:tcPr>
                <w:tcW w:w="1710" w:type="dxa"/>
                <w:tcBorders>
                  <w:top w:val="nil"/>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832" w:author="Althea ArchMiller" w:date="2018-11-02T10:52:00Z"/>
                <w:rFonts w:ascii="Times New Roman" w:eastAsia="Times New Roman" w:hAnsi="Times New Roman" w:cs="Times New Roman"/>
                <w:color w:val="000000"/>
                <w:sz w:val="18"/>
                <w:szCs w:val="18"/>
              </w:rPr>
            </w:pPr>
            <w:ins w:id="833" w:author="Althea ArchMiller" w:date="2018-11-02T10:52:00Z">
              <w:r w:rsidRPr="009E15CC">
                <w:rPr>
                  <w:rFonts w:ascii="Times New Roman" w:eastAsia="Times New Roman" w:hAnsi="Times New Roman" w:cs="Times New Roman"/>
                  <w:color w:val="000000"/>
                  <w:sz w:val="18"/>
                  <w:szCs w:val="18"/>
                </w:rPr>
                <w:t>Model 3</w:t>
              </w:r>
            </w:ins>
          </w:p>
        </w:tc>
      </w:tr>
      <w:tr w:rsidR="009E15CC" w:rsidRPr="009E15CC" w:rsidTr="009E15CC">
        <w:tblPrEx>
          <w:tblPrExChange w:id="834" w:author="Althea ArchMiller" w:date="2018-11-02T10:53:00Z">
            <w:tblPrEx>
              <w:tblW w:w="8100" w:type="dxa"/>
            </w:tblPrEx>
          </w:tblPrExChange>
        </w:tblPrEx>
        <w:trPr>
          <w:trHeight w:val="380"/>
          <w:ins w:id="835" w:author="Althea ArchMiller" w:date="2018-11-02T10:52:00Z"/>
          <w:trPrChange w:id="836" w:author="Althea ArchMiller" w:date="2018-11-02T10:53:00Z">
            <w:trPr>
              <w:trHeight w:val="380"/>
            </w:trPr>
          </w:trPrChange>
        </w:trPr>
        <w:tc>
          <w:tcPr>
            <w:tcW w:w="2392" w:type="dxa"/>
            <w:tcBorders>
              <w:top w:val="nil"/>
              <w:left w:val="nil"/>
              <w:bottom w:val="nil"/>
              <w:right w:val="nil"/>
            </w:tcBorders>
            <w:shd w:val="clear" w:color="auto" w:fill="auto"/>
            <w:noWrap/>
            <w:vAlign w:val="bottom"/>
            <w:hideMark/>
            <w:tcPrChange w:id="837" w:author="Althea ArchMiller" w:date="2018-11-02T10:53:00Z">
              <w:tcPr>
                <w:tcW w:w="3022" w:type="dxa"/>
                <w:tcBorders>
                  <w:top w:val="nil"/>
                  <w:left w:val="nil"/>
                  <w:bottom w:val="nil"/>
                  <w:right w:val="nil"/>
                </w:tcBorders>
                <w:shd w:val="clear" w:color="auto" w:fill="auto"/>
                <w:noWrap/>
                <w:vAlign w:val="bottom"/>
                <w:hideMark/>
              </w:tcPr>
            </w:tcPrChange>
          </w:tcPr>
          <w:p w:rsidR="009E15CC" w:rsidRPr="009E15CC" w:rsidRDefault="009E15CC" w:rsidP="009E15CC">
            <w:pPr>
              <w:spacing w:after="0" w:line="240" w:lineRule="auto"/>
              <w:rPr>
                <w:ins w:id="838" w:author="Althea ArchMiller" w:date="2018-11-02T10:52:00Z"/>
                <w:rFonts w:ascii="Times New Roman" w:eastAsia="Times New Roman" w:hAnsi="Times New Roman" w:cs="Times New Roman"/>
                <w:color w:val="000000"/>
                <w:sz w:val="18"/>
                <w:szCs w:val="18"/>
              </w:rPr>
            </w:pPr>
            <w:ins w:id="839" w:author="Althea ArchMiller" w:date="2018-11-02T10:52:00Z">
              <w:r w:rsidRPr="009E15CC">
                <w:rPr>
                  <w:rFonts w:ascii="Times New Roman" w:eastAsia="Times New Roman" w:hAnsi="Times New Roman" w:cs="Times New Roman"/>
                  <w:color w:val="000000"/>
                  <w:sz w:val="18"/>
                  <w:szCs w:val="18"/>
                </w:rPr>
                <w:t>Intercept</w:t>
              </w:r>
            </w:ins>
          </w:p>
        </w:tc>
        <w:tc>
          <w:tcPr>
            <w:tcW w:w="1748" w:type="dxa"/>
            <w:tcBorders>
              <w:top w:val="nil"/>
              <w:left w:val="nil"/>
              <w:bottom w:val="nil"/>
              <w:right w:val="nil"/>
            </w:tcBorders>
            <w:shd w:val="clear" w:color="auto" w:fill="auto"/>
            <w:vAlign w:val="center"/>
            <w:hideMark/>
            <w:tcPrChange w:id="840" w:author="Althea ArchMiller" w:date="2018-11-02T10:53:00Z">
              <w:tcPr>
                <w:tcW w:w="1748"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41" w:author="Althea ArchMiller" w:date="2018-11-02T10:52:00Z"/>
                <w:rFonts w:ascii="Times New Roman" w:eastAsia="Times New Roman" w:hAnsi="Times New Roman" w:cs="Times New Roman"/>
                <w:color w:val="000000"/>
                <w:sz w:val="18"/>
                <w:szCs w:val="18"/>
              </w:rPr>
            </w:pPr>
            <w:ins w:id="842" w:author="Althea ArchMiller" w:date="2018-11-02T10:52:00Z">
              <w:r w:rsidRPr="009E15CC">
                <w:rPr>
                  <w:rFonts w:ascii="Times New Roman" w:eastAsia="Times New Roman" w:hAnsi="Times New Roman" w:cs="Times New Roman"/>
                  <w:color w:val="000000"/>
                  <w:sz w:val="18"/>
                  <w:szCs w:val="18"/>
                </w:rPr>
                <w:t>1.01 (0.85,1.17)</w:t>
              </w:r>
            </w:ins>
          </w:p>
        </w:tc>
        <w:tc>
          <w:tcPr>
            <w:tcW w:w="1620" w:type="dxa"/>
            <w:tcBorders>
              <w:top w:val="nil"/>
              <w:left w:val="nil"/>
              <w:bottom w:val="nil"/>
              <w:right w:val="nil"/>
            </w:tcBorders>
            <w:shd w:val="clear" w:color="auto" w:fill="auto"/>
            <w:vAlign w:val="center"/>
            <w:hideMark/>
            <w:tcPrChange w:id="843" w:author="Althea ArchMiller" w:date="2018-11-02T10:53:00Z">
              <w:tcPr>
                <w:tcW w:w="1620" w:type="dxa"/>
                <w:gridSpan w:val="2"/>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44" w:author="Althea ArchMiller" w:date="2018-11-02T10:52:00Z"/>
                <w:rFonts w:ascii="Times New Roman" w:eastAsia="Times New Roman" w:hAnsi="Times New Roman" w:cs="Times New Roman"/>
                <w:color w:val="000000"/>
                <w:sz w:val="18"/>
                <w:szCs w:val="18"/>
              </w:rPr>
            </w:pPr>
            <w:ins w:id="845" w:author="Althea ArchMiller" w:date="2018-11-02T10:52:00Z">
              <w:r w:rsidRPr="009E15CC">
                <w:rPr>
                  <w:rFonts w:ascii="Times New Roman" w:eastAsia="Times New Roman" w:hAnsi="Times New Roman" w:cs="Times New Roman"/>
                  <w:color w:val="000000"/>
                  <w:sz w:val="18"/>
                  <w:szCs w:val="18"/>
                </w:rPr>
                <w:t>1.01 (0.85,1.16)</w:t>
              </w:r>
            </w:ins>
          </w:p>
        </w:tc>
        <w:tc>
          <w:tcPr>
            <w:tcW w:w="1710" w:type="dxa"/>
            <w:tcBorders>
              <w:top w:val="nil"/>
              <w:left w:val="nil"/>
              <w:bottom w:val="nil"/>
              <w:right w:val="nil"/>
            </w:tcBorders>
            <w:shd w:val="clear" w:color="auto" w:fill="auto"/>
            <w:vAlign w:val="center"/>
            <w:hideMark/>
            <w:tcPrChange w:id="846" w:author="Althea ArchMiller" w:date="2018-11-02T10:53:00Z">
              <w:tcPr>
                <w:tcW w:w="171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47" w:author="Althea ArchMiller" w:date="2018-11-02T10:52:00Z"/>
                <w:rFonts w:ascii="Times New Roman" w:eastAsia="Times New Roman" w:hAnsi="Times New Roman" w:cs="Times New Roman"/>
                <w:color w:val="000000"/>
                <w:sz w:val="18"/>
                <w:szCs w:val="18"/>
              </w:rPr>
            </w:pPr>
            <w:ins w:id="848" w:author="Althea ArchMiller" w:date="2018-11-02T10:52:00Z">
              <w:r w:rsidRPr="009E15CC">
                <w:rPr>
                  <w:rFonts w:ascii="Times New Roman" w:eastAsia="Times New Roman" w:hAnsi="Times New Roman" w:cs="Times New Roman"/>
                  <w:color w:val="000000"/>
                  <w:sz w:val="18"/>
                  <w:szCs w:val="18"/>
                </w:rPr>
                <w:t>0.99 (0.80,1.18)</w:t>
              </w:r>
            </w:ins>
          </w:p>
        </w:tc>
      </w:tr>
      <w:tr w:rsidR="009E15CC" w:rsidRPr="009E15CC" w:rsidTr="009E15CC">
        <w:tblPrEx>
          <w:tblPrExChange w:id="849" w:author="Althea ArchMiller" w:date="2018-11-02T10:53:00Z">
            <w:tblPrEx>
              <w:tblW w:w="8100" w:type="dxa"/>
            </w:tblPrEx>
          </w:tblPrExChange>
        </w:tblPrEx>
        <w:trPr>
          <w:trHeight w:val="380"/>
          <w:ins w:id="850" w:author="Althea ArchMiller" w:date="2018-11-02T10:52:00Z"/>
          <w:trPrChange w:id="851" w:author="Althea ArchMiller" w:date="2018-11-02T10:53:00Z">
            <w:trPr>
              <w:trHeight w:val="380"/>
            </w:trPr>
          </w:trPrChange>
        </w:trPr>
        <w:tc>
          <w:tcPr>
            <w:tcW w:w="2392" w:type="dxa"/>
            <w:tcBorders>
              <w:top w:val="nil"/>
              <w:left w:val="nil"/>
              <w:bottom w:val="nil"/>
              <w:right w:val="nil"/>
            </w:tcBorders>
            <w:shd w:val="clear" w:color="auto" w:fill="auto"/>
            <w:vAlign w:val="center"/>
            <w:hideMark/>
            <w:tcPrChange w:id="852" w:author="Althea ArchMiller" w:date="2018-11-02T10:53:00Z">
              <w:tcPr>
                <w:tcW w:w="3022"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rPr>
                <w:ins w:id="853" w:author="Althea ArchMiller" w:date="2018-11-02T10:52:00Z"/>
                <w:rFonts w:ascii="Times New Roman" w:eastAsia="Times New Roman" w:hAnsi="Times New Roman" w:cs="Times New Roman"/>
                <w:color w:val="000000"/>
                <w:sz w:val="18"/>
                <w:szCs w:val="18"/>
              </w:rPr>
            </w:pPr>
            <w:ins w:id="854" w:author="Althea ArchMiller" w:date="2018-11-02T10:52:00Z">
              <w:r w:rsidRPr="009E15CC">
                <w:rPr>
                  <w:rFonts w:ascii="Times New Roman" w:eastAsia="Times New Roman" w:hAnsi="Times New Roman" w:cs="Times New Roman"/>
                  <w:color w:val="000000"/>
                  <w:sz w:val="18"/>
                  <w:szCs w:val="18"/>
                </w:rPr>
                <w:t>Canopy</w:t>
              </w:r>
            </w:ins>
          </w:p>
        </w:tc>
        <w:tc>
          <w:tcPr>
            <w:tcW w:w="1748" w:type="dxa"/>
            <w:tcBorders>
              <w:top w:val="nil"/>
              <w:left w:val="nil"/>
              <w:bottom w:val="nil"/>
              <w:right w:val="nil"/>
            </w:tcBorders>
            <w:shd w:val="clear" w:color="auto" w:fill="auto"/>
            <w:vAlign w:val="center"/>
            <w:hideMark/>
            <w:tcPrChange w:id="855" w:author="Althea ArchMiller" w:date="2018-11-02T10:53:00Z">
              <w:tcPr>
                <w:tcW w:w="1748"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56" w:author="Althea ArchMiller" w:date="2018-11-02T10:52:00Z"/>
                <w:rFonts w:ascii="Times New Roman" w:eastAsia="Times New Roman" w:hAnsi="Times New Roman" w:cs="Times New Roman"/>
                <w:b/>
                <w:bCs/>
                <w:color w:val="000000"/>
                <w:sz w:val="18"/>
                <w:szCs w:val="18"/>
              </w:rPr>
            </w:pPr>
            <w:ins w:id="857" w:author="Althea ArchMiller" w:date="2018-11-02T10:52:00Z">
              <w:r w:rsidRPr="009E15CC">
                <w:rPr>
                  <w:rFonts w:ascii="Times New Roman" w:eastAsia="Times New Roman" w:hAnsi="Times New Roman" w:cs="Times New Roman"/>
                  <w:b/>
                  <w:bCs/>
                  <w:color w:val="000000"/>
                  <w:sz w:val="18"/>
                  <w:szCs w:val="18"/>
                </w:rPr>
                <w:t>-0.13 (-0.25,0.00)</w:t>
              </w:r>
            </w:ins>
          </w:p>
        </w:tc>
        <w:tc>
          <w:tcPr>
            <w:tcW w:w="1620" w:type="dxa"/>
            <w:tcBorders>
              <w:top w:val="nil"/>
              <w:left w:val="nil"/>
              <w:bottom w:val="nil"/>
              <w:right w:val="nil"/>
            </w:tcBorders>
            <w:shd w:val="clear" w:color="auto" w:fill="auto"/>
            <w:vAlign w:val="center"/>
            <w:hideMark/>
            <w:tcPrChange w:id="858" w:author="Althea ArchMiller" w:date="2018-11-02T10:53:00Z">
              <w:tcPr>
                <w:tcW w:w="1620" w:type="dxa"/>
                <w:gridSpan w:val="2"/>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59" w:author="Althea ArchMiller" w:date="2018-11-02T10:52:00Z"/>
                <w:rFonts w:ascii="Times New Roman" w:eastAsia="Times New Roman" w:hAnsi="Times New Roman" w:cs="Times New Roman"/>
                <w:color w:val="000000"/>
                <w:sz w:val="18"/>
                <w:szCs w:val="18"/>
              </w:rPr>
            </w:pPr>
            <w:ins w:id="860" w:author="Althea ArchMiller" w:date="2018-11-02T10:52:00Z">
              <w:r w:rsidRPr="009E15CC">
                <w:rPr>
                  <w:rFonts w:ascii="Times New Roman" w:eastAsia="Times New Roman" w:hAnsi="Times New Roman" w:cs="Times New Roman"/>
                  <w:color w:val="000000"/>
                  <w:sz w:val="18"/>
                  <w:szCs w:val="18"/>
                </w:rPr>
                <w:t>--</w:t>
              </w:r>
            </w:ins>
          </w:p>
        </w:tc>
        <w:tc>
          <w:tcPr>
            <w:tcW w:w="1710" w:type="dxa"/>
            <w:tcBorders>
              <w:top w:val="nil"/>
              <w:left w:val="nil"/>
              <w:bottom w:val="nil"/>
              <w:right w:val="nil"/>
            </w:tcBorders>
            <w:shd w:val="clear" w:color="auto" w:fill="auto"/>
            <w:vAlign w:val="center"/>
            <w:hideMark/>
            <w:tcPrChange w:id="861" w:author="Althea ArchMiller" w:date="2018-11-02T10:53:00Z">
              <w:tcPr>
                <w:tcW w:w="171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62" w:author="Althea ArchMiller" w:date="2018-11-02T10:52:00Z"/>
                <w:rFonts w:ascii="Times New Roman" w:eastAsia="Times New Roman" w:hAnsi="Times New Roman" w:cs="Times New Roman"/>
                <w:color w:val="000000"/>
                <w:sz w:val="18"/>
                <w:szCs w:val="18"/>
              </w:rPr>
            </w:pPr>
            <w:ins w:id="863" w:author="Althea ArchMiller" w:date="2018-11-02T10:52:00Z">
              <w:r w:rsidRPr="009E15CC">
                <w:rPr>
                  <w:rFonts w:ascii="Times New Roman" w:eastAsia="Times New Roman" w:hAnsi="Times New Roman" w:cs="Times New Roman"/>
                  <w:color w:val="000000"/>
                  <w:sz w:val="18"/>
                  <w:szCs w:val="18"/>
                </w:rPr>
                <w:t>--</w:t>
              </w:r>
            </w:ins>
          </w:p>
        </w:tc>
      </w:tr>
      <w:tr w:rsidR="009E15CC" w:rsidRPr="009E15CC" w:rsidTr="0058648A">
        <w:tblPrEx>
          <w:tblPrExChange w:id="864" w:author="Althea ArchMiller" w:date="2018-11-02T10:53:00Z">
            <w:tblPrEx>
              <w:tblW w:w="8100" w:type="dxa"/>
            </w:tblPrEx>
          </w:tblPrExChange>
        </w:tblPrEx>
        <w:trPr>
          <w:trHeight w:val="380"/>
          <w:ins w:id="865" w:author="Althea ArchMiller" w:date="2018-11-02T10:52:00Z"/>
          <w:trPrChange w:id="866" w:author="Althea ArchMiller" w:date="2018-11-02T10:53:00Z">
            <w:trPr>
              <w:trHeight w:val="380"/>
            </w:trPr>
          </w:trPrChange>
        </w:trPr>
        <w:tc>
          <w:tcPr>
            <w:tcW w:w="2392" w:type="dxa"/>
            <w:tcBorders>
              <w:top w:val="nil"/>
              <w:left w:val="nil"/>
              <w:bottom w:val="single" w:sz="4" w:space="0" w:color="auto"/>
              <w:right w:val="nil"/>
            </w:tcBorders>
            <w:shd w:val="clear" w:color="auto" w:fill="auto"/>
            <w:vAlign w:val="center"/>
            <w:hideMark/>
            <w:tcPrChange w:id="867" w:author="Althea ArchMiller" w:date="2018-11-02T10:53:00Z">
              <w:tcPr>
                <w:tcW w:w="3022"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rPr>
                <w:ins w:id="868" w:author="Althea ArchMiller" w:date="2018-11-02T10:52:00Z"/>
                <w:rFonts w:ascii="Times New Roman" w:eastAsia="Times New Roman" w:hAnsi="Times New Roman" w:cs="Times New Roman"/>
                <w:color w:val="000000"/>
                <w:sz w:val="18"/>
                <w:szCs w:val="18"/>
              </w:rPr>
            </w:pPr>
            <w:ins w:id="869" w:author="Althea ArchMiller" w:date="2018-11-02T10:52:00Z">
              <w:r w:rsidRPr="009E15CC">
                <w:rPr>
                  <w:rFonts w:ascii="Times New Roman" w:eastAsia="Times New Roman" w:hAnsi="Times New Roman" w:cs="Times New Roman"/>
                  <w:color w:val="000000"/>
                  <w:sz w:val="18"/>
                  <w:szCs w:val="18"/>
                </w:rPr>
                <w:t>Disturbance</w:t>
              </w:r>
            </w:ins>
          </w:p>
        </w:tc>
        <w:tc>
          <w:tcPr>
            <w:tcW w:w="1748" w:type="dxa"/>
            <w:tcBorders>
              <w:top w:val="nil"/>
              <w:left w:val="nil"/>
              <w:bottom w:val="single" w:sz="4" w:space="0" w:color="auto"/>
              <w:right w:val="nil"/>
            </w:tcBorders>
            <w:shd w:val="clear" w:color="auto" w:fill="auto"/>
            <w:vAlign w:val="center"/>
            <w:hideMark/>
            <w:tcPrChange w:id="870" w:author="Althea ArchMiller" w:date="2018-11-02T10:53:00Z">
              <w:tcPr>
                <w:tcW w:w="1748"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71" w:author="Althea ArchMiller" w:date="2018-11-02T10:52:00Z"/>
                <w:rFonts w:ascii="Times New Roman" w:eastAsia="Times New Roman" w:hAnsi="Times New Roman" w:cs="Times New Roman"/>
                <w:color w:val="000000"/>
                <w:sz w:val="18"/>
                <w:szCs w:val="18"/>
              </w:rPr>
            </w:pPr>
            <w:ins w:id="872" w:author="Althea ArchMiller" w:date="2018-11-02T10:52:00Z">
              <w:r w:rsidRPr="009E15CC">
                <w:rPr>
                  <w:rFonts w:ascii="Times New Roman" w:eastAsia="Times New Roman" w:hAnsi="Times New Roman" w:cs="Times New Roman"/>
                  <w:color w:val="000000"/>
                  <w:sz w:val="18"/>
                  <w:szCs w:val="18"/>
                </w:rPr>
                <w:t>--</w:t>
              </w:r>
            </w:ins>
          </w:p>
        </w:tc>
        <w:tc>
          <w:tcPr>
            <w:tcW w:w="1620" w:type="dxa"/>
            <w:tcBorders>
              <w:top w:val="nil"/>
              <w:left w:val="nil"/>
              <w:bottom w:val="single" w:sz="4" w:space="0" w:color="auto"/>
              <w:right w:val="nil"/>
            </w:tcBorders>
            <w:shd w:val="clear" w:color="auto" w:fill="auto"/>
            <w:vAlign w:val="center"/>
            <w:hideMark/>
            <w:tcPrChange w:id="873" w:author="Althea ArchMiller" w:date="2018-11-02T10:53:00Z">
              <w:tcPr>
                <w:tcW w:w="1620" w:type="dxa"/>
                <w:gridSpan w:val="2"/>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74" w:author="Althea ArchMiller" w:date="2018-11-02T10:52:00Z"/>
                <w:rFonts w:ascii="Times New Roman" w:eastAsia="Times New Roman" w:hAnsi="Times New Roman" w:cs="Times New Roman"/>
                <w:color w:val="000000"/>
                <w:sz w:val="18"/>
                <w:szCs w:val="18"/>
              </w:rPr>
            </w:pPr>
            <w:ins w:id="875" w:author="Althea ArchMiller" w:date="2018-11-02T10:52:00Z">
              <w:r w:rsidRPr="009E15CC">
                <w:rPr>
                  <w:rFonts w:ascii="Times New Roman" w:eastAsia="Times New Roman" w:hAnsi="Times New Roman" w:cs="Times New Roman"/>
                  <w:color w:val="000000"/>
                  <w:sz w:val="18"/>
                  <w:szCs w:val="18"/>
                </w:rPr>
                <w:t>--</w:t>
              </w:r>
            </w:ins>
          </w:p>
        </w:tc>
        <w:tc>
          <w:tcPr>
            <w:tcW w:w="1710" w:type="dxa"/>
            <w:tcBorders>
              <w:top w:val="nil"/>
              <w:left w:val="nil"/>
              <w:bottom w:val="single" w:sz="4" w:space="0" w:color="auto"/>
              <w:right w:val="nil"/>
            </w:tcBorders>
            <w:shd w:val="clear" w:color="auto" w:fill="auto"/>
            <w:vAlign w:val="center"/>
            <w:hideMark/>
            <w:tcPrChange w:id="876" w:author="Althea ArchMiller" w:date="2018-11-02T10:53:00Z">
              <w:tcPr>
                <w:tcW w:w="171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77" w:author="Althea ArchMiller" w:date="2018-11-02T10:52:00Z"/>
                <w:rFonts w:ascii="Times New Roman" w:eastAsia="Times New Roman" w:hAnsi="Times New Roman" w:cs="Times New Roman"/>
                <w:color w:val="000000"/>
                <w:sz w:val="18"/>
                <w:szCs w:val="18"/>
              </w:rPr>
            </w:pPr>
            <w:ins w:id="878" w:author="Althea ArchMiller" w:date="2018-11-02T10:52:00Z">
              <w:r w:rsidRPr="009E15CC">
                <w:rPr>
                  <w:rFonts w:ascii="Times New Roman" w:eastAsia="Times New Roman" w:hAnsi="Times New Roman" w:cs="Times New Roman"/>
                  <w:color w:val="000000"/>
                  <w:sz w:val="18"/>
                  <w:szCs w:val="18"/>
                </w:rPr>
                <w:t>0.04 (-0.21,0.29)</w:t>
              </w:r>
            </w:ins>
          </w:p>
        </w:tc>
      </w:tr>
      <w:tr w:rsidR="009E15CC" w:rsidRPr="009E15CC" w:rsidTr="0058648A">
        <w:trPr>
          <w:trHeight w:val="380"/>
          <w:ins w:id="879" w:author="Althea ArchMiller" w:date="2018-11-02T10:52:00Z"/>
          <w:trPrChange w:id="880" w:author="Althea ArchMiller" w:date="2018-11-02T10:53:00Z">
            <w:trPr>
              <w:gridAfter w:val="0"/>
              <w:trHeight w:val="380"/>
            </w:trPr>
          </w:trPrChange>
        </w:trPr>
        <w:tc>
          <w:tcPr>
            <w:tcW w:w="7470" w:type="dxa"/>
            <w:gridSpan w:val="4"/>
            <w:tcBorders>
              <w:top w:val="single" w:sz="4" w:space="0" w:color="auto"/>
              <w:left w:val="nil"/>
              <w:right w:val="nil"/>
            </w:tcBorders>
            <w:shd w:val="clear" w:color="auto" w:fill="auto"/>
            <w:vAlign w:val="center"/>
            <w:hideMark/>
            <w:tcPrChange w:id="881" w:author="Althea ArchMiller" w:date="2018-11-02T10:53:00Z">
              <w:tcPr>
                <w:tcW w:w="5500" w:type="dxa"/>
                <w:gridSpan w:val="3"/>
                <w:tcBorders>
                  <w:top w:val="single" w:sz="4" w:space="0" w:color="auto"/>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rPr>
                <w:ins w:id="882" w:author="Althea ArchMiller" w:date="2018-11-02T10:52:00Z"/>
                <w:rFonts w:ascii="Times New Roman" w:eastAsia="Times New Roman" w:hAnsi="Times New Roman" w:cs="Times New Roman"/>
                <w:b/>
                <w:bCs/>
                <w:color w:val="000000"/>
                <w:sz w:val="18"/>
                <w:szCs w:val="18"/>
              </w:rPr>
            </w:pPr>
            <w:ins w:id="883" w:author="Althea ArchMiller" w:date="2018-11-02T10:52:00Z">
              <w:r w:rsidRPr="009E15CC">
                <w:rPr>
                  <w:rFonts w:ascii="Times New Roman" w:eastAsia="Times New Roman" w:hAnsi="Times New Roman" w:cs="Times New Roman"/>
                  <w:b/>
                  <w:bCs/>
                  <w:color w:val="000000"/>
                  <w:sz w:val="18"/>
                  <w:szCs w:val="18"/>
                </w:rPr>
                <w:t>Detection Models</w:t>
              </w:r>
            </w:ins>
          </w:p>
        </w:tc>
      </w:tr>
      <w:tr w:rsidR="009E15CC" w:rsidRPr="009E15CC" w:rsidTr="0058648A">
        <w:tblPrEx>
          <w:tblPrExChange w:id="884" w:author="Althea ArchMiller" w:date="2018-11-02T10:53:00Z">
            <w:tblPrEx>
              <w:tblW w:w="8100" w:type="dxa"/>
            </w:tblPrEx>
          </w:tblPrExChange>
        </w:tblPrEx>
        <w:trPr>
          <w:trHeight w:val="380"/>
          <w:ins w:id="885" w:author="Althea ArchMiller" w:date="2018-11-02T10:52:00Z"/>
          <w:trPrChange w:id="886" w:author="Althea ArchMiller" w:date="2018-11-02T10:53:00Z">
            <w:trPr>
              <w:trHeight w:val="380"/>
            </w:trPr>
          </w:trPrChange>
        </w:trPr>
        <w:tc>
          <w:tcPr>
            <w:tcW w:w="2392" w:type="dxa"/>
            <w:tcBorders>
              <w:left w:val="nil"/>
              <w:bottom w:val="nil"/>
              <w:right w:val="nil"/>
            </w:tcBorders>
            <w:shd w:val="clear" w:color="auto" w:fill="auto"/>
            <w:vAlign w:val="center"/>
            <w:hideMark/>
            <w:tcPrChange w:id="887" w:author="Althea ArchMiller" w:date="2018-11-02T10:53:00Z">
              <w:tcPr>
                <w:tcW w:w="3022"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rPr>
                <w:ins w:id="888" w:author="Althea ArchMiller" w:date="2018-11-02T10:52:00Z"/>
                <w:rFonts w:ascii="Times New Roman" w:eastAsia="Times New Roman" w:hAnsi="Times New Roman" w:cs="Times New Roman"/>
                <w:color w:val="000000"/>
                <w:sz w:val="18"/>
                <w:szCs w:val="18"/>
              </w:rPr>
            </w:pPr>
            <w:ins w:id="889" w:author="Althea ArchMiller" w:date="2018-11-02T10:52:00Z">
              <w:r w:rsidRPr="009E15CC">
                <w:rPr>
                  <w:rFonts w:ascii="Times New Roman" w:eastAsia="Times New Roman" w:hAnsi="Times New Roman" w:cs="Times New Roman"/>
                  <w:color w:val="000000"/>
                  <w:sz w:val="18"/>
                  <w:szCs w:val="18"/>
                </w:rPr>
                <w:t>Intercept</w:t>
              </w:r>
            </w:ins>
          </w:p>
        </w:tc>
        <w:tc>
          <w:tcPr>
            <w:tcW w:w="1748" w:type="dxa"/>
            <w:tcBorders>
              <w:left w:val="nil"/>
              <w:bottom w:val="nil"/>
              <w:right w:val="nil"/>
            </w:tcBorders>
            <w:shd w:val="clear" w:color="auto" w:fill="auto"/>
            <w:vAlign w:val="center"/>
            <w:hideMark/>
            <w:tcPrChange w:id="890" w:author="Althea ArchMiller" w:date="2018-11-02T10:53:00Z">
              <w:tcPr>
                <w:tcW w:w="1748"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91" w:author="Althea ArchMiller" w:date="2018-11-02T10:52:00Z"/>
                <w:rFonts w:ascii="Times New Roman" w:eastAsia="Times New Roman" w:hAnsi="Times New Roman" w:cs="Times New Roman"/>
                <w:color w:val="000000"/>
                <w:sz w:val="18"/>
                <w:szCs w:val="18"/>
              </w:rPr>
            </w:pPr>
            <w:ins w:id="892" w:author="Althea ArchMiller" w:date="2018-11-02T10:52:00Z">
              <w:r w:rsidRPr="009E15CC">
                <w:rPr>
                  <w:rFonts w:ascii="Times New Roman" w:eastAsia="Times New Roman" w:hAnsi="Times New Roman" w:cs="Times New Roman"/>
                  <w:color w:val="000000"/>
                  <w:sz w:val="18"/>
                  <w:szCs w:val="18"/>
                </w:rPr>
                <w:t>-0.41 (-0.</w:t>
              </w:r>
              <w:proofErr w:type="gramStart"/>
              <w:r w:rsidRPr="009E15CC">
                <w:rPr>
                  <w:rFonts w:ascii="Times New Roman" w:eastAsia="Times New Roman" w:hAnsi="Times New Roman" w:cs="Times New Roman"/>
                  <w:color w:val="000000"/>
                  <w:sz w:val="18"/>
                  <w:szCs w:val="18"/>
                </w:rPr>
                <w:t>60,-</w:t>
              </w:r>
              <w:proofErr w:type="gramEnd"/>
              <w:r w:rsidRPr="009E15CC">
                <w:rPr>
                  <w:rFonts w:ascii="Times New Roman" w:eastAsia="Times New Roman" w:hAnsi="Times New Roman" w:cs="Times New Roman"/>
                  <w:color w:val="000000"/>
                  <w:sz w:val="18"/>
                  <w:szCs w:val="18"/>
                </w:rPr>
                <w:t>0.23)</w:t>
              </w:r>
            </w:ins>
          </w:p>
        </w:tc>
        <w:tc>
          <w:tcPr>
            <w:tcW w:w="1620" w:type="dxa"/>
            <w:tcBorders>
              <w:left w:val="nil"/>
              <w:bottom w:val="nil"/>
              <w:right w:val="nil"/>
            </w:tcBorders>
            <w:shd w:val="clear" w:color="auto" w:fill="auto"/>
            <w:vAlign w:val="center"/>
            <w:hideMark/>
            <w:tcPrChange w:id="893" w:author="Althea ArchMiller" w:date="2018-11-02T10:53:00Z">
              <w:tcPr>
                <w:tcW w:w="1620" w:type="dxa"/>
                <w:gridSpan w:val="2"/>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94" w:author="Althea ArchMiller" w:date="2018-11-02T10:52:00Z"/>
                <w:rFonts w:ascii="Times New Roman" w:eastAsia="Times New Roman" w:hAnsi="Times New Roman" w:cs="Times New Roman"/>
                <w:color w:val="000000"/>
                <w:sz w:val="18"/>
                <w:szCs w:val="18"/>
              </w:rPr>
            </w:pPr>
            <w:ins w:id="895" w:author="Althea ArchMiller" w:date="2018-11-02T10:52:00Z">
              <w:r w:rsidRPr="009E15CC">
                <w:rPr>
                  <w:rFonts w:ascii="Times New Roman" w:eastAsia="Times New Roman" w:hAnsi="Times New Roman" w:cs="Times New Roman"/>
                  <w:color w:val="000000"/>
                  <w:sz w:val="18"/>
                  <w:szCs w:val="18"/>
                </w:rPr>
                <w:t>-0.4</w:t>
              </w:r>
            </w:ins>
            <w:ins w:id="896" w:author="Althea ArchMiller" w:date="2018-11-02T10:54:00Z">
              <w:r w:rsidR="009B3BF3">
                <w:rPr>
                  <w:rFonts w:ascii="Times New Roman" w:eastAsia="Times New Roman" w:hAnsi="Times New Roman" w:cs="Times New Roman"/>
                  <w:color w:val="000000"/>
                  <w:sz w:val="18"/>
                  <w:szCs w:val="18"/>
                </w:rPr>
                <w:t>0</w:t>
              </w:r>
            </w:ins>
            <w:ins w:id="897" w:author="Althea ArchMiller" w:date="2018-11-02T10:52:00Z">
              <w:r w:rsidRPr="009E15CC">
                <w:rPr>
                  <w:rFonts w:ascii="Times New Roman" w:eastAsia="Times New Roman" w:hAnsi="Times New Roman" w:cs="Times New Roman"/>
                  <w:color w:val="000000"/>
                  <w:sz w:val="18"/>
                  <w:szCs w:val="18"/>
                </w:rPr>
                <w:t xml:space="preserve"> (-0.</w:t>
              </w:r>
              <w:proofErr w:type="gramStart"/>
              <w:r w:rsidRPr="009E15CC">
                <w:rPr>
                  <w:rFonts w:ascii="Times New Roman" w:eastAsia="Times New Roman" w:hAnsi="Times New Roman" w:cs="Times New Roman"/>
                  <w:color w:val="000000"/>
                  <w:sz w:val="18"/>
                  <w:szCs w:val="18"/>
                </w:rPr>
                <w:t>58,-</w:t>
              </w:r>
              <w:proofErr w:type="gramEnd"/>
              <w:r w:rsidRPr="009E15CC">
                <w:rPr>
                  <w:rFonts w:ascii="Times New Roman" w:eastAsia="Times New Roman" w:hAnsi="Times New Roman" w:cs="Times New Roman"/>
                  <w:color w:val="000000"/>
                  <w:sz w:val="18"/>
                  <w:szCs w:val="18"/>
                </w:rPr>
                <w:t>0.22)</w:t>
              </w:r>
            </w:ins>
          </w:p>
        </w:tc>
        <w:tc>
          <w:tcPr>
            <w:tcW w:w="1710" w:type="dxa"/>
            <w:tcBorders>
              <w:left w:val="nil"/>
              <w:bottom w:val="nil"/>
              <w:right w:val="nil"/>
            </w:tcBorders>
            <w:shd w:val="clear" w:color="auto" w:fill="auto"/>
            <w:vAlign w:val="center"/>
            <w:hideMark/>
            <w:tcPrChange w:id="898" w:author="Althea ArchMiller" w:date="2018-11-02T10:53:00Z">
              <w:tcPr>
                <w:tcW w:w="171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899" w:author="Althea ArchMiller" w:date="2018-11-02T10:52:00Z"/>
                <w:rFonts w:ascii="Times New Roman" w:eastAsia="Times New Roman" w:hAnsi="Times New Roman" w:cs="Times New Roman"/>
                <w:color w:val="000000"/>
                <w:sz w:val="18"/>
                <w:szCs w:val="18"/>
              </w:rPr>
            </w:pPr>
            <w:ins w:id="900" w:author="Althea ArchMiller" w:date="2018-11-02T10:52:00Z">
              <w:r w:rsidRPr="009E15CC">
                <w:rPr>
                  <w:rFonts w:ascii="Times New Roman" w:eastAsia="Times New Roman" w:hAnsi="Times New Roman" w:cs="Times New Roman"/>
                  <w:color w:val="000000"/>
                  <w:sz w:val="18"/>
                  <w:szCs w:val="18"/>
                </w:rPr>
                <w:t>-0.4</w:t>
              </w:r>
            </w:ins>
            <w:ins w:id="901" w:author="Althea ArchMiller" w:date="2018-11-02T10:54:00Z">
              <w:r w:rsidR="009B3BF3">
                <w:rPr>
                  <w:rFonts w:ascii="Times New Roman" w:eastAsia="Times New Roman" w:hAnsi="Times New Roman" w:cs="Times New Roman"/>
                  <w:color w:val="000000"/>
                  <w:sz w:val="18"/>
                  <w:szCs w:val="18"/>
                </w:rPr>
                <w:t>0</w:t>
              </w:r>
            </w:ins>
            <w:ins w:id="902" w:author="Althea ArchMiller" w:date="2018-11-02T10:52:00Z">
              <w:r w:rsidRPr="009E15CC">
                <w:rPr>
                  <w:rFonts w:ascii="Times New Roman" w:eastAsia="Times New Roman" w:hAnsi="Times New Roman" w:cs="Times New Roman"/>
                  <w:color w:val="000000"/>
                  <w:sz w:val="18"/>
                  <w:szCs w:val="18"/>
                </w:rPr>
                <w:t xml:space="preserve"> (-0.</w:t>
              </w:r>
              <w:proofErr w:type="gramStart"/>
              <w:r w:rsidRPr="009E15CC">
                <w:rPr>
                  <w:rFonts w:ascii="Times New Roman" w:eastAsia="Times New Roman" w:hAnsi="Times New Roman" w:cs="Times New Roman"/>
                  <w:color w:val="000000"/>
                  <w:sz w:val="18"/>
                  <w:szCs w:val="18"/>
                </w:rPr>
                <w:t>58,-</w:t>
              </w:r>
              <w:proofErr w:type="gramEnd"/>
              <w:r w:rsidRPr="009E15CC">
                <w:rPr>
                  <w:rFonts w:ascii="Times New Roman" w:eastAsia="Times New Roman" w:hAnsi="Times New Roman" w:cs="Times New Roman"/>
                  <w:color w:val="000000"/>
                  <w:sz w:val="18"/>
                  <w:szCs w:val="18"/>
                </w:rPr>
                <w:t>0.22)</w:t>
              </w:r>
            </w:ins>
          </w:p>
        </w:tc>
      </w:tr>
      <w:tr w:rsidR="009E15CC" w:rsidRPr="009E15CC" w:rsidTr="0058648A">
        <w:tblPrEx>
          <w:tblPrExChange w:id="903" w:author="Althea ArchMiller" w:date="2018-11-02T10:54:00Z">
            <w:tblPrEx>
              <w:tblW w:w="8100" w:type="dxa"/>
            </w:tblPrEx>
          </w:tblPrExChange>
        </w:tblPrEx>
        <w:trPr>
          <w:trHeight w:val="380"/>
          <w:ins w:id="904" w:author="Althea ArchMiller" w:date="2018-11-02T10:52:00Z"/>
          <w:trPrChange w:id="905" w:author="Althea ArchMiller" w:date="2018-11-02T10:54:00Z">
            <w:trPr>
              <w:trHeight w:val="380"/>
            </w:trPr>
          </w:trPrChange>
        </w:trPr>
        <w:tc>
          <w:tcPr>
            <w:tcW w:w="2392" w:type="dxa"/>
            <w:tcBorders>
              <w:top w:val="nil"/>
              <w:left w:val="nil"/>
              <w:bottom w:val="single" w:sz="4" w:space="0" w:color="auto"/>
              <w:right w:val="nil"/>
            </w:tcBorders>
            <w:shd w:val="clear" w:color="auto" w:fill="auto"/>
            <w:vAlign w:val="center"/>
            <w:hideMark/>
            <w:tcPrChange w:id="906" w:author="Althea ArchMiller" w:date="2018-11-02T10:54:00Z">
              <w:tcPr>
                <w:tcW w:w="3022"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rPr>
                <w:ins w:id="907" w:author="Althea ArchMiller" w:date="2018-11-02T10:52:00Z"/>
                <w:rFonts w:ascii="Times New Roman" w:eastAsia="Times New Roman" w:hAnsi="Times New Roman" w:cs="Times New Roman"/>
                <w:color w:val="000000"/>
                <w:sz w:val="18"/>
                <w:szCs w:val="18"/>
              </w:rPr>
            </w:pPr>
            <w:ins w:id="908" w:author="Althea ArchMiller" w:date="2018-11-02T10:52:00Z">
              <w:r w:rsidRPr="009E15CC">
                <w:rPr>
                  <w:rFonts w:ascii="Times New Roman" w:eastAsia="Times New Roman" w:hAnsi="Times New Roman" w:cs="Times New Roman"/>
                  <w:color w:val="000000"/>
                  <w:sz w:val="18"/>
                  <w:szCs w:val="18"/>
                </w:rPr>
                <w:t>Date</w:t>
              </w:r>
            </w:ins>
          </w:p>
        </w:tc>
        <w:tc>
          <w:tcPr>
            <w:tcW w:w="1748" w:type="dxa"/>
            <w:tcBorders>
              <w:top w:val="nil"/>
              <w:left w:val="nil"/>
              <w:bottom w:val="single" w:sz="4" w:space="0" w:color="auto"/>
              <w:right w:val="nil"/>
            </w:tcBorders>
            <w:shd w:val="clear" w:color="auto" w:fill="auto"/>
            <w:vAlign w:val="center"/>
            <w:hideMark/>
            <w:tcPrChange w:id="909" w:author="Althea ArchMiller" w:date="2018-11-02T10:54:00Z">
              <w:tcPr>
                <w:tcW w:w="1748"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10" w:author="Althea ArchMiller" w:date="2018-11-02T10:52:00Z"/>
                <w:rFonts w:ascii="Times New Roman" w:eastAsia="Times New Roman" w:hAnsi="Times New Roman" w:cs="Times New Roman"/>
                <w:b/>
                <w:bCs/>
                <w:color w:val="000000"/>
                <w:sz w:val="18"/>
                <w:szCs w:val="18"/>
              </w:rPr>
            </w:pPr>
            <w:ins w:id="911" w:author="Althea ArchMiller" w:date="2018-11-02T10:52:00Z">
              <w:r w:rsidRPr="009E15CC">
                <w:rPr>
                  <w:rFonts w:ascii="Times New Roman" w:eastAsia="Times New Roman" w:hAnsi="Times New Roman" w:cs="Times New Roman"/>
                  <w:b/>
                  <w:bCs/>
                  <w:color w:val="000000"/>
                  <w:sz w:val="18"/>
                  <w:szCs w:val="18"/>
                </w:rPr>
                <w:t>0.12 (0.05,0.19)</w:t>
              </w:r>
            </w:ins>
          </w:p>
        </w:tc>
        <w:tc>
          <w:tcPr>
            <w:tcW w:w="1620" w:type="dxa"/>
            <w:tcBorders>
              <w:top w:val="nil"/>
              <w:left w:val="nil"/>
              <w:bottom w:val="single" w:sz="4" w:space="0" w:color="auto"/>
              <w:right w:val="nil"/>
            </w:tcBorders>
            <w:shd w:val="clear" w:color="auto" w:fill="auto"/>
            <w:vAlign w:val="center"/>
            <w:hideMark/>
            <w:tcPrChange w:id="912" w:author="Althea ArchMiller" w:date="2018-11-02T10:54:00Z">
              <w:tcPr>
                <w:tcW w:w="1620" w:type="dxa"/>
                <w:gridSpan w:val="2"/>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13" w:author="Althea ArchMiller" w:date="2018-11-02T10:52:00Z"/>
                <w:rFonts w:ascii="Times New Roman" w:eastAsia="Times New Roman" w:hAnsi="Times New Roman" w:cs="Times New Roman"/>
                <w:b/>
                <w:bCs/>
                <w:color w:val="000000"/>
                <w:sz w:val="18"/>
                <w:szCs w:val="18"/>
              </w:rPr>
            </w:pPr>
            <w:ins w:id="914" w:author="Althea ArchMiller" w:date="2018-11-02T10:52:00Z">
              <w:r w:rsidRPr="009E15CC">
                <w:rPr>
                  <w:rFonts w:ascii="Times New Roman" w:eastAsia="Times New Roman" w:hAnsi="Times New Roman" w:cs="Times New Roman"/>
                  <w:b/>
                  <w:bCs/>
                  <w:color w:val="000000"/>
                  <w:sz w:val="18"/>
                  <w:szCs w:val="18"/>
                </w:rPr>
                <w:t>0.12 (0.05,0.19)</w:t>
              </w:r>
            </w:ins>
          </w:p>
        </w:tc>
        <w:tc>
          <w:tcPr>
            <w:tcW w:w="1710" w:type="dxa"/>
            <w:tcBorders>
              <w:top w:val="nil"/>
              <w:left w:val="nil"/>
              <w:bottom w:val="single" w:sz="4" w:space="0" w:color="auto"/>
              <w:right w:val="nil"/>
            </w:tcBorders>
            <w:shd w:val="clear" w:color="auto" w:fill="auto"/>
            <w:vAlign w:val="center"/>
            <w:hideMark/>
            <w:tcPrChange w:id="915" w:author="Althea ArchMiller" w:date="2018-11-02T10:54:00Z">
              <w:tcPr>
                <w:tcW w:w="171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16" w:author="Althea ArchMiller" w:date="2018-11-02T10:52:00Z"/>
                <w:rFonts w:ascii="Times New Roman" w:eastAsia="Times New Roman" w:hAnsi="Times New Roman" w:cs="Times New Roman"/>
                <w:b/>
                <w:bCs/>
                <w:color w:val="000000"/>
                <w:sz w:val="18"/>
                <w:szCs w:val="18"/>
              </w:rPr>
            </w:pPr>
            <w:ins w:id="917" w:author="Althea ArchMiller" w:date="2018-11-02T10:52:00Z">
              <w:r w:rsidRPr="009E15CC">
                <w:rPr>
                  <w:rFonts w:ascii="Times New Roman" w:eastAsia="Times New Roman" w:hAnsi="Times New Roman" w:cs="Times New Roman"/>
                  <w:b/>
                  <w:bCs/>
                  <w:color w:val="000000"/>
                  <w:sz w:val="18"/>
                  <w:szCs w:val="18"/>
                </w:rPr>
                <w:t>0.12 (0.05,0.19)</w:t>
              </w:r>
            </w:ins>
          </w:p>
        </w:tc>
      </w:tr>
      <w:tr w:rsidR="009E15CC" w:rsidRPr="009E15CC" w:rsidTr="0058648A">
        <w:trPr>
          <w:trHeight w:val="380"/>
          <w:ins w:id="918" w:author="Althea ArchMiller" w:date="2018-11-02T10:52:00Z"/>
          <w:trPrChange w:id="919" w:author="Althea ArchMiller" w:date="2018-11-02T10:54:00Z">
            <w:trPr>
              <w:gridAfter w:val="0"/>
              <w:trHeight w:val="380"/>
            </w:trPr>
          </w:trPrChange>
        </w:trPr>
        <w:tc>
          <w:tcPr>
            <w:tcW w:w="7470" w:type="dxa"/>
            <w:gridSpan w:val="4"/>
            <w:tcBorders>
              <w:top w:val="single" w:sz="4" w:space="0" w:color="auto"/>
              <w:left w:val="nil"/>
              <w:right w:val="nil"/>
            </w:tcBorders>
            <w:shd w:val="clear" w:color="auto" w:fill="auto"/>
            <w:vAlign w:val="center"/>
            <w:hideMark/>
            <w:tcPrChange w:id="920" w:author="Althea ArchMiller" w:date="2018-11-02T10:54:00Z">
              <w:tcPr>
                <w:tcW w:w="5500" w:type="dxa"/>
                <w:gridSpan w:val="3"/>
                <w:tcBorders>
                  <w:top w:val="single" w:sz="4" w:space="0" w:color="auto"/>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rPr>
                <w:ins w:id="921" w:author="Althea ArchMiller" w:date="2018-11-02T10:52:00Z"/>
                <w:rFonts w:ascii="Times New Roman" w:eastAsia="Times New Roman" w:hAnsi="Times New Roman" w:cs="Times New Roman"/>
                <w:b/>
                <w:bCs/>
                <w:color w:val="000000"/>
                <w:sz w:val="18"/>
                <w:szCs w:val="18"/>
              </w:rPr>
            </w:pPr>
            <w:ins w:id="922" w:author="Althea ArchMiller" w:date="2018-11-02T10:52:00Z">
              <w:r w:rsidRPr="009E15CC">
                <w:rPr>
                  <w:rFonts w:ascii="Times New Roman" w:eastAsia="Times New Roman" w:hAnsi="Times New Roman" w:cs="Times New Roman"/>
                  <w:b/>
                  <w:bCs/>
                  <w:color w:val="000000"/>
                  <w:sz w:val="18"/>
                  <w:szCs w:val="18"/>
                </w:rPr>
                <w:lastRenderedPageBreak/>
                <w:t>Dynamics</w:t>
              </w:r>
            </w:ins>
          </w:p>
        </w:tc>
      </w:tr>
      <w:tr w:rsidR="009E15CC" w:rsidRPr="009E15CC" w:rsidTr="0058648A">
        <w:tblPrEx>
          <w:tblPrExChange w:id="923" w:author="Althea ArchMiller" w:date="2018-11-02T10:54:00Z">
            <w:tblPrEx>
              <w:tblW w:w="8100" w:type="dxa"/>
            </w:tblPrEx>
          </w:tblPrExChange>
        </w:tblPrEx>
        <w:trPr>
          <w:trHeight w:val="380"/>
          <w:ins w:id="924" w:author="Althea ArchMiller" w:date="2018-11-02T10:52:00Z"/>
          <w:trPrChange w:id="925" w:author="Althea ArchMiller" w:date="2018-11-02T10:54:00Z">
            <w:trPr>
              <w:trHeight w:val="380"/>
            </w:trPr>
          </w:trPrChange>
        </w:trPr>
        <w:tc>
          <w:tcPr>
            <w:tcW w:w="2392" w:type="dxa"/>
            <w:tcBorders>
              <w:left w:val="nil"/>
              <w:bottom w:val="nil"/>
              <w:right w:val="nil"/>
            </w:tcBorders>
            <w:shd w:val="clear" w:color="auto" w:fill="auto"/>
            <w:noWrap/>
            <w:vAlign w:val="bottom"/>
            <w:hideMark/>
            <w:tcPrChange w:id="926" w:author="Althea ArchMiller" w:date="2018-11-02T10:54:00Z">
              <w:tcPr>
                <w:tcW w:w="3022" w:type="dxa"/>
                <w:tcBorders>
                  <w:top w:val="nil"/>
                  <w:left w:val="nil"/>
                  <w:bottom w:val="nil"/>
                  <w:right w:val="nil"/>
                </w:tcBorders>
                <w:shd w:val="clear" w:color="auto" w:fill="auto"/>
                <w:noWrap/>
                <w:vAlign w:val="bottom"/>
                <w:hideMark/>
              </w:tcPr>
            </w:tcPrChange>
          </w:tcPr>
          <w:p w:rsidR="009E15CC" w:rsidRPr="009E15CC" w:rsidRDefault="009E15CC" w:rsidP="009E15CC">
            <w:pPr>
              <w:spacing w:after="0" w:line="240" w:lineRule="auto"/>
              <w:rPr>
                <w:ins w:id="927" w:author="Althea ArchMiller" w:date="2018-11-02T10:52:00Z"/>
                <w:rFonts w:ascii="Times New Roman" w:eastAsia="Times New Roman" w:hAnsi="Times New Roman" w:cs="Times New Roman"/>
                <w:color w:val="000000"/>
                <w:sz w:val="18"/>
                <w:szCs w:val="18"/>
              </w:rPr>
            </w:pPr>
            <w:ins w:id="928" w:author="Althea ArchMiller" w:date="2018-11-02T10:52:00Z">
              <w:r w:rsidRPr="009E15CC">
                <w:rPr>
                  <w:rFonts w:ascii="Times New Roman" w:eastAsia="Times New Roman" w:hAnsi="Times New Roman" w:cs="Times New Roman"/>
                  <w:color w:val="000000"/>
                  <w:sz w:val="18"/>
                  <w:szCs w:val="18"/>
                </w:rPr>
                <w:t>Survival</w:t>
              </w:r>
            </w:ins>
          </w:p>
        </w:tc>
        <w:tc>
          <w:tcPr>
            <w:tcW w:w="1748" w:type="dxa"/>
            <w:tcBorders>
              <w:left w:val="nil"/>
              <w:bottom w:val="nil"/>
              <w:right w:val="nil"/>
            </w:tcBorders>
            <w:shd w:val="clear" w:color="auto" w:fill="auto"/>
            <w:vAlign w:val="center"/>
            <w:hideMark/>
            <w:tcPrChange w:id="929" w:author="Althea ArchMiller" w:date="2018-11-02T10:54:00Z">
              <w:tcPr>
                <w:tcW w:w="1748"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30" w:author="Althea ArchMiller" w:date="2018-11-02T10:52:00Z"/>
                <w:rFonts w:ascii="Times New Roman" w:eastAsia="Times New Roman" w:hAnsi="Times New Roman" w:cs="Times New Roman"/>
                <w:color w:val="000000"/>
                <w:sz w:val="18"/>
                <w:szCs w:val="18"/>
              </w:rPr>
            </w:pPr>
            <w:ins w:id="931" w:author="Althea ArchMiller" w:date="2018-11-02T10:52:00Z">
              <w:r w:rsidRPr="009E15CC">
                <w:rPr>
                  <w:rFonts w:ascii="Times New Roman" w:eastAsia="Times New Roman" w:hAnsi="Times New Roman" w:cs="Times New Roman"/>
                  <w:color w:val="000000"/>
                  <w:sz w:val="18"/>
                  <w:szCs w:val="18"/>
                </w:rPr>
                <w:t>0.54 (-0.22,1.29)</w:t>
              </w:r>
            </w:ins>
          </w:p>
        </w:tc>
        <w:tc>
          <w:tcPr>
            <w:tcW w:w="1620" w:type="dxa"/>
            <w:tcBorders>
              <w:left w:val="nil"/>
              <w:bottom w:val="nil"/>
              <w:right w:val="nil"/>
            </w:tcBorders>
            <w:shd w:val="clear" w:color="auto" w:fill="auto"/>
            <w:vAlign w:val="center"/>
            <w:hideMark/>
            <w:tcPrChange w:id="932" w:author="Althea ArchMiller" w:date="2018-11-02T10:54:00Z">
              <w:tcPr>
                <w:tcW w:w="1620" w:type="dxa"/>
                <w:gridSpan w:val="2"/>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33" w:author="Althea ArchMiller" w:date="2018-11-02T10:52:00Z"/>
                <w:rFonts w:ascii="Times New Roman" w:eastAsia="Times New Roman" w:hAnsi="Times New Roman" w:cs="Times New Roman"/>
                <w:color w:val="000000"/>
                <w:sz w:val="18"/>
                <w:szCs w:val="18"/>
              </w:rPr>
            </w:pPr>
            <w:ins w:id="934" w:author="Althea ArchMiller" w:date="2018-11-02T10:52:00Z">
              <w:r w:rsidRPr="009E15CC">
                <w:rPr>
                  <w:rFonts w:ascii="Times New Roman" w:eastAsia="Times New Roman" w:hAnsi="Times New Roman" w:cs="Times New Roman"/>
                  <w:color w:val="000000"/>
                  <w:sz w:val="18"/>
                  <w:szCs w:val="18"/>
                </w:rPr>
                <w:t>0.58 (-0.17,1.33)</w:t>
              </w:r>
            </w:ins>
          </w:p>
        </w:tc>
        <w:tc>
          <w:tcPr>
            <w:tcW w:w="1710" w:type="dxa"/>
            <w:tcBorders>
              <w:left w:val="nil"/>
              <w:bottom w:val="nil"/>
              <w:right w:val="nil"/>
            </w:tcBorders>
            <w:shd w:val="clear" w:color="auto" w:fill="auto"/>
            <w:vAlign w:val="center"/>
            <w:hideMark/>
            <w:tcPrChange w:id="935" w:author="Althea ArchMiller" w:date="2018-11-02T10:54:00Z">
              <w:tcPr>
                <w:tcW w:w="171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36" w:author="Althea ArchMiller" w:date="2018-11-02T10:52:00Z"/>
                <w:rFonts w:ascii="Times New Roman" w:eastAsia="Times New Roman" w:hAnsi="Times New Roman" w:cs="Times New Roman"/>
                <w:color w:val="000000"/>
                <w:sz w:val="18"/>
                <w:szCs w:val="18"/>
              </w:rPr>
            </w:pPr>
            <w:ins w:id="937" w:author="Althea ArchMiller" w:date="2018-11-02T10:52:00Z">
              <w:r w:rsidRPr="009E15CC">
                <w:rPr>
                  <w:rFonts w:ascii="Times New Roman" w:eastAsia="Times New Roman" w:hAnsi="Times New Roman" w:cs="Times New Roman"/>
                  <w:color w:val="000000"/>
                  <w:sz w:val="18"/>
                  <w:szCs w:val="18"/>
                </w:rPr>
                <w:t>0.59 (-0.17,1.33)</w:t>
              </w:r>
            </w:ins>
          </w:p>
        </w:tc>
      </w:tr>
      <w:tr w:rsidR="009E15CC" w:rsidRPr="009E15CC" w:rsidTr="009E15CC">
        <w:tblPrEx>
          <w:tblPrExChange w:id="938" w:author="Althea ArchMiller" w:date="2018-11-02T10:53:00Z">
            <w:tblPrEx>
              <w:tblW w:w="8100" w:type="dxa"/>
            </w:tblPrEx>
          </w:tblPrExChange>
        </w:tblPrEx>
        <w:trPr>
          <w:trHeight w:val="380"/>
          <w:ins w:id="939" w:author="Althea ArchMiller" w:date="2018-11-02T10:52:00Z"/>
          <w:trPrChange w:id="940" w:author="Althea ArchMiller" w:date="2018-11-02T10:53:00Z">
            <w:trPr>
              <w:trHeight w:val="380"/>
            </w:trPr>
          </w:trPrChange>
        </w:trPr>
        <w:tc>
          <w:tcPr>
            <w:tcW w:w="2392" w:type="dxa"/>
            <w:tcBorders>
              <w:top w:val="nil"/>
              <w:left w:val="nil"/>
              <w:bottom w:val="nil"/>
              <w:right w:val="nil"/>
            </w:tcBorders>
            <w:shd w:val="clear" w:color="auto" w:fill="auto"/>
            <w:noWrap/>
            <w:vAlign w:val="bottom"/>
            <w:hideMark/>
            <w:tcPrChange w:id="941" w:author="Althea ArchMiller" w:date="2018-11-02T10:53:00Z">
              <w:tcPr>
                <w:tcW w:w="3022" w:type="dxa"/>
                <w:tcBorders>
                  <w:top w:val="nil"/>
                  <w:left w:val="nil"/>
                  <w:bottom w:val="nil"/>
                  <w:right w:val="nil"/>
                </w:tcBorders>
                <w:shd w:val="clear" w:color="auto" w:fill="auto"/>
                <w:noWrap/>
                <w:vAlign w:val="bottom"/>
                <w:hideMark/>
              </w:tcPr>
            </w:tcPrChange>
          </w:tcPr>
          <w:p w:rsidR="009E15CC" w:rsidRPr="009E15CC" w:rsidRDefault="009E15CC" w:rsidP="009E15CC">
            <w:pPr>
              <w:spacing w:after="0" w:line="240" w:lineRule="auto"/>
              <w:rPr>
                <w:ins w:id="942" w:author="Althea ArchMiller" w:date="2018-11-02T10:52:00Z"/>
                <w:rFonts w:ascii="Times New Roman" w:eastAsia="Times New Roman" w:hAnsi="Times New Roman" w:cs="Times New Roman"/>
                <w:color w:val="000000"/>
                <w:sz w:val="18"/>
                <w:szCs w:val="18"/>
              </w:rPr>
            </w:pPr>
            <w:ins w:id="943" w:author="Althea ArchMiller" w:date="2018-11-02T10:52:00Z">
              <w:r w:rsidRPr="009E15CC">
                <w:rPr>
                  <w:rFonts w:ascii="Times New Roman" w:eastAsia="Times New Roman" w:hAnsi="Times New Roman" w:cs="Times New Roman"/>
                  <w:color w:val="000000"/>
                  <w:sz w:val="18"/>
                  <w:szCs w:val="18"/>
                </w:rPr>
                <w:t>Recruitment</w:t>
              </w:r>
            </w:ins>
          </w:p>
        </w:tc>
        <w:tc>
          <w:tcPr>
            <w:tcW w:w="1748" w:type="dxa"/>
            <w:tcBorders>
              <w:top w:val="nil"/>
              <w:left w:val="nil"/>
              <w:bottom w:val="nil"/>
              <w:right w:val="nil"/>
            </w:tcBorders>
            <w:shd w:val="clear" w:color="auto" w:fill="auto"/>
            <w:vAlign w:val="center"/>
            <w:hideMark/>
            <w:tcPrChange w:id="944" w:author="Althea ArchMiller" w:date="2018-11-02T10:53:00Z">
              <w:tcPr>
                <w:tcW w:w="1748"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45" w:author="Althea ArchMiller" w:date="2018-11-02T10:52:00Z"/>
                <w:rFonts w:ascii="Times New Roman" w:eastAsia="Times New Roman" w:hAnsi="Times New Roman" w:cs="Times New Roman"/>
                <w:color w:val="000000"/>
                <w:sz w:val="18"/>
                <w:szCs w:val="18"/>
              </w:rPr>
            </w:pPr>
            <w:ins w:id="946" w:author="Althea ArchMiller" w:date="2018-11-02T10:52:00Z">
              <w:r w:rsidRPr="009E15CC">
                <w:rPr>
                  <w:rFonts w:ascii="Times New Roman" w:eastAsia="Times New Roman" w:hAnsi="Times New Roman" w:cs="Times New Roman"/>
                  <w:color w:val="000000"/>
                  <w:sz w:val="18"/>
                  <w:szCs w:val="18"/>
                </w:rPr>
                <w:t>0.04 (-0.45,0.53)</w:t>
              </w:r>
            </w:ins>
          </w:p>
        </w:tc>
        <w:tc>
          <w:tcPr>
            <w:tcW w:w="1620" w:type="dxa"/>
            <w:tcBorders>
              <w:top w:val="nil"/>
              <w:left w:val="nil"/>
              <w:bottom w:val="nil"/>
              <w:right w:val="nil"/>
            </w:tcBorders>
            <w:shd w:val="clear" w:color="auto" w:fill="auto"/>
            <w:vAlign w:val="center"/>
            <w:hideMark/>
            <w:tcPrChange w:id="947" w:author="Althea ArchMiller" w:date="2018-11-02T10:53:00Z">
              <w:tcPr>
                <w:tcW w:w="1620" w:type="dxa"/>
                <w:gridSpan w:val="2"/>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48" w:author="Althea ArchMiller" w:date="2018-11-02T10:52:00Z"/>
                <w:rFonts w:ascii="Times New Roman" w:eastAsia="Times New Roman" w:hAnsi="Times New Roman" w:cs="Times New Roman"/>
                <w:color w:val="000000"/>
                <w:sz w:val="18"/>
                <w:szCs w:val="18"/>
              </w:rPr>
            </w:pPr>
            <w:ins w:id="949" w:author="Althea ArchMiller" w:date="2018-11-02T10:52:00Z">
              <w:r w:rsidRPr="009E15CC">
                <w:rPr>
                  <w:rFonts w:ascii="Times New Roman" w:eastAsia="Times New Roman" w:hAnsi="Times New Roman" w:cs="Times New Roman"/>
                  <w:color w:val="000000"/>
                  <w:sz w:val="18"/>
                  <w:szCs w:val="18"/>
                </w:rPr>
                <w:t>0.01 (-0.48,0.5)</w:t>
              </w:r>
            </w:ins>
          </w:p>
        </w:tc>
        <w:tc>
          <w:tcPr>
            <w:tcW w:w="1710" w:type="dxa"/>
            <w:tcBorders>
              <w:top w:val="nil"/>
              <w:left w:val="nil"/>
              <w:bottom w:val="nil"/>
              <w:right w:val="nil"/>
            </w:tcBorders>
            <w:shd w:val="clear" w:color="auto" w:fill="auto"/>
            <w:vAlign w:val="center"/>
            <w:hideMark/>
            <w:tcPrChange w:id="950" w:author="Althea ArchMiller" w:date="2018-11-02T10:53:00Z">
              <w:tcPr>
                <w:tcW w:w="1710" w:type="dxa"/>
                <w:tcBorders>
                  <w:top w:val="nil"/>
                  <w:left w:val="nil"/>
                  <w:bottom w:val="nil"/>
                  <w:right w:val="nil"/>
                </w:tcBorders>
                <w:shd w:val="clear" w:color="auto" w:fill="auto"/>
                <w:vAlign w:val="center"/>
                <w:hideMark/>
              </w:tcPr>
            </w:tcPrChange>
          </w:tcPr>
          <w:p w:rsidR="009E15CC" w:rsidRPr="009E15CC" w:rsidRDefault="009E15CC" w:rsidP="009E15CC">
            <w:pPr>
              <w:spacing w:after="0" w:line="240" w:lineRule="auto"/>
              <w:jc w:val="center"/>
              <w:rPr>
                <w:ins w:id="951" w:author="Althea ArchMiller" w:date="2018-11-02T10:52:00Z"/>
                <w:rFonts w:ascii="Times New Roman" w:eastAsia="Times New Roman" w:hAnsi="Times New Roman" w:cs="Times New Roman"/>
                <w:color w:val="000000"/>
                <w:sz w:val="18"/>
                <w:szCs w:val="18"/>
              </w:rPr>
            </w:pPr>
            <w:ins w:id="952" w:author="Althea ArchMiller" w:date="2018-11-02T10:52:00Z">
              <w:r w:rsidRPr="009E15CC">
                <w:rPr>
                  <w:rFonts w:ascii="Times New Roman" w:eastAsia="Times New Roman" w:hAnsi="Times New Roman" w:cs="Times New Roman"/>
                  <w:color w:val="000000"/>
                  <w:sz w:val="18"/>
                  <w:szCs w:val="18"/>
                </w:rPr>
                <w:t>0.01 (-0.48,0.50)</w:t>
              </w:r>
            </w:ins>
          </w:p>
        </w:tc>
      </w:tr>
      <w:tr w:rsidR="009E15CC" w:rsidRPr="009E15CC" w:rsidTr="009E15CC">
        <w:tblPrEx>
          <w:tblPrExChange w:id="953" w:author="Althea ArchMiller" w:date="2018-11-02T10:53:00Z">
            <w:tblPrEx>
              <w:tblW w:w="8100" w:type="dxa"/>
            </w:tblPrEx>
          </w:tblPrExChange>
        </w:tblPrEx>
        <w:trPr>
          <w:trHeight w:val="380"/>
          <w:ins w:id="954" w:author="Althea ArchMiller" w:date="2018-11-02T10:52:00Z"/>
          <w:trPrChange w:id="955" w:author="Althea ArchMiller" w:date="2018-11-02T10:53:00Z">
            <w:trPr>
              <w:trHeight w:val="380"/>
            </w:trPr>
          </w:trPrChange>
        </w:trPr>
        <w:tc>
          <w:tcPr>
            <w:tcW w:w="2392" w:type="dxa"/>
            <w:tcBorders>
              <w:top w:val="single" w:sz="4" w:space="0" w:color="auto"/>
              <w:left w:val="nil"/>
              <w:bottom w:val="single" w:sz="4" w:space="0" w:color="auto"/>
              <w:right w:val="nil"/>
            </w:tcBorders>
            <w:shd w:val="clear" w:color="auto" w:fill="auto"/>
            <w:noWrap/>
            <w:vAlign w:val="bottom"/>
            <w:hideMark/>
            <w:tcPrChange w:id="956" w:author="Althea ArchMiller" w:date="2018-11-02T10:53:00Z">
              <w:tcPr>
                <w:tcW w:w="3022" w:type="dxa"/>
                <w:tcBorders>
                  <w:top w:val="single" w:sz="4" w:space="0" w:color="auto"/>
                  <w:left w:val="nil"/>
                  <w:bottom w:val="single" w:sz="4" w:space="0" w:color="auto"/>
                  <w:right w:val="nil"/>
                </w:tcBorders>
                <w:shd w:val="clear" w:color="auto" w:fill="auto"/>
                <w:noWrap/>
                <w:vAlign w:val="bottom"/>
                <w:hideMark/>
              </w:tcPr>
            </w:tcPrChange>
          </w:tcPr>
          <w:p w:rsidR="009E15CC" w:rsidRPr="009E15CC" w:rsidRDefault="009E15CC" w:rsidP="009E15CC">
            <w:pPr>
              <w:spacing w:after="0" w:line="240" w:lineRule="auto"/>
              <w:rPr>
                <w:ins w:id="957" w:author="Althea ArchMiller" w:date="2018-11-02T10:52:00Z"/>
                <w:rFonts w:ascii="Times New Roman" w:eastAsia="Times New Roman" w:hAnsi="Times New Roman" w:cs="Times New Roman"/>
                <w:color w:val="000000"/>
                <w:sz w:val="18"/>
                <w:szCs w:val="18"/>
              </w:rPr>
            </w:pPr>
            <w:ins w:id="958" w:author="Althea ArchMiller" w:date="2018-11-02T10:52:00Z">
              <w:r w:rsidRPr="009E15CC">
                <w:rPr>
                  <w:rFonts w:ascii="Times New Roman" w:eastAsia="Times New Roman" w:hAnsi="Times New Roman" w:cs="Times New Roman"/>
                  <w:color w:val="000000"/>
                  <w:sz w:val="18"/>
                  <w:szCs w:val="18"/>
                </w:rPr>
                <w:t>AIC</w:t>
              </w:r>
            </w:ins>
          </w:p>
        </w:tc>
        <w:tc>
          <w:tcPr>
            <w:tcW w:w="1748" w:type="dxa"/>
            <w:tcBorders>
              <w:top w:val="single" w:sz="4" w:space="0" w:color="auto"/>
              <w:left w:val="nil"/>
              <w:bottom w:val="single" w:sz="4" w:space="0" w:color="auto"/>
              <w:right w:val="nil"/>
            </w:tcBorders>
            <w:shd w:val="clear" w:color="auto" w:fill="auto"/>
            <w:vAlign w:val="center"/>
            <w:hideMark/>
            <w:tcPrChange w:id="959" w:author="Althea ArchMiller" w:date="2018-11-02T10:53:00Z">
              <w:tcPr>
                <w:tcW w:w="1748" w:type="dxa"/>
                <w:tcBorders>
                  <w:top w:val="single" w:sz="4" w:space="0" w:color="auto"/>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960" w:author="Althea ArchMiller" w:date="2018-11-02T10:52:00Z"/>
                <w:rFonts w:ascii="Times New Roman" w:eastAsia="Times New Roman" w:hAnsi="Times New Roman" w:cs="Times New Roman"/>
                <w:color w:val="000000"/>
                <w:sz w:val="18"/>
                <w:szCs w:val="18"/>
              </w:rPr>
            </w:pPr>
            <w:ins w:id="961" w:author="Althea ArchMiller" w:date="2018-11-02T10:52:00Z">
              <w:r w:rsidRPr="009E15CC">
                <w:rPr>
                  <w:rFonts w:ascii="Times New Roman" w:eastAsia="Times New Roman" w:hAnsi="Times New Roman" w:cs="Times New Roman"/>
                  <w:color w:val="000000"/>
                  <w:sz w:val="18"/>
                  <w:szCs w:val="18"/>
                </w:rPr>
                <w:t>1723.19</w:t>
              </w:r>
            </w:ins>
          </w:p>
        </w:tc>
        <w:tc>
          <w:tcPr>
            <w:tcW w:w="1620" w:type="dxa"/>
            <w:tcBorders>
              <w:top w:val="single" w:sz="4" w:space="0" w:color="auto"/>
              <w:left w:val="nil"/>
              <w:bottom w:val="single" w:sz="4" w:space="0" w:color="auto"/>
              <w:right w:val="nil"/>
            </w:tcBorders>
            <w:shd w:val="clear" w:color="auto" w:fill="auto"/>
            <w:vAlign w:val="center"/>
            <w:hideMark/>
            <w:tcPrChange w:id="962" w:author="Althea ArchMiller" w:date="2018-11-02T10:53:00Z">
              <w:tcPr>
                <w:tcW w:w="1620" w:type="dxa"/>
                <w:gridSpan w:val="2"/>
                <w:tcBorders>
                  <w:top w:val="single" w:sz="4" w:space="0" w:color="auto"/>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963" w:author="Althea ArchMiller" w:date="2018-11-02T10:52:00Z"/>
                <w:rFonts w:ascii="Times New Roman" w:eastAsia="Times New Roman" w:hAnsi="Times New Roman" w:cs="Times New Roman"/>
                <w:color w:val="000000"/>
                <w:sz w:val="18"/>
                <w:szCs w:val="18"/>
              </w:rPr>
            </w:pPr>
            <w:ins w:id="964" w:author="Althea ArchMiller" w:date="2018-11-02T10:52:00Z">
              <w:r w:rsidRPr="009E15CC">
                <w:rPr>
                  <w:rFonts w:ascii="Times New Roman" w:eastAsia="Times New Roman" w:hAnsi="Times New Roman" w:cs="Times New Roman"/>
                  <w:color w:val="000000"/>
                  <w:sz w:val="18"/>
                  <w:szCs w:val="18"/>
                </w:rPr>
                <w:t>1723.26</w:t>
              </w:r>
            </w:ins>
          </w:p>
        </w:tc>
        <w:tc>
          <w:tcPr>
            <w:tcW w:w="1710" w:type="dxa"/>
            <w:tcBorders>
              <w:top w:val="single" w:sz="4" w:space="0" w:color="auto"/>
              <w:left w:val="nil"/>
              <w:bottom w:val="single" w:sz="4" w:space="0" w:color="auto"/>
              <w:right w:val="nil"/>
            </w:tcBorders>
            <w:shd w:val="clear" w:color="auto" w:fill="auto"/>
            <w:vAlign w:val="center"/>
            <w:hideMark/>
            <w:tcPrChange w:id="965" w:author="Althea ArchMiller" w:date="2018-11-02T10:53:00Z">
              <w:tcPr>
                <w:tcW w:w="1710" w:type="dxa"/>
                <w:tcBorders>
                  <w:top w:val="single" w:sz="4" w:space="0" w:color="auto"/>
                  <w:left w:val="nil"/>
                  <w:bottom w:val="single" w:sz="4" w:space="0" w:color="auto"/>
                  <w:right w:val="nil"/>
                </w:tcBorders>
                <w:shd w:val="clear" w:color="auto" w:fill="auto"/>
                <w:vAlign w:val="center"/>
                <w:hideMark/>
              </w:tcPr>
            </w:tcPrChange>
          </w:tcPr>
          <w:p w:rsidR="009E15CC" w:rsidRPr="009E15CC" w:rsidRDefault="009E15CC" w:rsidP="009E15CC">
            <w:pPr>
              <w:spacing w:after="0" w:line="240" w:lineRule="auto"/>
              <w:jc w:val="center"/>
              <w:rPr>
                <w:ins w:id="966" w:author="Althea ArchMiller" w:date="2018-11-02T10:52:00Z"/>
                <w:rFonts w:ascii="Times New Roman" w:eastAsia="Times New Roman" w:hAnsi="Times New Roman" w:cs="Times New Roman"/>
                <w:color w:val="000000"/>
                <w:sz w:val="18"/>
                <w:szCs w:val="18"/>
              </w:rPr>
            </w:pPr>
            <w:ins w:id="967" w:author="Althea ArchMiller" w:date="2018-11-02T10:52:00Z">
              <w:r w:rsidRPr="009E15CC">
                <w:rPr>
                  <w:rFonts w:ascii="Times New Roman" w:eastAsia="Times New Roman" w:hAnsi="Times New Roman" w:cs="Times New Roman"/>
                  <w:color w:val="000000"/>
                  <w:sz w:val="18"/>
                  <w:szCs w:val="18"/>
                </w:rPr>
                <w:t>1725.21</w:t>
              </w:r>
            </w:ins>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Del="009B3BF3" w:rsidTr="00266C7F">
        <w:trPr>
          <w:del w:id="968" w:author="Althea ArchMiller" w:date="2018-11-02T11:06:00Z"/>
        </w:trPr>
        <w:tc>
          <w:tcPr>
            <w:tcW w:w="1260" w:type="dxa"/>
            <w:tcBorders>
              <w:top w:val="single" w:sz="4" w:space="0" w:color="auto"/>
            </w:tcBorders>
          </w:tcPr>
          <w:p w:rsidR="00B76BAA" w:rsidRPr="00AC7BFD" w:rsidDel="009B3BF3" w:rsidRDefault="00B76BAA" w:rsidP="00F27D39">
            <w:pPr>
              <w:autoSpaceDE w:val="0"/>
              <w:autoSpaceDN w:val="0"/>
              <w:spacing w:line="480" w:lineRule="auto"/>
              <w:rPr>
                <w:del w:id="969" w:author="Althea ArchMiller" w:date="2018-11-02T11:06:00Z"/>
                <w:rFonts w:ascii="Times New Roman" w:hAnsi="Times New Roman" w:cs="Times New Roman"/>
                <w:sz w:val="18"/>
                <w:szCs w:val="18"/>
              </w:rPr>
            </w:pPr>
            <w:del w:id="970" w:author="Althea ArchMiller" w:date="2018-11-02T11:06:00Z">
              <w:r w:rsidRPr="00AC7BFD" w:rsidDel="009B3BF3">
                <w:rPr>
                  <w:rFonts w:ascii="Times New Roman" w:hAnsi="Times New Roman" w:cs="Times New Roman"/>
                  <w:sz w:val="18"/>
                  <w:szCs w:val="18"/>
                </w:rPr>
                <w:delText>Model</w:delText>
              </w:r>
            </w:del>
          </w:p>
        </w:tc>
        <w:tc>
          <w:tcPr>
            <w:tcW w:w="1980" w:type="dxa"/>
            <w:gridSpan w:val="2"/>
            <w:tcBorders>
              <w:top w:val="single" w:sz="4" w:space="0" w:color="auto"/>
            </w:tcBorders>
          </w:tcPr>
          <w:p w:rsidR="00B76BAA" w:rsidRPr="00AC7BFD" w:rsidDel="009B3BF3" w:rsidRDefault="00B76BAA" w:rsidP="00F27D39">
            <w:pPr>
              <w:autoSpaceDE w:val="0"/>
              <w:autoSpaceDN w:val="0"/>
              <w:spacing w:line="480" w:lineRule="auto"/>
              <w:jc w:val="center"/>
              <w:rPr>
                <w:del w:id="971" w:author="Althea ArchMiller" w:date="2018-11-02T11:06:00Z"/>
                <w:rFonts w:ascii="Times New Roman" w:hAnsi="Times New Roman" w:cs="Times New Roman"/>
                <w:sz w:val="18"/>
                <w:szCs w:val="18"/>
              </w:rPr>
            </w:pPr>
            <w:del w:id="972" w:author="Althea ArchMiller" w:date="2018-11-02T11:06:00Z">
              <w:r w:rsidRPr="00AC7BFD" w:rsidDel="009B3BF3">
                <w:rPr>
                  <w:rFonts w:ascii="Times New Roman" w:hAnsi="Times New Roman" w:cs="Times New Roman"/>
                  <w:sz w:val="18"/>
                  <w:szCs w:val="18"/>
                </w:rPr>
                <w:delText>Abundance Model</w:delText>
              </w:r>
            </w:del>
          </w:p>
        </w:tc>
        <w:tc>
          <w:tcPr>
            <w:tcW w:w="1656" w:type="dxa"/>
            <w:gridSpan w:val="2"/>
            <w:tcBorders>
              <w:top w:val="single" w:sz="4" w:space="0" w:color="auto"/>
            </w:tcBorders>
          </w:tcPr>
          <w:p w:rsidR="00B76BAA" w:rsidRPr="00AC7BFD" w:rsidDel="009B3BF3" w:rsidRDefault="00B76BAA" w:rsidP="00F27D39">
            <w:pPr>
              <w:autoSpaceDE w:val="0"/>
              <w:autoSpaceDN w:val="0"/>
              <w:spacing w:line="480" w:lineRule="auto"/>
              <w:jc w:val="center"/>
              <w:rPr>
                <w:del w:id="973" w:author="Althea ArchMiller" w:date="2018-11-02T11:06:00Z"/>
                <w:rFonts w:ascii="Times New Roman" w:hAnsi="Times New Roman" w:cs="Times New Roman"/>
                <w:sz w:val="18"/>
                <w:szCs w:val="18"/>
              </w:rPr>
            </w:pPr>
            <w:del w:id="974" w:author="Althea ArchMiller" w:date="2018-11-02T11:06:00Z">
              <w:r w:rsidDel="009B3BF3">
                <w:rPr>
                  <w:rFonts w:ascii="Times New Roman" w:hAnsi="Times New Roman" w:cs="Times New Roman"/>
                  <w:sz w:val="18"/>
                  <w:szCs w:val="18"/>
                </w:rPr>
                <w:delText>Detection Model</w:delText>
              </w:r>
            </w:del>
          </w:p>
        </w:tc>
        <w:tc>
          <w:tcPr>
            <w:tcW w:w="2214" w:type="dxa"/>
            <w:gridSpan w:val="2"/>
            <w:tcBorders>
              <w:top w:val="single" w:sz="4" w:space="0" w:color="auto"/>
            </w:tcBorders>
          </w:tcPr>
          <w:p w:rsidR="00B76BAA" w:rsidRPr="00AC7BFD" w:rsidDel="009B3BF3" w:rsidRDefault="00B76BAA" w:rsidP="00F27D39">
            <w:pPr>
              <w:autoSpaceDE w:val="0"/>
              <w:autoSpaceDN w:val="0"/>
              <w:spacing w:line="480" w:lineRule="auto"/>
              <w:jc w:val="center"/>
              <w:rPr>
                <w:del w:id="975" w:author="Althea ArchMiller" w:date="2018-11-02T11:06:00Z"/>
                <w:rFonts w:ascii="Times New Roman" w:hAnsi="Times New Roman" w:cs="Times New Roman"/>
                <w:sz w:val="18"/>
                <w:szCs w:val="18"/>
              </w:rPr>
            </w:pPr>
            <w:del w:id="976" w:author="Althea ArchMiller" w:date="2018-11-02T11:06:00Z">
              <w:r w:rsidRPr="00AC7BFD" w:rsidDel="009B3BF3">
                <w:rPr>
                  <w:rFonts w:ascii="Times New Roman" w:hAnsi="Times New Roman" w:cs="Times New Roman"/>
                  <w:sz w:val="18"/>
                  <w:szCs w:val="18"/>
                </w:rPr>
                <w:delText>Dynamics</w:delText>
              </w:r>
            </w:del>
          </w:p>
        </w:tc>
        <w:tc>
          <w:tcPr>
            <w:tcW w:w="672" w:type="dxa"/>
            <w:tcBorders>
              <w:top w:val="single" w:sz="4" w:space="0" w:color="auto"/>
            </w:tcBorders>
          </w:tcPr>
          <w:p w:rsidR="00B76BAA" w:rsidRPr="00AC7BFD" w:rsidDel="009B3BF3" w:rsidRDefault="00B76BAA" w:rsidP="00F27D39">
            <w:pPr>
              <w:autoSpaceDE w:val="0"/>
              <w:autoSpaceDN w:val="0"/>
              <w:spacing w:line="480" w:lineRule="auto"/>
              <w:jc w:val="center"/>
              <w:rPr>
                <w:del w:id="977" w:author="Althea ArchMiller" w:date="2018-11-02T11:06:00Z"/>
                <w:rFonts w:ascii="Times New Roman" w:hAnsi="Times New Roman" w:cs="Times New Roman"/>
                <w:sz w:val="18"/>
                <w:szCs w:val="18"/>
              </w:rPr>
            </w:pPr>
            <w:del w:id="978" w:author="Althea ArchMiller" w:date="2018-11-02T11:06:00Z">
              <w:r w:rsidRPr="00AC7BFD" w:rsidDel="009B3BF3">
                <w:rPr>
                  <w:rFonts w:ascii="Times New Roman" w:hAnsi="Times New Roman" w:cs="Times New Roman"/>
                  <w:sz w:val="18"/>
                  <w:szCs w:val="18"/>
                </w:rPr>
                <w:delText>AIC</w:delText>
              </w:r>
            </w:del>
          </w:p>
        </w:tc>
      </w:tr>
      <w:tr w:rsidR="00B76BAA" w:rsidRPr="00AC7BFD" w:rsidDel="009B3BF3" w:rsidTr="003B3A50">
        <w:trPr>
          <w:del w:id="979" w:author="Althea ArchMiller" w:date="2018-11-02T11:06:00Z"/>
        </w:trPr>
        <w:tc>
          <w:tcPr>
            <w:tcW w:w="1260" w:type="dxa"/>
            <w:tcBorders>
              <w:bottom w:val="single" w:sz="4" w:space="0" w:color="auto"/>
            </w:tcBorders>
          </w:tcPr>
          <w:p w:rsidR="00B76BAA" w:rsidRPr="00AC7BFD" w:rsidDel="009B3BF3" w:rsidRDefault="00B76BAA" w:rsidP="00F27D39">
            <w:pPr>
              <w:autoSpaceDE w:val="0"/>
              <w:autoSpaceDN w:val="0"/>
              <w:spacing w:line="480" w:lineRule="auto"/>
              <w:rPr>
                <w:del w:id="980" w:author="Althea ArchMiller" w:date="2018-11-02T11:06:00Z"/>
                <w:rFonts w:ascii="Times New Roman" w:hAnsi="Times New Roman" w:cs="Times New Roman"/>
                <w:sz w:val="18"/>
                <w:szCs w:val="18"/>
              </w:rPr>
            </w:pPr>
          </w:p>
        </w:tc>
        <w:tc>
          <w:tcPr>
            <w:tcW w:w="990" w:type="dxa"/>
            <w:tcBorders>
              <w:bottom w:val="single" w:sz="4" w:space="0" w:color="auto"/>
            </w:tcBorders>
          </w:tcPr>
          <w:p w:rsidR="00B76BAA" w:rsidRPr="00AC7BFD" w:rsidDel="009B3BF3" w:rsidRDefault="00B76BAA" w:rsidP="00F27D39">
            <w:pPr>
              <w:autoSpaceDE w:val="0"/>
              <w:autoSpaceDN w:val="0"/>
              <w:spacing w:line="480" w:lineRule="auto"/>
              <w:jc w:val="center"/>
              <w:rPr>
                <w:del w:id="981" w:author="Althea ArchMiller" w:date="2018-11-02T11:06:00Z"/>
                <w:rFonts w:ascii="Times New Roman" w:hAnsi="Times New Roman" w:cs="Times New Roman"/>
                <w:sz w:val="18"/>
                <w:szCs w:val="18"/>
              </w:rPr>
            </w:pPr>
            <w:del w:id="982" w:author="Althea ArchMiller" w:date="2018-11-02T11:06:00Z">
              <w:r w:rsidRPr="00AC7BFD" w:rsidDel="009B3BF3">
                <w:rPr>
                  <w:rFonts w:ascii="Times New Roman" w:hAnsi="Times New Roman" w:cs="Times New Roman"/>
                  <w:sz w:val="18"/>
                  <w:szCs w:val="18"/>
                </w:rPr>
                <w:delText>B0lambda</w:delText>
              </w:r>
            </w:del>
          </w:p>
        </w:tc>
        <w:tc>
          <w:tcPr>
            <w:tcW w:w="990" w:type="dxa"/>
            <w:tcBorders>
              <w:bottom w:val="single" w:sz="4" w:space="0" w:color="auto"/>
            </w:tcBorders>
          </w:tcPr>
          <w:p w:rsidR="00B76BAA" w:rsidRPr="00AC7BFD" w:rsidDel="009B3BF3" w:rsidRDefault="00B76BAA" w:rsidP="00F27D39">
            <w:pPr>
              <w:autoSpaceDE w:val="0"/>
              <w:autoSpaceDN w:val="0"/>
              <w:spacing w:line="480" w:lineRule="auto"/>
              <w:jc w:val="center"/>
              <w:rPr>
                <w:del w:id="983" w:author="Althea ArchMiller" w:date="2018-11-02T11:06:00Z"/>
                <w:rFonts w:ascii="Times New Roman" w:hAnsi="Times New Roman" w:cs="Times New Roman"/>
                <w:sz w:val="18"/>
                <w:szCs w:val="18"/>
              </w:rPr>
            </w:pPr>
            <w:del w:id="984" w:author="Althea ArchMiller" w:date="2018-11-02T11:06:00Z">
              <w:r w:rsidRPr="00AC7BFD" w:rsidDel="009B3BF3">
                <w:rPr>
                  <w:rFonts w:ascii="Times New Roman" w:hAnsi="Times New Roman" w:cs="Times New Roman"/>
                  <w:sz w:val="18"/>
                  <w:szCs w:val="18"/>
                </w:rPr>
                <w:delText>B1lambda</w:delText>
              </w:r>
            </w:del>
          </w:p>
        </w:tc>
        <w:tc>
          <w:tcPr>
            <w:tcW w:w="1620" w:type="dxa"/>
            <w:tcBorders>
              <w:bottom w:val="single" w:sz="4" w:space="0" w:color="auto"/>
            </w:tcBorders>
          </w:tcPr>
          <w:p w:rsidR="00B76BAA" w:rsidRPr="00AC7BFD" w:rsidDel="009B3BF3" w:rsidRDefault="00B76BAA" w:rsidP="00F27D39">
            <w:pPr>
              <w:autoSpaceDE w:val="0"/>
              <w:autoSpaceDN w:val="0"/>
              <w:spacing w:line="480" w:lineRule="auto"/>
              <w:jc w:val="center"/>
              <w:rPr>
                <w:del w:id="985" w:author="Althea ArchMiller" w:date="2018-11-02T11:06:00Z"/>
                <w:rFonts w:ascii="Times New Roman" w:hAnsi="Times New Roman" w:cs="Times New Roman"/>
                <w:sz w:val="18"/>
                <w:szCs w:val="18"/>
              </w:rPr>
            </w:pPr>
            <w:del w:id="986" w:author="Althea ArchMiller" w:date="2018-11-02T11:06:00Z">
              <w:r w:rsidDel="009B3BF3">
                <w:rPr>
                  <w:rFonts w:ascii="Times New Roman" w:hAnsi="Times New Roman" w:cs="Times New Roman"/>
                  <w:sz w:val="18"/>
                  <w:szCs w:val="18"/>
                </w:rPr>
                <w:delText>B0p</w:delText>
              </w:r>
            </w:del>
          </w:p>
        </w:tc>
        <w:tc>
          <w:tcPr>
            <w:tcW w:w="36" w:type="dxa"/>
            <w:tcBorders>
              <w:bottom w:val="single" w:sz="4" w:space="0" w:color="auto"/>
            </w:tcBorders>
          </w:tcPr>
          <w:p w:rsidR="00B76BAA" w:rsidRPr="00AC7BFD" w:rsidDel="009B3BF3" w:rsidRDefault="00B76BAA" w:rsidP="00F27D39">
            <w:pPr>
              <w:autoSpaceDE w:val="0"/>
              <w:autoSpaceDN w:val="0"/>
              <w:spacing w:line="480" w:lineRule="auto"/>
              <w:jc w:val="center"/>
              <w:rPr>
                <w:del w:id="987" w:author="Althea ArchMiller" w:date="2018-11-02T11:06:00Z"/>
                <w:rFonts w:ascii="Times New Roman" w:hAnsi="Times New Roman" w:cs="Times New Roman"/>
                <w:sz w:val="18"/>
                <w:szCs w:val="18"/>
              </w:rPr>
            </w:pPr>
          </w:p>
        </w:tc>
        <w:tc>
          <w:tcPr>
            <w:tcW w:w="945" w:type="dxa"/>
            <w:tcBorders>
              <w:bottom w:val="single" w:sz="4" w:space="0" w:color="auto"/>
            </w:tcBorders>
          </w:tcPr>
          <w:p w:rsidR="00B76BAA" w:rsidRPr="00AC7BFD" w:rsidDel="009B3BF3" w:rsidRDefault="00B65A3D" w:rsidP="00F27D39">
            <w:pPr>
              <w:autoSpaceDE w:val="0"/>
              <w:autoSpaceDN w:val="0"/>
              <w:spacing w:line="480" w:lineRule="auto"/>
              <w:jc w:val="center"/>
              <w:rPr>
                <w:del w:id="988" w:author="Althea ArchMiller" w:date="2018-11-02T11:06:00Z"/>
                <w:rFonts w:ascii="Times New Roman" w:hAnsi="Times New Roman" w:cs="Times New Roman"/>
                <w:sz w:val="18"/>
                <w:szCs w:val="18"/>
              </w:rPr>
            </w:pPr>
            <w:del w:id="989" w:author="Althea ArchMiller" w:date="2018-11-02T11:06:00Z">
              <w:r w:rsidDel="009B3BF3">
                <w:rPr>
                  <w:rFonts w:ascii="Times New Roman" w:hAnsi="Times New Roman" w:cs="Times New Roman"/>
                  <w:sz w:val="18"/>
                  <w:szCs w:val="18"/>
                </w:rPr>
                <w:delText>Survival</w:delText>
              </w:r>
            </w:del>
          </w:p>
        </w:tc>
        <w:tc>
          <w:tcPr>
            <w:tcW w:w="1269" w:type="dxa"/>
            <w:tcBorders>
              <w:bottom w:val="single" w:sz="4" w:space="0" w:color="auto"/>
            </w:tcBorders>
          </w:tcPr>
          <w:p w:rsidR="00B76BAA" w:rsidRPr="00AC7BFD" w:rsidDel="009B3BF3" w:rsidRDefault="00B65A3D" w:rsidP="00F27D39">
            <w:pPr>
              <w:autoSpaceDE w:val="0"/>
              <w:autoSpaceDN w:val="0"/>
              <w:spacing w:line="480" w:lineRule="auto"/>
              <w:jc w:val="center"/>
              <w:rPr>
                <w:del w:id="990" w:author="Althea ArchMiller" w:date="2018-11-02T11:06:00Z"/>
                <w:rFonts w:ascii="Times New Roman" w:hAnsi="Times New Roman" w:cs="Times New Roman"/>
                <w:sz w:val="18"/>
                <w:szCs w:val="18"/>
              </w:rPr>
            </w:pPr>
            <w:del w:id="991" w:author="Althea ArchMiller" w:date="2018-11-02T11:06:00Z">
              <w:r w:rsidDel="009B3BF3">
                <w:rPr>
                  <w:rFonts w:ascii="Times New Roman" w:hAnsi="Times New Roman" w:cs="Times New Roman"/>
                  <w:sz w:val="18"/>
                  <w:szCs w:val="18"/>
                </w:rPr>
                <w:delText>Recruitment</w:delText>
              </w:r>
            </w:del>
          </w:p>
        </w:tc>
        <w:tc>
          <w:tcPr>
            <w:tcW w:w="672" w:type="dxa"/>
            <w:tcBorders>
              <w:bottom w:val="single" w:sz="4" w:space="0" w:color="auto"/>
            </w:tcBorders>
          </w:tcPr>
          <w:p w:rsidR="00B76BAA" w:rsidRPr="00AC7BFD" w:rsidDel="009B3BF3" w:rsidRDefault="00B76BAA" w:rsidP="00F27D39">
            <w:pPr>
              <w:autoSpaceDE w:val="0"/>
              <w:autoSpaceDN w:val="0"/>
              <w:spacing w:line="480" w:lineRule="auto"/>
              <w:rPr>
                <w:del w:id="992" w:author="Althea ArchMiller" w:date="2018-11-02T11:06:00Z"/>
                <w:rFonts w:ascii="Times New Roman" w:hAnsi="Times New Roman" w:cs="Times New Roman"/>
                <w:sz w:val="18"/>
                <w:szCs w:val="18"/>
              </w:rPr>
            </w:pPr>
          </w:p>
        </w:tc>
      </w:tr>
      <w:tr w:rsidR="00B76BAA" w:rsidRPr="00AC7BFD" w:rsidDel="009B3BF3" w:rsidTr="003B3A50">
        <w:trPr>
          <w:del w:id="993" w:author="Althea ArchMiller" w:date="2018-11-02T11:06:00Z"/>
        </w:trPr>
        <w:tc>
          <w:tcPr>
            <w:tcW w:w="1260" w:type="dxa"/>
            <w:tcBorders>
              <w:top w:val="single" w:sz="4" w:space="0" w:color="auto"/>
            </w:tcBorders>
          </w:tcPr>
          <w:p w:rsidR="00B76BAA" w:rsidRPr="00526FC0" w:rsidDel="009B3BF3" w:rsidRDefault="00526FC0" w:rsidP="00F27D39">
            <w:pPr>
              <w:autoSpaceDE w:val="0"/>
              <w:autoSpaceDN w:val="0"/>
              <w:spacing w:line="480" w:lineRule="auto"/>
              <w:rPr>
                <w:del w:id="994" w:author="Althea ArchMiller" w:date="2018-11-02T11:06:00Z"/>
                <w:rFonts w:ascii="Times New Roman" w:hAnsi="Times New Roman" w:cs="Times New Roman"/>
                <w:i/>
                <w:sz w:val="18"/>
                <w:szCs w:val="18"/>
              </w:rPr>
            </w:pPr>
            <w:del w:id="995" w:author="Althea ArchMiller" w:date="2018-11-02T11:06:00Z">
              <w:r w:rsidRPr="00526FC0" w:rsidDel="009B3BF3">
                <w:rPr>
                  <w:rFonts w:ascii="Times New Roman" w:hAnsi="Times New Roman" w:cs="Times New Roman"/>
                  <w:i/>
                  <w:sz w:val="18"/>
                  <w:szCs w:val="18"/>
                </w:rPr>
                <w:delText>Liatris</w:delText>
              </w:r>
            </w:del>
          </w:p>
        </w:tc>
        <w:tc>
          <w:tcPr>
            <w:tcW w:w="990" w:type="dxa"/>
            <w:tcBorders>
              <w:top w:val="single" w:sz="4" w:space="0" w:color="auto"/>
            </w:tcBorders>
          </w:tcPr>
          <w:p w:rsidR="00B76BAA" w:rsidRPr="00C46183" w:rsidDel="009B3BF3" w:rsidRDefault="00526FC0" w:rsidP="00F27D39">
            <w:pPr>
              <w:autoSpaceDE w:val="0"/>
              <w:autoSpaceDN w:val="0"/>
              <w:spacing w:line="480" w:lineRule="auto"/>
              <w:jc w:val="center"/>
              <w:rPr>
                <w:del w:id="996" w:author="Althea ArchMiller" w:date="2018-11-02T11:06:00Z"/>
                <w:rFonts w:ascii="Times New Roman" w:hAnsi="Times New Roman" w:cs="Times New Roman"/>
                <w:sz w:val="18"/>
                <w:szCs w:val="18"/>
              </w:rPr>
            </w:pPr>
            <w:del w:id="997" w:author="Althea ArchMiller" w:date="2018-11-02T11:06:00Z">
              <w:r w:rsidRPr="00C46183" w:rsidDel="009B3BF3">
                <w:rPr>
                  <w:rFonts w:ascii="Times New Roman" w:hAnsi="Times New Roman" w:cs="Times New Roman"/>
                  <w:sz w:val="18"/>
                  <w:szCs w:val="18"/>
                </w:rPr>
                <w:delText>-1.12</w:delText>
              </w:r>
            </w:del>
          </w:p>
          <w:p w:rsidR="00B76BAA" w:rsidRPr="00C46183" w:rsidDel="009B3BF3" w:rsidRDefault="00B76BAA" w:rsidP="00F27D39">
            <w:pPr>
              <w:autoSpaceDE w:val="0"/>
              <w:autoSpaceDN w:val="0"/>
              <w:spacing w:line="480" w:lineRule="auto"/>
              <w:jc w:val="center"/>
              <w:rPr>
                <w:del w:id="998" w:author="Althea ArchMiller" w:date="2018-11-02T11:06:00Z"/>
                <w:rFonts w:ascii="Times New Roman" w:hAnsi="Times New Roman" w:cs="Times New Roman"/>
                <w:sz w:val="18"/>
                <w:szCs w:val="18"/>
              </w:rPr>
            </w:pPr>
            <w:del w:id="999" w:author="Althea ArchMiller" w:date="2018-11-02T11:06:00Z">
              <w:r w:rsidRPr="00C46183" w:rsidDel="009B3BF3">
                <w:rPr>
                  <w:rFonts w:ascii="Times New Roman" w:hAnsi="Times New Roman" w:cs="Times New Roman"/>
                  <w:sz w:val="18"/>
                  <w:szCs w:val="18"/>
                </w:rPr>
                <w:delText>(</w:delText>
              </w:r>
              <w:r w:rsidR="00526FC0" w:rsidRPr="00C46183" w:rsidDel="009B3BF3">
                <w:rPr>
                  <w:rFonts w:ascii="Times New Roman" w:hAnsi="Times New Roman" w:cs="Times New Roman"/>
                  <w:sz w:val="18"/>
                  <w:szCs w:val="18"/>
                </w:rPr>
                <w:delText>-1.94,-0.31</w:delText>
              </w:r>
              <w:r w:rsidRPr="00C46183" w:rsidDel="009B3BF3">
                <w:rPr>
                  <w:rFonts w:ascii="Times New Roman" w:hAnsi="Times New Roman" w:cs="Times New Roman"/>
                  <w:sz w:val="18"/>
                  <w:szCs w:val="18"/>
                </w:rPr>
                <w:delText>)</w:delText>
              </w:r>
            </w:del>
          </w:p>
        </w:tc>
        <w:tc>
          <w:tcPr>
            <w:tcW w:w="990" w:type="dxa"/>
            <w:tcBorders>
              <w:top w:val="single" w:sz="4" w:space="0" w:color="auto"/>
            </w:tcBorders>
          </w:tcPr>
          <w:p w:rsidR="00B76BAA" w:rsidRPr="00D92C51" w:rsidDel="009B3BF3" w:rsidRDefault="00526FC0" w:rsidP="00F27D39">
            <w:pPr>
              <w:autoSpaceDE w:val="0"/>
              <w:autoSpaceDN w:val="0"/>
              <w:spacing w:line="480" w:lineRule="auto"/>
              <w:jc w:val="center"/>
              <w:rPr>
                <w:del w:id="1000" w:author="Althea ArchMiller" w:date="2018-11-02T11:06:00Z"/>
                <w:rFonts w:ascii="Times New Roman" w:hAnsi="Times New Roman" w:cs="Times New Roman"/>
                <w:b/>
                <w:sz w:val="18"/>
                <w:szCs w:val="18"/>
              </w:rPr>
            </w:pPr>
            <w:del w:id="1001" w:author="Althea ArchMiller" w:date="2018-11-02T11:06:00Z">
              <w:r w:rsidRPr="00D92C51" w:rsidDel="009B3BF3">
                <w:rPr>
                  <w:rFonts w:ascii="Times New Roman" w:hAnsi="Times New Roman" w:cs="Times New Roman"/>
                  <w:b/>
                  <w:sz w:val="18"/>
                  <w:szCs w:val="18"/>
                </w:rPr>
                <w:delText>1.84</w:delText>
              </w:r>
            </w:del>
          </w:p>
          <w:p w:rsidR="00B76BAA" w:rsidRPr="00D92C51" w:rsidDel="009B3BF3" w:rsidRDefault="00B76BAA" w:rsidP="00F27D39">
            <w:pPr>
              <w:autoSpaceDE w:val="0"/>
              <w:autoSpaceDN w:val="0"/>
              <w:spacing w:line="480" w:lineRule="auto"/>
              <w:jc w:val="center"/>
              <w:rPr>
                <w:del w:id="1002" w:author="Althea ArchMiller" w:date="2018-11-02T11:06:00Z"/>
                <w:rFonts w:ascii="Times New Roman" w:hAnsi="Times New Roman" w:cs="Times New Roman"/>
                <w:b/>
                <w:sz w:val="18"/>
                <w:szCs w:val="18"/>
              </w:rPr>
            </w:pPr>
            <w:del w:id="1003" w:author="Althea ArchMiller" w:date="2018-11-02T11:06:00Z">
              <w:r w:rsidRPr="00D92C51" w:rsidDel="009B3BF3">
                <w:rPr>
                  <w:rFonts w:ascii="Times New Roman" w:hAnsi="Times New Roman" w:cs="Times New Roman"/>
                  <w:b/>
                  <w:sz w:val="18"/>
                  <w:szCs w:val="18"/>
                </w:rPr>
                <w:delText>(</w:delText>
              </w:r>
              <w:r w:rsidR="00526FC0" w:rsidRPr="00D92C51" w:rsidDel="009B3BF3">
                <w:rPr>
                  <w:rFonts w:ascii="Times New Roman" w:hAnsi="Times New Roman" w:cs="Times New Roman"/>
                  <w:b/>
                  <w:sz w:val="18"/>
                  <w:szCs w:val="18"/>
                </w:rPr>
                <w:delText>0.94,2.73</w:delText>
              </w:r>
              <w:r w:rsidRPr="00D92C51" w:rsidDel="009B3BF3">
                <w:rPr>
                  <w:rFonts w:ascii="Times New Roman" w:hAnsi="Times New Roman" w:cs="Times New Roman"/>
                  <w:b/>
                  <w:sz w:val="18"/>
                  <w:szCs w:val="18"/>
                </w:rPr>
                <w:delText>)</w:delText>
              </w:r>
            </w:del>
          </w:p>
        </w:tc>
        <w:tc>
          <w:tcPr>
            <w:tcW w:w="1620" w:type="dxa"/>
            <w:tcBorders>
              <w:top w:val="single" w:sz="4" w:space="0" w:color="auto"/>
            </w:tcBorders>
          </w:tcPr>
          <w:p w:rsidR="00B76BAA" w:rsidRPr="00C46183" w:rsidDel="009B3BF3" w:rsidRDefault="00526FC0" w:rsidP="00F27D39">
            <w:pPr>
              <w:autoSpaceDE w:val="0"/>
              <w:autoSpaceDN w:val="0"/>
              <w:spacing w:line="480" w:lineRule="auto"/>
              <w:jc w:val="center"/>
              <w:rPr>
                <w:del w:id="1004" w:author="Althea ArchMiller" w:date="2018-11-02T11:06:00Z"/>
                <w:rFonts w:ascii="Times New Roman" w:hAnsi="Times New Roman" w:cs="Times New Roman"/>
                <w:sz w:val="18"/>
                <w:szCs w:val="18"/>
              </w:rPr>
            </w:pPr>
            <w:del w:id="1005" w:author="Althea ArchMiller" w:date="2018-11-02T11:06:00Z">
              <w:r w:rsidRPr="00C46183" w:rsidDel="009B3BF3">
                <w:rPr>
                  <w:rFonts w:ascii="Times New Roman" w:hAnsi="Times New Roman" w:cs="Times New Roman"/>
                  <w:sz w:val="18"/>
                  <w:szCs w:val="18"/>
                </w:rPr>
                <w:delText>-1.98</w:delText>
              </w:r>
            </w:del>
          </w:p>
          <w:p w:rsidR="00B76BAA" w:rsidRPr="00C46183" w:rsidDel="009B3BF3" w:rsidRDefault="00B76BAA" w:rsidP="00F27D39">
            <w:pPr>
              <w:autoSpaceDE w:val="0"/>
              <w:autoSpaceDN w:val="0"/>
              <w:spacing w:line="480" w:lineRule="auto"/>
              <w:jc w:val="center"/>
              <w:rPr>
                <w:del w:id="1006" w:author="Althea ArchMiller" w:date="2018-11-02T11:06:00Z"/>
                <w:rFonts w:ascii="Times New Roman" w:hAnsi="Times New Roman" w:cs="Times New Roman"/>
                <w:sz w:val="18"/>
                <w:szCs w:val="18"/>
              </w:rPr>
            </w:pPr>
            <w:del w:id="1007" w:author="Althea ArchMiller" w:date="2018-11-02T11:06:00Z">
              <w:r w:rsidRPr="00C46183" w:rsidDel="009B3BF3">
                <w:rPr>
                  <w:rFonts w:ascii="Times New Roman" w:hAnsi="Times New Roman" w:cs="Times New Roman"/>
                  <w:sz w:val="18"/>
                  <w:szCs w:val="18"/>
                </w:rPr>
                <w:delText>(</w:delText>
              </w:r>
              <w:r w:rsidR="00526FC0" w:rsidRPr="00C46183" w:rsidDel="009B3BF3">
                <w:rPr>
                  <w:rFonts w:ascii="Times New Roman" w:hAnsi="Times New Roman" w:cs="Times New Roman"/>
                  <w:sz w:val="18"/>
                  <w:szCs w:val="18"/>
                </w:rPr>
                <w:delText>-2.34-1.62</w:delText>
              </w:r>
              <w:r w:rsidRPr="00C46183" w:rsidDel="009B3BF3">
                <w:rPr>
                  <w:rFonts w:ascii="Times New Roman" w:hAnsi="Times New Roman" w:cs="Times New Roman"/>
                  <w:sz w:val="18"/>
                  <w:szCs w:val="18"/>
                </w:rPr>
                <w:delText>)</w:delText>
              </w:r>
            </w:del>
          </w:p>
        </w:tc>
        <w:tc>
          <w:tcPr>
            <w:tcW w:w="36" w:type="dxa"/>
            <w:tcBorders>
              <w:top w:val="single" w:sz="4" w:space="0" w:color="auto"/>
            </w:tcBorders>
          </w:tcPr>
          <w:p w:rsidR="00B76BAA" w:rsidRPr="00526FC0" w:rsidDel="009B3BF3" w:rsidRDefault="00B76BAA" w:rsidP="00F27D39">
            <w:pPr>
              <w:autoSpaceDE w:val="0"/>
              <w:autoSpaceDN w:val="0"/>
              <w:spacing w:line="480" w:lineRule="auto"/>
              <w:jc w:val="center"/>
              <w:rPr>
                <w:del w:id="1008" w:author="Althea ArchMiller" w:date="2018-11-02T11:06:00Z"/>
                <w:rFonts w:ascii="Times New Roman" w:hAnsi="Times New Roman" w:cs="Times New Roman"/>
                <w:sz w:val="18"/>
                <w:szCs w:val="18"/>
              </w:rPr>
            </w:pPr>
          </w:p>
        </w:tc>
        <w:tc>
          <w:tcPr>
            <w:tcW w:w="945" w:type="dxa"/>
            <w:tcBorders>
              <w:top w:val="single" w:sz="4" w:space="0" w:color="auto"/>
            </w:tcBorders>
          </w:tcPr>
          <w:p w:rsidR="00B76BAA" w:rsidRPr="00C46183" w:rsidDel="009B3BF3" w:rsidRDefault="00526FC0" w:rsidP="00F27D39">
            <w:pPr>
              <w:autoSpaceDE w:val="0"/>
              <w:autoSpaceDN w:val="0"/>
              <w:spacing w:line="480" w:lineRule="auto"/>
              <w:jc w:val="center"/>
              <w:rPr>
                <w:del w:id="1009" w:author="Althea ArchMiller" w:date="2018-11-02T11:06:00Z"/>
                <w:rFonts w:ascii="Times New Roman" w:hAnsi="Times New Roman" w:cs="Times New Roman"/>
                <w:sz w:val="18"/>
                <w:szCs w:val="18"/>
              </w:rPr>
            </w:pPr>
            <w:del w:id="1010" w:author="Althea ArchMiller" w:date="2018-11-02T11:06:00Z">
              <w:r w:rsidRPr="00C46183" w:rsidDel="009B3BF3">
                <w:rPr>
                  <w:rFonts w:ascii="Times New Roman" w:hAnsi="Times New Roman" w:cs="Times New Roman"/>
                  <w:sz w:val="18"/>
                  <w:szCs w:val="18"/>
                </w:rPr>
                <w:delText>-1.47</w:delText>
              </w:r>
            </w:del>
          </w:p>
          <w:p w:rsidR="00B76BAA" w:rsidRPr="00C46183" w:rsidDel="009B3BF3" w:rsidRDefault="00B76BAA" w:rsidP="00F27D39">
            <w:pPr>
              <w:autoSpaceDE w:val="0"/>
              <w:autoSpaceDN w:val="0"/>
              <w:spacing w:line="480" w:lineRule="auto"/>
              <w:jc w:val="center"/>
              <w:rPr>
                <w:del w:id="1011" w:author="Althea ArchMiller" w:date="2018-11-02T11:06:00Z"/>
                <w:rFonts w:ascii="Times New Roman" w:hAnsi="Times New Roman" w:cs="Times New Roman"/>
                <w:sz w:val="18"/>
                <w:szCs w:val="18"/>
              </w:rPr>
            </w:pPr>
            <w:del w:id="1012" w:author="Althea ArchMiller" w:date="2018-11-02T11:06:00Z">
              <w:r w:rsidRPr="00C46183" w:rsidDel="009B3BF3">
                <w:rPr>
                  <w:rFonts w:ascii="Times New Roman" w:hAnsi="Times New Roman" w:cs="Times New Roman"/>
                  <w:sz w:val="18"/>
                  <w:szCs w:val="18"/>
                </w:rPr>
                <w:delText>(</w:delText>
              </w:r>
              <w:r w:rsidR="00526FC0" w:rsidRPr="00C46183" w:rsidDel="009B3BF3">
                <w:rPr>
                  <w:rFonts w:ascii="Times New Roman" w:hAnsi="Times New Roman" w:cs="Times New Roman"/>
                  <w:sz w:val="18"/>
                  <w:szCs w:val="18"/>
                </w:rPr>
                <w:delText>-2.24,-0.70</w:delText>
              </w:r>
              <w:r w:rsidRPr="00C46183" w:rsidDel="009B3BF3">
                <w:rPr>
                  <w:rFonts w:ascii="Times New Roman" w:hAnsi="Times New Roman" w:cs="Times New Roman"/>
                  <w:sz w:val="18"/>
                  <w:szCs w:val="18"/>
                </w:rPr>
                <w:delText>)</w:delText>
              </w:r>
            </w:del>
          </w:p>
        </w:tc>
        <w:tc>
          <w:tcPr>
            <w:tcW w:w="1269" w:type="dxa"/>
            <w:tcBorders>
              <w:top w:val="single" w:sz="4" w:space="0" w:color="auto"/>
            </w:tcBorders>
          </w:tcPr>
          <w:p w:rsidR="00B76BAA" w:rsidRPr="00526FC0" w:rsidDel="009B3BF3" w:rsidRDefault="00526FC0" w:rsidP="00F27D39">
            <w:pPr>
              <w:autoSpaceDE w:val="0"/>
              <w:autoSpaceDN w:val="0"/>
              <w:spacing w:line="480" w:lineRule="auto"/>
              <w:jc w:val="center"/>
              <w:rPr>
                <w:del w:id="1013" w:author="Althea ArchMiller" w:date="2018-11-02T11:06:00Z"/>
                <w:rFonts w:ascii="Times New Roman" w:hAnsi="Times New Roman" w:cs="Times New Roman"/>
                <w:sz w:val="18"/>
                <w:szCs w:val="18"/>
              </w:rPr>
            </w:pPr>
            <w:del w:id="1014" w:author="Althea ArchMiller" w:date="2018-11-02T11:06:00Z">
              <w:r w:rsidDel="009B3BF3">
                <w:rPr>
                  <w:rFonts w:ascii="Times New Roman" w:hAnsi="Times New Roman" w:cs="Times New Roman"/>
                  <w:sz w:val="18"/>
                  <w:szCs w:val="18"/>
                </w:rPr>
                <w:delText>-11.23</w:delText>
              </w:r>
            </w:del>
          </w:p>
          <w:p w:rsidR="00B76BAA" w:rsidRPr="00526FC0" w:rsidDel="009B3BF3" w:rsidRDefault="00B76BAA" w:rsidP="00F27D39">
            <w:pPr>
              <w:autoSpaceDE w:val="0"/>
              <w:autoSpaceDN w:val="0"/>
              <w:spacing w:line="480" w:lineRule="auto"/>
              <w:jc w:val="center"/>
              <w:rPr>
                <w:del w:id="1015" w:author="Althea ArchMiller" w:date="2018-11-02T11:06:00Z"/>
                <w:rFonts w:ascii="Times New Roman" w:hAnsi="Times New Roman" w:cs="Times New Roman"/>
                <w:sz w:val="18"/>
                <w:szCs w:val="18"/>
              </w:rPr>
            </w:pPr>
            <w:del w:id="1016" w:author="Althea ArchMiller" w:date="2018-11-02T11:06:00Z">
              <w:r w:rsidRPr="00526FC0" w:rsidDel="009B3BF3">
                <w:rPr>
                  <w:rFonts w:ascii="Times New Roman" w:hAnsi="Times New Roman" w:cs="Times New Roman"/>
                  <w:sz w:val="18"/>
                  <w:szCs w:val="18"/>
                </w:rPr>
                <w:delText>(</w:delText>
              </w:r>
              <w:r w:rsidR="00526FC0" w:rsidDel="009B3BF3">
                <w:rPr>
                  <w:rFonts w:ascii="Times New Roman" w:hAnsi="Times New Roman" w:cs="Times New Roman"/>
                  <w:sz w:val="18"/>
                  <w:szCs w:val="18"/>
                </w:rPr>
                <w:delText>-92.19,69.73</w:delText>
              </w:r>
              <w:r w:rsidRPr="00526FC0" w:rsidDel="009B3BF3">
                <w:rPr>
                  <w:rFonts w:ascii="Times New Roman" w:hAnsi="Times New Roman" w:cs="Times New Roman"/>
                  <w:sz w:val="18"/>
                  <w:szCs w:val="18"/>
                </w:rPr>
                <w:delText>)</w:delText>
              </w:r>
            </w:del>
          </w:p>
        </w:tc>
        <w:tc>
          <w:tcPr>
            <w:tcW w:w="672" w:type="dxa"/>
            <w:tcBorders>
              <w:top w:val="single" w:sz="4" w:space="0" w:color="auto"/>
            </w:tcBorders>
          </w:tcPr>
          <w:p w:rsidR="00B76BAA" w:rsidRPr="00526FC0" w:rsidDel="009B3BF3" w:rsidRDefault="00526FC0" w:rsidP="00F27D39">
            <w:pPr>
              <w:autoSpaceDE w:val="0"/>
              <w:autoSpaceDN w:val="0"/>
              <w:spacing w:line="480" w:lineRule="auto"/>
              <w:jc w:val="center"/>
              <w:rPr>
                <w:del w:id="1017" w:author="Althea ArchMiller" w:date="2018-11-02T11:06:00Z"/>
                <w:rFonts w:ascii="Times New Roman" w:hAnsi="Times New Roman" w:cs="Times New Roman"/>
                <w:sz w:val="18"/>
                <w:szCs w:val="18"/>
              </w:rPr>
            </w:pPr>
            <w:del w:id="1018" w:author="Althea ArchMiller" w:date="2018-11-02T11:06:00Z">
              <w:r w:rsidDel="009B3BF3">
                <w:rPr>
                  <w:rFonts w:ascii="Times New Roman" w:hAnsi="Times New Roman" w:cs="Times New Roman"/>
                  <w:sz w:val="18"/>
                  <w:szCs w:val="18"/>
                </w:rPr>
                <w:delText>207.71</w:delText>
              </w:r>
            </w:del>
          </w:p>
        </w:tc>
      </w:tr>
      <w:tr w:rsidR="00B76BAA" w:rsidRPr="00AC7BFD" w:rsidDel="009B3BF3" w:rsidTr="003B3A50">
        <w:trPr>
          <w:del w:id="1019" w:author="Althea ArchMiller" w:date="2018-11-02T11:06:00Z"/>
        </w:trPr>
        <w:tc>
          <w:tcPr>
            <w:tcW w:w="1260" w:type="dxa"/>
          </w:tcPr>
          <w:p w:rsidR="00B76BAA" w:rsidRPr="00AC7BFD" w:rsidDel="009B3BF3" w:rsidRDefault="00526FC0" w:rsidP="00F27D39">
            <w:pPr>
              <w:autoSpaceDE w:val="0"/>
              <w:autoSpaceDN w:val="0"/>
              <w:spacing w:line="480" w:lineRule="auto"/>
              <w:rPr>
                <w:del w:id="1020" w:author="Althea ArchMiller" w:date="2018-11-02T11:06:00Z"/>
                <w:rFonts w:ascii="Times New Roman" w:hAnsi="Times New Roman" w:cs="Times New Roman"/>
                <w:sz w:val="18"/>
                <w:szCs w:val="18"/>
              </w:rPr>
            </w:pPr>
            <w:del w:id="1021" w:author="Althea ArchMiller" w:date="2018-11-02T11:06:00Z">
              <w:r w:rsidDel="009B3BF3">
                <w:rPr>
                  <w:rFonts w:ascii="Times New Roman" w:hAnsi="Times New Roman" w:cs="Times New Roman"/>
                  <w:sz w:val="18"/>
                  <w:szCs w:val="18"/>
                </w:rPr>
                <w:delText>Disturbance</w:delText>
              </w:r>
            </w:del>
          </w:p>
        </w:tc>
        <w:tc>
          <w:tcPr>
            <w:tcW w:w="990" w:type="dxa"/>
          </w:tcPr>
          <w:p w:rsidR="00B76BAA" w:rsidRPr="00C46183" w:rsidDel="009B3BF3" w:rsidRDefault="00526FC0" w:rsidP="00F27D39">
            <w:pPr>
              <w:autoSpaceDE w:val="0"/>
              <w:autoSpaceDN w:val="0"/>
              <w:spacing w:line="480" w:lineRule="auto"/>
              <w:jc w:val="center"/>
              <w:rPr>
                <w:del w:id="1022" w:author="Althea ArchMiller" w:date="2018-11-02T11:06:00Z"/>
                <w:rFonts w:ascii="Times New Roman" w:hAnsi="Times New Roman" w:cs="Times New Roman"/>
                <w:sz w:val="18"/>
                <w:szCs w:val="18"/>
              </w:rPr>
            </w:pPr>
            <w:del w:id="1023" w:author="Althea ArchMiller" w:date="2018-11-02T11:06:00Z">
              <w:r w:rsidRPr="00C46183" w:rsidDel="009B3BF3">
                <w:rPr>
                  <w:rFonts w:ascii="Times New Roman" w:hAnsi="Times New Roman" w:cs="Times New Roman"/>
                  <w:sz w:val="18"/>
                  <w:szCs w:val="18"/>
                </w:rPr>
                <w:delText>0.34</w:delText>
              </w:r>
            </w:del>
          </w:p>
          <w:p w:rsidR="00B76BAA" w:rsidRPr="00C46183" w:rsidDel="009B3BF3" w:rsidRDefault="00B76BAA" w:rsidP="00F27D39">
            <w:pPr>
              <w:autoSpaceDE w:val="0"/>
              <w:autoSpaceDN w:val="0"/>
              <w:spacing w:line="480" w:lineRule="auto"/>
              <w:jc w:val="center"/>
              <w:rPr>
                <w:del w:id="1024" w:author="Althea ArchMiller" w:date="2018-11-02T11:06:00Z"/>
                <w:rFonts w:ascii="Times New Roman" w:hAnsi="Times New Roman" w:cs="Times New Roman"/>
                <w:sz w:val="18"/>
                <w:szCs w:val="18"/>
              </w:rPr>
            </w:pPr>
            <w:del w:id="1025" w:author="Althea ArchMiller" w:date="2018-11-02T11:06:00Z">
              <w:r w:rsidRPr="00C46183" w:rsidDel="009B3BF3">
                <w:rPr>
                  <w:rFonts w:ascii="Times New Roman" w:hAnsi="Times New Roman" w:cs="Times New Roman"/>
                  <w:sz w:val="18"/>
                  <w:szCs w:val="18"/>
                </w:rPr>
                <w:delText>(</w:delText>
              </w:r>
              <w:r w:rsidR="00526FC0" w:rsidRPr="00C46183" w:rsidDel="009B3BF3">
                <w:rPr>
                  <w:rFonts w:ascii="Times New Roman" w:hAnsi="Times New Roman" w:cs="Times New Roman"/>
                  <w:sz w:val="18"/>
                  <w:szCs w:val="18"/>
                </w:rPr>
                <w:delText>-0.47,1.15</w:delText>
              </w:r>
              <w:r w:rsidRPr="00C46183" w:rsidDel="009B3BF3">
                <w:rPr>
                  <w:rFonts w:ascii="Times New Roman" w:hAnsi="Times New Roman" w:cs="Times New Roman"/>
                  <w:sz w:val="18"/>
                  <w:szCs w:val="18"/>
                </w:rPr>
                <w:delText>)</w:delText>
              </w:r>
            </w:del>
          </w:p>
        </w:tc>
        <w:tc>
          <w:tcPr>
            <w:tcW w:w="990" w:type="dxa"/>
          </w:tcPr>
          <w:p w:rsidR="00B76BAA" w:rsidRPr="00D92C51" w:rsidDel="009B3BF3" w:rsidRDefault="00526FC0" w:rsidP="00F27D39">
            <w:pPr>
              <w:autoSpaceDE w:val="0"/>
              <w:autoSpaceDN w:val="0"/>
              <w:spacing w:line="480" w:lineRule="auto"/>
              <w:jc w:val="center"/>
              <w:rPr>
                <w:del w:id="1026" w:author="Althea ArchMiller" w:date="2018-11-02T11:06:00Z"/>
                <w:rFonts w:ascii="Times New Roman" w:hAnsi="Times New Roman" w:cs="Times New Roman"/>
                <w:b/>
                <w:sz w:val="18"/>
                <w:szCs w:val="18"/>
              </w:rPr>
            </w:pPr>
            <w:del w:id="1027" w:author="Althea ArchMiller" w:date="2018-11-02T11:06:00Z">
              <w:r w:rsidRPr="00D92C51" w:rsidDel="009B3BF3">
                <w:rPr>
                  <w:rFonts w:ascii="Times New Roman" w:hAnsi="Times New Roman" w:cs="Times New Roman"/>
                  <w:b/>
                  <w:sz w:val="18"/>
                  <w:szCs w:val="18"/>
                </w:rPr>
                <w:delText>-1.50</w:delText>
              </w:r>
            </w:del>
          </w:p>
          <w:p w:rsidR="00B76BAA" w:rsidRPr="00D92C51" w:rsidDel="009B3BF3" w:rsidRDefault="00B76BAA" w:rsidP="00F27D39">
            <w:pPr>
              <w:autoSpaceDE w:val="0"/>
              <w:autoSpaceDN w:val="0"/>
              <w:spacing w:line="480" w:lineRule="auto"/>
              <w:jc w:val="center"/>
              <w:rPr>
                <w:del w:id="1028" w:author="Althea ArchMiller" w:date="2018-11-02T11:06:00Z"/>
                <w:rFonts w:ascii="Times New Roman" w:hAnsi="Times New Roman" w:cs="Times New Roman"/>
                <w:b/>
                <w:sz w:val="18"/>
                <w:szCs w:val="18"/>
              </w:rPr>
            </w:pPr>
            <w:del w:id="1029" w:author="Althea ArchMiller" w:date="2018-11-02T11:06:00Z">
              <w:r w:rsidRPr="00D92C51" w:rsidDel="009B3BF3">
                <w:rPr>
                  <w:rFonts w:ascii="Times New Roman" w:hAnsi="Times New Roman" w:cs="Times New Roman"/>
                  <w:b/>
                  <w:sz w:val="18"/>
                  <w:szCs w:val="18"/>
                </w:rPr>
                <w:delText>(</w:delText>
              </w:r>
              <w:r w:rsidR="00526FC0" w:rsidRPr="00D92C51" w:rsidDel="009B3BF3">
                <w:rPr>
                  <w:rFonts w:ascii="Times New Roman" w:hAnsi="Times New Roman" w:cs="Times New Roman"/>
                  <w:b/>
                  <w:sz w:val="18"/>
                  <w:szCs w:val="18"/>
                </w:rPr>
                <w:delText>-2.86,-0.14</w:delText>
              </w:r>
              <w:r w:rsidRPr="00D92C51" w:rsidDel="009B3BF3">
                <w:rPr>
                  <w:rFonts w:ascii="Times New Roman" w:hAnsi="Times New Roman" w:cs="Times New Roman"/>
                  <w:b/>
                  <w:sz w:val="18"/>
                  <w:szCs w:val="18"/>
                </w:rPr>
                <w:delText>)</w:delText>
              </w:r>
            </w:del>
          </w:p>
        </w:tc>
        <w:tc>
          <w:tcPr>
            <w:tcW w:w="1620" w:type="dxa"/>
          </w:tcPr>
          <w:p w:rsidR="00B76BAA" w:rsidRPr="00C46183" w:rsidDel="009B3BF3" w:rsidRDefault="00C80CE5" w:rsidP="00F27D39">
            <w:pPr>
              <w:autoSpaceDE w:val="0"/>
              <w:autoSpaceDN w:val="0"/>
              <w:spacing w:line="480" w:lineRule="auto"/>
              <w:jc w:val="center"/>
              <w:rPr>
                <w:del w:id="1030" w:author="Althea ArchMiller" w:date="2018-11-02T11:06:00Z"/>
                <w:rFonts w:ascii="Times New Roman" w:hAnsi="Times New Roman" w:cs="Times New Roman"/>
                <w:sz w:val="18"/>
                <w:szCs w:val="18"/>
              </w:rPr>
            </w:pPr>
            <w:del w:id="1031" w:author="Althea ArchMiller" w:date="2018-11-02T11:06:00Z">
              <w:r w:rsidRPr="00C46183" w:rsidDel="009B3BF3">
                <w:rPr>
                  <w:rFonts w:ascii="Times New Roman" w:hAnsi="Times New Roman" w:cs="Times New Roman"/>
                  <w:sz w:val="18"/>
                  <w:szCs w:val="18"/>
                </w:rPr>
                <w:delText>-2.00</w:delText>
              </w:r>
            </w:del>
          </w:p>
          <w:p w:rsidR="00B76BAA" w:rsidRPr="00C46183" w:rsidDel="009B3BF3" w:rsidRDefault="00B76BAA" w:rsidP="00F27D39">
            <w:pPr>
              <w:autoSpaceDE w:val="0"/>
              <w:autoSpaceDN w:val="0"/>
              <w:spacing w:line="480" w:lineRule="auto"/>
              <w:jc w:val="center"/>
              <w:rPr>
                <w:del w:id="1032" w:author="Althea ArchMiller" w:date="2018-11-02T11:06:00Z"/>
                <w:rFonts w:ascii="Times New Roman" w:hAnsi="Times New Roman" w:cs="Times New Roman"/>
                <w:sz w:val="18"/>
                <w:szCs w:val="18"/>
              </w:rPr>
            </w:pPr>
            <w:del w:id="1033" w:author="Althea ArchMiller" w:date="2018-11-02T11:06:00Z">
              <w:r w:rsidRPr="00C46183" w:rsidDel="009B3BF3">
                <w:rPr>
                  <w:rFonts w:ascii="Times New Roman" w:hAnsi="Times New Roman" w:cs="Times New Roman"/>
                  <w:sz w:val="18"/>
                  <w:szCs w:val="18"/>
                </w:rPr>
                <w:delText>(</w:delText>
              </w:r>
              <w:r w:rsidR="00526FC0" w:rsidRPr="00C46183" w:rsidDel="009B3BF3">
                <w:rPr>
                  <w:rFonts w:ascii="Times New Roman" w:hAnsi="Times New Roman" w:cs="Times New Roman"/>
                  <w:sz w:val="18"/>
                  <w:szCs w:val="18"/>
                </w:rPr>
                <w:delText>-2.36,-1.63</w:delText>
              </w:r>
              <w:r w:rsidRPr="00C46183" w:rsidDel="009B3BF3">
                <w:rPr>
                  <w:rFonts w:ascii="Times New Roman" w:hAnsi="Times New Roman" w:cs="Times New Roman"/>
                  <w:sz w:val="18"/>
                  <w:szCs w:val="18"/>
                </w:rPr>
                <w:delText>)</w:delText>
              </w:r>
            </w:del>
          </w:p>
        </w:tc>
        <w:tc>
          <w:tcPr>
            <w:tcW w:w="36" w:type="dxa"/>
          </w:tcPr>
          <w:p w:rsidR="00B76BAA" w:rsidRPr="00526FC0" w:rsidDel="009B3BF3" w:rsidRDefault="00B76BAA" w:rsidP="00F27D39">
            <w:pPr>
              <w:autoSpaceDE w:val="0"/>
              <w:autoSpaceDN w:val="0"/>
              <w:spacing w:line="480" w:lineRule="auto"/>
              <w:jc w:val="center"/>
              <w:rPr>
                <w:del w:id="1034" w:author="Althea ArchMiller" w:date="2018-11-02T11:06:00Z"/>
                <w:rFonts w:ascii="Times New Roman" w:hAnsi="Times New Roman" w:cs="Times New Roman"/>
                <w:sz w:val="18"/>
                <w:szCs w:val="18"/>
              </w:rPr>
            </w:pPr>
          </w:p>
          <w:p w:rsidR="00B76BAA" w:rsidRPr="00526FC0" w:rsidDel="009B3BF3" w:rsidRDefault="00B76BAA" w:rsidP="00F27D39">
            <w:pPr>
              <w:autoSpaceDE w:val="0"/>
              <w:autoSpaceDN w:val="0"/>
              <w:spacing w:line="480" w:lineRule="auto"/>
              <w:jc w:val="center"/>
              <w:rPr>
                <w:del w:id="1035" w:author="Althea ArchMiller" w:date="2018-11-02T11:06:00Z"/>
                <w:rFonts w:ascii="Times New Roman" w:hAnsi="Times New Roman" w:cs="Times New Roman"/>
                <w:sz w:val="18"/>
                <w:szCs w:val="18"/>
              </w:rPr>
            </w:pPr>
          </w:p>
        </w:tc>
        <w:tc>
          <w:tcPr>
            <w:tcW w:w="945" w:type="dxa"/>
          </w:tcPr>
          <w:p w:rsidR="00B76BAA" w:rsidRPr="00C46183" w:rsidDel="009B3BF3" w:rsidRDefault="00874E54" w:rsidP="00F27D39">
            <w:pPr>
              <w:autoSpaceDE w:val="0"/>
              <w:autoSpaceDN w:val="0"/>
              <w:spacing w:line="480" w:lineRule="auto"/>
              <w:jc w:val="center"/>
              <w:rPr>
                <w:del w:id="1036" w:author="Althea ArchMiller" w:date="2018-11-02T11:06:00Z"/>
                <w:rFonts w:ascii="Times New Roman" w:hAnsi="Times New Roman" w:cs="Times New Roman"/>
                <w:sz w:val="18"/>
                <w:szCs w:val="18"/>
              </w:rPr>
            </w:pPr>
            <w:del w:id="1037" w:author="Althea ArchMiller" w:date="2018-11-02T11:06:00Z">
              <w:r w:rsidRPr="00C46183" w:rsidDel="009B3BF3">
                <w:rPr>
                  <w:rFonts w:ascii="Times New Roman" w:hAnsi="Times New Roman" w:cs="Times New Roman"/>
                  <w:sz w:val="18"/>
                  <w:szCs w:val="18"/>
                </w:rPr>
                <w:delText>-1.48</w:delText>
              </w:r>
            </w:del>
          </w:p>
          <w:p w:rsidR="00B76BAA" w:rsidRPr="00C46183" w:rsidDel="009B3BF3" w:rsidRDefault="00B76BAA" w:rsidP="00F27D39">
            <w:pPr>
              <w:autoSpaceDE w:val="0"/>
              <w:autoSpaceDN w:val="0"/>
              <w:spacing w:line="480" w:lineRule="auto"/>
              <w:jc w:val="center"/>
              <w:rPr>
                <w:del w:id="1038" w:author="Althea ArchMiller" w:date="2018-11-02T11:06:00Z"/>
                <w:rFonts w:ascii="Times New Roman" w:hAnsi="Times New Roman" w:cs="Times New Roman"/>
                <w:sz w:val="18"/>
                <w:szCs w:val="18"/>
              </w:rPr>
            </w:pPr>
            <w:del w:id="1039" w:author="Althea ArchMiller" w:date="2018-11-02T11:06:00Z">
              <w:r w:rsidRPr="00C46183" w:rsidDel="009B3BF3">
                <w:rPr>
                  <w:rFonts w:ascii="Times New Roman" w:hAnsi="Times New Roman" w:cs="Times New Roman"/>
                  <w:sz w:val="18"/>
                  <w:szCs w:val="18"/>
                </w:rPr>
                <w:delText>(</w:delText>
              </w:r>
              <w:r w:rsidR="00874E54" w:rsidRPr="00C46183" w:rsidDel="009B3BF3">
                <w:rPr>
                  <w:rFonts w:ascii="Times New Roman" w:hAnsi="Times New Roman" w:cs="Times New Roman"/>
                  <w:sz w:val="18"/>
                  <w:szCs w:val="18"/>
                </w:rPr>
                <w:delText>-2.26,-0.71</w:delText>
              </w:r>
              <w:r w:rsidRPr="00C46183" w:rsidDel="009B3BF3">
                <w:rPr>
                  <w:rFonts w:ascii="Times New Roman" w:hAnsi="Times New Roman" w:cs="Times New Roman"/>
                  <w:sz w:val="18"/>
                  <w:szCs w:val="18"/>
                </w:rPr>
                <w:delText>)</w:delText>
              </w:r>
            </w:del>
          </w:p>
        </w:tc>
        <w:tc>
          <w:tcPr>
            <w:tcW w:w="1269" w:type="dxa"/>
          </w:tcPr>
          <w:p w:rsidR="00B76BAA" w:rsidRPr="00526FC0" w:rsidDel="009B3BF3" w:rsidRDefault="00874E54" w:rsidP="00F27D39">
            <w:pPr>
              <w:autoSpaceDE w:val="0"/>
              <w:autoSpaceDN w:val="0"/>
              <w:spacing w:line="480" w:lineRule="auto"/>
              <w:jc w:val="center"/>
              <w:rPr>
                <w:del w:id="1040" w:author="Althea ArchMiller" w:date="2018-11-02T11:06:00Z"/>
                <w:rFonts w:ascii="Times New Roman" w:hAnsi="Times New Roman" w:cs="Times New Roman"/>
                <w:sz w:val="18"/>
                <w:szCs w:val="18"/>
              </w:rPr>
            </w:pPr>
            <w:del w:id="1041" w:author="Althea ArchMiller" w:date="2018-11-02T11:06:00Z">
              <w:r w:rsidDel="009B3BF3">
                <w:rPr>
                  <w:rFonts w:ascii="Times New Roman" w:hAnsi="Times New Roman" w:cs="Times New Roman"/>
                  <w:sz w:val="18"/>
                  <w:szCs w:val="18"/>
                </w:rPr>
                <w:delText>-11.04</w:delText>
              </w:r>
            </w:del>
          </w:p>
          <w:p w:rsidR="00B76BAA" w:rsidRPr="00526FC0" w:rsidDel="009B3BF3" w:rsidRDefault="00B76BAA" w:rsidP="00F27D39">
            <w:pPr>
              <w:autoSpaceDE w:val="0"/>
              <w:autoSpaceDN w:val="0"/>
              <w:spacing w:line="480" w:lineRule="auto"/>
              <w:jc w:val="center"/>
              <w:rPr>
                <w:del w:id="1042" w:author="Althea ArchMiller" w:date="2018-11-02T11:06:00Z"/>
                <w:rFonts w:ascii="Times New Roman" w:hAnsi="Times New Roman" w:cs="Times New Roman"/>
                <w:sz w:val="18"/>
                <w:szCs w:val="18"/>
              </w:rPr>
            </w:pPr>
            <w:del w:id="1043" w:author="Althea ArchMiller" w:date="2018-11-02T11:06:00Z">
              <w:r w:rsidRPr="00526FC0" w:rsidDel="009B3BF3">
                <w:rPr>
                  <w:rFonts w:ascii="Times New Roman" w:hAnsi="Times New Roman" w:cs="Times New Roman"/>
                  <w:sz w:val="18"/>
                  <w:szCs w:val="18"/>
                </w:rPr>
                <w:delText>(</w:delText>
              </w:r>
              <w:r w:rsidR="00874E54" w:rsidDel="009B3BF3">
                <w:rPr>
                  <w:rFonts w:ascii="Times New Roman" w:hAnsi="Times New Roman" w:cs="Times New Roman"/>
                  <w:sz w:val="18"/>
                  <w:szCs w:val="18"/>
                </w:rPr>
                <w:delText>-84.22,62.14</w:delText>
              </w:r>
              <w:r w:rsidRPr="00526FC0" w:rsidDel="009B3BF3">
                <w:rPr>
                  <w:rFonts w:ascii="Times New Roman" w:hAnsi="Times New Roman" w:cs="Times New Roman"/>
                  <w:sz w:val="18"/>
                  <w:szCs w:val="18"/>
                </w:rPr>
                <w:delText>)</w:delText>
              </w:r>
            </w:del>
          </w:p>
        </w:tc>
        <w:tc>
          <w:tcPr>
            <w:tcW w:w="672" w:type="dxa"/>
          </w:tcPr>
          <w:p w:rsidR="00B76BAA" w:rsidRPr="00526FC0" w:rsidDel="009B3BF3" w:rsidRDefault="00526FC0" w:rsidP="00F27D39">
            <w:pPr>
              <w:autoSpaceDE w:val="0"/>
              <w:autoSpaceDN w:val="0"/>
              <w:spacing w:line="480" w:lineRule="auto"/>
              <w:jc w:val="center"/>
              <w:rPr>
                <w:del w:id="1044" w:author="Althea ArchMiller" w:date="2018-11-02T11:06:00Z"/>
                <w:rFonts w:ascii="Times New Roman" w:hAnsi="Times New Roman" w:cs="Times New Roman"/>
                <w:sz w:val="18"/>
                <w:szCs w:val="18"/>
              </w:rPr>
            </w:pPr>
            <w:del w:id="1045" w:author="Althea ArchMiller" w:date="2018-11-02T11:06:00Z">
              <w:r w:rsidDel="009B3BF3">
                <w:rPr>
                  <w:rFonts w:ascii="Times New Roman" w:hAnsi="Times New Roman" w:cs="Times New Roman"/>
                  <w:sz w:val="18"/>
                  <w:szCs w:val="18"/>
                </w:rPr>
                <w:delText>216.62</w:delText>
              </w:r>
            </w:del>
          </w:p>
        </w:tc>
      </w:tr>
      <w:tr w:rsidR="00B76BAA" w:rsidRPr="00AC7BFD" w:rsidDel="009B3BF3" w:rsidTr="003B3A50">
        <w:trPr>
          <w:del w:id="1046" w:author="Althea ArchMiller" w:date="2018-11-02T11:06:00Z"/>
        </w:trPr>
        <w:tc>
          <w:tcPr>
            <w:tcW w:w="1260" w:type="dxa"/>
          </w:tcPr>
          <w:p w:rsidR="00B76BAA" w:rsidRPr="00AC7BFD" w:rsidDel="009B3BF3" w:rsidRDefault="00526FC0" w:rsidP="00F27D39">
            <w:pPr>
              <w:autoSpaceDE w:val="0"/>
              <w:autoSpaceDN w:val="0"/>
              <w:spacing w:line="480" w:lineRule="auto"/>
              <w:rPr>
                <w:del w:id="1047" w:author="Althea ArchMiller" w:date="2018-11-02T11:06:00Z"/>
                <w:rFonts w:ascii="Times New Roman" w:hAnsi="Times New Roman" w:cs="Times New Roman"/>
                <w:sz w:val="18"/>
                <w:szCs w:val="18"/>
              </w:rPr>
            </w:pPr>
            <w:del w:id="1048" w:author="Althea ArchMiller" w:date="2018-11-02T11:06:00Z">
              <w:r w:rsidDel="009B3BF3">
                <w:rPr>
                  <w:rFonts w:ascii="Times New Roman" w:hAnsi="Times New Roman" w:cs="Times New Roman"/>
                  <w:sz w:val="18"/>
                  <w:szCs w:val="18"/>
                </w:rPr>
                <w:delText>Null</w:delText>
              </w:r>
            </w:del>
          </w:p>
        </w:tc>
        <w:tc>
          <w:tcPr>
            <w:tcW w:w="990" w:type="dxa"/>
          </w:tcPr>
          <w:p w:rsidR="00B76BAA" w:rsidRPr="00C46183" w:rsidDel="009B3BF3" w:rsidRDefault="00874E54" w:rsidP="00F27D39">
            <w:pPr>
              <w:autoSpaceDE w:val="0"/>
              <w:autoSpaceDN w:val="0"/>
              <w:spacing w:line="480" w:lineRule="auto"/>
              <w:jc w:val="center"/>
              <w:rPr>
                <w:del w:id="1049" w:author="Althea ArchMiller" w:date="2018-11-02T11:06:00Z"/>
                <w:rFonts w:ascii="Times New Roman" w:hAnsi="Times New Roman" w:cs="Times New Roman"/>
                <w:sz w:val="18"/>
                <w:szCs w:val="18"/>
              </w:rPr>
            </w:pPr>
            <w:del w:id="1050" w:author="Althea ArchMiller" w:date="2018-11-02T11:06:00Z">
              <w:r w:rsidRPr="00C46183" w:rsidDel="009B3BF3">
                <w:rPr>
                  <w:rFonts w:ascii="Times New Roman" w:hAnsi="Times New Roman" w:cs="Times New Roman"/>
                  <w:sz w:val="18"/>
                  <w:szCs w:val="18"/>
                </w:rPr>
                <w:delText>-0.06</w:delText>
              </w:r>
            </w:del>
          </w:p>
          <w:p w:rsidR="00B76BAA" w:rsidRPr="00C46183" w:rsidDel="009B3BF3" w:rsidRDefault="00B76BAA" w:rsidP="00F27D39">
            <w:pPr>
              <w:autoSpaceDE w:val="0"/>
              <w:autoSpaceDN w:val="0"/>
              <w:spacing w:line="480" w:lineRule="auto"/>
              <w:jc w:val="center"/>
              <w:rPr>
                <w:del w:id="1051" w:author="Althea ArchMiller" w:date="2018-11-02T11:06:00Z"/>
                <w:rFonts w:ascii="Times New Roman" w:hAnsi="Times New Roman" w:cs="Times New Roman"/>
                <w:sz w:val="18"/>
                <w:szCs w:val="18"/>
              </w:rPr>
            </w:pPr>
            <w:del w:id="1052" w:author="Althea ArchMiller" w:date="2018-11-02T11:06:00Z">
              <w:r w:rsidRPr="00C46183" w:rsidDel="009B3BF3">
                <w:rPr>
                  <w:rFonts w:ascii="Times New Roman" w:hAnsi="Times New Roman" w:cs="Times New Roman"/>
                  <w:sz w:val="18"/>
                  <w:szCs w:val="18"/>
                </w:rPr>
                <w:delText>(</w:delText>
              </w:r>
              <w:r w:rsidR="00D92C51" w:rsidRPr="00C46183" w:rsidDel="009B3BF3">
                <w:rPr>
                  <w:rFonts w:ascii="Times New Roman" w:hAnsi="Times New Roman" w:cs="Times New Roman"/>
                  <w:sz w:val="18"/>
                  <w:szCs w:val="18"/>
                </w:rPr>
                <w:delText>-</w:delText>
              </w:r>
              <w:r w:rsidR="00874E54" w:rsidRPr="00C46183" w:rsidDel="009B3BF3">
                <w:rPr>
                  <w:rFonts w:ascii="Times New Roman" w:hAnsi="Times New Roman" w:cs="Times New Roman"/>
                  <w:sz w:val="18"/>
                  <w:szCs w:val="18"/>
                </w:rPr>
                <w:delText>0.75,0.64</w:delText>
              </w:r>
              <w:r w:rsidRPr="00C46183" w:rsidDel="009B3BF3">
                <w:rPr>
                  <w:rFonts w:ascii="Times New Roman" w:hAnsi="Times New Roman" w:cs="Times New Roman"/>
                  <w:sz w:val="18"/>
                  <w:szCs w:val="18"/>
                </w:rPr>
                <w:delText>)</w:delText>
              </w:r>
            </w:del>
          </w:p>
        </w:tc>
        <w:tc>
          <w:tcPr>
            <w:tcW w:w="990" w:type="dxa"/>
          </w:tcPr>
          <w:p w:rsidR="00B76BAA" w:rsidRPr="00526FC0" w:rsidDel="009B3BF3" w:rsidRDefault="00B76BAA" w:rsidP="00F27D39">
            <w:pPr>
              <w:autoSpaceDE w:val="0"/>
              <w:autoSpaceDN w:val="0"/>
              <w:spacing w:line="480" w:lineRule="auto"/>
              <w:jc w:val="center"/>
              <w:rPr>
                <w:del w:id="1053" w:author="Althea ArchMiller" w:date="2018-11-02T11:06:00Z"/>
                <w:rFonts w:ascii="Times New Roman" w:hAnsi="Times New Roman" w:cs="Times New Roman"/>
                <w:sz w:val="18"/>
                <w:szCs w:val="18"/>
              </w:rPr>
            </w:pPr>
            <w:del w:id="1054" w:author="Althea ArchMiller" w:date="2018-11-02T11:06:00Z">
              <w:r w:rsidRPr="00526FC0" w:rsidDel="009B3BF3">
                <w:rPr>
                  <w:rFonts w:ascii="Times New Roman" w:hAnsi="Times New Roman" w:cs="Times New Roman"/>
                  <w:sz w:val="18"/>
                  <w:szCs w:val="18"/>
                </w:rPr>
                <w:delText>--</w:delText>
              </w:r>
            </w:del>
          </w:p>
          <w:p w:rsidR="00B76BAA" w:rsidRPr="00526FC0" w:rsidDel="009B3BF3" w:rsidRDefault="00B76BAA" w:rsidP="00F27D39">
            <w:pPr>
              <w:autoSpaceDE w:val="0"/>
              <w:autoSpaceDN w:val="0"/>
              <w:spacing w:line="480" w:lineRule="auto"/>
              <w:jc w:val="center"/>
              <w:rPr>
                <w:del w:id="1055" w:author="Althea ArchMiller" w:date="2018-11-02T11:06:00Z"/>
                <w:rFonts w:ascii="Times New Roman" w:hAnsi="Times New Roman" w:cs="Times New Roman"/>
                <w:sz w:val="18"/>
                <w:szCs w:val="18"/>
              </w:rPr>
            </w:pPr>
            <w:del w:id="1056" w:author="Althea ArchMiller" w:date="2018-11-02T11:06:00Z">
              <w:r w:rsidRPr="00526FC0" w:rsidDel="009B3BF3">
                <w:rPr>
                  <w:rFonts w:ascii="Times New Roman" w:hAnsi="Times New Roman" w:cs="Times New Roman"/>
                  <w:sz w:val="18"/>
                  <w:szCs w:val="18"/>
                </w:rPr>
                <w:delText>--</w:delText>
              </w:r>
            </w:del>
          </w:p>
        </w:tc>
        <w:tc>
          <w:tcPr>
            <w:tcW w:w="1620" w:type="dxa"/>
          </w:tcPr>
          <w:p w:rsidR="00B76BAA" w:rsidRPr="00C46183" w:rsidDel="009B3BF3" w:rsidRDefault="00874E54" w:rsidP="00F27D39">
            <w:pPr>
              <w:autoSpaceDE w:val="0"/>
              <w:autoSpaceDN w:val="0"/>
              <w:spacing w:line="480" w:lineRule="auto"/>
              <w:jc w:val="center"/>
              <w:rPr>
                <w:del w:id="1057" w:author="Althea ArchMiller" w:date="2018-11-02T11:06:00Z"/>
                <w:rFonts w:ascii="Times New Roman" w:hAnsi="Times New Roman" w:cs="Times New Roman"/>
                <w:sz w:val="18"/>
                <w:szCs w:val="18"/>
              </w:rPr>
            </w:pPr>
            <w:del w:id="1058" w:author="Althea ArchMiller" w:date="2018-11-02T11:06:00Z">
              <w:r w:rsidRPr="00C46183" w:rsidDel="009B3BF3">
                <w:rPr>
                  <w:rFonts w:ascii="Times New Roman" w:hAnsi="Times New Roman" w:cs="Times New Roman"/>
                  <w:sz w:val="18"/>
                  <w:szCs w:val="18"/>
                </w:rPr>
                <w:delText>-2.00</w:delText>
              </w:r>
            </w:del>
          </w:p>
          <w:p w:rsidR="00B76BAA" w:rsidRPr="00C46183" w:rsidDel="009B3BF3" w:rsidRDefault="00B76BAA" w:rsidP="00F27D39">
            <w:pPr>
              <w:autoSpaceDE w:val="0"/>
              <w:autoSpaceDN w:val="0"/>
              <w:spacing w:line="480" w:lineRule="auto"/>
              <w:jc w:val="center"/>
              <w:rPr>
                <w:del w:id="1059" w:author="Althea ArchMiller" w:date="2018-11-02T11:06:00Z"/>
                <w:rFonts w:ascii="Times New Roman" w:hAnsi="Times New Roman" w:cs="Times New Roman"/>
                <w:sz w:val="18"/>
                <w:szCs w:val="18"/>
              </w:rPr>
            </w:pPr>
            <w:del w:id="1060" w:author="Althea ArchMiller" w:date="2018-11-02T11:06:00Z">
              <w:r w:rsidRPr="00C46183" w:rsidDel="009B3BF3">
                <w:rPr>
                  <w:rFonts w:ascii="Times New Roman" w:hAnsi="Times New Roman" w:cs="Times New Roman"/>
                  <w:sz w:val="18"/>
                  <w:szCs w:val="18"/>
                </w:rPr>
                <w:delText>(</w:delText>
              </w:r>
              <w:r w:rsidR="00874E54" w:rsidRPr="00C46183" w:rsidDel="009B3BF3">
                <w:rPr>
                  <w:rFonts w:ascii="Times New Roman" w:hAnsi="Times New Roman" w:cs="Times New Roman"/>
                  <w:sz w:val="18"/>
                  <w:szCs w:val="18"/>
                </w:rPr>
                <w:delText>-2.37,-1.63</w:delText>
              </w:r>
              <w:r w:rsidRPr="00C46183" w:rsidDel="009B3BF3">
                <w:rPr>
                  <w:rFonts w:ascii="Times New Roman" w:hAnsi="Times New Roman" w:cs="Times New Roman"/>
                  <w:sz w:val="18"/>
                  <w:szCs w:val="18"/>
                </w:rPr>
                <w:delText>)</w:delText>
              </w:r>
            </w:del>
          </w:p>
        </w:tc>
        <w:tc>
          <w:tcPr>
            <w:tcW w:w="36" w:type="dxa"/>
          </w:tcPr>
          <w:p w:rsidR="00B76BAA" w:rsidRPr="00526FC0" w:rsidDel="009B3BF3" w:rsidRDefault="00B76BAA" w:rsidP="00F27D39">
            <w:pPr>
              <w:autoSpaceDE w:val="0"/>
              <w:autoSpaceDN w:val="0"/>
              <w:spacing w:line="480" w:lineRule="auto"/>
              <w:jc w:val="center"/>
              <w:rPr>
                <w:del w:id="1061" w:author="Althea ArchMiller" w:date="2018-11-02T11:06:00Z"/>
                <w:rFonts w:ascii="Times New Roman" w:hAnsi="Times New Roman" w:cs="Times New Roman"/>
                <w:sz w:val="18"/>
                <w:szCs w:val="18"/>
              </w:rPr>
            </w:pPr>
          </w:p>
          <w:p w:rsidR="00B76BAA" w:rsidRPr="00526FC0" w:rsidDel="009B3BF3" w:rsidRDefault="00B76BAA" w:rsidP="00F27D39">
            <w:pPr>
              <w:autoSpaceDE w:val="0"/>
              <w:autoSpaceDN w:val="0"/>
              <w:spacing w:line="480" w:lineRule="auto"/>
              <w:jc w:val="center"/>
              <w:rPr>
                <w:del w:id="1062" w:author="Althea ArchMiller" w:date="2018-11-02T11:06:00Z"/>
                <w:rFonts w:ascii="Times New Roman" w:hAnsi="Times New Roman" w:cs="Times New Roman"/>
                <w:sz w:val="18"/>
                <w:szCs w:val="18"/>
              </w:rPr>
            </w:pPr>
          </w:p>
        </w:tc>
        <w:tc>
          <w:tcPr>
            <w:tcW w:w="945" w:type="dxa"/>
          </w:tcPr>
          <w:p w:rsidR="00B76BAA" w:rsidRPr="00C46183" w:rsidDel="009B3BF3" w:rsidRDefault="00874E54" w:rsidP="00F27D39">
            <w:pPr>
              <w:autoSpaceDE w:val="0"/>
              <w:autoSpaceDN w:val="0"/>
              <w:spacing w:line="480" w:lineRule="auto"/>
              <w:jc w:val="center"/>
              <w:rPr>
                <w:del w:id="1063" w:author="Althea ArchMiller" w:date="2018-11-02T11:06:00Z"/>
                <w:rFonts w:ascii="Times New Roman" w:hAnsi="Times New Roman" w:cs="Times New Roman"/>
                <w:sz w:val="18"/>
                <w:szCs w:val="18"/>
              </w:rPr>
            </w:pPr>
            <w:del w:id="1064" w:author="Althea ArchMiller" w:date="2018-11-02T11:06:00Z">
              <w:r w:rsidRPr="00C46183" w:rsidDel="009B3BF3">
                <w:rPr>
                  <w:rFonts w:ascii="Times New Roman" w:hAnsi="Times New Roman" w:cs="Times New Roman"/>
                  <w:sz w:val="18"/>
                  <w:szCs w:val="18"/>
                </w:rPr>
                <w:delText>-1.48</w:delText>
              </w:r>
            </w:del>
          </w:p>
          <w:p w:rsidR="00B76BAA" w:rsidRPr="00C46183" w:rsidDel="009B3BF3" w:rsidRDefault="00B76BAA" w:rsidP="00F27D39">
            <w:pPr>
              <w:autoSpaceDE w:val="0"/>
              <w:autoSpaceDN w:val="0"/>
              <w:spacing w:line="480" w:lineRule="auto"/>
              <w:jc w:val="center"/>
              <w:rPr>
                <w:del w:id="1065" w:author="Althea ArchMiller" w:date="2018-11-02T11:06:00Z"/>
                <w:rFonts w:ascii="Times New Roman" w:hAnsi="Times New Roman" w:cs="Times New Roman"/>
                <w:sz w:val="18"/>
                <w:szCs w:val="18"/>
              </w:rPr>
            </w:pPr>
            <w:del w:id="1066" w:author="Althea ArchMiller" w:date="2018-11-02T11:06:00Z">
              <w:r w:rsidRPr="00C46183" w:rsidDel="009B3BF3">
                <w:rPr>
                  <w:rFonts w:ascii="Times New Roman" w:hAnsi="Times New Roman" w:cs="Times New Roman"/>
                  <w:sz w:val="18"/>
                  <w:szCs w:val="18"/>
                </w:rPr>
                <w:delText>(</w:delText>
              </w:r>
              <w:r w:rsidR="00874E54" w:rsidRPr="00C46183" w:rsidDel="009B3BF3">
                <w:rPr>
                  <w:rFonts w:ascii="Times New Roman" w:hAnsi="Times New Roman" w:cs="Times New Roman"/>
                  <w:sz w:val="18"/>
                  <w:szCs w:val="18"/>
                </w:rPr>
                <w:delText>-2.26,-0.71</w:delText>
              </w:r>
              <w:r w:rsidRPr="00C46183" w:rsidDel="009B3BF3">
                <w:rPr>
                  <w:rFonts w:ascii="Times New Roman" w:hAnsi="Times New Roman" w:cs="Times New Roman"/>
                  <w:sz w:val="18"/>
                  <w:szCs w:val="18"/>
                </w:rPr>
                <w:delText>)</w:delText>
              </w:r>
            </w:del>
          </w:p>
        </w:tc>
        <w:tc>
          <w:tcPr>
            <w:tcW w:w="1269" w:type="dxa"/>
          </w:tcPr>
          <w:p w:rsidR="00B76BAA" w:rsidRPr="00526FC0" w:rsidDel="009B3BF3" w:rsidRDefault="00874E54" w:rsidP="00F27D39">
            <w:pPr>
              <w:autoSpaceDE w:val="0"/>
              <w:autoSpaceDN w:val="0"/>
              <w:spacing w:line="480" w:lineRule="auto"/>
              <w:jc w:val="center"/>
              <w:rPr>
                <w:del w:id="1067" w:author="Althea ArchMiller" w:date="2018-11-02T11:06:00Z"/>
                <w:rFonts w:ascii="Times New Roman" w:hAnsi="Times New Roman" w:cs="Times New Roman"/>
                <w:sz w:val="18"/>
                <w:szCs w:val="18"/>
              </w:rPr>
            </w:pPr>
            <w:del w:id="1068" w:author="Althea ArchMiller" w:date="2018-11-02T11:06:00Z">
              <w:r w:rsidDel="009B3BF3">
                <w:rPr>
                  <w:rFonts w:ascii="Times New Roman" w:hAnsi="Times New Roman" w:cs="Times New Roman"/>
                  <w:sz w:val="18"/>
                  <w:szCs w:val="18"/>
                </w:rPr>
                <w:delText>-10.42</w:delText>
              </w:r>
            </w:del>
          </w:p>
          <w:p w:rsidR="00B76BAA" w:rsidRPr="00526FC0" w:rsidDel="009B3BF3" w:rsidRDefault="00B76BAA" w:rsidP="00F27D39">
            <w:pPr>
              <w:autoSpaceDE w:val="0"/>
              <w:autoSpaceDN w:val="0"/>
              <w:spacing w:line="480" w:lineRule="auto"/>
              <w:jc w:val="center"/>
              <w:rPr>
                <w:del w:id="1069" w:author="Althea ArchMiller" w:date="2018-11-02T11:06:00Z"/>
                <w:rFonts w:ascii="Times New Roman" w:hAnsi="Times New Roman" w:cs="Times New Roman"/>
                <w:sz w:val="18"/>
                <w:szCs w:val="18"/>
              </w:rPr>
            </w:pPr>
            <w:del w:id="1070" w:author="Althea ArchMiller" w:date="2018-11-02T11:06:00Z">
              <w:r w:rsidRPr="00526FC0" w:rsidDel="009B3BF3">
                <w:rPr>
                  <w:rFonts w:ascii="Times New Roman" w:hAnsi="Times New Roman" w:cs="Times New Roman"/>
                  <w:sz w:val="18"/>
                  <w:szCs w:val="18"/>
                </w:rPr>
                <w:delText>(</w:delText>
              </w:r>
              <w:r w:rsidR="00874E54" w:rsidDel="009B3BF3">
                <w:rPr>
                  <w:rFonts w:ascii="Times New Roman" w:hAnsi="Times New Roman" w:cs="Times New Roman"/>
                  <w:sz w:val="18"/>
                  <w:szCs w:val="18"/>
                </w:rPr>
                <w:delText>-64.50,43.64</w:delText>
              </w:r>
              <w:r w:rsidRPr="00526FC0" w:rsidDel="009B3BF3">
                <w:rPr>
                  <w:rFonts w:ascii="Times New Roman" w:hAnsi="Times New Roman" w:cs="Times New Roman"/>
                  <w:sz w:val="18"/>
                  <w:szCs w:val="18"/>
                </w:rPr>
                <w:delText>)</w:delText>
              </w:r>
            </w:del>
          </w:p>
        </w:tc>
        <w:tc>
          <w:tcPr>
            <w:tcW w:w="672" w:type="dxa"/>
          </w:tcPr>
          <w:p w:rsidR="00B76BAA" w:rsidRPr="00526FC0" w:rsidDel="009B3BF3" w:rsidRDefault="00526FC0" w:rsidP="00F27D39">
            <w:pPr>
              <w:autoSpaceDE w:val="0"/>
              <w:autoSpaceDN w:val="0"/>
              <w:spacing w:line="480" w:lineRule="auto"/>
              <w:jc w:val="center"/>
              <w:rPr>
                <w:del w:id="1071" w:author="Althea ArchMiller" w:date="2018-11-02T11:06:00Z"/>
                <w:rFonts w:ascii="Times New Roman" w:hAnsi="Times New Roman" w:cs="Times New Roman"/>
                <w:sz w:val="18"/>
                <w:szCs w:val="18"/>
              </w:rPr>
            </w:pPr>
            <w:del w:id="1072" w:author="Althea ArchMiller" w:date="2018-11-02T11:06:00Z">
              <w:r w:rsidDel="009B3BF3">
                <w:rPr>
                  <w:rFonts w:ascii="Times New Roman" w:hAnsi="Times New Roman" w:cs="Times New Roman"/>
                  <w:sz w:val="18"/>
                  <w:szCs w:val="18"/>
                </w:rPr>
                <w:delText>216.84</w:delText>
              </w:r>
            </w:del>
          </w:p>
        </w:tc>
      </w:tr>
      <w:tr w:rsidR="00B76BAA" w:rsidRPr="00AC7BFD" w:rsidDel="009B3BF3" w:rsidTr="003B3A50">
        <w:trPr>
          <w:del w:id="1073" w:author="Althea ArchMiller" w:date="2018-11-02T11:06:00Z"/>
        </w:trPr>
        <w:tc>
          <w:tcPr>
            <w:tcW w:w="1260" w:type="dxa"/>
          </w:tcPr>
          <w:p w:rsidR="00B76BAA" w:rsidRPr="00AC7BFD" w:rsidDel="009B3BF3" w:rsidRDefault="00526FC0" w:rsidP="00F27D39">
            <w:pPr>
              <w:autoSpaceDE w:val="0"/>
              <w:autoSpaceDN w:val="0"/>
              <w:spacing w:line="480" w:lineRule="auto"/>
              <w:rPr>
                <w:del w:id="1074" w:author="Althea ArchMiller" w:date="2018-11-02T11:06:00Z"/>
                <w:rFonts w:ascii="Times New Roman" w:hAnsi="Times New Roman" w:cs="Times New Roman"/>
                <w:sz w:val="18"/>
                <w:szCs w:val="18"/>
              </w:rPr>
            </w:pPr>
            <w:del w:id="1075" w:author="Althea ArchMiller" w:date="2018-11-02T11:06:00Z">
              <w:r w:rsidDel="009B3BF3">
                <w:rPr>
                  <w:rFonts w:ascii="Times New Roman" w:hAnsi="Times New Roman" w:cs="Times New Roman"/>
                  <w:sz w:val="18"/>
                  <w:szCs w:val="18"/>
                </w:rPr>
                <w:delText>Non-bunchgrass</w:delText>
              </w:r>
            </w:del>
          </w:p>
        </w:tc>
        <w:tc>
          <w:tcPr>
            <w:tcW w:w="990" w:type="dxa"/>
          </w:tcPr>
          <w:p w:rsidR="00B76BAA" w:rsidRPr="00C46183" w:rsidDel="009B3BF3" w:rsidRDefault="00266C7F" w:rsidP="00F27D39">
            <w:pPr>
              <w:autoSpaceDE w:val="0"/>
              <w:autoSpaceDN w:val="0"/>
              <w:spacing w:line="480" w:lineRule="auto"/>
              <w:jc w:val="center"/>
              <w:rPr>
                <w:del w:id="1076" w:author="Althea ArchMiller" w:date="2018-11-02T11:06:00Z"/>
                <w:rFonts w:ascii="Times New Roman" w:hAnsi="Times New Roman" w:cs="Times New Roman"/>
                <w:sz w:val="18"/>
                <w:szCs w:val="18"/>
              </w:rPr>
            </w:pPr>
            <w:del w:id="1077" w:author="Althea ArchMiller" w:date="2018-11-02T11:06:00Z">
              <w:r w:rsidRPr="00C46183" w:rsidDel="009B3BF3">
                <w:rPr>
                  <w:rFonts w:ascii="Times New Roman" w:hAnsi="Times New Roman" w:cs="Times New Roman"/>
                  <w:sz w:val="18"/>
                  <w:szCs w:val="18"/>
                </w:rPr>
                <w:delText>-0.22</w:delText>
              </w:r>
            </w:del>
          </w:p>
          <w:p w:rsidR="00B76BAA" w:rsidRPr="00C46183" w:rsidDel="009B3BF3" w:rsidRDefault="00B76BAA" w:rsidP="00F27D39">
            <w:pPr>
              <w:autoSpaceDE w:val="0"/>
              <w:autoSpaceDN w:val="0"/>
              <w:spacing w:line="480" w:lineRule="auto"/>
              <w:jc w:val="center"/>
              <w:rPr>
                <w:del w:id="1078" w:author="Althea ArchMiller" w:date="2018-11-02T11:06:00Z"/>
                <w:rFonts w:ascii="Times New Roman" w:hAnsi="Times New Roman" w:cs="Times New Roman"/>
                <w:sz w:val="18"/>
                <w:szCs w:val="18"/>
              </w:rPr>
            </w:pPr>
            <w:del w:id="1079" w:author="Althea ArchMiller" w:date="2018-11-02T11:06:00Z">
              <w:r w:rsidRPr="00C46183" w:rsidDel="009B3BF3">
                <w:rPr>
                  <w:rFonts w:ascii="Times New Roman" w:hAnsi="Times New Roman" w:cs="Times New Roman"/>
                  <w:sz w:val="18"/>
                  <w:szCs w:val="18"/>
                </w:rPr>
                <w:delText>(</w:delText>
              </w:r>
              <w:r w:rsidR="00266C7F" w:rsidRPr="00C46183" w:rsidDel="009B3BF3">
                <w:rPr>
                  <w:rFonts w:ascii="Times New Roman" w:hAnsi="Times New Roman" w:cs="Times New Roman"/>
                  <w:sz w:val="18"/>
                  <w:szCs w:val="18"/>
                </w:rPr>
                <w:delText>-0.93,0.49</w:delText>
              </w:r>
              <w:r w:rsidRPr="00C46183" w:rsidDel="009B3BF3">
                <w:rPr>
                  <w:rFonts w:ascii="Times New Roman" w:hAnsi="Times New Roman" w:cs="Times New Roman"/>
                  <w:sz w:val="18"/>
                  <w:szCs w:val="18"/>
                </w:rPr>
                <w:delText>)</w:delText>
              </w:r>
            </w:del>
          </w:p>
        </w:tc>
        <w:tc>
          <w:tcPr>
            <w:tcW w:w="990" w:type="dxa"/>
          </w:tcPr>
          <w:p w:rsidR="00B76BAA" w:rsidRPr="00526FC0" w:rsidDel="009B3BF3" w:rsidRDefault="00266C7F" w:rsidP="00F27D39">
            <w:pPr>
              <w:autoSpaceDE w:val="0"/>
              <w:autoSpaceDN w:val="0"/>
              <w:spacing w:line="480" w:lineRule="auto"/>
              <w:jc w:val="center"/>
              <w:rPr>
                <w:del w:id="1080" w:author="Althea ArchMiller" w:date="2018-11-02T11:06:00Z"/>
                <w:rFonts w:ascii="Times New Roman" w:hAnsi="Times New Roman" w:cs="Times New Roman"/>
                <w:sz w:val="18"/>
                <w:szCs w:val="18"/>
              </w:rPr>
            </w:pPr>
            <w:del w:id="1081" w:author="Althea ArchMiller" w:date="2018-11-02T11:06:00Z">
              <w:r w:rsidDel="009B3BF3">
                <w:rPr>
                  <w:rFonts w:ascii="Times New Roman" w:hAnsi="Times New Roman" w:cs="Times New Roman"/>
                  <w:sz w:val="18"/>
                  <w:szCs w:val="18"/>
                </w:rPr>
                <w:delText>-0.75</w:delText>
              </w:r>
            </w:del>
          </w:p>
          <w:p w:rsidR="00B76BAA" w:rsidRPr="00526FC0" w:rsidDel="009B3BF3" w:rsidRDefault="00B76BAA" w:rsidP="00F27D39">
            <w:pPr>
              <w:autoSpaceDE w:val="0"/>
              <w:autoSpaceDN w:val="0"/>
              <w:spacing w:line="480" w:lineRule="auto"/>
              <w:jc w:val="center"/>
              <w:rPr>
                <w:del w:id="1082" w:author="Althea ArchMiller" w:date="2018-11-02T11:06:00Z"/>
                <w:rFonts w:ascii="Times New Roman" w:hAnsi="Times New Roman" w:cs="Times New Roman"/>
                <w:sz w:val="18"/>
                <w:szCs w:val="18"/>
              </w:rPr>
            </w:pPr>
            <w:del w:id="1083" w:author="Althea ArchMiller" w:date="2018-11-02T11:06:00Z">
              <w:r w:rsidRPr="00526FC0" w:rsidDel="009B3BF3">
                <w:rPr>
                  <w:rFonts w:ascii="Times New Roman" w:hAnsi="Times New Roman" w:cs="Times New Roman"/>
                  <w:sz w:val="18"/>
                  <w:szCs w:val="18"/>
                </w:rPr>
                <w:delText>(</w:delText>
              </w:r>
              <w:r w:rsidR="00266C7F" w:rsidDel="009B3BF3">
                <w:rPr>
                  <w:rFonts w:ascii="Times New Roman" w:hAnsi="Times New Roman" w:cs="Times New Roman"/>
                  <w:sz w:val="18"/>
                  <w:szCs w:val="18"/>
                </w:rPr>
                <w:delText>-1.75,0.24</w:delText>
              </w:r>
              <w:r w:rsidRPr="00526FC0" w:rsidDel="009B3BF3">
                <w:rPr>
                  <w:rFonts w:ascii="Times New Roman" w:hAnsi="Times New Roman" w:cs="Times New Roman"/>
                  <w:sz w:val="18"/>
                  <w:szCs w:val="18"/>
                </w:rPr>
                <w:delText>)</w:delText>
              </w:r>
            </w:del>
          </w:p>
        </w:tc>
        <w:tc>
          <w:tcPr>
            <w:tcW w:w="1620" w:type="dxa"/>
          </w:tcPr>
          <w:p w:rsidR="00B76BAA" w:rsidRPr="00C46183" w:rsidDel="009B3BF3" w:rsidRDefault="00266C7F" w:rsidP="00F27D39">
            <w:pPr>
              <w:autoSpaceDE w:val="0"/>
              <w:autoSpaceDN w:val="0"/>
              <w:spacing w:line="480" w:lineRule="auto"/>
              <w:jc w:val="center"/>
              <w:rPr>
                <w:del w:id="1084" w:author="Althea ArchMiller" w:date="2018-11-02T11:06:00Z"/>
                <w:rFonts w:ascii="Times New Roman" w:hAnsi="Times New Roman" w:cs="Times New Roman"/>
                <w:sz w:val="18"/>
                <w:szCs w:val="18"/>
              </w:rPr>
            </w:pPr>
            <w:del w:id="1085" w:author="Althea ArchMiller" w:date="2018-11-02T11:06:00Z">
              <w:r w:rsidRPr="00C46183" w:rsidDel="009B3BF3">
                <w:rPr>
                  <w:rFonts w:ascii="Times New Roman" w:hAnsi="Times New Roman" w:cs="Times New Roman"/>
                  <w:sz w:val="18"/>
                  <w:szCs w:val="18"/>
                </w:rPr>
                <w:delText>-</w:delText>
              </w:r>
              <w:r w:rsidR="00C80CE5" w:rsidRPr="00C46183" w:rsidDel="009B3BF3">
                <w:rPr>
                  <w:rFonts w:ascii="Times New Roman" w:hAnsi="Times New Roman" w:cs="Times New Roman"/>
                  <w:sz w:val="18"/>
                  <w:szCs w:val="18"/>
                </w:rPr>
                <w:delText>2.00</w:delText>
              </w:r>
            </w:del>
          </w:p>
          <w:p w:rsidR="00B76BAA" w:rsidRPr="00C46183" w:rsidDel="009B3BF3" w:rsidRDefault="00B76BAA" w:rsidP="00F27D39">
            <w:pPr>
              <w:autoSpaceDE w:val="0"/>
              <w:autoSpaceDN w:val="0"/>
              <w:spacing w:line="480" w:lineRule="auto"/>
              <w:jc w:val="center"/>
              <w:rPr>
                <w:del w:id="1086" w:author="Althea ArchMiller" w:date="2018-11-02T11:06:00Z"/>
                <w:rFonts w:ascii="Times New Roman" w:hAnsi="Times New Roman" w:cs="Times New Roman"/>
                <w:sz w:val="18"/>
                <w:szCs w:val="18"/>
              </w:rPr>
            </w:pPr>
            <w:del w:id="1087" w:author="Althea ArchMiller" w:date="2018-11-02T11:06:00Z">
              <w:r w:rsidRPr="00C46183" w:rsidDel="009B3BF3">
                <w:rPr>
                  <w:rFonts w:ascii="Times New Roman" w:hAnsi="Times New Roman" w:cs="Times New Roman"/>
                  <w:sz w:val="18"/>
                  <w:szCs w:val="18"/>
                </w:rPr>
                <w:delText>(</w:delText>
              </w:r>
              <w:r w:rsidR="00266C7F" w:rsidRPr="00C46183" w:rsidDel="009B3BF3">
                <w:rPr>
                  <w:rFonts w:ascii="Times New Roman" w:hAnsi="Times New Roman" w:cs="Times New Roman"/>
                  <w:sz w:val="18"/>
                  <w:szCs w:val="18"/>
                </w:rPr>
                <w:delText>-2.36,-1.62</w:delText>
              </w:r>
              <w:r w:rsidRPr="00C46183" w:rsidDel="009B3BF3">
                <w:rPr>
                  <w:rFonts w:ascii="Times New Roman" w:hAnsi="Times New Roman" w:cs="Times New Roman"/>
                  <w:sz w:val="18"/>
                  <w:szCs w:val="18"/>
                </w:rPr>
                <w:delText>)</w:delText>
              </w:r>
            </w:del>
          </w:p>
        </w:tc>
        <w:tc>
          <w:tcPr>
            <w:tcW w:w="36" w:type="dxa"/>
          </w:tcPr>
          <w:p w:rsidR="00B76BAA" w:rsidRPr="00526FC0" w:rsidDel="009B3BF3" w:rsidRDefault="00B76BAA" w:rsidP="00F27D39">
            <w:pPr>
              <w:autoSpaceDE w:val="0"/>
              <w:autoSpaceDN w:val="0"/>
              <w:spacing w:line="480" w:lineRule="auto"/>
              <w:jc w:val="center"/>
              <w:rPr>
                <w:del w:id="1088" w:author="Althea ArchMiller" w:date="2018-11-02T11:06:00Z"/>
                <w:rFonts w:ascii="Times New Roman" w:hAnsi="Times New Roman" w:cs="Times New Roman"/>
                <w:sz w:val="18"/>
                <w:szCs w:val="18"/>
              </w:rPr>
            </w:pPr>
          </w:p>
        </w:tc>
        <w:tc>
          <w:tcPr>
            <w:tcW w:w="945" w:type="dxa"/>
          </w:tcPr>
          <w:p w:rsidR="00B76BAA" w:rsidRPr="00C46183" w:rsidDel="009B3BF3" w:rsidRDefault="00266C7F" w:rsidP="00F27D39">
            <w:pPr>
              <w:autoSpaceDE w:val="0"/>
              <w:autoSpaceDN w:val="0"/>
              <w:spacing w:line="480" w:lineRule="auto"/>
              <w:jc w:val="center"/>
              <w:rPr>
                <w:del w:id="1089" w:author="Althea ArchMiller" w:date="2018-11-02T11:06:00Z"/>
                <w:rFonts w:ascii="Times New Roman" w:hAnsi="Times New Roman" w:cs="Times New Roman"/>
                <w:sz w:val="18"/>
                <w:szCs w:val="18"/>
              </w:rPr>
            </w:pPr>
            <w:del w:id="1090" w:author="Althea ArchMiller" w:date="2018-11-02T11:06:00Z">
              <w:r w:rsidRPr="00C46183" w:rsidDel="009B3BF3">
                <w:rPr>
                  <w:rFonts w:ascii="Times New Roman" w:hAnsi="Times New Roman" w:cs="Times New Roman"/>
                  <w:sz w:val="18"/>
                  <w:szCs w:val="18"/>
                </w:rPr>
                <w:delText>-1.48</w:delText>
              </w:r>
            </w:del>
          </w:p>
          <w:p w:rsidR="00B76BAA" w:rsidRPr="00C46183" w:rsidDel="009B3BF3" w:rsidRDefault="00B76BAA" w:rsidP="00F27D39">
            <w:pPr>
              <w:autoSpaceDE w:val="0"/>
              <w:autoSpaceDN w:val="0"/>
              <w:spacing w:line="480" w:lineRule="auto"/>
              <w:jc w:val="center"/>
              <w:rPr>
                <w:del w:id="1091" w:author="Althea ArchMiller" w:date="2018-11-02T11:06:00Z"/>
                <w:rFonts w:ascii="Times New Roman" w:hAnsi="Times New Roman" w:cs="Times New Roman"/>
                <w:sz w:val="18"/>
                <w:szCs w:val="18"/>
              </w:rPr>
            </w:pPr>
            <w:del w:id="1092" w:author="Althea ArchMiller" w:date="2018-11-02T11:06:00Z">
              <w:r w:rsidRPr="00C46183" w:rsidDel="009B3BF3">
                <w:rPr>
                  <w:rFonts w:ascii="Times New Roman" w:hAnsi="Times New Roman" w:cs="Times New Roman"/>
                  <w:sz w:val="18"/>
                  <w:szCs w:val="18"/>
                </w:rPr>
                <w:delText>(</w:delText>
              </w:r>
              <w:r w:rsidR="00266C7F" w:rsidRPr="00C46183" w:rsidDel="009B3BF3">
                <w:rPr>
                  <w:rFonts w:ascii="Times New Roman" w:hAnsi="Times New Roman" w:cs="Times New Roman"/>
                  <w:sz w:val="18"/>
                  <w:szCs w:val="18"/>
                </w:rPr>
                <w:delText>-2.26,-0.71</w:delText>
              </w:r>
              <w:r w:rsidRPr="00C46183" w:rsidDel="009B3BF3">
                <w:rPr>
                  <w:rFonts w:ascii="Times New Roman" w:hAnsi="Times New Roman" w:cs="Times New Roman"/>
                  <w:sz w:val="18"/>
                  <w:szCs w:val="18"/>
                </w:rPr>
                <w:delText>)</w:delText>
              </w:r>
            </w:del>
          </w:p>
        </w:tc>
        <w:tc>
          <w:tcPr>
            <w:tcW w:w="1269" w:type="dxa"/>
          </w:tcPr>
          <w:p w:rsidR="00B76BAA" w:rsidRPr="00526FC0" w:rsidDel="009B3BF3" w:rsidRDefault="00266C7F" w:rsidP="00F27D39">
            <w:pPr>
              <w:autoSpaceDE w:val="0"/>
              <w:autoSpaceDN w:val="0"/>
              <w:spacing w:line="480" w:lineRule="auto"/>
              <w:jc w:val="center"/>
              <w:rPr>
                <w:del w:id="1093" w:author="Althea ArchMiller" w:date="2018-11-02T11:06:00Z"/>
                <w:rFonts w:ascii="Times New Roman" w:hAnsi="Times New Roman" w:cs="Times New Roman"/>
                <w:sz w:val="18"/>
                <w:szCs w:val="18"/>
              </w:rPr>
            </w:pPr>
            <w:del w:id="1094" w:author="Althea ArchMiller" w:date="2018-11-02T11:06:00Z">
              <w:r w:rsidDel="009B3BF3">
                <w:rPr>
                  <w:rFonts w:ascii="Times New Roman" w:hAnsi="Times New Roman" w:cs="Times New Roman"/>
                  <w:sz w:val="18"/>
                  <w:szCs w:val="18"/>
                </w:rPr>
                <w:delText>-12.10</w:delText>
              </w:r>
            </w:del>
          </w:p>
          <w:p w:rsidR="00B76BAA" w:rsidRPr="00526FC0" w:rsidDel="009B3BF3" w:rsidRDefault="00B76BAA" w:rsidP="00F27D39">
            <w:pPr>
              <w:autoSpaceDE w:val="0"/>
              <w:autoSpaceDN w:val="0"/>
              <w:spacing w:line="480" w:lineRule="auto"/>
              <w:jc w:val="center"/>
              <w:rPr>
                <w:del w:id="1095" w:author="Althea ArchMiller" w:date="2018-11-02T11:06:00Z"/>
                <w:rFonts w:ascii="Times New Roman" w:hAnsi="Times New Roman" w:cs="Times New Roman"/>
                <w:sz w:val="18"/>
                <w:szCs w:val="18"/>
              </w:rPr>
            </w:pPr>
            <w:del w:id="1096" w:author="Althea ArchMiller" w:date="2018-11-02T11:06:00Z">
              <w:r w:rsidRPr="00526FC0" w:rsidDel="009B3BF3">
                <w:rPr>
                  <w:rFonts w:ascii="Times New Roman" w:hAnsi="Times New Roman" w:cs="Times New Roman"/>
                  <w:sz w:val="18"/>
                  <w:szCs w:val="18"/>
                </w:rPr>
                <w:delText>(</w:delText>
              </w:r>
              <w:r w:rsidR="00266C7F" w:rsidDel="009B3BF3">
                <w:rPr>
                  <w:rFonts w:ascii="Times New Roman" w:hAnsi="Times New Roman" w:cs="Times New Roman"/>
                  <w:sz w:val="18"/>
                  <w:szCs w:val="18"/>
                </w:rPr>
                <w:delText>-137.18,112.97</w:delText>
              </w:r>
              <w:r w:rsidRPr="00526FC0" w:rsidDel="009B3BF3">
                <w:rPr>
                  <w:rFonts w:ascii="Times New Roman" w:hAnsi="Times New Roman" w:cs="Times New Roman"/>
                  <w:sz w:val="18"/>
                  <w:szCs w:val="18"/>
                </w:rPr>
                <w:delText>)</w:delText>
              </w:r>
            </w:del>
          </w:p>
        </w:tc>
        <w:tc>
          <w:tcPr>
            <w:tcW w:w="672" w:type="dxa"/>
          </w:tcPr>
          <w:p w:rsidR="00B76BAA" w:rsidRPr="00526FC0" w:rsidDel="009B3BF3" w:rsidRDefault="00526FC0" w:rsidP="00F27D39">
            <w:pPr>
              <w:autoSpaceDE w:val="0"/>
              <w:autoSpaceDN w:val="0"/>
              <w:spacing w:line="480" w:lineRule="auto"/>
              <w:jc w:val="center"/>
              <w:rPr>
                <w:del w:id="1097" w:author="Althea ArchMiller" w:date="2018-11-02T11:06:00Z"/>
                <w:rFonts w:ascii="Times New Roman" w:hAnsi="Times New Roman" w:cs="Times New Roman"/>
                <w:sz w:val="18"/>
                <w:szCs w:val="18"/>
              </w:rPr>
            </w:pPr>
            <w:del w:id="1098" w:author="Althea ArchMiller" w:date="2018-11-02T11:06:00Z">
              <w:r w:rsidDel="009B3BF3">
                <w:rPr>
                  <w:rFonts w:ascii="Times New Roman" w:hAnsi="Times New Roman" w:cs="Times New Roman"/>
                  <w:sz w:val="18"/>
                  <w:szCs w:val="18"/>
                </w:rPr>
                <w:delText>217.56</w:delText>
              </w:r>
            </w:del>
          </w:p>
        </w:tc>
      </w:tr>
      <w:tr w:rsidR="00526FC0" w:rsidRPr="00AC7BFD" w:rsidDel="009B3BF3" w:rsidTr="003B3A50">
        <w:trPr>
          <w:del w:id="1099" w:author="Althea ArchMiller" w:date="2018-11-02T11:06:00Z"/>
        </w:trPr>
        <w:tc>
          <w:tcPr>
            <w:tcW w:w="1260" w:type="dxa"/>
          </w:tcPr>
          <w:p w:rsidR="00526FC0" w:rsidDel="009B3BF3" w:rsidRDefault="00526FC0" w:rsidP="00F27D39">
            <w:pPr>
              <w:autoSpaceDE w:val="0"/>
              <w:autoSpaceDN w:val="0"/>
              <w:spacing w:line="480" w:lineRule="auto"/>
              <w:rPr>
                <w:del w:id="1100" w:author="Althea ArchMiller" w:date="2018-11-02T11:06:00Z"/>
                <w:rFonts w:ascii="Times New Roman" w:hAnsi="Times New Roman" w:cs="Times New Roman"/>
                <w:sz w:val="18"/>
                <w:szCs w:val="18"/>
              </w:rPr>
            </w:pPr>
            <w:del w:id="1101" w:author="Althea ArchMiller" w:date="2018-11-02T11:06:00Z">
              <w:r w:rsidDel="009B3BF3">
                <w:rPr>
                  <w:rFonts w:ascii="Times New Roman" w:hAnsi="Times New Roman" w:cs="Times New Roman"/>
                  <w:sz w:val="18"/>
                  <w:szCs w:val="18"/>
                </w:rPr>
                <w:delText>Bunchgrass</w:delText>
              </w:r>
            </w:del>
          </w:p>
        </w:tc>
        <w:tc>
          <w:tcPr>
            <w:tcW w:w="990" w:type="dxa"/>
          </w:tcPr>
          <w:p w:rsidR="00526FC0" w:rsidRPr="00C46183" w:rsidDel="009B3BF3" w:rsidRDefault="00C80CE5" w:rsidP="00F27D39">
            <w:pPr>
              <w:autoSpaceDE w:val="0"/>
              <w:autoSpaceDN w:val="0"/>
              <w:spacing w:line="480" w:lineRule="auto"/>
              <w:jc w:val="center"/>
              <w:rPr>
                <w:del w:id="1102" w:author="Althea ArchMiller" w:date="2018-11-02T11:06:00Z"/>
                <w:rFonts w:ascii="Times New Roman" w:hAnsi="Times New Roman" w:cs="Times New Roman"/>
                <w:sz w:val="18"/>
                <w:szCs w:val="18"/>
              </w:rPr>
            </w:pPr>
            <w:del w:id="1103" w:author="Althea ArchMiller" w:date="2018-11-02T11:06:00Z">
              <w:r w:rsidRPr="00C46183" w:rsidDel="009B3BF3">
                <w:rPr>
                  <w:rFonts w:ascii="Times New Roman" w:hAnsi="Times New Roman" w:cs="Times New Roman"/>
                  <w:sz w:val="18"/>
                  <w:szCs w:val="18"/>
                </w:rPr>
                <w:delText>-0.15</w:delText>
              </w:r>
            </w:del>
          </w:p>
          <w:p w:rsidR="00C80CE5" w:rsidRPr="00C46183" w:rsidDel="009B3BF3" w:rsidRDefault="00C80CE5" w:rsidP="00F27D39">
            <w:pPr>
              <w:autoSpaceDE w:val="0"/>
              <w:autoSpaceDN w:val="0"/>
              <w:spacing w:line="480" w:lineRule="auto"/>
              <w:jc w:val="center"/>
              <w:rPr>
                <w:del w:id="1104" w:author="Althea ArchMiller" w:date="2018-11-02T11:06:00Z"/>
                <w:rFonts w:ascii="Times New Roman" w:hAnsi="Times New Roman" w:cs="Times New Roman"/>
                <w:sz w:val="18"/>
                <w:szCs w:val="18"/>
              </w:rPr>
            </w:pPr>
            <w:del w:id="1105" w:author="Althea ArchMiller" w:date="2018-11-02T11:06:00Z">
              <w:r w:rsidRPr="00C46183" w:rsidDel="009B3BF3">
                <w:rPr>
                  <w:rFonts w:ascii="Times New Roman" w:hAnsi="Times New Roman" w:cs="Times New Roman"/>
                  <w:sz w:val="18"/>
                  <w:szCs w:val="18"/>
                </w:rPr>
                <w:delText>(-0.85,0.55)</w:delText>
              </w:r>
            </w:del>
          </w:p>
        </w:tc>
        <w:tc>
          <w:tcPr>
            <w:tcW w:w="990" w:type="dxa"/>
          </w:tcPr>
          <w:p w:rsidR="00526FC0" w:rsidDel="009B3BF3" w:rsidRDefault="00C80CE5" w:rsidP="00F27D39">
            <w:pPr>
              <w:autoSpaceDE w:val="0"/>
              <w:autoSpaceDN w:val="0"/>
              <w:spacing w:line="480" w:lineRule="auto"/>
              <w:jc w:val="center"/>
              <w:rPr>
                <w:del w:id="1106" w:author="Althea ArchMiller" w:date="2018-11-02T11:06:00Z"/>
                <w:rFonts w:ascii="Times New Roman" w:hAnsi="Times New Roman" w:cs="Times New Roman"/>
                <w:sz w:val="18"/>
                <w:szCs w:val="18"/>
              </w:rPr>
            </w:pPr>
            <w:del w:id="1107" w:author="Althea ArchMiller" w:date="2018-11-02T11:06:00Z">
              <w:r w:rsidDel="009B3BF3">
                <w:rPr>
                  <w:rFonts w:ascii="Times New Roman" w:hAnsi="Times New Roman" w:cs="Times New Roman"/>
                  <w:sz w:val="18"/>
                  <w:szCs w:val="18"/>
                </w:rPr>
                <w:delText>0.25</w:delText>
              </w:r>
            </w:del>
          </w:p>
          <w:p w:rsidR="00C80CE5" w:rsidRPr="00526FC0" w:rsidDel="009B3BF3" w:rsidRDefault="00C80CE5" w:rsidP="00F27D39">
            <w:pPr>
              <w:autoSpaceDE w:val="0"/>
              <w:autoSpaceDN w:val="0"/>
              <w:spacing w:line="480" w:lineRule="auto"/>
              <w:jc w:val="center"/>
              <w:rPr>
                <w:del w:id="1108" w:author="Althea ArchMiller" w:date="2018-11-02T11:06:00Z"/>
                <w:rFonts w:ascii="Times New Roman" w:hAnsi="Times New Roman" w:cs="Times New Roman"/>
                <w:sz w:val="18"/>
                <w:szCs w:val="18"/>
              </w:rPr>
            </w:pPr>
            <w:del w:id="1109" w:author="Althea ArchMiller" w:date="2018-11-02T11:06:00Z">
              <w:r w:rsidDel="009B3BF3">
                <w:rPr>
                  <w:rFonts w:ascii="Times New Roman" w:hAnsi="Times New Roman" w:cs="Times New Roman"/>
                  <w:sz w:val="18"/>
                  <w:szCs w:val="18"/>
                </w:rPr>
                <w:delText>(-0.20,0.71)</w:delText>
              </w:r>
            </w:del>
          </w:p>
        </w:tc>
        <w:tc>
          <w:tcPr>
            <w:tcW w:w="1620" w:type="dxa"/>
          </w:tcPr>
          <w:p w:rsidR="00526FC0" w:rsidRPr="00C46183" w:rsidDel="009B3BF3" w:rsidRDefault="00C80CE5" w:rsidP="00F27D39">
            <w:pPr>
              <w:autoSpaceDE w:val="0"/>
              <w:autoSpaceDN w:val="0"/>
              <w:spacing w:line="480" w:lineRule="auto"/>
              <w:jc w:val="center"/>
              <w:rPr>
                <w:del w:id="1110" w:author="Althea ArchMiller" w:date="2018-11-02T11:06:00Z"/>
                <w:rFonts w:ascii="Times New Roman" w:hAnsi="Times New Roman" w:cs="Times New Roman"/>
                <w:sz w:val="18"/>
                <w:szCs w:val="18"/>
              </w:rPr>
            </w:pPr>
            <w:del w:id="1111" w:author="Althea ArchMiller" w:date="2018-11-02T11:06:00Z">
              <w:r w:rsidRPr="00C46183" w:rsidDel="009B3BF3">
                <w:rPr>
                  <w:rFonts w:ascii="Times New Roman" w:hAnsi="Times New Roman" w:cs="Times New Roman"/>
                  <w:sz w:val="18"/>
                  <w:szCs w:val="18"/>
                </w:rPr>
                <w:delText>-1.98</w:delText>
              </w:r>
            </w:del>
          </w:p>
          <w:p w:rsidR="00C80CE5" w:rsidRPr="00C46183" w:rsidDel="009B3BF3" w:rsidRDefault="00C80CE5" w:rsidP="00F27D39">
            <w:pPr>
              <w:autoSpaceDE w:val="0"/>
              <w:autoSpaceDN w:val="0"/>
              <w:spacing w:line="480" w:lineRule="auto"/>
              <w:jc w:val="center"/>
              <w:rPr>
                <w:del w:id="1112" w:author="Althea ArchMiller" w:date="2018-11-02T11:06:00Z"/>
                <w:rFonts w:ascii="Times New Roman" w:hAnsi="Times New Roman" w:cs="Times New Roman"/>
                <w:sz w:val="18"/>
                <w:szCs w:val="18"/>
              </w:rPr>
            </w:pPr>
            <w:del w:id="1113" w:author="Althea ArchMiller" w:date="2018-11-02T11:06:00Z">
              <w:r w:rsidRPr="00C46183" w:rsidDel="009B3BF3">
                <w:rPr>
                  <w:rFonts w:ascii="Times New Roman" w:hAnsi="Times New Roman" w:cs="Times New Roman"/>
                  <w:sz w:val="18"/>
                  <w:szCs w:val="18"/>
                </w:rPr>
                <w:delText>(-2.35,-1.61)</w:delText>
              </w:r>
            </w:del>
          </w:p>
        </w:tc>
        <w:tc>
          <w:tcPr>
            <w:tcW w:w="36" w:type="dxa"/>
          </w:tcPr>
          <w:p w:rsidR="00526FC0" w:rsidRPr="00526FC0" w:rsidDel="009B3BF3" w:rsidRDefault="00526FC0" w:rsidP="00F27D39">
            <w:pPr>
              <w:autoSpaceDE w:val="0"/>
              <w:autoSpaceDN w:val="0"/>
              <w:spacing w:line="480" w:lineRule="auto"/>
              <w:jc w:val="center"/>
              <w:rPr>
                <w:del w:id="1114" w:author="Althea ArchMiller" w:date="2018-11-02T11:06:00Z"/>
                <w:rFonts w:ascii="Times New Roman" w:hAnsi="Times New Roman" w:cs="Times New Roman"/>
                <w:sz w:val="18"/>
                <w:szCs w:val="18"/>
              </w:rPr>
            </w:pPr>
          </w:p>
        </w:tc>
        <w:tc>
          <w:tcPr>
            <w:tcW w:w="945" w:type="dxa"/>
          </w:tcPr>
          <w:p w:rsidR="00526FC0" w:rsidRPr="00C46183" w:rsidDel="009B3BF3" w:rsidRDefault="00C80CE5" w:rsidP="00F27D39">
            <w:pPr>
              <w:autoSpaceDE w:val="0"/>
              <w:autoSpaceDN w:val="0"/>
              <w:spacing w:line="480" w:lineRule="auto"/>
              <w:jc w:val="center"/>
              <w:rPr>
                <w:del w:id="1115" w:author="Althea ArchMiller" w:date="2018-11-02T11:06:00Z"/>
                <w:rFonts w:ascii="Times New Roman" w:hAnsi="Times New Roman" w:cs="Times New Roman"/>
                <w:sz w:val="18"/>
                <w:szCs w:val="18"/>
              </w:rPr>
            </w:pPr>
            <w:del w:id="1116" w:author="Althea ArchMiller" w:date="2018-11-02T11:06:00Z">
              <w:r w:rsidRPr="00C46183" w:rsidDel="009B3BF3">
                <w:rPr>
                  <w:rFonts w:ascii="Times New Roman" w:hAnsi="Times New Roman" w:cs="Times New Roman"/>
                  <w:sz w:val="18"/>
                  <w:szCs w:val="18"/>
                </w:rPr>
                <w:delText>-1.47</w:delText>
              </w:r>
            </w:del>
          </w:p>
          <w:p w:rsidR="00C80CE5" w:rsidRPr="00C46183" w:rsidDel="009B3BF3" w:rsidRDefault="00C80CE5" w:rsidP="00F27D39">
            <w:pPr>
              <w:autoSpaceDE w:val="0"/>
              <w:autoSpaceDN w:val="0"/>
              <w:spacing w:line="480" w:lineRule="auto"/>
              <w:jc w:val="center"/>
              <w:rPr>
                <w:del w:id="1117" w:author="Althea ArchMiller" w:date="2018-11-02T11:06:00Z"/>
                <w:rFonts w:ascii="Times New Roman" w:hAnsi="Times New Roman" w:cs="Times New Roman"/>
                <w:sz w:val="18"/>
                <w:szCs w:val="18"/>
              </w:rPr>
            </w:pPr>
            <w:del w:id="1118" w:author="Althea ArchMiller" w:date="2018-11-02T11:06:00Z">
              <w:r w:rsidRPr="00C46183" w:rsidDel="009B3BF3">
                <w:rPr>
                  <w:rFonts w:ascii="Times New Roman" w:hAnsi="Times New Roman" w:cs="Times New Roman"/>
                  <w:sz w:val="18"/>
                  <w:szCs w:val="18"/>
                </w:rPr>
                <w:delText>(-2.25,-0.70)</w:delText>
              </w:r>
            </w:del>
          </w:p>
        </w:tc>
        <w:tc>
          <w:tcPr>
            <w:tcW w:w="1269" w:type="dxa"/>
          </w:tcPr>
          <w:p w:rsidR="00526FC0" w:rsidDel="009B3BF3" w:rsidRDefault="00C80CE5" w:rsidP="00F27D39">
            <w:pPr>
              <w:autoSpaceDE w:val="0"/>
              <w:autoSpaceDN w:val="0"/>
              <w:spacing w:line="480" w:lineRule="auto"/>
              <w:jc w:val="center"/>
              <w:rPr>
                <w:del w:id="1119" w:author="Althea ArchMiller" w:date="2018-11-02T11:06:00Z"/>
                <w:rFonts w:ascii="Times New Roman" w:hAnsi="Times New Roman" w:cs="Times New Roman"/>
                <w:sz w:val="18"/>
                <w:szCs w:val="18"/>
              </w:rPr>
            </w:pPr>
            <w:del w:id="1120" w:author="Althea ArchMiller" w:date="2018-11-02T11:06:00Z">
              <w:r w:rsidDel="009B3BF3">
                <w:rPr>
                  <w:rFonts w:ascii="Times New Roman" w:hAnsi="Times New Roman" w:cs="Times New Roman"/>
                  <w:sz w:val="18"/>
                  <w:szCs w:val="18"/>
                </w:rPr>
                <w:delText>-14.22</w:delText>
              </w:r>
            </w:del>
          </w:p>
          <w:p w:rsidR="00C80CE5" w:rsidRPr="00526FC0" w:rsidDel="009B3BF3" w:rsidRDefault="00C80CE5" w:rsidP="00F27D39">
            <w:pPr>
              <w:autoSpaceDE w:val="0"/>
              <w:autoSpaceDN w:val="0"/>
              <w:spacing w:line="480" w:lineRule="auto"/>
              <w:jc w:val="center"/>
              <w:rPr>
                <w:del w:id="1121" w:author="Althea ArchMiller" w:date="2018-11-02T11:06:00Z"/>
                <w:rFonts w:ascii="Times New Roman" w:hAnsi="Times New Roman" w:cs="Times New Roman"/>
                <w:sz w:val="18"/>
                <w:szCs w:val="18"/>
              </w:rPr>
            </w:pPr>
            <w:del w:id="1122" w:author="Althea ArchMiller" w:date="2018-11-02T11:06:00Z">
              <w:r w:rsidDel="009B3BF3">
                <w:rPr>
                  <w:rFonts w:ascii="Times New Roman" w:hAnsi="Times New Roman" w:cs="Times New Roman"/>
                  <w:sz w:val="18"/>
                  <w:szCs w:val="18"/>
                </w:rPr>
                <w:delText>(-371.63,343.20)</w:delText>
              </w:r>
            </w:del>
          </w:p>
        </w:tc>
        <w:tc>
          <w:tcPr>
            <w:tcW w:w="672" w:type="dxa"/>
          </w:tcPr>
          <w:p w:rsidR="00526FC0" w:rsidRPr="00526FC0" w:rsidDel="009B3BF3" w:rsidRDefault="00526FC0" w:rsidP="00F27D39">
            <w:pPr>
              <w:autoSpaceDE w:val="0"/>
              <w:autoSpaceDN w:val="0"/>
              <w:spacing w:line="480" w:lineRule="auto"/>
              <w:jc w:val="center"/>
              <w:rPr>
                <w:del w:id="1123" w:author="Althea ArchMiller" w:date="2018-11-02T11:06:00Z"/>
                <w:rFonts w:ascii="Times New Roman" w:hAnsi="Times New Roman" w:cs="Times New Roman"/>
                <w:sz w:val="18"/>
                <w:szCs w:val="18"/>
              </w:rPr>
            </w:pPr>
            <w:del w:id="1124" w:author="Althea ArchMiller" w:date="2018-11-02T11:06:00Z">
              <w:r w:rsidDel="009B3BF3">
                <w:rPr>
                  <w:rFonts w:ascii="Times New Roman" w:hAnsi="Times New Roman" w:cs="Times New Roman"/>
                  <w:sz w:val="18"/>
                  <w:szCs w:val="18"/>
                </w:rPr>
                <w:delText>218.13</w:delText>
              </w:r>
            </w:del>
          </w:p>
        </w:tc>
      </w:tr>
      <w:tr w:rsidR="00526FC0" w:rsidRPr="00AC7BFD" w:rsidDel="009B3BF3" w:rsidTr="003B3A50">
        <w:trPr>
          <w:del w:id="1125" w:author="Althea ArchMiller" w:date="2018-11-02T11:06:00Z"/>
        </w:trPr>
        <w:tc>
          <w:tcPr>
            <w:tcW w:w="1260" w:type="dxa"/>
          </w:tcPr>
          <w:p w:rsidR="00526FC0" w:rsidDel="009B3BF3" w:rsidRDefault="00526FC0" w:rsidP="00F27D39">
            <w:pPr>
              <w:autoSpaceDE w:val="0"/>
              <w:autoSpaceDN w:val="0"/>
              <w:spacing w:line="480" w:lineRule="auto"/>
              <w:rPr>
                <w:del w:id="1126" w:author="Althea ArchMiller" w:date="2018-11-02T11:06:00Z"/>
                <w:rFonts w:ascii="Times New Roman" w:hAnsi="Times New Roman" w:cs="Times New Roman"/>
                <w:sz w:val="18"/>
                <w:szCs w:val="18"/>
              </w:rPr>
            </w:pPr>
            <w:del w:id="1127" w:author="Althea ArchMiller" w:date="2018-11-02T11:06:00Z">
              <w:r w:rsidDel="009B3BF3">
                <w:rPr>
                  <w:rFonts w:ascii="Times New Roman" w:hAnsi="Times New Roman" w:cs="Times New Roman"/>
                  <w:sz w:val="18"/>
                  <w:szCs w:val="18"/>
                </w:rPr>
                <w:delText>Litter</w:delText>
              </w:r>
            </w:del>
          </w:p>
        </w:tc>
        <w:tc>
          <w:tcPr>
            <w:tcW w:w="990" w:type="dxa"/>
          </w:tcPr>
          <w:p w:rsidR="00526FC0" w:rsidRPr="00C46183" w:rsidDel="009B3BF3" w:rsidRDefault="000F5110" w:rsidP="00F27D39">
            <w:pPr>
              <w:autoSpaceDE w:val="0"/>
              <w:autoSpaceDN w:val="0"/>
              <w:spacing w:line="480" w:lineRule="auto"/>
              <w:jc w:val="center"/>
              <w:rPr>
                <w:del w:id="1128" w:author="Althea ArchMiller" w:date="2018-11-02T11:06:00Z"/>
                <w:rFonts w:ascii="Times New Roman" w:hAnsi="Times New Roman" w:cs="Times New Roman"/>
                <w:sz w:val="18"/>
                <w:szCs w:val="18"/>
              </w:rPr>
            </w:pPr>
            <w:del w:id="1129" w:author="Althea ArchMiller" w:date="2018-11-02T11:06:00Z">
              <w:r w:rsidRPr="00C46183" w:rsidDel="009B3BF3">
                <w:rPr>
                  <w:rFonts w:ascii="Times New Roman" w:hAnsi="Times New Roman" w:cs="Times New Roman"/>
                  <w:sz w:val="18"/>
                  <w:szCs w:val="18"/>
                </w:rPr>
                <w:delText>-0.92</w:delText>
              </w:r>
            </w:del>
          </w:p>
          <w:p w:rsidR="000F5110" w:rsidRPr="00C46183" w:rsidDel="009B3BF3" w:rsidRDefault="000F5110" w:rsidP="00F27D39">
            <w:pPr>
              <w:autoSpaceDE w:val="0"/>
              <w:autoSpaceDN w:val="0"/>
              <w:spacing w:line="480" w:lineRule="auto"/>
              <w:jc w:val="center"/>
              <w:rPr>
                <w:del w:id="1130" w:author="Althea ArchMiller" w:date="2018-11-02T11:06:00Z"/>
                <w:rFonts w:ascii="Times New Roman" w:hAnsi="Times New Roman" w:cs="Times New Roman"/>
                <w:sz w:val="18"/>
                <w:szCs w:val="18"/>
              </w:rPr>
            </w:pPr>
            <w:del w:id="1131" w:author="Althea ArchMiller" w:date="2018-11-02T11:06:00Z">
              <w:r w:rsidRPr="00C46183" w:rsidDel="009B3BF3">
                <w:rPr>
                  <w:rFonts w:ascii="Times New Roman" w:hAnsi="Times New Roman" w:cs="Times New Roman"/>
                  <w:sz w:val="18"/>
                  <w:szCs w:val="18"/>
                </w:rPr>
                <w:delText>(-0.80,0.61)</w:delText>
              </w:r>
            </w:del>
          </w:p>
        </w:tc>
        <w:tc>
          <w:tcPr>
            <w:tcW w:w="990" w:type="dxa"/>
          </w:tcPr>
          <w:p w:rsidR="00526FC0" w:rsidDel="009B3BF3" w:rsidRDefault="000F5110" w:rsidP="00F27D39">
            <w:pPr>
              <w:autoSpaceDE w:val="0"/>
              <w:autoSpaceDN w:val="0"/>
              <w:spacing w:line="480" w:lineRule="auto"/>
              <w:jc w:val="center"/>
              <w:rPr>
                <w:del w:id="1132" w:author="Althea ArchMiller" w:date="2018-11-02T11:06:00Z"/>
                <w:rFonts w:ascii="Times New Roman" w:hAnsi="Times New Roman" w:cs="Times New Roman"/>
                <w:sz w:val="18"/>
                <w:szCs w:val="18"/>
              </w:rPr>
            </w:pPr>
            <w:del w:id="1133" w:author="Althea ArchMiller" w:date="2018-11-02T11:06:00Z">
              <w:r w:rsidDel="009B3BF3">
                <w:rPr>
                  <w:rFonts w:ascii="Times New Roman" w:hAnsi="Times New Roman" w:cs="Times New Roman"/>
                  <w:sz w:val="18"/>
                  <w:szCs w:val="18"/>
                </w:rPr>
                <w:delText>-0.35</w:delText>
              </w:r>
            </w:del>
          </w:p>
          <w:p w:rsidR="000F5110" w:rsidRPr="00526FC0" w:rsidDel="009B3BF3" w:rsidRDefault="000F5110" w:rsidP="00F27D39">
            <w:pPr>
              <w:autoSpaceDE w:val="0"/>
              <w:autoSpaceDN w:val="0"/>
              <w:spacing w:line="480" w:lineRule="auto"/>
              <w:jc w:val="center"/>
              <w:rPr>
                <w:del w:id="1134" w:author="Althea ArchMiller" w:date="2018-11-02T11:06:00Z"/>
                <w:rFonts w:ascii="Times New Roman" w:hAnsi="Times New Roman" w:cs="Times New Roman"/>
                <w:sz w:val="18"/>
                <w:szCs w:val="18"/>
              </w:rPr>
            </w:pPr>
            <w:del w:id="1135" w:author="Althea ArchMiller" w:date="2018-11-02T11:06:00Z">
              <w:r w:rsidDel="009B3BF3">
                <w:rPr>
                  <w:rFonts w:ascii="Times New Roman" w:hAnsi="Times New Roman" w:cs="Times New Roman"/>
                  <w:sz w:val="18"/>
                  <w:szCs w:val="18"/>
                </w:rPr>
                <w:delText>(-1.32,0.63)</w:delText>
              </w:r>
            </w:del>
          </w:p>
        </w:tc>
        <w:tc>
          <w:tcPr>
            <w:tcW w:w="1620" w:type="dxa"/>
          </w:tcPr>
          <w:p w:rsidR="00526FC0" w:rsidRPr="00C46183" w:rsidDel="009B3BF3" w:rsidRDefault="000F5110" w:rsidP="00F27D39">
            <w:pPr>
              <w:autoSpaceDE w:val="0"/>
              <w:autoSpaceDN w:val="0"/>
              <w:spacing w:line="480" w:lineRule="auto"/>
              <w:jc w:val="center"/>
              <w:rPr>
                <w:del w:id="1136" w:author="Althea ArchMiller" w:date="2018-11-02T11:06:00Z"/>
                <w:rFonts w:ascii="Times New Roman" w:hAnsi="Times New Roman" w:cs="Times New Roman"/>
                <w:sz w:val="18"/>
                <w:szCs w:val="18"/>
              </w:rPr>
            </w:pPr>
            <w:del w:id="1137" w:author="Althea ArchMiller" w:date="2018-11-02T11:06:00Z">
              <w:r w:rsidRPr="00C46183" w:rsidDel="009B3BF3">
                <w:rPr>
                  <w:rFonts w:ascii="Times New Roman" w:hAnsi="Times New Roman" w:cs="Times New Roman"/>
                  <w:sz w:val="18"/>
                  <w:szCs w:val="18"/>
                </w:rPr>
                <w:delText>-1.99</w:delText>
              </w:r>
            </w:del>
          </w:p>
          <w:p w:rsidR="000F5110" w:rsidRPr="00C46183" w:rsidDel="009B3BF3" w:rsidRDefault="000F5110" w:rsidP="00F27D39">
            <w:pPr>
              <w:autoSpaceDE w:val="0"/>
              <w:autoSpaceDN w:val="0"/>
              <w:spacing w:line="480" w:lineRule="auto"/>
              <w:jc w:val="center"/>
              <w:rPr>
                <w:del w:id="1138" w:author="Althea ArchMiller" w:date="2018-11-02T11:06:00Z"/>
                <w:rFonts w:ascii="Times New Roman" w:hAnsi="Times New Roman" w:cs="Times New Roman"/>
                <w:sz w:val="18"/>
                <w:szCs w:val="18"/>
              </w:rPr>
            </w:pPr>
            <w:del w:id="1139" w:author="Althea ArchMiller" w:date="2018-11-02T11:06:00Z">
              <w:r w:rsidRPr="00C46183" w:rsidDel="009B3BF3">
                <w:rPr>
                  <w:rFonts w:ascii="Times New Roman" w:hAnsi="Times New Roman" w:cs="Times New Roman"/>
                  <w:sz w:val="18"/>
                  <w:szCs w:val="18"/>
                </w:rPr>
                <w:delText>(-2.37,-1.62)</w:delText>
              </w:r>
            </w:del>
          </w:p>
        </w:tc>
        <w:tc>
          <w:tcPr>
            <w:tcW w:w="36" w:type="dxa"/>
          </w:tcPr>
          <w:p w:rsidR="00526FC0" w:rsidRPr="00526FC0" w:rsidDel="009B3BF3" w:rsidRDefault="00526FC0" w:rsidP="00F27D39">
            <w:pPr>
              <w:autoSpaceDE w:val="0"/>
              <w:autoSpaceDN w:val="0"/>
              <w:spacing w:line="480" w:lineRule="auto"/>
              <w:jc w:val="center"/>
              <w:rPr>
                <w:del w:id="1140" w:author="Althea ArchMiller" w:date="2018-11-02T11:06:00Z"/>
                <w:rFonts w:ascii="Times New Roman" w:hAnsi="Times New Roman" w:cs="Times New Roman"/>
                <w:sz w:val="18"/>
                <w:szCs w:val="18"/>
              </w:rPr>
            </w:pPr>
          </w:p>
        </w:tc>
        <w:tc>
          <w:tcPr>
            <w:tcW w:w="945" w:type="dxa"/>
          </w:tcPr>
          <w:p w:rsidR="00526FC0" w:rsidRPr="00C46183" w:rsidDel="009B3BF3" w:rsidRDefault="000F5110" w:rsidP="00F27D39">
            <w:pPr>
              <w:autoSpaceDE w:val="0"/>
              <w:autoSpaceDN w:val="0"/>
              <w:spacing w:line="480" w:lineRule="auto"/>
              <w:jc w:val="center"/>
              <w:rPr>
                <w:del w:id="1141" w:author="Althea ArchMiller" w:date="2018-11-02T11:06:00Z"/>
                <w:rFonts w:ascii="Times New Roman" w:hAnsi="Times New Roman" w:cs="Times New Roman"/>
                <w:sz w:val="18"/>
                <w:szCs w:val="18"/>
              </w:rPr>
            </w:pPr>
            <w:del w:id="1142" w:author="Althea ArchMiller" w:date="2018-11-02T11:06:00Z">
              <w:r w:rsidRPr="00C46183" w:rsidDel="009B3BF3">
                <w:rPr>
                  <w:rFonts w:ascii="Times New Roman" w:hAnsi="Times New Roman" w:cs="Times New Roman"/>
                  <w:sz w:val="18"/>
                  <w:szCs w:val="18"/>
                </w:rPr>
                <w:delText>-1.48</w:delText>
              </w:r>
            </w:del>
          </w:p>
          <w:p w:rsidR="000F5110" w:rsidRPr="00C46183" w:rsidDel="009B3BF3" w:rsidRDefault="000F5110" w:rsidP="00F27D39">
            <w:pPr>
              <w:autoSpaceDE w:val="0"/>
              <w:autoSpaceDN w:val="0"/>
              <w:spacing w:line="480" w:lineRule="auto"/>
              <w:jc w:val="center"/>
              <w:rPr>
                <w:del w:id="1143" w:author="Althea ArchMiller" w:date="2018-11-02T11:06:00Z"/>
                <w:rFonts w:ascii="Times New Roman" w:hAnsi="Times New Roman" w:cs="Times New Roman"/>
                <w:sz w:val="18"/>
                <w:szCs w:val="18"/>
              </w:rPr>
            </w:pPr>
            <w:del w:id="1144" w:author="Althea ArchMiller" w:date="2018-11-02T11:06:00Z">
              <w:r w:rsidRPr="00C46183" w:rsidDel="009B3BF3">
                <w:rPr>
                  <w:rFonts w:ascii="Times New Roman" w:hAnsi="Times New Roman" w:cs="Times New Roman"/>
                  <w:sz w:val="18"/>
                  <w:szCs w:val="18"/>
                </w:rPr>
                <w:delText>(-2.25,-0.71)</w:delText>
              </w:r>
            </w:del>
          </w:p>
        </w:tc>
        <w:tc>
          <w:tcPr>
            <w:tcW w:w="1269" w:type="dxa"/>
          </w:tcPr>
          <w:p w:rsidR="00526FC0" w:rsidDel="009B3BF3" w:rsidRDefault="000F5110" w:rsidP="00F27D39">
            <w:pPr>
              <w:autoSpaceDE w:val="0"/>
              <w:autoSpaceDN w:val="0"/>
              <w:spacing w:line="480" w:lineRule="auto"/>
              <w:jc w:val="center"/>
              <w:rPr>
                <w:del w:id="1145" w:author="Althea ArchMiller" w:date="2018-11-02T11:06:00Z"/>
                <w:rFonts w:ascii="Times New Roman" w:hAnsi="Times New Roman" w:cs="Times New Roman"/>
                <w:sz w:val="18"/>
                <w:szCs w:val="18"/>
              </w:rPr>
            </w:pPr>
            <w:del w:id="1146" w:author="Althea ArchMiller" w:date="2018-11-02T11:06:00Z">
              <w:r w:rsidDel="009B3BF3">
                <w:rPr>
                  <w:rFonts w:ascii="Times New Roman" w:hAnsi="Times New Roman" w:cs="Times New Roman"/>
                  <w:sz w:val="18"/>
                  <w:szCs w:val="18"/>
                </w:rPr>
                <w:delText>-11.44</w:delText>
              </w:r>
            </w:del>
          </w:p>
          <w:p w:rsidR="000F5110" w:rsidRPr="00526FC0" w:rsidDel="009B3BF3" w:rsidRDefault="000F5110" w:rsidP="00F27D39">
            <w:pPr>
              <w:autoSpaceDE w:val="0"/>
              <w:autoSpaceDN w:val="0"/>
              <w:spacing w:line="480" w:lineRule="auto"/>
              <w:jc w:val="center"/>
              <w:rPr>
                <w:del w:id="1147" w:author="Althea ArchMiller" w:date="2018-11-02T11:06:00Z"/>
                <w:rFonts w:ascii="Times New Roman" w:hAnsi="Times New Roman" w:cs="Times New Roman"/>
                <w:sz w:val="18"/>
                <w:szCs w:val="18"/>
              </w:rPr>
            </w:pPr>
            <w:del w:id="1148" w:author="Althea ArchMiller" w:date="2018-11-02T11:06:00Z">
              <w:r w:rsidDel="009B3BF3">
                <w:rPr>
                  <w:rFonts w:ascii="Times New Roman" w:hAnsi="Times New Roman" w:cs="Times New Roman"/>
                  <w:sz w:val="18"/>
                  <w:szCs w:val="18"/>
                </w:rPr>
                <w:delText>(-100.82,77.95)</w:delText>
              </w:r>
            </w:del>
          </w:p>
        </w:tc>
        <w:tc>
          <w:tcPr>
            <w:tcW w:w="672" w:type="dxa"/>
          </w:tcPr>
          <w:p w:rsidR="00526FC0" w:rsidRPr="00526FC0" w:rsidDel="009B3BF3" w:rsidRDefault="00526FC0" w:rsidP="00F27D39">
            <w:pPr>
              <w:autoSpaceDE w:val="0"/>
              <w:autoSpaceDN w:val="0"/>
              <w:spacing w:line="480" w:lineRule="auto"/>
              <w:jc w:val="center"/>
              <w:rPr>
                <w:del w:id="1149" w:author="Althea ArchMiller" w:date="2018-11-02T11:06:00Z"/>
                <w:rFonts w:ascii="Times New Roman" w:hAnsi="Times New Roman" w:cs="Times New Roman"/>
                <w:sz w:val="18"/>
                <w:szCs w:val="18"/>
              </w:rPr>
            </w:pPr>
            <w:del w:id="1150" w:author="Althea ArchMiller" w:date="2018-11-02T11:06:00Z">
              <w:r w:rsidDel="009B3BF3">
                <w:rPr>
                  <w:rFonts w:ascii="Times New Roman" w:hAnsi="Times New Roman" w:cs="Times New Roman"/>
                  <w:sz w:val="18"/>
                  <w:szCs w:val="18"/>
                </w:rPr>
                <w:delText>218.59</w:delText>
              </w:r>
            </w:del>
          </w:p>
        </w:tc>
      </w:tr>
      <w:tr w:rsidR="00526FC0" w:rsidRPr="00AC7BFD" w:rsidDel="009B3BF3" w:rsidTr="003B3A50">
        <w:trPr>
          <w:del w:id="1151" w:author="Althea ArchMiller" w:date="2018-11-02T11:06:00Z"/>
        </w:trPr>
        <w:tc>
          <w:tcPr>
            <w:tcW w:w="1260" w:type="dxa"/>
            <w:tcBorders>
              <w:bottom w:val="single" w:sz="4" w:space="0" w:color="auto"/>
            </w:tcBorders>
          </w:tcPr>
          <w:p w:rsidR="00526FC0" w:rsidDel="009B3BF3" w:rsidRDefault="00526FC0" w:rsidP="00F27D39">
            <w:pPr>
              <w:autoSpaceDE w:val="0"/>
              <w:autoSpaceDN w:val="0"/>
              <w:spacing w:line="480" w:lineRule="auto"/>
              <w:rPr>
                <w:del w:id="1152" w:author="Althea ArchMiller" w:date="2018-11-02T11:06:00Z"/>
                <w:rFonts w:ascii="Times New Roman" w:hAnsi="Times New Roman" w:cs="Times New Roman"/>
                <w:sz w:val="18"/>
                <w:szCs w:val="18"/>
              </w:rPr>
            </w:pPr>
            <w:del w:id="1153" w:author="Althea ArchMiller" w:date="2018-11-02T11:06:00Z">
              <w:r w:rsidDel="009B3BF3">
                <w:rPr>
                  <w:rFonts w:ascii="Times New Roman" w:hAnsi="Times New Roman" w:cs="Times New Roman"/>
                  <w:sz w:val="18"/>
                  <w:szCs w:val="18"/>
                </w:rPr>
                <w:delText>Canopy</w:delText>
              </w:r>
            </w:del>
          </w:p>
        </w:tc>
        <w:tc>
          <w:tcPr>
            <w:tcW w:w="990" w:type="dxa"/>
            <w:tcBorders>
              <w:bottom w:val="single" w:sz="4" w:space="0" w:color="auto"/>
            </w:tcBorders>
          </w:tcPr>
          <w:p w:rsidR="00526FC0" w:rsidRPr="00C46183" w:rsidDel="009B3BF3" w:rsidRDefault="001E4AB7" w:rsidP="00F27D39">
            <w:pPr>
              <w:autoSpaceDE w:val="0"/>
              <w:autoSpaceDN w:val="0"/>
              <w:spacing w:line="480" w:lineRule="auto"/>
              <w:jc w:val="center"/>
              <w:rPr>
                <w:del w:id="1154" w:author="Althea ArchMiller" w:date="2018-11-02T11:06:00Z"/>
                <w:rFonts w:ascii="Times New Roman" w:hAnsi="Times New Roman" w:cs="Times New Roman"/>
                <w:sz w:val="18"/>
                <w:szCs w:val="18"/>
              </w:rPr>
            </w:pPr>
            <w:del w:id="1155" w:author="Althea ArchMiller" w:date="2018-11-02T11:06:00Z">
              <w:r w:rsidRPr="00C46183" w:rsidDel="009B3BF3">
                <w:rPr>
                  <w:rFonts w:ascii="Times New Roman" w:hAnsi="Times New Roman" w:cs="Times New Roman"/>
                  <w:sz w:val="18"/>
                  <w:szCs w:val="18"/>
                </w:rPr>
                <w:delText>-0.62</w:delText>
              </w:r>
            </w:del>
          </w:p>
          <w:p w:rsidR="001E4AB7" w:rsidRPr="00C46183" w:rsidDel="009B3BF3" w:rsidRDefault="001E4AB7" w:rsidP="00F27D39">
            <w:pPr>
              <w:autoSpaceDE w:val="0"/>
              <w:autoSpaceDN w:val="0"/>
              <w:spacing w:line="480" w:lineRule="auto"/>
              <w:jc w:val="center"/>
              <w:rPr>
                <w:del w:id="1156" w:author="Althea ArchMiller" w:date="2018-11-02T11:06:00Z"/>
                <w:rFonts w:ascii="Times New Roman" w:hAnsi="Times New Roman" w:cs="Times New Roman"/>
                <w:sz w:val="18"/>
                <w:szCs w:val="18"/>
              </w:rPr>
            </w:pPr>
            <w:del w:id="1157" w:author="Althea ArchMiller" w:date="2018-11-02T11:06:00Z">
              <w:r w:rsidRPr="00C46183" w:rsidDel="009B3BF3">
                <w:rPr>
                  <w:rFonts w:ascii="Times New Roman" w:hAnsi="Times New Roman" w:cs="Times New Roman"/>
                  <w:sz w:val="18"/>
                  <w:szCs w:val="18"/>
                </w:rPr>
                <w:delText>(</w:delText>
              </w:r>
              <w:r w:rsidR="00784E0B" w:rsidRPr="00C46183" w:rsidDel="009B3BF3">
                <w:rPr>
                  <w:rFonts w:ascii="Times New Roman" w:hAnsi="Times New Roman" w:cs="Times New Roman"/>
                  <w:sz w:val="18"/>
                  <w:szCs w:val="18"/>
                </w:rPr>
                <w:delText>-</w:delText>
              </w:r>
              <w:r w:rsidRPr="00C46183" w:rsidDel="009B3BF3">
                <w:rPr>
                  <w:rFonts w:ascii="Times New Roman" w:hAnsi="Times New Roman" w:cs="Times New Roman"/>
                  <w:sz w:val="18"/>
                  <w:szCs w:val="18"/>
                </w:rPr>
                <w:delText>0.76,0.63)</w:delText>
              </w:r>
            </w:del>
          </w:p>
        </w:tc>
        <w:tc>
          <w:tcPr>
            <w:tcW w:w="990" w:type="dxa"/>
            <w:tcBorders>
              <w:bottom w:val="single" w:sz="4" w:space="0" w:color="auto"/>
            </w:tcBorders>
          </w:tcPr>
          <w:p w:rsidR="00526FC0" w:rsidDel="009B3BF3" w:rsidRDefault="001E4AB7" w:rsidP="00F27D39">
            <w:pPr>
              <w:autoSpaceDE w:val="0"/>
              <w:autoSpaceDN w:val="0"/>
              <w:spacing w:line="480" w:lineRule="auto"/>
              <w:jc w:val="center"/>
              <w:rPr>
                <w:del w:id="1158" w:author="Althea ArchMiller" w:date="2018-11-02T11:06:00Z"/>
                <w:rFonts w:ascii="Times New Roman" w:hAnsi="Times New Roman" w:cs="Times New Roman"/>
                <w:sz w:val="18"/>
                <w:szCs w:val="18"/>
              </w:rPr>
            </w:pPr>
            <w:del w:id="1159" w:author="Althea ArchMiller" w:date="2018-11-02T11:06:00Z">
              <w:r w:rsidDel="009B3BF3">
                <w:rPr>
                  <w:rFonts w:ascii="Times New Roman" w:hAnsi="Times New Roman" w:cs="Times New Roman"/>
                  <w:sz w:val="18"/>
                  <w:szCs w:val="18"/>
                </w:rPr>
                <w:delText>0.19</w:delText>
              </w:r>
            </w:del>
          </w:p>
          <w:p w:rsidR="001E4AB7" w:rsidRPr="00526FC0" w:rsidDel="009B3BF3" w:rsidRDefault="001E4AB7" w:rsidP="00F27D39">
            <w:pPr>
              <w:autoSpaceDE w:val="0"/>
              <w:autoSpaceDN w:val="0"/>
              <w:spacing w:line="480" w:lineRule="auto"/>
              <w:jc w:val="center"/>
              <w:rPr>
                <w:del w:id="1160" w:author="Althea ArchMiller" w:date="2018-11-02T11:06:00Z"/>
                <w:rFonts w:ascii="Times New Roman" w:hAnsi="Times New Roman" w:cs="Times New Roman"/>
                <w:sz w:val="18"/>
                <w:szCs w:val="18"/>
              </w:rPr>
            </w:pPr>
            <w:del w:id="1161" w:author="Althea ArchMiller" w:date="2018-11-02T11:06:00Z">
              <w:r w:rsidDel="009B3BF3">
                <w:rPr>
                  <w:rFonts w:ascii="Times New Roman" w:hAnsi="Times New Roman" w:cs="Times New Roman"/>
                  <w:sz w:val="18"/>
                  <w:szCs w:val="18"/>
                </w:rPr>
                <w:delText>(-0.57,0.96)</w:delText>
              </w:r>
            </w:del>
          </w:p>
        </w:tc>
        <w:tc>
          <w:tcPr>
            <w:tcW w:w="1620" w:type="dxa"/>
            <w:tcBorders>
              <w:bottom w:val="single" w:sz="4" w:space="0" w:color="auto"/>
            </w:tcBorders>
          </w:tcPr>
          <w:p w:rsidR="00526FC0" w:rsidRPr="00C46183" w:rsidDel="009B3BF3" w:rsidRDefault="001E4AB7" w:rsidP="00F27D39">
            <w:pPr>
              <w:autoSpaceDE w:val="0"/>
              <w:autoSpaceDN w:val="0"/>
              <w:spacing w:line="480" w:lineRule="auto"/>
              <w:jc w:val="center"/>
              <w:rPr>
                <w:del w:id="1162" w:author="Althea ArchMiller" w:date="2018-11-02T11:06:00Z"/>
                <w:rFonts w:ascii="Times New Roman" w:hAnsi="Times New Roman" w:cs="Times New Roman"/>
                <w:sz w:val="18"/>
                <w:szCs w:val="18"/>
              </w:rPr>
            </w:pPr>
            <w:del w:id="1163" w:author="Althea ArchMiller" w:date="2018-11-02T11:06:00Z">
              <w:r w:rsidRPr="00C46183" w:rsidDel="009B3BF3">
                <w:rPr>
                  <w:rFonts w:ascii="Times New Roman" w:hAnsi="Times New Roman" w:cs="Times New Roman"/>
                  <w:sz w:val="18"/>
                  <w:szCs w:val="18"/>
                </w:rPr>
                <w:delText>-2.01</w:delText>
              </w:r>
            </w:del>
          </w:p>
          <w:p w:rsidR="001E4AB7" w:rsidRPr="00C46183" w:rsidDel="009B3BF3" w:rsidRDefault="001E4AB7" w:rsidP="00F27D39">
            <w:pPr>
              <w:autoSpaceDE w:val="0"/>
              <w:autoSpaceDN w:val="0"/>
              <w:spacing w:line="480" w:lineRule="auto"/>
              <w:jc w:val="center"/>
              <w:rPr>
                <w:del w:id="1164" w:author="Althea ArchMiller" w:date="2018-11-02T11:06:00Z"/>
                <w:rFonts w:ascii="Times New Roman" w:hAnsi="Times New Roman" w:cs="Times New Roman"/>
                <w:sz w:val="18"/>
                <w:szCs w:val="18"/>
              </w:rPr>
            </w:pPr>
            <w:del w:id="1165" w:author="Althea ArchMiller" w:date="2018-11-02T11:06:00Z">
              <w:r w:rsidRPr="00C46183" w:rsidDel="009B3BF3">
                <w:rPr>
                  <w:rFonts w:ascii="Times New Roman" w:hAnsi="Times New Roman" w:cs="Times New Roman"/>
                  <w:sz w:val="18"/>
                  <w:szCs w:val="18"/>
                </w:rPr>
                <w:delText>(-2.38,-1.64)</w:delText>
              </w:r>
            </w:del>
          </w:p>
        </w:tc>
        <w:tc>
          <w:tcPr>
            <w:tcW w:w="36" w:type="dxa"/>
            <w:tcBorders>
              <w:bottom w:val="single" w:sz="4" w:space="0" w:color="auto"/>
            </w:tcBorders>
          </w:tcPr>
          <w:p w:rsidR="00526FC0" w:rsidRPr="00526FC0" w:rsidDel="009B3BF3" w:rsidRDefault="00526FC0" w:rsidP="00F27D39">
            <w:pPr>
              <w:autoSpaceDE w:val="0"/>
              <w:autoSpaceDN w:val="0"/>
              <w:spacing w:line="480" w:lineRule="auto"/>
              <w:jc w:val="center"/>
              <w:rPr>
                <w:del w:id="1166" w:author="Althea ArchMiller" w:date="2018-11-02T11:06:00Z"/>
                <w:rFonts w:ascii="Times New Roman" w:hAnsi="Times New Roman" w:cs="Times New Roman"/>
                <w:sz w:val="18"/>
                <w:szCs w:val="18"/>
              </w:rPr>
            </w:pPr>
          </w:p>
        </w:tc>
        <w:tc>
          <w:tcPr>
            <w:tcW w:w="945" w:type="dxa"/>
            <w:tcBorders>
              <w:bottom w:val="single" w:sz="4" w:space="0" w:color="auto"/>
            </w:tcBorders>
          </w:tcPr>
          <w:p w:rsidR="00526FC0" w:rsidRPr="00C46183" w:rsidDel="009B3BF3" w:rsidRDefault="001E4AB7" w:rsidP="00F27D39">
            <w:pPr>
              <w:autoSpaceDE w:val="0"/>
              <w:autoSpaceDN w:val="0"/>
              <w:spacing w:line="480" w:lineRule="auto"/>
              <w:jc w:val="center"/>
              <w:rPr>
                <w:del w:id="1167" w:author="Althea ArchMiller" w:date="2018-11-02T11:06:00Z"/>
                <w:rFonts w:ascii="Times New Roman" w:hAnsi="Times New Roman" w:cs="Times New Roman"/>
                <w:sz w:val="18"/>
                <w:szCs w:val="18"/>
              </w:rPr>
            </w:pPr>
            <w:del w:id="1168" w:author="Althea ArchMiller" w:date="2018-11-02T11:06:00Z">
              <w:r w:rsidRPr="00C46183" w:rsidDel="009B3BF3">
                <w:rPr>
                  <w:rFonts w:ascii="Times New Roman" w:hAnsi="Times New Roman" w:cs="Times New Roman"/>
                  <w:sz w:val="18"/>
                  <w:szCs w:val="18"/>
                </w:rPr>
                <w:delText>-1.49</w:delText>
              </w:r>
            </w:del>
          </w:p>
          <w:p w:rsidR="001E4AB7" w:rsidRPr="00C46183" w:rsidDel="009B3BF3" w:rsidRDefault="001E4AB7" w:rsidP="00F27D39">
            <w:pPr>
              <w:autoSpaceDE w:val="0"/>
              <w:autoSpaceDN w:val="0"/>
              <w:spacing w:line="480" w:lineRule="auto"/>
              <w:jc w:val="center"/>
              <w:rPr>
                <w:del w:id="1169" w:author="Althea ArchMiller" w:date="2018-11-02T11:06:00Z"/>
                <w:rFonts w:ascii="Times New Roman" w:hAnsi="Times New Roman" w:cs="Times New Roman"/>
                <w:sz w:val="18"/>
                <w:szCs w:val="18"/>
              </w:rPr>
            </w:pPr>
            <w:del w:id="1170" w:author="Althea ArchMiller" w:date="2018-11-02T11:06:00Z">
              <w:r w:rsidRPr="00C46183" w:rsidDel="009B3BF3">
                <w:rPr>
                  <w:rFonts w:ascii="Times New Roman" w:hAnsi="Times New Roman" w:cs="Times New Roman"/>
                  <w:sz w:val="18"/>
                  <w:szCs w:val="18"/>
                </w:rPr>
                <w:delText>(-2.26,-0.71)</w:delText>
              </w:r>
            </w:del>
          </w:p>
        </w:tc>
        <w:tc>
          <w:tcPr>
            <w:tcW w:w="1269" w:type="dxa"/>
            <w:tcBorders>
              <w:bottom w:val="single" w:sz="4" w:space="0" w:color="auto"/>
            </w:tcBorders>
          </w:tcPr>
          <w:p w:rsidR="00526FC0" w:rsidDel="009B3BF3" w:rsidRDefault="001E4AB7" w:rsidP="00F27D39">
            <w:pPr>
              <w:autoSpaceDE w:val="0"/>
              <w:autoSpaceDN w:val="0"/>
              <w:spacing w:line="480" w:lineRule="auto"/>
              <w:jc w:val="center"/>
              <w:rPr>
                <w:del w:id="1171" w:author="Althea ArchMiller" w:date="2018-11-02T11:06:00Z"/>
                <w:rFonts w:ascii="Times New Roman" w:hAnsi="Times New Roman" w:cs="Times New Roman"/>
                <w:sz w:val="18"/>
                <w:szCs w:val="18"/>
              </w:rPr>
            </w:pPr>
            <w:del w:id="1172" w:author="Althea ArchMiller" w:date="2018-11-02T11:06:00Z">
              <w:r w:rsidDel="009B3BF3">
                <w:rPr>
                  <w:rFonts w:ascii="Times New Roman" w:hAnsi="Times New Roman" w:cs="Times New Roman"/>
                  <w:sz w:val="18"/>
                  <w:szCs w:val="18"/>
                </w:rPr>
                <w:delText>-11.61</w:delText>
              </w:r>
            </w:del>
          </w:p>
          <w:p w:rsidR="001E4AB7" w:rsidRPr="00526FC0" w:rsidDel="009B3BF3" w:rsidRDefault="001E4AB7" w:rsidP="00F27D39">
            <w:pPr>
              <w:autoSpaceDE w:val="0"/>
              <w:autoSpaceDN w:val="0"/>
              <w:spacing w:line="480" w:lineRule="auto"/>
              <w:jc w:val="center"/>
              <w:rPr>
                <w:del w:id="1173" w:author="Althea ArchMiller" w:date="2018-11-02T11:06:00Z"/>
                <w:rFonts w:ascii="Times New Roman" w:hAnsi="Times New Roman" w:cs="Times New Roman"/>
                <w:sz w:val="18"/>
                <w:szCs w:val="18"/>
              </w:rPr>
            </w:pPr>
            <w:del w:id="1174" w:author="Althea ArchMiller" w:date="2018-11-02T11:06:00Z">
              <w:r w:rsidDel="009B3BF3">
                <w:rPr>
                  <w:rFonts w:ascii="Times New Roman" w:hAnsi="Times New Roman" w:cs="Times New Roman"/>
                  <w:sz w:val="18"/>
                  <w:szCs w:val="18"/>
                </w:rPr>
                <w:delText>(-109.67,86.45)</w:delText>
              </w:r>
            </w:del>
          </w:p>
        </w:tc>
        <w:tc>
          <w:tcPr>
            <w:tcW w:w="672" w:type="dxa"/>
            <w:tcBorders>
              <w:bottom w:val="single" w:sz="4" w:space="0" w:color="auto"/>
            </w:tcBorders>
          </w:tcPr>
          <w:p w:rsidR="00526FC0" w:rsidRPr="00526FC0" w:rsidDel="009B3BF3" w:rsidRDefault="00526FC0" w:rsidP="00F27D39">
            <w:pPr>
              <w:autoSpaceDE w:val="0"/>
              <w:autoSpaceDN w:val="0"/>
              <w:spacing w:line="480" w:lineRule="auto"/>
              <w:jc w:val="center"/>
              <w:rPr>
                <w:del w:id="1175" w:author="Althea ArchMiller" w:date="2018-11-02T11:06:00Z"/>
                <w:rFonts w:ascii="Times New Roman" w:hAnsi="Times New Roman" w:cs="Times New Roman"/>
                <w:sz w:val="18"/>
                <w:szCs w:val="18"/>
              </w:rPr>
            </w:pPr>
            <w:del w:id="1176" w:author="Althea ArchMiller" w:date="2018-11-02T11:06:00Z">
              <w:r w:rsidDel="009B3BF3">
                <w:rPr>
                  <w:rFonts w:ascii="Times New Roman" w:hAnsi="Times New Roman" w:cs="Times New Roman"/>
                  <w:sz w:val="18"/>
                  <w:szCs w:val="18"/>
                </w:rPr>
                <w:delText>218.71</w:delText>
              </w:r>
            </w:del>
          </w:p>
        </w:tc>
      </w:tr>
    </w:tbl>
    <w:tbl>
      <w:tblPr>
        <w:tblW w:w="0" w:type="auto"/>
        <w:tblCellMar>
          <w:left w:w="29" w:type="dxa"/>
          <w:right w:w="29" w:type="dxa"/>
        </w:tblCellMar>
        <w:tblLook w:val="04A0" w:firstRow="1" w:lastRow="0" w:firstColumn="1" w:lastColumn="0" w:noHBand="0" w:noVBand="1"/>
      </w:tblPr>
      <w:tblGrid>
        <w:gridCol w:w="1238"/>
        <w:gridCol w:w="973"/>
        <w:gridCol w:w="973"/>
        <w:gridCol w:w="973"/>
        <w:gridCol w:w="1093"/>
        <w:gridCol w:w="1093"/>
        <w:gridCol w:w="1003"/>
        <w:gridCol w:w="1003"/>
        <w:gridCol w:w="1004"/>
      </w:tblGrid>
      <w:tr w:rsidR="00FA36D9" w:rsidRPr="00BD1390" w:rsidTr="001D65CB">
        <w:trPr>
          <w:trHeight w:val="380"/>
          <w:ins w:id="1177" w:author="Althea ArchMiller" w:date="2018-11-02T11:11:00Z"/>
        </w:trPr>
        <w:tc>
          <w:tcPr>
            <w:tcW w:w="0" w:type="auto"/>
            <w:gridSpan w:val="8"/>
            <w:tcBorders>
              <w:top w:val="single" w:sz="4" w:space="0" w:color="auto"/>
              <w:left w:val="nil"/>
              <w:bottom w:val="nil"/>
              <w:right w:val="nil"/>
            </w:tcBorders>
            <w:shd w:val="clear" w:color="auto" w:fill="auto"/>
            <w:noWrap/>
            <w:vAlign w:val="bottom"/>
            <w:hideMark/>
          </w:tcPr>
          <w:p w:rsidR="00FA36D9" w:rsidRPr="00BD1390" w:rsidRDefault="00FA36D9" w:rsidP="001D65CB">
            <w:pPr>
              <w:spacing w:after="0" w:line="240" w:lineRule="auto"/>
              <w:rPr>
                <w:ins w:id="1178" w:author="Althea ArchMiller" w:date="2018-11-02T11:11:00Z"/>
                <w:rFonts w:ascii="Times New Roman" w:eastAsia="Times New Roman" w:hAnsi="Times New Roman" w:cs="Times New Roman"/>
                <w:color w:val="000000"/>
                <w:sz w:val="18"/>
                <w:szCs w:val="18"/>
              </w:rPr>
            </w:pPr>
            <w:ins w:id="1179" w:author="Althea ArchMiller" w:date="2018-11-02T11:11:00Z">
              <w:r w:rsidRPr="00BD1390">
                <w:rPr>
                  <w:rFonts w:ascii="Times New Roman" w:eastAsia="Times New Roman" w:hAnsi="Times New Roman" w:cs="Times New Roman"/>
                  <w:color w:val="000000"/>
                  <w:sz w:val="18"/>
                  <w:szCs w:val="18"/>
                </w:rPr>
                <w:lastRenderedPageBreak/>
                <w:t>Single Abundance Models</w:t>
              </w:r>
            </w:ins>
          </w:p>
        </w:tc>
        <w:tc>
          <w:tcPr>
            <w:tcW w:w="0" w:type="auto"/>
            <w:tcBorders>
              <w:top w:val="single" w:sz="4" w:space="0" w:color="auto"/>
              <w:left w:val="nil"/>
              <w:bottom w:val="nil"/>
              <w:right w:val="nil"/>
            </w:tcBorders>
            <w:shd w:val="clear" w:color="auto" w:fill="auto"/>
            <w:noWrap/>
            <w:vAlign w:val="bottom"/>
            <w:hideMark/>
          </w:tcPr>
          <w:p w:rsidR="00FA36D9" w:rsidRPr="00BD1390" w:rsidRDefault="00FA36D9" w:rsidP="001D65CB">
            <w:pPr>
              <w:spacing w:after="0" w:line="240" w:lineRule="auto"/>
              <w:rPr>
                <w:ins w:id="1180" w:author="Althea ArchMiller" w:date="2018-11-02T11:11:00Z"/>
                <w:rFonts w:ascii="Times New Roman" w:eastAsia="Times New Roman" w:hAnsi="Times New Roman" w:cs="Times New Roman"/>
                <w:color w:val="000000"/>
                <w:sz w:val="18"/>
                <w:szCs w:val="18"/>
              </w:rPr>
            </w:pPr>
            <w:ins w:id="1181" w:author="Althea ArchMiller" w:date="2018-11-02T11:11:00Z">
              <w:r w:rsidRPr="00BD1390">
                <w:rPr>
                  <w:rFonts w:ascii="Times New Roman" w:eastAsia="Times New Roman" w:hAnsi="Times New Roman" w:cs="Times New Roman"/>
                  <w:color w:val="000000"/>
                  <w:sz w:val="18"/>
                  <w:szCs w:val="18"/>
                </w:rPr>
                <w:t>Multiple</w:t>
              </w:r>
            </w:ins>
          </w:p>
        </w:tc>
      </w:tr>
      <w:tr w:rsidR="00F23510" w:rsidRPr="00BD1390" w:rsidTr="001D65CB">
        <w:trPr>
          <w:trHeight w:val="380"/>
          <w:ins w:id="1182" w:author="Althea ArchMiller" w:date="2018-11-02T11:11:00Z"/>
        </w:trPr>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183" w:author="Althea ArchMiller" w:date="2018-11-02T11:11:00Z"/>
                <w:rFonts w:ascii="Times New Roman" w:eastAsia="Times New Roman" w:hAnsi="Times New Roman" w:cs="Times New Roman"/>
                <w:color w:val="000000"/>
                <w:sz w:val="18"/>
                <w:szCs w:val="18"/>
              </w:rPr>
            </w:pPr>
            <w:ins w:id="1184" w:author="Althea ArchMiller" w:date="2018-11-02T11:11:00Z">
              <w:r w:rsidRPr="00BD1390">
                <w:rPr>
                  <w:rFonts w:ascii="Times New Roman" w:eastAsia="Times New Roman" w:hAnsi="Times New Roman" w:cs="Times New Roman"/>
                  <w:color w:val="000000"/>
                  <w:sz w:val="18"/>
                  <w:szCs w:val="18"/>
                </w:rPr>
                <w:t>Variable</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jc w:val="center"/>
              <w:rPr>
                <w:ins w:id="1185" w:author="Althea ArchMiller" w:date="2018-11-02T11:11:00Z"/>
                <w:rFonts w:ascii="Times New Roman" w:eastAsia="Times New Roman" w:hAnsi="Times New Roman" w:cs="Times New Roman"/>
                <w:color w:val="000000"/>
                <w:sz w:val="18"/>
                <w:szCs w:val="18"/>
              </w:rPr>
            </w:pPr>
            <w:ins w:id="1186" w:author="Althea ArchMiller" w:date="2018-11-02T11:11:00Z">
              <w:r w:rsidRPr="00BD1390">
                <w:rPr>
                  <w:rFonts w:ascii="Times New Roman" w:eastAsia="Times New Roman" w:hAnsi="Times New Roman" w:cs="Times New Roman"/>
                  <w:color w:val="000000"/>
                  <w:sz w:val="18"/>
                  <w:szCs w:val="18"/>
                </w:rPr>
                <w:t>Model 1</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jc w:val="center"/>
              <w:rPr>
                <w:ins w:id="1187" w:author="Althea ArchMiller" w:date="2018-11-02T11:11:00Z"/>
                <w:rFonts w:ascii="Times New Roman" w:eastAsia="Times New Roman" w:hAnsi="Times New Roman" w:cs="Times New Roman"/>
                <w:color w:val="000000"/>
                <w:sz w:val="18"/>
                <w:szCs w:val="18"/>
              </w:rPr>
            </w:pPr>
            <w:ins w:id="1188" w:author="Althea ArchMiller" w:date="2018-11-02T11:11:00Z">
              <w:r w:rsidRPr="00BD1390">
                <w:rPr>
                  <w:rFonts w:ascii="Times New Roman" w:eastAsia="Times New Roman" w:hAnsi="Times New Roman" w:cs="Times New Roman"/>
                  <w:color w:val="000000"/>
                  <w:sz w:val="18"/>
                  <w:szCs w:val="18"/>
                </w:rPr>
                <w:t>Model 2</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jc w:val="center"/>
              <w:rPr>
                <w:ins w:id="1189" w:author="Althea ArchMiller" w:date="2018-11-02T11:11:00Z"/>
                <w:rFonts w:ascii="Times New Roman" w:eastAsia="Times New Roman" w:hAnsi="Times New Roman" w:cs="Times New Roman"/>
                <w:color w:val="000000"/>
                <w:sz w:val="18"/>
                <w:szCs w:val="18"/>
              </w:rPr>
            </w:pPr>
            <w:ins w:id="1190" w:author="Althea ArchMiller" w:date="2018-11-02T11:11:00Z">
              <w:r w:rsidRPr="00BD1390">
                <w:rPr>
                  <w:rFonts w:ascii="Times New Roman" w:eastAsia="Times New Roman" w:hAnsi="Times New Roman" w:cs="Times New Roman"/>
                  <w:color w:val="000000"/>
                  <w:sz w:val="18"/>
                  <w:szCs w:val="18"/>
                </w:rPr>
                <w:t>Model 3</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jc w:val="center"/>
              <w:rPr>
                <w:ins w:id="1191" w:author="Althea ArchMiller" w:date="2018-11-02T11:11:00Z"/>
                <w:rFonts w:ascii="Times New Roman" w:eastAsia="Times New Roman" w:hAnsi="Times New Roman" w:cs="Times New Roman"/>
                <w:color w:val="000000"/>
                <w:sz w:val="18"/>
                <w:szCs w:val="18"/>
              </w:rPr>
            </w:pPr>
            <w:ins w:id="1192" w:author="Althea ArchMiller" w:date="2018-11-02T11:11:00Z">
              <w:r w:rsidRPr="00BD1390">
                <w:rPr>
                  <w:rFonts w:ascii="Times New Roman" w:eastAsia="Times New Roman" w:hAnsi="Times New Roman" w:cs="Times New Roman"/>
                  <w:color w:val="000000"/>
                  <w:sz w:val="18"/>
                  <w:szCs w:val="18"/>
                </w:rPr>
                <w:t>Model 4</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jc w:val="center"/>
              <w:rPr>
                <w:ins w:id="1193" w:author="Althea ArchMiller" w:date="2018-11-02T11:11:00Z"/>
                <w:rFonts w:ascii="Times New Roman" w:eastAsia="Times New Roman" w:hAnsi="Times New Roman" w:cs="Times New Roman"/>
                <w:color w:val="000000"/>
                <w:sz w:val="18"/>
                <w:szCs w:val="18"/>
              </w:rPr>
            </w:pPr>
            <w:ins w:id="1194" w:author="Althea ArchMiller" w:date="2018-11-02T11:11:00Z">
              <w:r w:rsidRPr="00BD1390">
                <w:rPr>
                  <w:rFonts w:ascii="Times New Roman" w:eastAsia="Times New Roman" w:hAnsi="Times New Roman" w:cs="Times New Roman"/>
                  <w:color w:val="000000"/>
                  <w:sz w:val="18"/>
                  <w:szCs w:val="18"/>
                </w:rPr>
                <w:t>Model 5</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jc w:val="center"/>
              <w:rPr>
                <w:ins w:id="1195" w:author="Althea ArchMiller" w:date="2018-11-02T11:11:00Z"/>
                <w:rFonts w:ascii="Times New Roman" w:eastAsia="Times New Roman" w:hAnsi="Times New Roman" w:cs="Times New Roman"/>
                <w:color w:val="000000"/>
                <w:sz w:val="18"/>
                <w:szCs w:val="18"/>
              </w:rPr>
            </w:pPr>
            <w:ins w:id="1196" w:author="Althea ArchMiller" w:date="2018-11-02T11:11:00Z">
              <w:r w:rsidRPr="00BD1390">
                <w:rPr>
                  <w:rFonts w:ascii="Times New Roman" w:eastAsia="Times New Roman" w:hAnsi="Times New Roman" w:cs="Times New Roman"/>
                  <w:color w:val="000000"/>
                  <w:sz w:val="18"/>
                  <w:szCs w:val="18"/>
                </w:rPr>
                <w:t>Model 6</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jc w:val="center"/>
              <w:rPr>
                <w:ins w:id="1197" w:author="Althea ArchMiller" w:date="2018-11-02T11:11:00Z"/>
                <w:rFonts w:ascii="Times New Roman" w:eastAsia="Times New Roman" w:hAnsi="Times New Roman" w:cs="Times New Roman"/>
                <w:color w:val="000000"/>
                <w:sz w:val="18"/>
                <w:szCs w:val="18"/>
              </w:rPr>
            </w:pPr>
            <w:ins w:id="1198" w:author="Althea ArchMiller" w:date="2018-11-02T11:11:00Z">
              <w:r w:rsidRPr="00BD1390">
                <w:rPr>
                  <w:rFonts w:ascii="Times New Roman" w:eastAsia="Times New Roman" w:hAnsi="Times New Roman" w:cs="Times New Roman"/>
                  <w:color w:val="000000"/>
                  <w:sz w:val="18"/>
                  <w:szCs w:val="18"/>
                </w:rPr>
                <w:t>Model 7</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199" w:author="Althea ArchMiller" w:date="2018-11-02T11:11:00Z"/>
                <w:rFonts w:ascii="Times New Roman" w:eastAsia="Times New Roman" w:hAnsi="Times New Roman" w:cs="Times New Roman"/>
                <w:color w:val="000000"/>
                <w:sz w:val="18"/>
                <w:szCs w:val="18"/>
              </w:rPr>
            </w:pPr>
            <w:ins w:id="1200" w:author="Althea ArchMiller" w:date="2018-11-02T11:11:00Z">
              <w:r w:rsidRPr="00BD1390">
                <w:rPr>
                  <w:rFonts w:ascii="Times New Roman" w:eastAsia="Times New Roman" w:hAnsi="Times New Roman" w:cs="Times New Roman"/>
                  <w:color w:val="000000"/>
                  <w:sz w:val="18"/>
                  <w:szCs w:val="18"/>
                </w:rPr>
                <w:t>JAGS Model</w:t>
              </w:r>
            </w:ins>
          </w:p>
        </w:tc>
      </w:tr>
      <w:tr w:rsidR="00F23510" w:rsidRPr="00BD1390" w:rsidTr="001D65CB">
        <w:trPr>
          <w:trHeight w:val="380"/>
          <w:ins w:id="1201"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02" w:author="Althea ArchMiller" w:date="2018-11-02T11:11:00Z"/>
                <w:rFonts w:ascii="Times New Roman" w:eastAsia="Times New Roman" w:hAnsi="Times New Roman" w:cs="Times New Roman"/>
                <w:color w:val="000000"/>
                <w:sz w:val="18"/>
                <w:szCs w:val="18"/>
              </w:rPr>
            </w:pPr>
            <w:ins w:id="1203" w:author="Althea ArchMiller" w:date="2018-11-02T11:11:00Z">
              <w:r w:rsidRPr="00BD1390">
                <w:rPr>
                  <w:rFonts w:ascii="Times New Roman" w:eastAsia="Times New Roman" w:hAnsi="Times New Roman" w:cs="Times New Roman"/>
                  <w:color w:val="000000"/>
                  <w:sz w:val="18"/>
                  <w:szCs w:val="18"/>
                </w:rPr>
                <w:t>Intercept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04" w:author="Althea ArchMiller" w:date="2018-11-02T11:11:00Z"/>
                <w:rFonts w:ascii="Times New Roman" w:eastAsia="Times New Roman" w:hAnsi="Times New Roman" w:cs="Times New Roman"/>
                <w:color w:val="000000"/>
                <w:sz w:val="18"/>
                <w:szCs w:val="18"/>
              </w:rPr>
            </w:pPr>
            <w:ins w:id="1205" w:author="Althea ArchMiller" w:date="2018-11-02T11:11:00Z">
              <w:r w:rsidRPr="00BD1390">
                <w:rPr>
                  <w:rFonts w:ascii="Times New Roman" w:eastAsia="Times New Roman" w:hAnsi="Times New Roman" w:cs="Times New Roman"/>
                  <w:color w:val="000000"/>
                  <w:sz w:val="18"/>
                  <w:szCs w:val="18"/>
                </w:rPr>
                <w:t>-1.12</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06" w:author="Althea ArchMiller" w:date="2018-11-02T11:11:00Z"/>
                <w:rFonts w:ascii="Times New Roman" w:eastAsia="Times New Roman" w:hAnsi="Times New Roman" w:cs="Times New Roman"/>
                <w:color w:val="000000"/>
                <w:sz w:val="18"/>
                <w:szCs w:val="18"/>
              </w:rPr>
            </w:pPr>
            <w:ins w:id="1207" w:author="Althea ArchMiller" w:date="2018-11-02T11:11:00Z">
              <w:r w:rsidRPr="00BD1390">
                <w:rPr>
                  <w:rFonts w:ascii="Times New Roman" w:eastAsia="Times New Roman" w:hAnsi="Times New Roman" w:cs="Times New Roman"/>
                  <w:color w:val="000000"/>
                  <w:sz w:val="18"/>
                  <w:szCs w:val="18"/>
                </w:rPr>
                <w:t>0.34</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08" w:author="Althea ArchMiller" w:date="2018-11-02T11:11:00Z"/>
                <w:rFonts w:ascii="Times New Roman" w:eastAsia="Times New Roman" w:hAnsi="Times New Roman" w:cs="Times New Roman"/>
                <w:color w:val="000000"/>
                <w:sz w:val="18"/>
                <w:szCs w:val="18"/>
              </w:rPr>
            </w:pPr>
            <w:ins w:id="1209" w:author="Althea ArchMiller" w:date="2018-11-02T11:11:00Z">
              <w:r w:rsidRPr="00BD1390">
                <w:rPr>
                  <w:rFonts w:ascii="Times New Roman" w:eastAsia="Times New Roman" w:hAnsi="Times New Roman" w:cs="Times New Roman"/>
                  <w:color w:val="000000"/>
                  <w:sz w:val="18"/>
                  <w:szCs w:val="18"/>
                </w:rPr>
                <w:t>-0.06</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10" w:author="Althea ArchMiller" w:date="2018-11-02T11:11:00Z"/>
                <w:rFonts w:ascii="Times New Roman" w:eastAsia="Times New Roman" w:hAnsi="Times New Roman" w:cs="Times New Roman"/>
                <w:color w:val="000000"/>
                <w:sz w:val="18"/>
                <w:szCs w:val="18"/>
              </w:rPr>
            </w:pPr>
            <w:ins w:id="1211" w:author="Althea ArchMiller" w:date="2018-11-02T11:11:00Z">
              <w:r w:rsidRPr="00BD1390">
                <w:rPr>
                  <w:rFonts w:ascii="Times New Roman" w:eastAsia="Times New Roman" w:hAnsi="Times New Roman" w:cs="Times New Roman"/>
                  <w:color w:val="000000"/>
                  <w:sz w:val="18"/>
                  <w:szCs w:val="18"/>
                </w:rPr>
                <w:t>-0.22</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12" w:author="Althea ArchMiller" w:date="2018-11-02T11:11:00Z"/>
                <w:rFonts w:ascii="Times New Roman" w:eastAsia="Times New Roman" w:hAnsi="Times New Roman" w:cs="Times New Roman"/>
                <w:color w:val="000000"/>
                <w:sz w:val="18"/>
                <w:szCs w:val="18"/>
              </w:rPr>
            </w:pPr>
            <w:ins w:id="1213" w:author="Althea ArchMiller" w:date="2018-11-02T11:11:00Z">
              <w:r w:rsidRPr="00BD1390">
                <w:rPr>
                  <w:rFonts w:ascii="Times New Roman" w:eastAsia="Times New Roman" w:hAnsi="Times New Roman" w:cs="Times New Roman"/>
                  <w:color w:val="000000"/>
                  <w:sz w:val="18"/>
                  <w:szCs w:val="18"/>
                </w:rPr>
                <w:t>-0.15</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14" w:author="Althea ArchMiller" w:date="2018-11-02T11:11:00Z"/>
                <w:rFonts w:ascii="Times New Roman" w:eastAsia="Times New Roman" w:hAnsi="Times New Roman" w:cs="Times New Roman"/>
                <w:color w:val="000000"/>
                <w:sz w:val="18"/>
                <w:szCs w:val="18"/>
              </w:rPr>
            </w:pPr>
            <w:ins w:id="1215" w:author="Althea ArchMiller" w:date="2018-11-02T11:11:00Z">
              <w:r w:rsidRPr="00BD1390">
                <w:rPr>
                  <w:rFonts w:ascii="Times New Roman" w:eastAsia="Times New Roman" w:hAnsi="Times New Roman" w:cs="Times New Roman"/>
                  <w:color w:val="000000"/>
                  <w:sz w:val="18"/>
                  <w:szCs w:val="18"/>
                </w:rPr>
                <w:t>-0.92</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16" w:author="Althea ArchMiller" w:date="2018-11-02T11:11:00Z"/>
                <w:rFonts w:ascii="Times New Roman" w:eastAsia="Times New Roman" w:hAnsi="Times New Roman" w:cs="Times New Roman"/>
                <w:color w:val="000000"/>
                <w:sz w:val="18"/>
                <w:szCs w:val="18"/>
              </w:rPr>
            </w:pPr>
            <w:ins w:id="1217" w:author="Althea ArchMiller" w:date="2018-11-02T11:11:00Z">
              <w:r w:rsidRPr="00BD1390">
                <w:rPr>
                  <w:rFonts w:ascii="Times New Roman" w:eastAsia="Times New Roman" w:hAnsi="Times New Roman" w:cs="Times New Roman"/>
                  <w:color w:val="000000"/>
                  <w:sz w:val="18"/>
                  <w:szCs w:val="18"/>
                </w:rPr>
                <w:t>-0.62</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18" w:author="Althea ArchMiller" w:date="2018-11-02T11:11:00Z"/>
                <w:rFonts w:ascii="Times New Roman" w:eastAsia="Times New Roman" w:hAnsi="Times New Roman" w:cs="Times New Roman"/>
                <w:color w:val="000000"/>
                <w:sz w:val="18"/>
                <w:szCs w:val="18"/>
              </w:rPr>
            </w:pPr>
            <w:ins w:id="1219" w:author="Althea ArchMiller" w:date="2018-11-02T11:11:00Z">
              <w:r w:rsidRPr="00BD1390">
                <w:rPr>
                  <w:rFonts w:ascii="Times New Roman" w:eastAsia="Times New Roman" w:hAnsi="Times New Roman" w:cs="Times New Roman"/>
                  <w:color w:val="000000"/>
                  <w:sz w:val="18"/>
                  <w:szCs w:val="18"/>
                </w:rPr>
                <w:t> </w:t>
              </w:r>
            </w:ins>
          </w:p>
        </w:tc>
      </w:tr>
      <w:tr w:rsidR="00F23510" w:rsidRPr="00BD1390" w:rsidTr="001D65CB">
        <w:trPr>
          <w:trHeight w:val="380"/>
          <w:ins w:id="1220"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21" w:author="Althea ArchMiller" w:date="2018-11-02T11:11: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22" w:author="Althea ArchMiller" w:date="2018-11-02T11:11:00Z"/>
                <w:rFonts w:ascii="Times New Roman" w:eastAsia="Times New Roman" w:hAnsi="Times New Roman" w:cs="Times New Roman"/>
                <w:color w:val="000000"/>
                <w:sz w:val="18"/>
                <w:szCs w:val="18"/>
              </w:rPr>
            </w:pPr>
            <w:ins w:id="1223" w:author="Althea ArchMiller" w:date="2018-11-02T11:11:00Z">
              <w:r w:rsidRPr="00BD1390">
                <w:rPr>
                  <w:rFonts w:ascii="Times New Roman" w:eastAsia="Times New Roman" w:hAnsi="Times New Roman" w:cs="Times New Roman"/>
                  <w:color w:val="000000"/>
                  <w:sz w:val="18"/>
                  <w:szCs w:val="18"/>
                </w:rPr>
                <w:t>(-1.</w:t>
              </w:r>
              <w:proofErr w:type="gramStart"/>
              <w:r w:rsidRPr="00BD1390">
                <w:rPr>
                  <w:rFonts w:ascii="Times New Roman" w:eastAsia="Times New Roman" w:hAnsi="Times New Roman" w:cs="Times New Roman"/>
                  <w:color w:val="000000"/>
                  <w:sz w:val="18"/>
                  <w:szCs w:val="18"/>
                </w:rPr>
                <w:t>94,-</w:t>
              </w:r>
              <w:proofErr w:type="gramEnd"/>
              <w:r w:rsidRPr="00BD1390">
                <w:rPr>
                  <w:rFonts w:ascii="Times New Roman" w:eastAsia="Times New Roman" w:hAnsi="Times New Roman" w:cs="Times New Roman"/>
                  <w:color w:val="000000"/>
                  <w:sz w:val="18"/>
                  <w:szCs w:val="18"/>
                </w:rPr>
                <w:t>0.31)</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24" w:author="Althea ArchMiller" w:date="2018-11-02T11:11:00Z"/>
                <w:rFonts w:ascii="Times New Roman" w:eastAsia="Times New Roman" w:hAnsi="Times New Roman" w:cs="Times New Roman"/>
                <w:color w:val="000000"/>
                <w:sz w:val="18"/>
                <w:szCs w:val="18"/>
              </w:rPr>
            </w:pPr>
            <w:ins w:id="1225" w:author="Althea ArchMiller" w:date="2018-11-02T11:11:00Z">
              <w:r w:rsidRPr="00BD1390">
                <w:rPr>
                  <w:rFonts w:ascii="Times New Roman" w:eastAsia="Times New Roman" w:hAnsi="Times New Roman" w:cs="Times New Roman"/>
                  <w:color w:val="000000"/>
                  <w:sz w:val="18"/>
                  <w:szCs w:val="18"/>
                </w:rPr>
                <w:t>(-0.47,1.15)</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26" w:author="Althea ArchMiller" w:date="2018-11-02T11:11:00Z"/>
                <w:rFonts w:ascii="Times New Roman" w:eastAsia="Times New Roman" w:hAnsi="Times New Roman" w:cs="Times New Roman"/>
                <w:color w:val="000000"/>
                <w:sz w:val="18"/>
                <w:szCs w:val="18"/>
              </w:rPr>
            </w:pPr>
            <w:ins w:id="1227" w:author="Althea ArchMiller" w:date="2018-11-02T11:11:00Z">
              <w:r w:rsidRPr="00BD1390">
                <w:rPr>
                  <w:rFonts w:ascii="Times New Roman" w:eastAsia="Times New Roman" w:hAnsi="Times New Roman" w:cs="Times New Roman"/>
                  <w:color w:val="000000"/>
                  <w:sz w:val="18"/>
                  <w:szCs w:val="18"/>
                </w:rPr>
                <w:t>(-0.75,0.64)</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28" w:author="Althea ArchMiller" w:date="2018-11-02T11:11:00Z"/>
                <w:rFonts w:ascii="Times New Roman" w:eastAsia="Times New Roman" w:hAnsi="Times New Roman" w:cs="Times New Roman"/>
                <w:color w:val="000000"/>
                <w:sz w:val="18"/>
                <w:szCs w:val="18"/>
              </w:rPr>
            </w:pPr>
            <w:ins w:id="1229" w:author="Althea ArchMiller" w:date="2018-11-02T11:11:00Z">
              <w:r w:rsidRPr="00BD1390">
                <w:rPr>
                  <w:rFonts w:ascii="Times New Roman" w:eastAsia="Times New Roman" w:hAnsi="Times New Roman" w:cs="Times New Roman"/>
                  <w:color w:val="000000"/>
                  <w:sz w:val="18"/>
                  <w:szCs w:val="18"/>
                </w:rPr>
                <w:t>(-0.93,0.49)</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30" w:author="Althea ArchMiller" w:date="2018-11-02T11:11:00Z"/>
                <w:rFonts w:ascii="Times New Roman" w:eastAsia="Times New Roman" w:hAnsi="Times New Roman" w:cs="Times New Roman"/>
                <w:color w:val="000000"/>
                <w:sz w:val="18"/>
                <w:szCs w:val="18"/>
              </w:rPr>
            </w:pPr>
            <w:ins w:id="1231" w:author="Althea ArchMiller" w:date="2018-11-02T11:11:00Z">
              <w:r w:rsidRPr="00BD1390">
                <w:rPr>
                  <w:rFonts w:ascii="Times New Roman" w:eastAsia="Times New Roman" w:hAnsi="Times New Roman" w:cs="Times New Roman"/>
                  <w:color w:val="000000"/>
                  <w:sz w:val="18"/>
                  <w:szCs w:val="18"/>
                </w:rPr>
                <w:t>(-0.85,0.55)</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32" w:author="Althea ArchMiller" w:date="2018-11-02T11:11:00Z"/>
                <w:rFonts w:ascii="Times New Roman" w:eastAsia="Times New Roman" w:hAnsi="Times New Roman" w:cs="Times New Roman"/>
                <w:color w:val="000000"/>
                <w:sz w:val="18"/>
                <w:szCs w:val="18"/>
              </w:rPr>
            </w:pPr>
            <w:ins w:id="1233" w:author="Althea ArchMiller" w:date="2018-11-02T11:11:00Z">
              <w:r w:rsidRPr="00BD1390">
                <w:rPr>
                  <w:rFonts w:ascii="Times New Roman" w:eastAsia="Times New Roman" w:hAnsi="Times New Roman" w:cs="Times New Roman"/>
                  <w:color w:val="000000"/>
                  <w:sz w:val="18"/>
                  <w:szCs w:val="18"/>
                </w:rPr>
                <w:t>(-0.80,0.61)</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34" w:author="Althea ArchMiller" w:date="2018-11-02T11:11:00Z"/>
                <w:rFonts w:ascii="Times New Roman" w:eastAsia="Times New Roman" w:hAnsi="Times New Roman" w:cs="Times New Roman"/>
                <w:color w:val="000000"/>
                <w:sz w:val="18"/>
                <w:szCs w:val="18"/>
              </w:rPr>
            </w:pPr>
            <w:ins w:id="1235" w:author="Althea ArchMiller" w:date="2018-11-02T11:11:00Z">
              <w:r w:rsidRPr="00BD1390">
                <w:rPr>
                  <w:rFonts w:ascii="Times New Roman" w:eastAsia="Times New Roman" w:hAnsi="Times New Roman" w:cs="Times New Roman"/>
                  <w:color w:val="000000"/>
                  <w:sz w:val="18"/>
                  <w:szCs w:val="18"/>
                </w:rPr>
                <w:t>(-0.76,0.63)</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236" w:author="Althea ArchMiller" w:date="2018-11-02T11:11:00Z"/>
                <w:rFonts w:ascii="Times New Roman" w:eastAsia="Times New Roman" w:hAnsi="Times New Roman" w:cs="Times New Roman"/>
                <w:color w:val="000000"/>
                <w:sz w:val="18"/>
                <w:szCs w:val="18"/>
              </w:rPr>
            </w:pPr>
          </w:p>
        </w:tc>
      </w:tr>
      <w:tr w:rsidR="00F23510" w:rsidRPr="00BD1390" w:rsidTr="001D65CB">
        <w:trPr>
          <w:trHeight w:val="380"/>
          <w:ins w:id="1237"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38" w:author="Althea ArchMiller" w:date="2018-11-02T11:11:00Z"/>
                <w:rFonts w:ascii="Times New Roman" w:eastAsia="Times New Roman" w:hAnsi="Times New Roman" w:cs="Times New Roman"/>
                <w:i/>
                <w:color w:val="000000"/>
                <w:sz w:val="18"/>
                <w:szCs w:val="18"/>
              </w:rPr>
            </w:pPr>
            <w:proofErr w:type="spellStart"/>
            <w:ins w:id="1239" w:author="Althea ArchMiller" w:date="2018-11-02T11:11:00Z">
              <w:r w:rsidRPr="00BD1390">
                <w:rPr>
                  <w:rFonts w:ascii="Times New Roman" w:eastAsia="Times New Roman" w:hAnsi="Times New Roman" w:cs="Times New Roman"/>
                  <w:i/>
                  <w:color w:val="000000"/>
                  <w:sz w:val="18"/>
                  <w:szCs w:val="18"/>
                </w:rPr>
                <w:t>Liatris</w:t>
              </w:r>
              <w:proofErr w:type="spellEnd"/>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40" w:author="Althea ArchMiller" w:date="2018-11-02T11:11:00Z"/>
                <w:rFonts w:ascii="Times New Roman" w:eastAsia="Times New Roman" w:hAnsi="Times New Roman" w:cs="Times New Roman"/>
                <w:b/>
                <w:bCs/>
                <w:color w:val="000000"/>
                <w:sz w:val="18"/>
                <w:szCs w:val="18"/>
              </w:rPr>
            </w:pPr>
            <w:ins w:id="1241" w:author="Althea ArchMiller" w:date="2018-11-02T11:11:00Z">
              <w:r w:rsidRPr="00BD1390">
                <w:rPr>
                  <w:rFonts w:ascii="Times New Roman" w:eastAsia="Times New Roman" w:hAnsi="Times New Roman" w:cs="Times New Roman"/>
                  <w:b/>
                  <w:bCs/>
                  <w:color w:val="000000"/>
                  <w:sz w:val="18"/>
                  <w:szCs w:val="18"/>
                </w:rPr>
                <w:t>1.84</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42" w:author="Althea ArchMiller" w:date="2018-11-02T11:11:00Z"/>
                <w:rFonts w:ascii="Times New Roman" w:eastAsia="Times New Roman" w:hAnsi="Times New Roman" w:cs="Times New Roman"/>
                <w:color w:val="000000"/>
                <w:sz w:val="18"/>
                <w:szCs w:val="18"/>
              </w:rPr>
            </w:pPr>
            <w:ins w:id="1243"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44" w:author="Althea ArchMiller" w:date="2018-11-02T11:11:00Z"/>
                <w:rFonts w:ascii="Times New Roman" w:eastAsia="Times New Roman" w:hAnsi="Times New Roman" w:cs="Times New Roman"/>
                <w:color w:val="000000"/>
                <w:sz w:val="18"/>
                <w:szCs w:val="18"/>
              </w:rPr>
            </w:pPr>
            <w:ins w:id="1245"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46" w:author="Althea ArchMiller" w:date="2018-11-02T11:11:00Z"/>
                <w:rFonts w:ascii="Times New Roman" w:eastAsia="Times New Roman" w:hAnsi="Times New Roman" w:cs="Times New Roman"/>
                <w:color w:val="000000"/>
                <w:sz w:val="18"/>
                <w:szCs w:val="18"/>
              </w:rPr>
            </w:pPr>
            <w:ins w:id="1247"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48" w:author="Althea ArchMiller" w:date="2018-11-02T11:11:00Z"/>
                <w:rFonts w:ascii="Times New Roman" w:eastAsia="Times New Roman" w:hAnsi="Times New Roman" w:cs="Times New Roman"/>
                <w:color w:val="000000"/>
                <w:sz w:val="18"/>
                <w:szCs w:val="18"/>
              </w:rPr>
            </w:pPr>
            <w:ins w:id="1249"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50" w:author="Althea ArchMiller" w:date="2018-11-02T11:11:00Z"/>
                <w:rFonts w:ascii="Times New Roman" w:eastAsia="Times New Roman" w:hAnsi="Times New Roman" w:cs="Times New Roman"/>
                <w:color w:val="000000"/>
                <w:sz w:val="18"/>
                <w:szCs w:val="18"/>
              </w:rPr>
            </w:pPr>
            <w:ins w:id="1251"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52" w:author="Althea ArchMiller" w:date="2018-11-02T11:11:00Z"/>
                <w:rFonts w:ascii="Times New Roman" w:eastAsia="Times New Roman" w:hAnsi="Times New Roman" w:cs="Times New Roman"/>
                <w:color w:val="000000"/>
                <w:sz w:val="18"/>
                <w:szCs w:val="18"/>
              </w:rPr>
            </w:pPr>
            <w:ins w:id="1253"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254" w:author="Althea ArchMiller" w:date="2018-11-02T11:11:00Z"/>
                <w:rFonts w:ascii="Times New Roman" w:eastAsia="Times New Roman" w:hAnsi="Times New Roman" w:cs="Times New Roman"/>
                <w:color w:val="000000"/>
                <w:sz w:val="18"/>
                <w:szCs w:val="18"/>
              </w:rPr>
            </w:pPr>
          </w:p>
        </w:tc>
      </w:tr>
      <w:tr w:rsidR="00F23510" w:rsidRPr="00BD1390" w:rsidTr="001D65CB">
        <w:trPr>
          <w:trHeight w:val="380"/>
          <w:ins w:id="1255"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56"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57" w:author="Althea ArchMiller" w:date="2018-11-02T11:11:00Z"/>
                <w:rFonts w:ascii="Times New Roman" w:eastAsia="Times New Roman" w:hAnsi="Times New Roman" w:cs="Times New Roman"/>
                <w:b/>
                <w:bCs/>
                <w:color w:val="000000"/>
                <w:sz w:val="18"/>
                <w:szCs w:val="18"/>
              </w:rPr>
            </w:pPr>
            <w:ins w:id="1258" w:author="Althea ArchMiller" w:date="2018-11-02T11:11:00Z">
              <w:r w:rsidRPr="00BD1390">
                <w:rPr>
                  <w:rFonts w:ascii="Times New Roman" w:eastAsia="Times New Roman" w:hAnsi="Times New Roman" w:cs="Times New Roman"/>
                  <w:b/>
                  <w:bCs/>
                  <w:color w:val="000000"/>
                  <w:sz w:val="18"/>
                  <w:szCs w:val="18"/>
                </w:rPr>
                <w:t>(0.94,2.73)</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259" w:author="Althea ArchMiller" w:date="2018-11-02T11:11:00Z"/>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60"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61"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62"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63"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64"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65" w:author="Althea ArchMiller" w:date="2018-11-02T11:11:00Z"/>
                <w:rFonts w:ascii="Times New Roman" w:eastAsia="Times New Roman" w:hAnsi="Times New Roman" w:cs="Times New Roman"/>
                <w:sz w:val="18"/>
                <w:szCs w:val="18"/>
              </w:rPr>
            </w:pPr>
          </w:p>
        </w:tc>
      </w:tr>
      <w:tr w:rsidR="00F23510" w:rsidRPr="00BD1390" w:rsidTr="001D65CB">
        <w:trPr>
          <w:trHeight w:val="380"/>
          <w:ins w:id="1266"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67" w:author="Althea ArchMiller" w:date="2018-11-02T11:11:00Z"/>
                <w:rFonts w:ascii="Times New Roman" w:eastAsia="Times New Roman" w:hAnsi="Times New Roman" w:cs="Times New Roman"/>
                <w:color w:val="000000"/>
                <w:sz w:val="18"/>
                <w:szCs w:val="18"/>
              </w:rPr>
            </w:pPr>
            <w:ins w:id="1268" w:author="Althea ArchMiller" w:date="2018-11-02T11:11:00Z">
              <w:r w:rsidRPr="00BD1390">
                <w:rPr>
                  <w:rFonts w:ascii="Times New Roman" w:eastAsia="Times New Roman" w:hAnsi="Times New Roman" w:cs="Times New Roman"/>
                  <w:color w:val="000000"/>
                  <w:sz w:val="18"/>
                  <w:szCs w:val="18"/>
                </w:rPr>
                <w:t>Disturbance</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69" w:author="Althea ArchMiller" w:date="2018-11-02T11:11:00Z"/>
                <w:rFonts w:ascii="Times New Roman" w:eastAsia="Times New Roman" w:hAnsi="Times New Roman" w:cs="Times New Roman"/>
                <w:color w:val="000000"/>
                <w:sz w:val="18"/>
                <w:szCs w:val="18"/>
              </w:rPr>
            </w:pPr>
            <w:ins w:id="1270"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71" w:author="Althea ArchMiller" w:date="2018-11-02T11:11:00Z"/>
                <w:rFonts w:ascii="Times New Roman" w:eastAsia="Times New Roman" w:hAnsi="Times New Roman" w:cs="Times New Roman"/>
                <w:b/>
                <w:bCs/>
                <w:color w:val="000000"/>
                <w:sz w:val="18"/>
                <w:szCs w:val="18"/>
              </w:rPr>
            </w:pPr>
            <w:ins w:id="1272" w:author="Althea ArchMiller" w:date="2018-11-02T11:11:00Z">
              <w:r w:rsidRPr="00BD1390">
                <w:rPr>
                  <w:rFonts w:ascii="Times New Roman" w:eastAsia="Times New Roman" w:hAnsi="Times New Roman" w:cs="Times New Roman"/>
                  <w:b/>
                  <w:bCs/>
                  <w:color w:val="000000"/>
                  <w:sz w:val="18"/>
                  <w:szCs w:val="18"/>
                </w:rPr>
                <w:t>-1.5</w:t>
              </w:r>
            </w:ins>
            <w:ins w:id="1273" w:author="Althea ArchMiller" w:date="2018-11-02T11:35:00Z">
              <w:r w:rsidR="00F23510">
                <w:rPr>
                  <w:rFonts w:ascii="Times New Roman" w:eastAsia="Times New Roman" w:hAnsi="Times New Roman" w:cs="Times New Roman"/>
                  <w:b/>
                  <w:bCs/>
                  <w:color w:val="000000"/>
                  <w:sz w:val="18"/>
                  <w:szCs w:val="18"/>
                </w:rPr>
                <w:t>0</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74" w:author="Althea ArchMiller" w:date="2018-11-02T11:11:00Z"/>
                <w:rFonts w:ascii="Times New Roman" w:eastAsia="Times New Roman" w:hAnsi="Times New Roman" w:cs="Times New Roman"/>
                <w:color w:val="000000"/>
                <w:sz w:val="18"/>
                <w:szCs w:val="18"/>
              </w:rPr>
            </w:pPr>
            <w:ins w:id="1275"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76" w:author="Althea ArchMiller" w:date="2018-11-02T11:11:00Z"/>
                <w:rFonts w:ascii="Times New Roman" w:eastAsia="Times New Roman" w:hAnsi="Times New Roman" w:cs="Times New Roman"/>
                <w:color w:val="000000"/>
                <w:sz w:val="18"/>
                <w:szCs w:val="18"/>
              </w:rPr>
            </w:pPr>
            <w:ins w:id="1277"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78" w:author="Althea ArchMiller" w:date="2018-11-02T11:11:00Z"/>
                <w:rFonts w:ascii="Times New Roman" w:eastAsia="Times New Roman" w:hAnsi="Times New Roman" w:cs="Times New Roman"/>
                <w:color w:val="000000"/>
                <w:sz w:val="18"/>
                <w:szCs w:val="18"/>
              </w:rPr>
            </w:pPr>
            <w:ins w:id="1279"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80" w:author="Althea ArchMiller" w:date="2018-11-02T11:11:00Z"/>
                <w:rFonts w:ascii="Times New Roman" w:eastAsia="Times New Roman" w:hAnsi="Times New Roman" w:cs="Times New Roman"/>
                <w:color w:val="000000"/>
                <w:sz w:val="18"/>
                <w:szCs w:val="18"/>
              </w:rPr>
            </w:pPr>
            <w:ins w:id="1281"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82" w:author="Althea ArchMiller" w:date="2018-11-02T11:11:00Z"/>
                <w:rFonts w:ascii="Times New Roman" w:eastAsia="Times New Roman" w:hAnsi="Times New Roman" w:cs="Times New Roman"/>
                <w:color w:val="000000"/>
                <w:sz w:val="18"/>
                <w:szCs w:val="18"/>
              </w:rPr>
            </w:pPr>
            <w:ins w:id="1283"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284" w:author="Althea ArchMiller" w:date="2018-11-02T11:11:00Z"/>
                <w:rFonts w:ascii="Times New Roman" w:eastAsia="Times New Roman" w:hAnsi="Times New Roman" w:cs="Times New Roman"/>
                <w:color w:val="000000"/>
                <w:sz w:val="18"/>
                <w:szCs w:val="18"/>
              </w:rPr>
            </w:pPr>
          </w:p>
        </w:tc>
      </w:tr>
      <w:tr w:rsidR="00F23510" w:rsidRPr="00BD1390" w:rsidTr="001D65CB">
        <w:trPr>
          <w:trHeight w:val="320"/>
          <w:ins w:id="1285"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86"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87"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88" w:author="Althea ArchMiller" w:date="2018-11-02T11:11:00Z"/>
                <w:rFonts w:ascii="Times New Roman" w:eastAsia="Times New Roman" w:hAnsi="Times New Roman" w:cs="Times New Roman"/>
                <w:b/>
                <w:bCs/>
                <w:color w:val="000000"/>
                <w:sz w:val="18"/>
                <w:szCs w:val="18"/>
              </w:rPr>
            </w:pPr>
            <w:ins w:id="1289" w:author="Althea ArchMiller" w:date="2018-11-02T11:11:00Z">
              <w:r w:rsidRPr="00BD1390">
                <w:rPr>
                  <w:rFonts w:ascii="Times New Roman" w:eastAsia="Times New Roman" w:hAnsi="Times New Roman" w:cs="Times New Roman"/>
                  <w:b/>
                  <w:bCs/>
                  <w:color w:val="000000"/>
                  <w:sz w:val="18"/>
                  <w:szCs w:val="18"/>
                </w:rPr>
                <w:t>(-2.</w:t>
              </w:r>
              <w:proofErr w:type="gramStart"/>
              <w:r w:rsidRPr="00BD1390">
                <w:rPr>
                  <w:rFonts w:ascii="Times New Roman" w:eastAsia="Times New Roman" w:hAnsi="Times New Roman" w:cs="Times New Roman"/>
                  <w:b/>
                  <w:bCs/>
                  <w:color w:val="000000"/>
                  <w:sz w:val="18"/>
                  <w:szCs w:val="18"/>
                </w:rPr>
                <w:t>86,-</w:t>
              </w:r>
              <w:proofErr w:type="gramEnd"/>
              <w:r w:rsidRPr="00BD1390">
                <w:rPr>
                  <w:rFonts w:ascii="Times New Roman" w:eastAsia="Times New Roman" w:hAnsi="Times New Roman" w:cs="Times New Roman"/>
                  <w:b/>
                  <w:bCs/>
                  <w:color w:val="000000"/>
                  <w:sz w:val="18"/>
                  <w:szCs w:val="18"/>
                </w:rPr>
                <w:t>0.14)</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290" w:author="Althea ArchMiller" w:date="2018-11-02T11:11:00Z"/>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91"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92"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93"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94"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95" w:author="Althea ArchMiller" w:date="2018-11-02T11:11:00Z"/>
                <w:rFonts w:ascii="Times New Roman" w:eastAsia="Times New Roman" w:hAnsi="Times New Roman" w:cs="Times New Roman"/>
                <w:sz w:val="18"/>
                <w:szCs w:val="18"/>
              </w:rPr>
            </w:pPr>
          </w:p>
        </w:tc>
      </w:tr>
      <w:tr w:rsidR="00F23510" w:rsidRPr="00BD1390" w:rsidTr="001D65CB">
        <w:trPr>
          <w:trHeight w:val="320"/>
          <w:ins w:id="1296"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297" w:author="Althea ArchMiller" w:date="2018-11-02T11:11:00Z"/>
                <w:rFonts w:ascii="Times New Roman" w:eastAsia="Times New Roman" w:hAnsi="Times New Roman" w:cs="Times New Roman"/>
                <w:color w:val="000000"/>
                <w:sz w:val="18"/>
                <w:szCs w:val="18"/>
              </w:rPr>
            </w:pPr>
            <w:ins w:id="1298" w:author="Althea ArchMiller" w:date="2018-11-02T11:11:00Z">
              <w:r w:rsidRPr="00BD1390">
                <w:rPr>
                  <w:rFonts w:ascii="Times New Roman" w:eastAsia="Times New Roman" w:hAnsi="Times New Roman" w:cs="Times New Roman"/>
                  <w:color w:val="000000"/>
                  <w:sz w:val="18"/>
                  <w:szCs w:val="18"/>
                </w:rPr>
                <w:t>Non-bunchgrass</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299" w:author="Althea ArchMiller" w:date="2018-11-02T11:11:00Z"/>
                <w:rFonts w:ascii="Times New Roman" w:eastAsia="Times New Roman" w:hAnsi="Times New Roman" w:cs="Times New Roman"/>
                <w:color w:val="000000"/>
                <w:sz w:val="18"/>
                <w:szCs w:val="18"/>
              </w:rPr>
            </w:pPr>
            <w:ins w:id="1300"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01" w:author="Althea ArchMiller" w:date="2018-11-02T11:11:00Z"/>
                <w:rFonts w:ascii="Times New Roman" w:eastAsia="Times New Roman" w:hAnsi="Times New Roman" w:cs="Times New Roman"/>
                <w:color w:val="000000"/>
                <w:sz w:val="18"/>
                <w:szCs w:val="18"/>
              </w:rPr>
            </w:pPr>
            <w:ins w:id="1302"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03" w:author="Althea ArchMiller" w:date="2018-11-02T11:11:00Z"/>
                <w:rFonts w:ascii="Times New Roman" w:eastAsia="Times New Roman" w:hAnsi="Times New Roman" w:cs="Times New Roman"/>
                <w:color w:val="000000"/>
                <w:sz w:val="18"/>
                <w:szCs w:val="18"/>
              </w:rPr>
            </w:pPr>
            <w:ins w:id="1304"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05" w:author="Althea ArchMiller" w:date="2018-11-02T11:11:00Z"/>
                <w:rFonts w:ascii="Times New Roman" w:eastAsia="Times New Roman" w:hAnsi="Times New Roman" w:cs="Times New Roman"/>
                <w:color w:val="000000"/>
                <w:sz w:val="18"/>
                <w:szCs w:val="18"/>
              </w:rPr>
            </w:pPr>
            <w:ins w:id="1306" w:author="Althea ArchMiller" w:date="2018-11-02T11:11:00Z">
              <w:r w:rsidRPr="00BD1390">
                <w:rPr>
                  <w:rFonts w:ascii="Times New Roman" w:eastAsia="Times New Roman" w:hAnsi="Times New Roman" w:cs="Times New Roman"/>
                  <w:color w:val="000000"/>
                  <w:sz w:val="18"/>
                  <w:szCs w:val="18"/>
                </w:rPr>
                <w:t>-0.75</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07" w:author="Althea ArchMiller" w:date="2018-11-02T11:11:00Z"/>
                <w:rFonts w:ascii="Times New Roman" w:eastAsia="Times New Roman" w:hAnsi="Times New Roman" w:cs="Times New Roman"/>
                <w:color w:val="000000"/>
                <w:sz w:val="18"/>
                <w:szCs w:val="18"/>
              </w:rPr>
            </w:pPr>
            <w:ins w:id="1308"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09" w:author="Althea ArchMiller" w:date="2018-11-02T11:11:00Z"/>
                <w:rFonts w:ascii="Times New Roman" w:eastAsia="Times New Roman" w:hAnsi="Times New Roman" w:cs="Times New Roman"/>
                <w:color w:val="000000"/>
                <w:sz w:val="18"/>
                <w:szCs w:val="18"/>
              </w:rPr>
            </w:pPr>
            <w:ins w:id="1310"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11" w:author="Althea ArchMiller" w:date="2018-11-02T11:11:00Z"/>
                <w:rFonts w:ascii="Times New Roman" w:eastAsia="Times New Roman" w:hAnsi="Times New Roman" w:cs="Times New Roman"/>
                <w:color w:val="000000"/>
                <w:sz w:val="18"/>
                <w:szCs w:val="18"/>
              </w:rPr>
            </w:pPr>
            <w:ins w:id="1312"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313" w:author="Althea ArchMiller" w:date="2018-11-02T11:11:00Z"/>
                <w:rFonts w:ascii="Times New Roman" w:eastAsia="Times New Roman" w:hAnsi="Times New Roman" w:cs="Times New Roman"/>
                <w:color w:val="000000"/>
                <w:sz w:val="18"/>
                <w:szCs w:val="18"/>
              </w:rPr>
            </w:pPr>
          </w:p>
        </w:tc>
      </w:tr>
      <w:tr w:rsidR="00F23510" w:rsidRPr="00BD1390" w:rsidTr="001D65CB">
        <w:trPr>
          <w:trHeight w:val="320"/>
          <w:ins w:id="1314"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15"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16"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17"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18"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19" w:author="Althea ArchMiller" w:date="2018-11-02T11:11:00Z"/>
                <w:rFonts w:ascii="Times New Roman" w:eastAsia="Times New Roman" w:hAnsi="Times New Roman" w:cs="Times New Roman"/>
                <w:color w:val="000000"/>
                <w:sz w:val="18"/>
                <w:szCs w:val="18"/>
              </w:rPr>
            </w:pPr>
            <w:ins w:id="1320" w:author="Althea ArchMiller" w:date="2018-11-02T11:11:00Z">
              <w:r w:rsidRPr="00BD1390">
                <w:rPr>
                  <w:rFonts w:ascii="Times New Roman" w:eastAsia="Times New Roman" w:hAnsi="Times New Roman" w:cs="Times New Roman"/>
                  <w:color w:val="000000"/>
                  <w:sz w:val="18"/>
                  <w:szCs w:val="18"/>
                </w:rPr>
                <w:t>(-1.75,0.24)</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321" w:author="Althea ArchMiller" w:date="2018-11-02T11:11: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22"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23"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24" w:author="Althea ArchMiller" w:date="2018-11-02T11:11:00Z"/>
                <w:rFonts w:ascii="Times New Roman" w:eastAsia="Times New Roman" w:hAnsi="Times New Roman" w:cs="Times New Roman"/>
                <w:sz w:val="18"/>
                <w:szCs w:val="18"/>
              </w:rPr>
            </w:pPr>
          </w:p>
        </w:tc>
      </w:tr>
      <w:tr w:rsidR="00F23510" w:rsidRPr="00BD1390" w:rsidTr="001D65CB">
        <w:trPr>
          <w:trHeight w:val="320"/>
          <w:ins w:id="1325"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26" w:author="Althea ArchMiller" w:date="2018-11-02T11:11:00Z"/>
                <w:rFonts w:ascii="Times New Roman" w:eastAsia="Times New Roman" w:hAnsi="Times New Roman" w:cs="Times New Roman"/>
                <w:color w:val="000000"/>
                <w:sz w:val="18"/>
                <w:szCs w:val="18"/>
              </w:rPr>
            </w:pPr>
            <w:ins w:id="1327" w:author="Althea ArchMiller" w:date="2018-11-02T11:11:00Z">
              <w:r w:rsidRPr="00BD1390">
                <w:rPr>
                  <w:rFonts w:ascii="Times New Roman" w:eastAsia="Times New Roman" w:hAnsi="Times New Roman" w:cs="Times New Roman"/>
                  <w:color w:val="000000"/>
                  <w:sz w:val="18"/>
                  <w:szCs w:val="18"/>
                </w:rPr>
                <w:t>Bunchgrass</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28" w:author="Althea ArchMiller" w:date="2018-11-02T11:11:00Z"/>
                <w:rFonts w:ascii="Times New Roman" w:eastAsia="Times New Roman" w:hAnsi="Times New Roman" w:cs="Times New Roman"/>
                <w:color w:val="000000"/>
                <w:sz w:val="18"/>
                <w:szCs w:val="18"/>
              </w:rPr>
            </w:pPr>
            <w:ins w:id="1329"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30" w:author="Althea ArchMiller" w:date="2018-11-02T11:11:00Z"/>
                <w:rFonts w:ascii="Times New Roman" w:eastAsia="Times New Roman" w:hAnsi="Times New Roman" w:cs="Times New Roman"/>
                <w:color w:val="000000"/>
                <w:sz w:val="18"/>
                <w:szCs w:val="18"/>
              </w:rPr>
            </w:pPr>
            <w:ins w:id="1331"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32" w:author="Althea ArchMiller" w:date="2018-11-02T11:11:00Z"/>
                <w:rFonts w:ascii="Times New Roman" w:eastAsia="Times New Roman" w:hAnsi="Times New Roman" w:cs="Times New Roman"/>
                <w:color w:val="000000"/>
                <w:sz w:val="18"/>
                <w:szCs w:val="18"/>
              </w:rPr>
            </w:pPr>
            <w:ins w:id="1333"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34" w:author="Althea ArchMiller" w:date="2018-11-02T11:11:00Z"/>
                <w:rFonts w:ascii="Times New Roman" w:eastAsia="Times New Roman" w:hAnsi="Times New Roman" w:cs="Times New Roman"/>
                <w:color w:val="000000"/>
                <w:sz w:val="18"/>
                <w:szCs w:val="18"/>
              </w:rPr>
            </w:pPr>
            <w:ins w:id="1335"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36" w:author="Althea ArchMiller" w:date="2018-11-02T11:11:00Z"/>
                <w:rFonts w:ascii="Times New Roman" w:eastAsia="Times New Roman" w:hAnsi="Times New Roman" w:cs="Times New Roman"/>
                <w:color w:val="000000"/>
                <w:sz w:val="18"/>
                <w:szCs w:val="18"/>
              </w:rPr>
            </w:pPr>
            <w:ins w:id="1337" w:author="Althea ArchMiller" w:date="2018-11-02T11:11:00Z">
              <w:r w:rsidRPr="00BD1390">
                <w:rPr>
                  <w:rFonts w:ascii="Times New Roman" w:eastAsia="Times New Roman" w:hAnsi="Times New Roman" w:cs="Times New Roman"/>
                  <w:color w:val="000000"/>
                  <w:sz w:val="18"/>
                  <w:szCs w:val="18"/>
                </w:rPr>
                <w:t>0.25</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38" w:author="Althea ArchMiller" w:date="2018-11-02T11:11:00Z"/>
                <w:rFonts w:ascii="Times New Roman" w:eastAsia="Times New Roman" w:hAnsi="Times New Roman" w:cs="Times New Roman"/>
                <w:color w:val="000000"/>
                <w:sz w:val="18"/>
                <w:szCs w:val="18"/>
              </w:rPr>
            </w:pPr>
            <w:ins w:id="1339"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40" w:author="Althea ArchMiller" w:date="2018-11-02T11:11:00Z"/>
                <w:rFonts w:ascii="Times New Roman" w:eastAsia="Times New Roman" w:hAnsi="Times New Roman" w:cs="Times New Roman"/>
                <w:color w:val="000000"/>
                <w:sz w:val="18"/>
                <w:szCs w:val="18"/>
              </w:rPr>
            </w:pPr>
            <w:ins w:id="1341"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342" w:author="Althea ArchMiller" w:date="2018-11-02T11:11:00Z"/>
                <w:rFonts w:ascii="Times New Roman" w:eastAsia="Times New Roman" w:hAnsi="Times New Roman" w:cs="Times New Roman"/>
                <w:color w:val="000000"/>
                <w:sz w:val="18"/>
                <w:szCs w:val="18"/>
              </w:rPr>
            </w:pPr>
          </w:p>
        </w:tc>
      </w:tr>
      <w:tr w:rsidR="00F23510" w:rsidRPr="00BD1390" w:rsidTr="001D65CB">
        <w:trPr>
          <w:trHeight w:val="320"/>
          <w:ins w:id="1343"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44"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45"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46"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47"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48"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49" w:author="Althea ArchMiller" w:date="2018-11-02T11:11:00Z"/>
                <w:rFonts w:ascii="Times New Roman" w:eastAsia="Times New Roman" w:hAnsi="Times New Roman" w:cs="Times New Roman"/>
                <w:color w:val="000000"/>
                <w:sz w:val="18"/>
                <w:szCs w:val="18"/>
              </w:rPr>
            </w:pPr>
            <w:ins w:id="1350" w:author="Althea ArchMiller" w:date="2018-11-02T11:11:00Z">
              <w:r w:rsidRPr="00BD1390">
                <w:rPr>
                  <w:rFonts w:ascii="Times New Roman" w:eastAsia="Times New Roman" w:hAnsi="Times New Roman" w:cs="Times New Roman"/>
                  <w:color w:val="000000"/>
                  <w:sz w:val="18"/>
                  <w:szCs w:val="18"/>
                </w:rPr>
                <w:t>(-0.20,0.71)</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351" w:author="Althea ArchMiller" w:date="2018-11-02T11:11: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52"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53" w:author="Althea ArchMiller" w:date="2018-11-02T11:11:00Z"/>
                <w:rFonts w:ascii="Times New Roman" w:eastAsia="Times New Roman" w:hAnsi="Times New Roman" w:cs="Times New Roman"/>
                <w:sz w:val="18"/>
                <w:szCs w:val="18"/>
              </w:rPr>
            </w:pPr>
          </w:p>
        </w:tc>
      </w:tr>
      <w:tr w:rsidR="00F23510" w:rsidRPr="00BD1390" w:rsidTr="001D65CB">
        <w:trPr>
          <w:trHeight w:val="320"/>
          <w:ins w:id="1354"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55" w:author="Althea ArchMiller" w:date="2018-11-02T11:11:00Z"/>
                <w:rFonts w:ascii="Times New Roman" w:eastAsia="Times New Roman" w:hAnsi="Times New Roman" w:cs="Times New Roman"/>
                <w:color w:val="000000"/>
                <w:sz w:val="18"/>
                <w:szCs w:val="18"/>
              </w:rPr>
            </w:pPr>
            <w:ins w:id="1356" w:author="Althea ArchMiller" w:date="2018-11-02T11:11:00Z">
              <w:r w:rsidRPr="00BD1390">
                <w:rPr>
                  <w:rFonts w:ascii="Times New Roman" w:eastAsia="Times New Roman" w:hAnsi="Times New Roman" w:cs="Times New Roman"/>
                  <w:color w:val="000000"/>
                  <w:sz w:val="18"/>
                  <w:szCs w:val="18"/>
                </w:rPr>
                <w:t>Litter</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57" w:author="Althea ArchMiller" w:date="2018-11-02T11:11:00Z"/>
                <w:rFonts w:ascii="Times New Roman" w:eastAsia="Times New Roman" w:hAnsi="Times New Roman" w:cs="Times New Roman"/>
                <w:color w:val="000000"/>
                <w:sz w:val="18"/>
                <w:szCs w:val="18"/>
              </w:rPr>
            </w:pPr>
            <w:ins w:id="1358"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59" w:author="Althea ArchMiller" w:date="2018-11-02T11:11:00Z"/>
                <w:rFonts w:ascii="Times New Roman" w:eastAsia="Times New Roman" w:hAnsi="Times New Roman" w:cs="Times New Roman"/>
                <w:color w:val="000000"/>
                <w:sz w:val="18"/>
                <w:szCs w:val="18"/>
              </w:rPr>
            </w:pPr>
            <w:ins w:id="1360"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61" w:author="Althea ArchMiller" w:date="2018-11-02T11:11:00Z"/>
                <w:rFonts w:ascii="Times New Roman" w:eastAsia="Times New Roman" w:hAnsi="Times New Roman" w:cs="Times New Roman"/>
                <w:color w:val="000000"/>
                <w:sz w:val="18"/>
                <w:szCs w:val="18"/>
              </w:rPr>
            </w:pPr>
            <w:ins w:id="1362"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63" w:author="Althea ArchMiller" w:date="2018-11-02T11:11:00Z"/>
                <w:rFonts w:ascii="Times New Roman" w:eastAsia="Times New Roman" w:hAnsi="Times New Roman" w:cs="Times New Roman"/>
                <w:color w:val="000000"/>
                <w:sz w:val="18"/>
                <w:szCs w:val="18"/>
              </w:rPr>
            </w:pPr>
            <w:ins w:id="1364"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65" w:author="Althea ArchMiller" w:date="2018-11-02T11:11:00Z"/>
                <w:rFonts w:ascii="Times New Roman" w:eastAsia="Times New Roman" w:hAnsi="Times New Roman" w:cs="Times New Roman"/>
                <w:color w:val="000000"/>
                <w:sz w:val="18"/>
                <w:szCs w:val="18"/>
              </w:rPr>
            </w:pPr>
            <w:ins w:id="1366"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67" w:author="Althea ArchMiller" w:date="2018-11-02T11:11:00Z"/>
                <w:rFonts w:ascii="Times New Roman" w:eastAsia="Times New Roman" w:hAnsi="Times New Roman" w:cs="Times New Roman"/>
                <w:color w:val="000000"/>
                <w:sz w:val="18"/>
                <w:szCs w:val="18"/>
              </w:rPr>
            </w:pPr>
            <w:ins w:id="1368" w:author="Althea ArchMiller" w:date="2018-11-02T11:11:00Z">
              <w:r w:rsidRPr="00BD1390">
                <w:rPr>
                  <w:rFonts w:ascii="Times New Roman" w:eastAsia="Times New Roman" w:hAnsi="Times New Roman" w:cs="Times New Roman"/>
                  <w:color w:val="000000"/>
                  <w:sz w:val="18"/>
                  <w:szCs w:val="18"/>
                </w:rPr>
                <w:t>-0.35</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69" w:author="Althea ArchMiller" w:date="2018-11-02T11:11:00Z"/>
                <w:rFonts w:ascii="Times New Roman" w:eastAsia="Times New Roman" w:hAnsi="Times New Roman" w:cs="Times New Roman"/>
                <w:color w:val="000000"/>
                <w:sz w:val="18"/>
                <w:szCs w:val="18"/>
              </w:rPr>
            </w:pPr>
            <w:ins w:id="1370"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371" w:author="Althea ArchMiller" w:date="2018-11-02T11:11:00Z"/>
                <w:rFonts w:ascii="Times New Roman" w:eastAsia="Times New Roman" w:hAnsi="Times New Roman" w:cs="Times New Roman"/>
                <w:color w:val="000000"/>
                <w:sz w:val="18"/>
                <w:szCs w:val="18"/>
              </w:rPr>
            </w:pPr>
          </w:p>
        </w:tc>
      </w:tr>
      <w:tr w:rsidR="00F23510" w:rsidRPr="00BD1390" w:rsidTr="001D65CB">
        <w:trPr>
          <w:trHeight w:val="320"/>
          <w:ins w:id="1372"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73"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74"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75"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76"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77"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78"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79" w:author="Althea ArchMiller" w:date="2018-11-02T11:11:00Z"/>
                <w:rFonts w:ascii="Times New Roman" w:eastAsia="Times New Roman" w:hAnsi="Times New Roman" w:cs="Times New Roman"/>
                <w:color w:val="000000"/>
                <w:sz w:val="18"/>
                <w:szCs w:val="18"/>
              </w:rPr>
            </w:pPr>
            <w:ins w:id="1380" w:author="Althea ArchMiller" w:date="2018-11-02T11:11:00Z">
              <w:r w:rsidRPr="00BD1390">
                <w:rPr>
                  <w:rFonts w:ascii="Times New Roman" w:eastAsia="Times New Roman" w:hAnsi="Times New Roman" w:cs="Times New Roman"/>
                  <w:color w:val="000000"/>
                  <w:sz w:val="18"/>
                  <w:szCs w:val="18"/>
                </w:rPr>
                <w:t>(-1.32,0.63)</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381" w:author="Althea ArchMiller" w:date="2018-11-02T11:11: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82" w:author="Althea ArchMiller" w:date="2018-11-02T11:11:00Z"/>
                <w:rFonts w:ascii="Times New Roman" w:eastAsia="Times New Roman" w:hAnsi="Times New Roman" w:cs="Times New Roman"/>
                <w:sz w:val="18"/>
                <w:szCs w:val="18"/>
              </w:rPr>
            </w:pPr>
          </w:p>
        </w:tc>
      </w:tr>
      <w:tr w:rsidR="00F23510" w:rsidRPr="00BD1390" w:rsidTr="001D65CB">
        <w:trPr>
          <w:trHeight w:val="320"/>
          <w:ins w:id="1383"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384" w:author="Althea ArchMiller" w:date="2018-11-02T11:11:00Z"/>
                <w:rFonts w:ascii="Times New Roman" w:eastAsia="Times New Roman" w:hAnsi="Times New Roman" w:cs="Times New Roman"/>
                <w:color w:val="000000"/>
                <w:sz w:val="18"/>
                <w:szCs w:val="18"/>
              </w:rPr>
            </w:pPr>
            <w:ins w:id="1385" w:author="Althea ArchMiller" w:date="2018-11-02T11:11:00Z">
              <w:r w:rsidRPr="00BD1390">
                <w:rPr>
                  <w:rFonts w:ascii="Times New Roman" w:eastAsia="Times New Roman" w:hAnsi="Times New Roman" w:cs="Times New Roman"/>
                  <w:color w:val="000000"/>
                  <w:sz w:val="18"/>
                  <w:szCs w:val="18"/>
                </w:rPr>
                <w:t>Canopy</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86" w:author="Althea ArchMiller" w:date="2018-11-02T11:11:00Z"/>
                <w:rFonts w:ascii="Times New Roman" w:eastAsia="Times New Roman" w:hAnsi="Times New Roman" w:cs="Times New Roman"/>
                <w:color w:val="000000"/>
                <w:sz w:val="18"/>
                <w:szCs w:val="18"/>
              </w:rPr>
            </w:pPr>
            <w:ins w:id="1387"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88" w:author="Althea ArchMiller" w:date="2018-11-02T11:11:00Z"/>
                <w:rFonts w:ascii="Times New Roman" w:eastAsia="Times New Roman" w:hAnsi="Times New Roman" w:cs="Times New Roman"/>
                <w:color w:val="000000"/>
                <w:sz w:val="18"/>
                <w:szCs w:val="18"/>
              </w:rPr>
            </w:pPr>
            <w:ins w:id="1389"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90" w:author="Althea ArchMiller" w:date="2018-11-02T11:11:00Z"/>
                <w:rFonts w:ascii="Times New Roman" w:eastAsia="Times New Roman" w:hAnsi="Times New Roman" w:cs="Times New Roman"/>
                <w:color w:val="000000"/>
                <w:sz w:val="18"/>
                <w:szCs w:val="18"/>
              </w:rPr>
            </w:pPr>
            <w:ins w:id="1391"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92" w:author="Althea ArchMiller" w:date="2018-11-02T11:11:00Z"/>
                <w:rFonts w:ascii="Times New Roman" w:eastAsia="Times New Roman" w:hAnsi="Times New Roman" w:cs="Times New Roman"/>
                <w:color w:val="000000"/>
                <w:sz w:val="18"/>
                <w:szCs w:val="18"/>
              </w:rPr>
            </w:pPr>
            <w:ins w:id="1393"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94" w:author="Althea ArchMiller" w:date="2018-11-02T11:11:00Z"/>
                <w:rFonts w:ascii="Times New Roman" w:eastAsia="Times New Roman" w:hAnsi="Times New Roman" w:cs="Times New Roman"/>
                <w:color w:val="000000"/>
                <w:sz w:val="18"/>
                <w:szCs w:val="18"/>
              </w:rPr>
            </w:pPr>
            <w:ins w:id="1395"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96" w:author="Althea ArchMiller" w:date="2018-11-02T11:11:00Z"/>
                <w:rFonts w:ascii="Times New Roman" w:eastAsia="Times New Roman" w:hAnsi="Times New Roman" w:cs="Times New Roman"/>
                <w:color w:val="000000"/>
                <w:sz w:val="18"/>
                <w:szCs w:val="18"/>
              </w:rPr>
            </w:pPr>
            <w:ins w:id="1397"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398" w:author="Althea ArchMiller" w:date="2018-11-02T11:11:00Z"/>
                <w:rFonts w:ascii="Times New Roman" w:eastAsia="Times New Roman" w:hAnsi="Times New Roman" w:cs="Times New Roman"/>
                <w:color w:val="000000"/>
                <w:sz w:val="18"/>
                <w:szCs w:val="18"/>
              </w:rPr>
            </w:pPr>
            <w:ins w:id="1399" w:author="Althea ArchMiller" w:date="2018-11-02T11:11:00Z">
              <w:r w:rsidRPr="00BD1390">
                <w:rPr>
                  <w:rFonts w:ascii="Times New Roman" w:eastAsia="Times New Roman" w:hAnsi="Times New Roman" w:cs="Times New Roman"/>
                  <w:color w:val="000000"/>
                  <w:sz w:val="18"/>
                  <w:szCs w:val="18"/>
                </w:rPr>
                <w:t>0.19</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400" w:author="Althea ArchMiller" w:date="2018-11-02T11:11:00Z"/>
                <w:rFonts w:ascii="Times New Roman" w:eastAsia="Times New Roman" w:hAnsi="Times New Roman" w:cs="Times New Roman"/>
                <w:color w:val="000000"/>
                <w:sz w:val="18"/>
                <w:szCs w:val="18"/>
              </w:rPr>
            </w:pPr>
          </w:p>
        </w:tc>
      </w:tr>
      <w:tr w:rsidR="00F23510" w:rsidRPr="00BD1390" w:rsidTr="001D65CB">
        <w:trPr>
          <w:trHeight w:val="320"/>
          <w:ins w:id="1401" w:author="Althea ArchMiller" w:date="2018-11-02T11:11:00Z"/>
        </w:trPr>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402" w:author="Althea ArchMiller" w:date="2018-11-02T11:11:00Z"/>
                <w:rFonts w:ascii="Times New Roman" w:eastAsia="Times New Roman" w:hAnsi="Times New Roman" w:cs="Times New Roman"/>
                <w:color w:val="000000"/>
                <w:sz w:val="18"/>
                <w:szCs w:val="18"/>
              </w:rPr>
            </w:pPr>
            <w:ins w:id="1403" w:author="Althea ArchMiller" w:date="2018-11-02T11:11:00Z">
              <w:r w:rsidRPr="00BD1390">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404" w:author="Althea ArchMiller" w:date="2018-11-02T11:11:00Z"/>
                <w:rFonts w:ascii="Times New Roman" w:eastAsia="Times New Roman" w:hAnsi="Times New Roman" w:cs="Times New Roman"/>
                <w:color w:val="000000"/>
                <w:sz w:val="18"/>
                <w:szCs w:val="18"/>
              </w:rPr>
            </w:pPr>
            <w:ins w:id="1405" w:author="Althea ArchMiller" w:date="2018-11-02T11:11:00Z">
              <w:r w:rsidRPr="00BD1390">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406" w:author="Althea ArchMiller" w:date="2018-11-02T11:11:00Z"/>
                <w:rFonts w:ascii="Times New Roman" w:eastAsia="Times New Roman" w:hAnsi="Times New Roman" w:cs="Times New Roman"/>
                <w:color w:val="000000"/>
                <w:sz w:val="18"/>
                <w:szCs w:val="18"/>
              </w:rPr>
            </w:pPr>
            <w:ins w:id="1407" w:author="Althea ArchMiller" w:date="2018-11-02T11:11:00Z">
              <w:r w:rsidRPr="00BD1390">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408" w:author="Althea ArchMiller" w:date="2018-11-02T11:11:00Z"/>
                <w:rFonts w:ascii="Times New Roman" w:eastAsia="Times New Roman" w:hAnsi="Times New Roman" w:cs="Times New Roman"/>
                <w:color w:val="000000"/>
                <w:sz w:val="18"/>
                <w:szCs w:val="18"/>
              </w:rPr>
            </w:pPr>
            <w:ins w:id="1409" w:author="Althea ArchMiller" w:date="2018-11-02T11:11:00Z">
              <w:r w:rsidRPr="00BD1390">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410" w:author="Althea ArchMiller" w:date="2018-11-02T11:11:00Z"/>
                <w:rFonts w:ascii="Times New Roman" w:eastAsia="Times New Roman" w:hAnsi="Times New Roman" w:cs="Times New Roman"/>
                <w:color w:val="000000"/>
                <w:sz w:val="18"/>
                <w:szCs w:val="18"/>
              </w:rPr>
            </w:pPr>
            <w:ins w:id="1411" w:author="Althea ArchMiller" w:date="2018-11-02T11:11:00Z">
              <w:r w:rsidRPr="00BD1390">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412" w:author="Althea ArchMiller" w:date="2018-11-02T11:11:00Z"/>
                <w:rFonts w:ascii="Times New Roman" w:eastAsia="Times New Roman" w:hAnsi="Times New Roman" w:cs="Times New Roman"/>
                <w:color w:val="000000"/>
                <w:sz w:val="18"/>
                <w:szCs w:val="18"/>
              </w:rPr>
            </w:pPr>
            <w:ins w:id="1413" w:author="Althea ArchMiller" w:date="2018-11-02T11:11:00Z">
              <w:r w:rsidRPr="00BD1390">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414" w:author="Althea ArchMiller" w:date="2018-11-02T11:11:00Z"/>
                <w:rFonts w:ascii="Times New Roman" w:eastAsia="Times New Roman" w:hAnsi="Times New Roman" w:cs="Times New Roman"/>
                <w:color w:val="000000"/>
                <w:sz w:val="18"/>
                <w:szCs w:val="18"/>
              </w:rPr>
            </w:pPr>
            <w:ins w:id="1415" w:author="Althea ArchMiller" w:date="2018-11-02T11:11:00Z">
              <w:r w:rsidRPr="00BD1390">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416" w:author="Althea ArchMiller" w:date="2018-11-02T11:11:00Z"/>
                <w:rFonts w:ascii="Times New Roman" w:eastAsia="Times New Roman" w:hAnsi="Times New Roman" w:cs="Times New Roman"/>
                <w:color w:val="000000"/>
                <w:sz w:val="18"/>
                <w:szCs w:val="18"/>
              </w:rPr>
            </w:pPr>
            <w:ins w:id="1417" w:author="Althea ArchMiller" w:date="2018-11-02T11:11:00Z">
              <w:r w:rsidRPr="00BD1390">
                <w:rPr>
                  <w:rFonts w:ascii="Times New Roman" w:eastAsia="Times New Roman" w:hAnsi="Times New Roman" w:cs="Times New Roman"/>
                  <w:color w:val="000000"/>
                  <w:sz w:val="18"/>
                  <w:szCs w:val="18"/>
                </w:rPr>
                <w:t>(-0.57,0.96)</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418" w:author="Althea ArchMiller" w:date="2018-11-02T11:11:00Z"/>
                <w:rFonts w:ascii="Times New Roman" w:eastAsia="Times New Roman" w:hAnsi="Times New Roman" w:cs="Times New Roman"/>
                <w:color w:val="000000"/>
                <w:sz w:val="18"/>
                <w:szCs w:val="18"/>
              </w:rPr>
            </w:pPr>
            <w:ins w:id="1419" w:author="Althea ArchMiller" w:date="2018-11-02T11:11:00Z">
              <w:r w:rsidRPr="00BD1390">
                <w:rPr>
                  <w:rFonts w:ascii="Times New Roman" w:eastAsia="Times New Roman" w:hAnsi="Times New Roman" w:cs="Times New Roman"/>
                  <w:color w:val="000000"/>
                  <w:sz w:val="18"/>
                  <w:szCs w:val="18"/>
                </w:rPr>
                <w:t> </w:t>
              </w:r>
            </w:ins>
          </w:p>
        </w:tc>
      </w:tr>
      <w:tr w:rsidR="00FA36D9" w:rsidRPr="00BD1390" w:rsidTr="001D65CB">
        <w:trPr>
          <w:trHeight w:val="320"/>
          <w:ins w:id="1420" w:author="Althea ArchMiller" w:date="2018-11-02T11:11:00Z"/>
        </w:trPr>
        <w:tc>
          <w:tcPr>
            <w:tcW w:w="0" w:type="auto"/>
            <w:gridSpan w:val="8"/>
            <w:tcBorders>
              <w:top w:val="single" w:sz="4" w:space="0" w:color="auto"/>
              <w:left w:val="nil"/>
              <w:bottom w:val="nil"/>
              <w:right w:val="nil"/>
            </w:tcBorders>
            <w:shd w:val="clear" w:color="auto" w:fill="auto"/>
            <w:noWrap/>
            <w:vAlign w:val="bottom"/>
            <w:hideMark/>
          </w:tcPr>
          <w:p w:rsidR="00FA36D9" w:rsidRPr="00BD1390" w:rsidRDefault="00FA36D9" w:rsidP="001D65CB">
            <w:pPr>
              <w:spacing w:after="0" w:line="240" w:lineRule="auto"/>
              <w:rPr>
                <w:ins w:id="1421" w:author="Althea ArchMiller" w:date="2018-11-02T11:11:00Z"/>
                <w:rFonts w:ascii="Times New Roman" w:eastAsia="Times New Roman" w:hAnsi="Times New Roman" w:cs="Times New Roman"/>
                <w:color w:val="000000"/>
                <w:sz w:val="18"/>
                <w:szCs w:val="18"/>
              </w:rPr>
            </w:pPr>
            <w:ins w:id="1422" w:author="Althea ArchMiller" w:date="2018-11-02T11:11:00Z">
              <w:r w:rsidRPr="00BD1390">
                <w:rPr>
                  <w:rFonts w:ascii="Times New Roman" w:eastAsia="Times New Roman" w:hAnsi="Times New Roman" w:cs="Times New Roman"/>
                  <w:color w:val="000000"/>
                  <w:sz w:val="18"/>
                  <w:szCs w:val="18"/>
                </w:rPr>
                <w:t>Detection Model</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423" w:author="Althea ArchMiller" w:date="2018-11-02T11:11:00Z"/>
                <w:rFonts w:ascii="Times New Roman" w:eastAsia="Times New Roman" w:hAnsi="Times New Roman" w:cs="Times New Roman"/>
                <w:color w:val="000000"/>
                <w:sz w:val="18"/>
                <w:szCs w:val="18"/>
              </w:rPr>
            </w:pPr>
            <w:ins w:id="1424" w:author="Althea ArchMiller" w:date="2018-11-02T11:11:00Z">
              <w:r w:rsidRPr="00BD1390">
                <w:rPr>
                  <w:rFonts w:ascii="Times New Roman" w:eastAsia="Times New Roman" w:hAnsi="Times New Roman" w:cs="Times New Roman"/>
                  <w:color w:val="000000"/>
                  <w:sz w:val="18"/>
                  <w:szCs w:val="18"/>
                </w:rPr>
                <w:t> </w:t>
              </w:r>
            </w:ins>
          </w:p>
        </w:tc>
      </w:tr>
      <w:tr w:rsidR="00F23510" w:rsidRPr="00BD1390" w:rsidTr="001D65CB">
        <w:trPr>
          <w:trHeight w:val="320"/>
          <w:ins w:id="1425"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426" w:author="Althea ArchMiller" w:date="2018-11-02T11:11:00Z"/>
                <w:rFonts w:ascii="Times New Roman" w:eastAsia="Times New Roman" w:hAnsi="Times New Roman" w:cs="Times New Roman"/>
                <w:color w:val="000000"/>
                <w:sz w:val="18"/>
                <w:szCs w:val="18"/>
              </w:rPr>
            </w:pPr>
            <w:ins w:id="1427" w:author="Althea ArchMiller" w:date="2018-11-02T11:11:00Z">
              <w:r w:rsidRPr="00BD1390">
                <w:rPr>
                  <w:rFonts w:ascii="Times New Roman" w:eastAsia="Times New Roman" w:hAnsi="Times New Roman" w:cs="Times New Roman"/>
                  <w:color w:val="000000"/>
                  <w:sz w:val="18"/>
                  <w:szCs w:val="18"/>
                </w:rPr>
                <w:t>Intercept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28" w:author="Althea ArchMiller" w:date="2018-11-02T11:11:00Z"/>
                <w:rFonts w:ascii="Times New Roman" w:eastAsia="Times New Roman" w:hAnsi="Times New Roman" w:cs="Times New Roman"/>
                <w:color w:val="000000"/>
                <w:sz w:val="18"/>
                <w:szCs w:val="18"/>
              </w:rPr>
            </w:pPr>
            <w:ins w:id="1429" w:author="Althea ArchMiller" w:date="2018-11-02T11:11:00Z">
              <w:r w:rsidRPr="00BD1390">
                <w:rPr>
                  <w:rFonts w:ascii="Times New Roman" w:eastAsia="Times New Roman" w:hAnsi="Times New Roman" w:cs="Times New Roman"/>
                  <w:color w:val="000000"/>
                  <w:sz w:val="18"/>
                  <w:szCs w:val="18"/>
                </w:rPr>
                <w:t>-1.98</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30" w:author="Althea ArchMiller" w:date="2018-11-02T11:11:00Z"/>
                <w:rFonts w:ascii="Times New Roman" w:eastAsia="Times New Roman" w:hAnsi="Times New Roman" w:cs="Times New Roman"/>
                <w:color w:val="000000"/>
                <w:sz w:val="18"/>
                <w:szCs w:val="18"/>
              </w:rPr>
            </w:pPr>
            <w:ins w:id="1431" w:author="Althea ArchMiller" w:date="2018-11-02T11:11:00Z">
              <w:r w:rsidRPr="00BD1390">
                <w:rPr>
                  <w:rFonts w:ascii="Times New Roman" w:eastAsia="Times New Roman" w:hAnsi="Times New Roman" w:cs="Times New Roman"/>
                  <w:color w:val="000000"/>
                  <w:sz w:val="18"/>
                  <w:szCs w:val="18"/>
                </w:rPr>
                <w:t>-2</w:t>
              </w:r>
            </w:ins>
            <w:ins w:id="1432" w:author="Althea ArchMiller" w:date="2018-11-02T11:35:00Z">
              <w:r w:rsidR="00F23510">
                <w:rPr>
                  <w:rFonts w:ascii="Times New Roman" w:eastAsia="Times New Roman" w:hAnsi="Times New Roman" w:cs="Times New Roman"/>
                  <w:color w:val="000000"/>
                  <w:sz w:val="18"/>
                  <w:szCs w:val="18"/>
                </w:rPr>
                <w:t>.00</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33" w:author="Althea ArchMiller" w:date="2018-11-02T11:11:00Z"/>
                <w:rFonts w:ascii="Times New Roman" w:eastAsia="Times New Roman" w:hAnsi="Times New Roman" w:cs="Times New Roman"/>
                <w:color w:val="000000"/>
                <w:sz w:val="18"/>
                <w:szCs w:val="18"/>
              </w:rPr>
            </w:pPr>
            <w:ins w:id="1434" w:author="Althea ArchMiller" w:date="2018-11-02T11:11:00Z">
              <w:r w:rsidRPr="00BD1390">
                <w:rPr>
                  <w:rFonts w:ascii="Times New Roman" w:eastAsia="Times New Roman" w:hAnsi="Times New Roman" w:cs="Times New Roman"/>
                  <w:color w:val="000000"/>
                  <w:sz w:val="18"/>
                  <w:szCs w:val="18"/>
                </w:rPr>
                <w:t>-2</w:t>
              </w:r>
            </w:ins>
            <w:ins w:id="1435" w:author="Althea ArchMiller" w:date="2018-11-02T11:35:00Z">
              <w:r w:rsidR="00F23510">
                <w:rPr>
                  <w:rFonts w:ascii="Times New Roman" w:eastAsia="Times New Roman" w:hAnsi="Times New Roman" w:cs="Times New Roman"/>
                  <w:color w:val="000000"/>
                  <w:sz w:val="18"/>
                  <w:szCs w:val="18"/>
                </w:rPr>
                <w:t>.00</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36" w:author="Althea ArchMiller" w:date="2018-11-02T11:11:00Z"/>
                <w:rFonts w:ascii="Times New Roman" w:eastAsia="Times New Roman" w:hAnsi="Times New Roman" w:cs="Times New Roman"/>
                <w:color w:val="000000"/>
                <w:sz w:val="18"/>
                <w:szCs w:val="18"/>
              </w:rPr>
            </w:pPr>
            <w:ins w:id="1437" w:author="Althea ArchMiller" w:date="2018-11-02T11:11:00Z">
              <w:r w:rsidRPr="00BD1390">
                <w:rPr>
                  <w:rFonts w:ascii="Times New Roman" w:eastAsia="Times New Roman" w:hAnsi="Times New Roman" w:cs="Times New Roman"/>
                  <w:color w:val="000000"/>
                  <w:sz w:val="18"/>
                  <w:szCs w:val="18"/>
                </w:rPr>
                <w:t>-2</w:t>
              </w:r>
            </w:ins>
            <w:ins w:id="1438" w:author="Althea ArchMiller" w:date="2018-11-02T11:35:00Z">
              <w:r w:rsidR="00F23510">
                <w:rPr>
                  <w:rFonts w:ascii="Times New Roman" w:eastAsia="Times New Roman" w:hAnsi="Times New Roman" w:cs="Times New Roman"/>
                  <w:color w:val="000000"/>
                  <w:sz w:val="18"/>
                  <w:szCs w:val="18"/>
                </w:rPr>
                <w:t>.00</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39" w:author="Althea ArchMiller" w:date="2018-11-02T11:11:00Z"/>
                <w:rFonts w:ascii="Times New Roman" w:eastAsia="Times New Roman" w:hAnsi="Times New Roman" w:cs="Times New Roman"/>
                <w:color w:val="000000"/>
                <w:sz w:val="18"/>
                <w:szCs w:val="18"/>
              </w:rPr>
            </w:pPr>
            <w:ins w:id="1440" w:author="Althea ArchMiller" w:date="2018-11-02T11:11:00Z">
              <w:r w:rsidRPr="00BD1390">
                <w:rPr>
                  <w:rFonts w:ascii="Times New Roman" w:eastAsia="Times New Roman" w:hAnsi="Times New Roman" w:cs="Times New Roman"/>
                  <w:color w:val="000000"/>
                  <w:sz w:val="18"/>
                  <w:szCs w:val="18"/>
                </w:rPr>
                <w:t>-1.98</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41" w:author="Althea ArchMiller" w:date="2018-11-02T11:11:00Z"/>
                <w:rFonts w:ascii="Times New Roman" w:eastAsia="Times New Roman" w:hAnsi="Times New Roman" w:cs="Times New Roman"/>
                <w:color w:val="000000"/>
                <w:sz w:val="18"/>
                <w:szCs w:val="18"/>
              </w:rPr>
            </w:pPr>
            <w:ins w:id="1442" w:author="Althea ArchMiller" w:date="2018-11-02T11:11:00Z">
              <w:r w:rsidRPr="00BD1390">
                <w:rPr>
                  <w:rFonts w:ascii="Times New Roman" w:eastAsia="Times New Roman" w:hAnsi="Times New Roman" w:cs="Times New Roman"/>
                  <w:color w:val="000000"/>
                  <w:sz w:val="18"/>
                  <w:szCs w:val="18"/>
                </w:rPr>
                <w:t>-1.99</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43" w:author="Althea ArchMiller" w:date="2018-11-02T11:11:00Z"/>
                <w:rFonts w:ascii="Times New Roman" w:eastAsia="Times New Roman" w:hAnsi="Times New Roman" w:cs="Times New Roman"/>
                <w:color w:val="000000"/>
                <w:sz w:val="18"/>
                <w:szCs w:val="18"/>
              </w:rPr>
            </w:pPr>
            <w:ins w:id="1444" w:author="Althea ArchMiller" w:date="2018-11-02T11:11:00Z">
              <w:r w:rsidRPr="00BD1390">
                <w:rPr>
                  <w:rFonts w:ascii="Times New Roman" w:eastAsia="Times New Roman" w:hAnsi="Times New Roman" w:cs="Times New Roman"/>
                  <w:color w:val="000000"/>
                  <w:sz w:val="18"/>
                  <w:szCs w:val="18"/>
                </w:rPr>
                <w:t>-2.01</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445" w:author="Althea ArchMiller" w:date="2018-11-02T11:11:00Z"/>
                <w:rFonts w:ascii="Times New Roman" w:eastAsia="Times New Roman" w:hAnsi="Times New Roman" w:cs="Times New Roman"/>
                <w:color w:val="000000"/>
                <w:sz w:val="18"/>
                <w:szCs w:val="18"/>
              </w:rPr>
            </w:pPr>
          </w:p>
        </w:tc>
      </w:tr>
      <w:tr w:rsidR="00F23510" w:rsidRPr="00BD1390" w:rsidTr="001D65CB">
        <w:trPr>
          <w:trHeight w:val="320"/>
          <w:ins w:id="1446" w:author="Althea ArchMiller" w:date="2018-11-02T11:11:00Z"/>
        </w:trPr>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447" w:author="Althea ArchMiller" w:date="2018-11-02T11:11:00Z"/>
                <w:rFonts w:ascii="Times New Roman" w:eastAsia="Times New Roman" w:hAnsi="Times New Roman" w:cs="Times New Roman"/>
                <w:color w:val="000000"/>
                <w:sz w:val="18"/>
                <w:szCs w:val="18"/>
              </w:rPr>
            </w:pPr>
            <w:ins w:id="1448" w:author="Althea ArchMiller" w:date="2018-11-02T11:11:00Z">
              <w:r w:rsidRPr="00BD1390">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449" w:author="Althea ArchMiller" w:date="2018-11-02T11:11:00Z"/>
                <w:rFonts w:ascii="Times New Roman" w:eastAsia="Times New Roman" w:hAnsi="Times New Roman" w:cs="Times New Roman"/>
                <w:color w:val="000000"/>
                <w:sz w:val="18"/>
                <w:szCs w:val="18"/>
              </w:rPr>
            </w:pPr>
            <w:ins w:id="1450" w:author="Althea ArchMiller" w:date="2018-11-02T11:11:00Z">
              <w:r w:rsidRPr="00BD1390">
                <w:rPr>
                  <w:rFonts w:ascii="Times New Roman" w:eastAsia="Times New Roman" w:hAnsi="Times New Roman" w:cs="Times New Roman"/>
                  <w:color w:val="000000"/>
                  <w:sz w:val="18"/>
                  <w:szCs w:val="18"/>
                </w:rPr>
                <w:t>(-2.34-1.62)</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451" w:author="Althea ArchMiller" w:date="2018-11-02T11:11:00Z"/>
                <w:rFonts w:ascii="Times New Roman" w:eastAsia="Times New Roman" w:hAnsi="Times New Roman" w:cs="Times New Roman"/>
                <w:color w:val="000000"/>
                <w:sz w:val="18"/>
                <w:szCs w:val="18"/>
              </w:rPr>
            </w:pPr>
            <w:ins w:id="1452"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36,-</w:t>
              </w:r>
              <w:proofErr w:type="gramEnd"/>
              <w:r w:rsidRPr="00BD1390">
                <w:rPr>
                  <w:rFonts w:ascii="Times New Roman" w:eastAsia="Times New Roman" w:hAnsi="Times New Roman" w:cs="Times New Roman"/>
                  <w:color w:val="000000"/>
                  <w:sz w:val="18"/>
                  <w:szCs w:val="18"/>
                </w:rPr>
                <w:t>1.63)</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453" w:author="Althea ArchMiller" w:date="2018-11-02T11:11:00Z"/>
                <w:rFonts w:ascii="Times New Roman" w:eastAsia="Times New Roman" w:hAnsi="Times New Roman" w:cs="Times New Roman"/>
                <w:color w:val="000000"/>
                <w:sz w:val="18"/>
                <w:szCs w:val="18"/>
              </w:rPr>
            </w:pPr>
            <w:ins w:id="1454"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37,-</w:t>
              </w:r>
              <w:proofErr w:type="gramEnd"/>
              <w:r w:rsidRPr="00BD1390">
                <w:rPr>
                  <w:rFonts w:ascii="Times New Roman" w:eastAsia="Times New Roman" w:hAnsi="Times New Roman" w:cs="Times New Roman"/>
                  <w:color w:val="000000"/>
                  <w:sz w:val="18"/>
                  <w:szCs w:val="18"/>
                </w:rPr>
                <w:t>1.63)</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455" w:author="Althea ArchMiller" w:date="2018-11-02T11:11:00Z"/>
                <w:rFonts w:ascii="Times New Roman" w:eastAsia="Times New Roman" w:hAnsi="Times New Roman" w:cs="Times New Roman"/>
                <w:color w:val="000000"/>
                <w:sz w:val="18"/>
                <w:szCs w:val="18"/>
              </w:rPr>
            </w:pPr>
            <w:ins w:id="1456"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36,-</w:t>
              </w:r>
              <w:proofErr w:type="gramEnd"/>
              <w:r w:rsidRPr="00BD1390">
                <w:rPr>
                  <w:rFonts w:ascii="Times New Roman" w:eastAsia="Times New Roman" w:hAnsi="Times New Roman" w:cs="Times New Roman"/>
                  <w:color w:val="000000"/>
                  <w:sz w:val="18"/>
                  <w:szCs w:val="18"/>
                </w:rPr>
                <w:t>1.62)</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457" w:author="Althea ArchMiller" w:date="2018-11-02T11:11:00Z"/>
                <w:rFonts w:ascii="Times New Roman" w:eastAsia="Times New Roman" w:hAnsi="Times New Roman" w:cs="Times New Roman"/>
                <w:color w:val="000000"/>
                <w:sz w:val="18"/>
                <w:szCs w:val="18"/>
              </w:rPr>
            </w:pPr>
            <w:ins w:id="1458"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35,-</w:t>
              </w:r>
              <w:proofErr w:type="gramEnd"/>
              <w:r w:rsidRPr="00BD1390">
                <w:rPr>
                  <w:rFonts w:ascii="Times New Roman" w:eastAsia="Times New Roman" w:hAnsi="Times New Roman" w:cs="Times New Roman"/>
                  <w:color w:val="000000"/>
                  <w:sz w:val="18"/>
                  <w:szCs w:val="18"/>
                </w:rPr>
                <w:t>1.61)</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459" w:author="Althea ArchMiller" w:date="2018-11-02T11:11:00Z"/>
                <w:rFonts w:ascii="Times New Roman" w:eastAsia="Times New Roman" w:hAnsi="Times New Roman" w:cs="Times New Roman"/>
                <w:color w:val="000000"/>
                <w:sz w:val="18"/>
                <w:szCs w:val="18"/>
              </w:rPr>
            </w:pPr>
            <w:ins w:id="1460"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37,-</w:t>
              </w:r>
              <w:proofErr w:type="gramEnd"/>
              <w:r w:rsidRPr="00BD1390">
                <w:rPr>
                  <w:rFonts w:ascii="Times New Roman" w:eastAsia="Times New Roman" w:hAnsi="Times New Roman" w:cs="Times New Roman"/>
                  <w:color w:val="000000"/>
                  <w:sz w:val="18"/>
                  <w:szCs w:val="18"/>
                </w:rPr>
                <w:t>1.62)</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461" w:author="Althea ArchMiller" w:date="2018-11-02T11:11:00Z"/>
                <w:rFonts w:ascii="Times New Roman" w:eastAsia="Times New Roman" w:hAnsi="Times New Roman" w:cs="Times New Roman"/>
                <w:color w:val="000000"/>
                <w:sz w:val="18"/>
                <w:szCs w:val="18"/>
              </w:rPr>
            </w:pPr>
            <w:ins w:id="1462"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38,-</w:t>
              </w:r>
              <w:proofErr w:type="gramEnd"/>
              <w:r w:rsidRPr="00BD1390">
                <w:rPr>
                  <w:rFonts w:ascii="Times New Roman" w:eastAsia="Times New Roman" w:hAnsi="Times New Roman" w:cs="Times New Roman"/>
                  <w:color w:val="000000"/>
                  <w:sz w:val="18"/>
                  <w:szCs w:val="18"/>
                </w:rPr>
                <w:t>1.64)</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463" w:author="Althea ArchMiller" w:date="2018-11-02T11:11:00Z"/>
                <w:rFonts w:ascii="Times New Roman" w:eastAsia="Times New Roman" w:hAnsi="Times New Roman" w:cs="Times New Roman"/>
                <w:color w:val="000000"/>
                <w:sz w:val="18"/>
                <w:szCs w:val="18"/>
              </w:rPr>
            </w:pPr>
            <w:ins w:id="1464" w:author="Althea ArchMiller" w:date="2018-11-02T11:11:00Z">
              <w:r w:rsidRPr="00BD1390">
                <w:rPr>
                  <w:rFonts w:ascii="Times New Roman" w:eastAsia="Times New Roman" w:hAnsi="Times New Roman" w:cs="Times New Roman"/>
                  <w:color w:val="000000"/>
                  <w:sz w:val="18"/>
                  <w:szCs w:val="18"/>
                </w:rPr>
                <w:t> </w:t>
              </w:r>
            </w:ins>
          </w:p>
        </w:tc>
      </w:tr>
      <w:tr w:rsidR="00FA36D9" w:rsidRPr="00BD1390" w:rsidTr="001D65CB">
        <w:trPr>
          <w:trHeight w:val="320"/>
          <w:ins w:id="1465" w:author="Althea ArchMiller" w:date="2018-11-02T11:11:00Z"/>
        </w:trPr>
        <w:tc>
          <w:tcPr>
            <w:tcW w:w="0" w:type="auto"/>
            <w:gridSpan w:val="8"/>
            <w:tcBorders>
              <w:top w:val="single" w:sz="4" w:space="0" w:color="auto"/>
              <w:left w:val="nil"/>
              <w:bottom w:val="nil"/>
              <w:right w:val="nil"/>
            </w:tcBorders>
            <w:shd w:val="clear" w:color="auto" w:fill="auto"/>
            <w:noWrap/>
            <w:vAlign w:val="bottom"/>
            <w:hideMark/>
          </w:tcPr>
          <w:p w:rsidR="00FA36D9" w:rsidRPr="00BD1390" w:rsidRDefault="00FA36D9" w:rsidP="001D65CB">
            <w:pPr>
              <w:spacing w:after="0" w:line="240" w:lineRule="auto"/>
              <w:rPr>
                <w:ins w:id="1466" w:author="Althea ArchMiller" w:date="2018-11-02T11:11:00Z"/>
                <w:rFonts w:ascii="Times New Roman" w:eastAsia="Times New Roman" w:hAnsi="Times New Roman" w:cs="Times New Roman"/>
                <w:color w:val="000000"/>
                <w:sz w:val="18"/>
                <w:szCs w:val="18"/>
              </w:rPr>
            </w:pPr>
            <w:ins w:id="1467" w:author="Althea ArchMiller" w:date="2018-11-02T11:11:00Z">
              <w:r w:rsidRPr="00BD1390">
                <w:rPr>
                  <w:rFonts w:ascii="Times New Roman" w:eastAsia="Times New Roman" w:hAnsi="Times New Roman" w:cs="Times New Roman"/>
                  <w:color w:val="000000"/>
                  <w:sz w:val="18"/>
                  <w:szCs w:val="18"/>
                </w:rPr>
                <w:t>Dynamics</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468" w:author="Althea ArchMiller" w:date="2018-11-02T11:11:00Z"/>
                <w:rFonts w:ascii="Times New Roman" w:eastAsia="Times New Roman" w:hAnsi="Times New Roman" w:cs="Times New Roman"/>
                <w:color w:val="000000"/>
                <w:sz w:val="18"/>
                <w:szCs w:val="18"/>
              </w:rPr>
            </w:pPr>
            <w:ins w:id="1469" w:author="Althea ArchMiller" w:date="2018-11-02T11:11:00Z">
              <w:r w:rsidRPr="00BD1390">
                <w:rPr>
                  <w:rFonts w:ascii="Times New Roman" w:eastAsia="Times New Roman" w:hAnsi="Times New Roman" w:cs="Times New Roman"/>
                  <w:color w:val="000000"/>
                  <w:sz w:val="18"/>
                  <w:szCs w:val="18"/>
                </w:rPr>
                <w:t> </w:t>
              </w:r>
            </w:ins>
          </w:p>
        </w:tc>
      </w:tr>
      <w:tr w:rsidR="00F23510" w:rsidRPr="00BD1390" w:rsidTr="001D65CB">
        <w:trPr>
          <w:trHeight w:val="320"/>
          <w:ins w:id="1470"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471" w:author="Althea ArchMiller" w:date="2018-11-02T11:11:00Z"/>
                <w:rFonts w:ascii="Times New Roman" w:eastAsia="Times New Roman" w:hAnsi="Times New Roman" w:cs="Times New Roman"/>
                <w:color w:val="000000"/>
                <w:sz w:val="18"/>
                <w:szCs w:val="18"/>
              </w:rPr>
            </w:pPr>
            <w:ins w:id="1472" w:author="Althea ArchMiller" w:date="2018-11-02T11:11:00Z">
              <w:r w:rsidRPr="00BD1390">
                <w:rPr>
                  <w:rFonts w:ascii="Times New Roman" w:eastAsia="Times New Roman" w:hAnsi="Times New Roman" w:cs="Times New Roman"/>
                  <w:color w:val="000000"/>
                  <w:sz w:val="18"/>
                  <w:szCs w:val="18"/>
                </w:rPr>
                <w:t>Survival</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73" w:author="Althea ArchMiller" w:date="2018-11-02T11:11:00Z"/>
                <w:rFonts w:ascii="Times New Roman" w:eastAsia="Times New Roman" w:hAnsi="Times New Roman" w:cs="Times New Roman"/>
                <w:color w:val="000000"/>
                <w:sz w:val="18"/>
                <w:szCs w:val="18"/>
              </w:rPr>
            </w:pPr>
            <w:ins w:id="1474" w:author="Althea ArchMiller" w:date="2018-11-02T11:11:00Z">
              <w:r w:rsidRPr="00BD1390">
                <w:rPr>
                  <w:rFonts w:ascii="Times New Roman" w:eastAsia="Times New Roman" w:hAnsi="Times New Roman" w:cs="Times New Roman"/>
                  <w:color w:val="000000"/>
                  <w:sz w:val="18"/>
                  <w:szCs w:val="18"/>
                </w:rPr>
                <w:t>-1.47</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75" w:author="Althea ArchMiller" w:date="2018-11-02T11:11:00Z"/>
                <w:rFonts w:ascii="Times New Roman" w:eastAsia="Times New Roman" w:hAnsi="Times New Roman" w:cs="Times New Roman"/>
                <w:color w:val="000000"/>
                <w:sz w:val="18"/>
                <w:szCs w:val="18"/>
              </w:rPr>
            </w:pPr>
            <w:ins w:id="1476" w:author="Althea ArchMiller" w:date="2018-11-02T11:11:00Z">
              <w:r w:rsidRPr="00BD1390">
                <w:rPr>
                  <w:rFonts w:ascii="Times New Roman" w:eastAsia="Times New Roman" w:hAnsi="Times New Roman" w:cs="Times New Roman"/>
                  <w:color w:val="000000"/>
                  <w:sz w:val="18"/>
                  <w:szCs w:val="18"/>
                </w:rPr>
                <w:t>-1.48</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77" w:author="Althea ArchMiller" w:date="2018-11-02T11:11:00Z"/>
                <w:rFonts w:ascii="Times New Roman" w:eastAsia="Times New Roman" w:hAnsi="Times New Roman" w:cs="Times New Roman"/>
                <w:color w:val="000000"/>
                <w:sz w:val="18"/>
                <w:szCs w:val="18"/>
              </w:rPr>
            </w:pPr>
            <w:ins w:id="1478" w:author="Althea ArchMiller" w:date="2018-11-02T11:11:00Z">
              <w:r w:rsidRPr="00BD1390">
                <w:rPr>
                  <w:rFonts w:ascii="Times New Roman" w:eastAsia="Times New Roman" w:hAnsi="Times New Roman" w:cs="Times New Roman"/>
                  <w:color w:val="000000"/>
                  <w:sz w:val="18"/>
                  <w:szCs w:val="18"/>
                </w:rPr>
                <w:t>-1.48</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79" w:author="Althea ArchMiller" w:date="2018-11-02T11:11:00Z"/>
                <w:rFonts w:ascii="Times New Roman" w:eastAsia="Times New Roman" w:hAnsi="Times New Roman" w:cs="Times New Roman"/>
                <w:color w:val="000000"/>
                <w:sz w:val="18"/>
                <w:szCs w:val="18"/>
              </w:rPr>
            </w:pPr>
            <w:ins w:id="1480" w:author="Althea ArchMiller" w:date="2018-11-02T11:11:00Z">
              <w:r w:rsidRPr="00BD1390">
                <w:rPr>
                  <w:rFonts w:ascii="Times New Roman" w:eastAsia="Times New Roman" w:hAnsi="Times New Roman" w:cs="Times New Roman"/>
                  <w:color w:val="000000"/>
                  <w:sz w:val="18"/>
                  <w:szCs w:val="18"/>
                </w:rPr>
                <w:t>-1.48</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81" w:author="Althea ArchMiller" w:date="2018-11-02T11:11:00Z"/>
                <w:rFonts w:ascii="Times New Roman" w:eastAsia="Times New Roman" w:hAnsi="Times New Roman" w:cs="Times New Roman"/>
                <w:color w:val="000000"/>
                <w:sz w:val="18"/>
                <w:szCs w:val="18"/>
              </w:rPr>
            </w:pPr>
            <w:ins w:id="1482" w:author="Althea ArchMiller" w:date="2018-11-02T11:11:00Z">
              <w:r w:rsidRPr="00BD1390">
                <w:rPr>
                  <w:rFonts w:ascii="Times New Roman" w:eastAsia="Times New Roman" w:hAnsi="Times New Roman" w:cs="Times New Roman"/>
                  <w:color w:val="000000"/>
                  <w:sz w:val="18"/>
                  <w:szCs w:val="18"/>
                </w:rPr>
                <w:t>-1.47</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83" w:author="Althea ArchMiller" w:date="2018-11-02T11:11:00Z"/>
                <w:rFonts w:ascii="Times New Roman" w:eastAsia="Times New Roman" w:hAnsi="Times New Roman" w:cs="Times New Roman"/>
                <w:color w:val="000000"/>
                <w:sz w:val="18"/>
                <w:szCs w:val="18"/>
              </w:rPr>
            </w:pPr>
            <w:ins w:id="1484" w:author="Althea ArchMiller" w:date="2018-11-02T11:11:00Z">
              <w:r w:rsidRPr="00BD1390">
                <w:rPr>
                  <w:rFonts w:ascii="Times New Roman" w:eastAsia="Times New Roman" w:hAnsi="Times New Roman" w:cs="Times New Roman"/>
                  <w:color w:val="000000"/>
                  <w:sz w:val="18"/>
                  <w:szCs w:val="18"/>
                </w:rPr>
                <w:t>-1.48</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85" w:author="Althea ArchMiller" w:date="2018-11-02T11:11:00Z"/>
                <w:rFonts w:ascii="Times New Roman" w:eastAsia="Times New Roman" w:hAnsi="Times New Roman" w:cs="Times New Roman"/>
                <w:color w:val="000000"/>
                <w:sz w:val="18"/>
                <w:szCs w:val="18"/>
              </w:rPr>
            </w:pPr>
            <w:ins w:id="1486" w:author="Althea ArchMiller" w:date="2018-11-02T11:11:00Z">
              <w:r w:rsidRPr="00BD1390">
                <w:rPr>
                  <w:rFonts w:ascii="Times New Roman" w:eastAsia="Times New Roman" w:hAnsi="Times New Roman" w:cs="Times New Roman"/>
                  <w:color w:val="000000"/>
                  <w:sz w:val="18"/>
                  <w:szCs w:val="18"/>
                </w:rPr>
                <w:t>-1.49</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487" w:author="Althea ArchMiller" w:date="2018-11-02T11:11:00Z"/>
                <w:rFonts w:ascii="Times New Roman" w:eastAsia="Times New Roman" w:hAnsi="Times New Roman" w:cs="Times New Roman"/>
                <w:color w:val="000000"/>
                <w:sz w:val="18"/>
                <w:szCs w:val="18"/>
              </w:rPr>
            </w:pPr>
          </w:p>
        </w:tc>
      </w:tr>
      <w:tr w:rsidR="00F23510" w:rsidRPr="00BD1390" w:rsidTr="001D65CB">
        <w:trPr>
          <w:trHeight w:val="320"/>
          <w:ins w:id="1488"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489" w:author="Althea ArchMiller" w:date="2018-11-02T11:11:00Z"/>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90" w:author="Althea ArchMiller" w:date="2018-11-02T11:11:00Z"/>
                <w:rFonts w:ascii="Times New Roman" w:eastAsia="Times New Roman" w:hAnsi="Times New Roman" w:cs="Times New Roman"/>
                <w:color w:val="000000"/>
                <w:sz w:val="18"/>
                <w:szCs w:val="18"/>
              </w:rPr>
            </w:pPr>
            <w:ins w:id="1491"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24,-</w:t>
              </w:r>
              <w:proofErr w:type="gramEnd"/>
              <w:r w:rsidRPr="00BD1390">
                <w:rPr>
                  <w:rFonts w:ascii="Times New Roman" w:eastAsia="Times New Roman" w:hAnsi="Times New Roman" w:cs="Times New Roman"/>
                  <w:color w:val="000000"/>
                  <w:sz w:val="18"/>
                  <w:szCs w:val="18"/>
                </w:rPr>
                <w:t>0.70)</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92" w:author="Althea ArchMiller" w:date="2018-11-02T11:11:00Z"/>
                <w:rFonts w:ascii="Times New Roman" w:eastAsia="Times New Roman" w:hAnsi="Times New Roman" w:cs="Times New Roman"/>
                <w:color w:val="000000"/>
                <w:sz w:val="18"/>
                <w:szCs w:val="18"/>
              </w:rPr>
            </w:pPr>
            <w:ins w:id="1493"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26,-</w:t>
              </w:r>
              <w:proofErr w:type="gramEnd"/>
              <w:r w:rsidRPr="00BD1390">
                <w:rPr>
                  <w:rFonts w:ascii="Times New Roman" w:eastAsia="Times New Roman" w:hAnsi="Times New Roman" w:cs="Times New Roman"/>
                  <w:color w:val="000000"/>
                  <w:sz w:val="18"/>
                  <w:szCs w:val="18"/>
                </w:rPr>
                <w:t>0.71)</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94" w:author="Althea ArchMiller" w:date="2018-11-02T11:11:00Z"/>
                <w:rFonts w:ascii="Times New Roman" w:eastAsia="Times New Roman" w:hAnsi="Times New Roman" w:cs="Times New Roman"/>
                <w:color w:val="000000"/>
                <w:sz w:val="18"/>
                <w:szCs w:val="18"/>
              </w:rPr>
            </w:pPr>
            <w:ins w:id="1495"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26,-</w:t>
              </w:r>
              <w:proofErr w:type="gramEnd"/>
              <w:r w:rsidRPr="00BD1390">
                <w:rPr>
                  <w:rFonts w:ascii="Times New Roman" w:eastAsia="Times New Roman" w:hAnsi="Times New Roman" w:cs="Times New Roman"/>
                  <w:color w:val="000000"/>
                  <w:sz w:val="18"/>
                  <w:szCs w:val="18"/>
                </w:rPr>
                <w:t>0.71)</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96" w:author="Althea ArchMiller" w:date="2018-11-02T11:11:00Z"/>
                <w:rFonts w:ascii="Times New Roman" w:eastAsia="Times New Roman" w:hAnsi="Times New Roman" w:cs="Times New Roman"/>
                <w:color w:val="000000"/>
                <w:sz w:val="18"/>
                <w:szCs w:val="18"/>
              </w:rPr>
            </w:pPr>
            <w:ins w:id="1497"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26,-</w:t>
              </w:r>
              <w:proofErr w:type="gramEnd"/>
              <w:r w:rsidRPr="00BD1390">
                <w:rPr>
                  <w:rFonts w:ascii="Times New Roman" w:eastAsia="Times New Roman" w:hAnsi="Times New Roman" w:cs="Times New Roman"/>
                  <w:color w:val="000000"/>
                  <w:sz w:val="18"/>
                  <w:szCs w:val="18"/>
                </w:rPr>
                <w:t>0.71)</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498" w:author="Althea ArchMiller" w:date="2018-11-02T11:11:00Z"/>
                <w:rFonts w:ascii="Times New Roman" w:eastAsia="Times New Roman" w:hAnsi="Times New Roman" w:cs="Times New Roman"/>
                <w:color w:val="000000"/>
                <w:sz w:val="18"/>
                <w:szCs w:val="18"/>
              </w:rPr>
            </w:pPr>
            <w:ins w:id="1499"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25,-</w:t>
              </w:r>
              <w:proofErr w:type="gramEnd"/>
              <w:r w:rsidRPr="00BD1390">
                <w:rPr>
                  <w:rFonts w:ascii="Times New Roman" w:eastAsia="Times New Roman" w:hAnsi="Times New Roman" w:cs="Times New Roman"/>
                  <w:color w:val="000000"/>
                  <w:sz w:val="18"/>
                  <w:szCs w:val="18"/>
                </w:rPr>
                <w:t>0.70)</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500" w:author="Althea ArchMiller" w:date="2018-11-02T11:11:00Z"/>
                <w:rFonts w:ascii="Times New Roman" w:eastAsia="Times New Roman" w:hAnsi="Times New Roman" w:cs="Times New Roman"/>
                <w:color w:val="000000"/>
                <w:sz w:val="18"/>
                <w:szCs w:val="18"/>
              </w:rPr>
            </w:pPr>
            <w:ins w:id="1501"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25,-</w:t>
              </w:r>
              <w:proofErr w:type="gramEnd"/>
              <w:r w:rsidRPr="00BD1390">
                <w:rPr>
                  <w:rFonts w:ascii="Times New Roman" w:eastAsia="Times New Roman" w:hAnsi="Times New Roman" w:cs="Times New Roman"/>
                  <w:color w:val="000000"/>
                  <w:sz w:val="18"/>
                  <w:szCs w:val="18"/>
                </w:rPr>
                <w:t>0.71)</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502" w:author="Althea ArchMiller" w:date="2018-11-02T11:11:00Z"/>
                <w:rFonts w:ascii="Times New Roman" w:eastAsia="Times New Roman" w:hAnsi="Times New Roman" w:cs="Times New Roman"/>
                <w:color w:val="000000"/>
                <w:sz w:val="18"/>
                <w:szCs w:val="18"/>
              </w:rPr>
            </w:pPr>
            <w:ins w:id="1503" w:author="Althea ArchMiller" w:date="2018-11-02T11:11:00Z">
              <w:r w:rsidRPr="00BD1390">
                <w:rPr>
                  <w:rFonts w:ascii="Times New Roman" w:eastAsia="Times New Roman" w:hAnsi="Times New Roman" w:cs="Times New Roman"/>
                  <w:color w:val="000000"/>
                  <w:sz w:val="18"/>
                  <w:szCs w:val="18"/>
                </w:rPr>
                <w:t>(-2.</w:t>
              </w:r>
              <w:proofErr w:type="gramStart"/>
              <w:r w:rsidRPr="00BD1390">
                <w:rPr>
                  <w:rFonts w:ascii="Times New Roman" w:eastAsia="Times New Roman" w:hAnsi="Times New Roman" w:cs="Times New Roman"/>
                  <w:color w:val="000000"/>
                  <w:sz w:val="18"/>
                  <w:szCs w:val="18"/>
                </w:rPr>
                <w:t>26,-</w:t>
              </w:r>
              <w:proofErr w:type="gramEnd"/>
              <w:r w:rsidRPr="00BD1390">
                <w:rPr>
                  <w:rFonts w:ascii="Times New Roman" w:eastAsia="Times New Roman" w:hAnsi="Times New Roman" w:cs="Times New Roman"/>
                  <w:color w:val="000000"/>
                  <w:sz w:val="18"/>
                  <w:szCs w:val="18"/>
                </w:rPr>
                <w:t>0.71)</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504" w:author="Althea ArchMiller" w:date="2018-11-02T11:11:00Z"/>
                <w:rFonts w:ascii="Times New Roman" w:eastAsia="Times New Roman" w:hAnsi="Times New Roman" w:cs="Times New Roman"/>
                <w:color w:val="000000"/>
                <w:sz w:val="18"/>
                <w:szCs w:val="18"/>
              </w:rPr>
            </w:pPr>
          </w:p>
        </w:tc>
      </w:tr>
      <w:tr w:rsidR="00F23510" w:rsidRPr="00BD1390" w:rsidTr="001D65CB">
        <w:trPr>
          <w:trHeight w:val="320"/>
          <w:ins w:id="1505" w:author="Althea ArchMiller" w:date="2018-11-02T11:11:00Z"/>
        </w:trPr>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rPr>
                <w:ins w:id="1506" w:author="Althea ArchMiller" w:date="2018-11-02T11:11:00Z"/>
                <w:rFonts w:ascii="Times New Roman" w:eastAsia="Times New Roman" w:hAnsi="Times New Roman" w:cs="Times New Roman"/>
                <w:color w:val="000000"/>
                <w:sz w:val="18"/>
                <w:szCs w:val="18"/>
              </w:rPr>
            </w:pPr>
            <w:ins w:id="1507" w:author="Althea ArchMiller" w:date="2018-11-02T11:11:00Z">
              <w:r w:rsidRPr="00BD1390">
                <w:rPr>
                  <w:rFonts w:ascii="Times New Roman" w:eastAsia="Times New Roman" w:hAnsi="Times New Roman" w:cs="Times New Roman"/>
                  <w:color w:val="000000"/>
                  <w:sz w:val="18"/>
                  <w:szCs w:val="18"/>
                </w:rPr>
                <w:t>Recruitment</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508" w:author="Althea ArchMiller" w:date="2018-11-02T11:11:00Z"/>
                <w:rFonts w:ascii="Times New Roman" w:eastAsia="Times New Roman" w:hAnsi="Times New Roman" w:cs="Times New Roman"/>
                <w:color w:val="000000"/>
                <w:sz w:val="18"/>
                <w:szCs w:val="18"/>
              </w:rPr>
            </w:pPr>
            <w:ins w:id="1509" w:author="Althea ArchMiller" w:date="2018-11-02T11:11:00Z">
              <w:r w:rsidRPr="00BD1390">
                <w:rPr>
                  <w:rFonts w:ascii="Times New Roman" w:eastAsia="Times New Roman" w:hAnsi="Times New Roman" w:cs="Times New Roman"/>
                  <w:color w:val="000000"/>
                  <w:sz w:val="18"/>
                  <w:szCs w:val="18"/>
                </w:rPr>
                <w:t>-11.2</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510" w:author="Althea ArchMiller" w:date="2018-11-02T11:11:00Z"/>
                <w:rFonts w:ascii="Times New Roman" w:eastAsia="Times New Roman" w:hAnsi="Times New Roman" w:cs="Times New Roman"/>
                <w:color w:val="000000"/>
                <w:sz w:val="18"/>
                <w:szCs w:val="18"/>
              </w:rPr>
            </w:pPr>
            <w:ins w:id="1511" w:author="Althea ArchMiller" w:date="2018-11-02T11:11:00Z">
              <w:r w:rsidRPr="00BD1390">
                <w:rPr>
                  <w:rFonts w:ascii="Times New Roman" w:eastAsia="Times New Roman" w:hAnsi="Times New Roman" w:cs="Times New Roman"/>
                  <w:color w:val="000000"/>
                  <w:sz w:val="18"/>
                  <w:szCs w:val="18"/>
                </w:rPr>
                <w:t>-11.0</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512" w:author="Althea ArchMiller" w:date="2018-11-02T11:11:00Z"/>
                <w:rFonts w:ascii="Times New Roman" w:eastAsia="Times New Roman" w:hAnsi="Times New Roman" w:cs="Times New Roman"/>
                <w:color w:val="000000"/>
                <w:sz w:val="18"/>
                <w:szCs w:val="18"/>
              </w:rPr>
            </w:pPr>
            <w:ins w:id="1513" w:author="Althea ArchMiller" w:date="2018-11-02T11:11:00Z">
              <w:r w:rsidRPr="00BD1390">
                <w:rPr>
                  <w:rFonts w:ascii="Times New Roman" w:eastAsia="Times New Roman" w:hAnsi="Times New Roman" w:cs="Times New Roman"/>
                  <w:color w:val="000000"/>
                  <w:sz w:val="18"/>
                  <w:szCs w:val="18"/>
                </w:rPr>
                <w:t>-10.4</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514" w:author="Althea ArchMiller" w:date="2018-11-02T11:11:00Z"/>
                <w:rFonts w:ascii="Times New Roman" w:eastAsia="Times New Roman" w:hAnsi="Times New Roman" w:cs="Times New Roman"/>
                <w:color w:val="000000"/>
                <w:sz w:val="18"/>
                <w:szCs w:val="18"/>
              </w:rPr>
            </w:pPr>
            <w:ins w:id="1515" w:author="Althea ArchMiller" w:date="2018-11-02T11:11:00Z">
              <w:r w:rsidRPr="00BD1390">
                <w:rPr>
                  <w:rFonts w:ascii="Times New Roman" w:eastAsia="Times New Roman" w:hAnsi="Times New Roman" w:cs="Times New Roman"/>
                  <w:color w:val="000000"/>
                  <w:sz w:val="18"/>
                  <w:szCs w:val="18"/>
                </w:rPr>
                <w:t>-12.1</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516" w:author="Althea ArchMiller" w:date="2018-11-02T11:11:00Z"/>
                <w:rFonts w:ascii="Times New Roman" w:eastAsia="Times New Roman" w:hAnsi="Times New Roman" w:cs="Times New Roman"/>
                <w:color w:val="000000"/>
                <w:sz w:val="18"/>
                <w:szCs w:val="18"/>
              </w:rPr>
            </w:pPr>
            <w:ins w:id="1517" w:author="Althea ArchMiller" w:date="2018-11-02T11:11:00Z">
              <w:r w:rsidRPr="00BD1390">
                <w:rPr>
                  <w:rFonts w:ascii="Times New Roman" w:eastAsia="Times New Roman" w:hAnsi="Times New Roman" w:cs="Times New Roman"/>
                  <w:color w:val="000000"/>
                  <w:sz w:val="18"/>
                  <w:szCs w:val="18"/>
                </w:rPr>
                <w:t>-14.2</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518" w:author="Althea ArchMiller" w:date="2018-11-02T11:11:00Z"/>
                <w:rFonts w:ascii="Times New Roman" w:eastAsia="Times New Roman" w:hAnsi="Times New Roman" w:cs="Times New Roman"/>
                <w:color w:val="000000"/>
                <w:sz w:val="18"/>
                <w:szCs w:val="18"/>
              </w:rPr>
            </w:pPr>
            <w:ins w:id="1519" w:author="Althea ArchMiller" w:date="2018-11-02T11:11:00Z">
              <w:r w:rsidRPr="00BD1390">
                <w:rPr>
                  <w:rFonts w:ascii="Times New Roman" w:eastAsia="Times New Roman" w:hAnsi="Times New Roman" w:cs="Times New Roman"/>
                  <w:color w:val="000000"/>
                  <w:sz w:val="18"/>
                  <w:szCs w:val="18"/>
                </w:rPr>
                <w:t>-11.4</w:t>
              </w:r>
            </w:ins>
          </w:p>
        </w:tc>
        <w:tc>
          <w:tcPr>
            <w:tcW w:w="0" w:type="auto"/>
            <w:tcBorders>
              <w:top w:val="nil"/>
              <w:left w:val="nil"/>
              <w:bottom w:val="nil"/>
              <w:right w:val="nil"/>
            </w:tcBorders>
            <w:shd w:val="clear" w:color="auto" w:fill="auto"/>
            <w:vAlign w:val="center"/>
            <w:hideMark/>
          </w:tcPr>
          <w:p w:rsidR="00FA36D9" w:rsidRPr="00BD1390" w:rsidRDefault="00FA36D9" w:rsidP="001D65CB">
            <w:pPr>
              <w:spacing w:after="0" w:line="240" w:lineRule="auto"/>
              <w:jc w:val="center"/>
              <w:rPr>
                <w:ins w:id="1520" w:author="Althea ArchMiller" w:date="2018-11-02T11:11:00Z"/>
                <w:rFonts w:ascii="Times New Roman" w:eastAsia="Times New Roman" w:hAnsi="Times New Roman" w:cs="Times New Roman"/>
                <w:color w:val="000000"/>
                <w:sz w:val="18"/>
                <w:szCs w:val="18"/>
              </w:rPr>
            </w:pPr>
            <w:ins w:id="1521" w:author="Althea ArchMiller" w:date="2018-11-02T11:11:00Z">
              <w:r w:rsidRPr="00BD1390">
                <w:rPr>
                  <w:rFonts w:ascii="Times New Roman" w:eastAsia="Times New Roman" w:hAnsi="Times New Roman" w:cs="Times New Roman"/>
                  <w:color w:val="000000"/>
                  <w:sz w:val="18"/>
                  <w:szCs w:val="18"/>
                </w:rPr>
                <w:t>-11.6</w:t>
              </w:r>
            </w:ins>
          </w:p>
        </w:tc>
        <w:tc>
          <w:tcPr>
            <w:tcW w:w="0" w:type="auto"/>
            <w:tcBorders>
              <w:top w:val="nil"/>
              <w:left w:val="nil"/>
              <w:bottom w:val="nil"/>
              <w:right w:val="nil"/>
            </w:tcBorders>
            <w:shd w:val="clear" w:color="auto" w:fill="auto"/>
            <w:noWrap/>
            <w:vAlign w:val="bottom"/>
            <w:hideMark/>
          </w:tcPr>
          <w:p w:rsidR="00FA36D9" w:rsidRPr="00BD1390" w:rsidRDefault="00FA36D9" w:rsidP="001D65CB">
            <w:pPr>
              <w:spacing w:after="0" w:line="240" w:lineRule="auto"/>
              <w:jc w:val="center"/>
              <w:rPr>
                <w:ins w:id="1522" w:author="Althea ArchMiller" w:date="2018-11-02T11:11:00Z"/>
                <w:rFonts w:ascii="Times New Roman" w:eastAsia="Times New Roman" w:hAnsi="Times New Roman" w:cs="Times New Roman"/>
                <w:color w:val="000000"/>
                <w:sz w:val="18"/>
                <w:szCs w:val="18"/>
              </w:rPr>
            </w:pPr>
          </w:p>
        </w:tc>
      </w:tr>
      <w:tr w:rsidR="00F23510" w:rsidRPr="00BD1390" w:rsidTr="001D65CB">
        <w:trPr>
          <w:trHeight w:val="520"/>
          <w:ins w:id="1523" w:author="Althea ArchMiller" w:date="2018-11-02T11:11:00Z"/>
        </w:trPr>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524" w:author="Althea ArchMiller" w:date="2018-11-02T11:11:00Z"/>
                <w:rFonts w:ascii="Times New Roman" w:eastAsia="Times New Roman" w:hAnsi="Times New Roman" w:cs="Times New Roman"/>
                <w:color w:val="000000"/>
                <w:sz w:val="18"/>
                <w:szCs w:val="18"/>
              </w:rPr>
            </w:pPr>
            <w:ins w:id="1525" w:author="Althea ArchMiller" w:date="2018-11-02T11:11:00Z">
              <w:r w:rsidRPr="00BD1390">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26" w:author="Althea ArchMiller" w:date="2018-11-02T11:11:00Z"/>
                <w:rFonts w:ascii="Times New Roman" w:eastAsia="Times New Roman" w:hAnsi="Times New Roman" w:cs="Times New Roman"/>
                <w:color w:val="000000"/>
                <w:sz w:val="18"/>
                <w:szCs w:val="18"/>
              </w:rPr>
            </w:pPr>
            <w:ins w:id="1527" w:author="Althea ArchMiller" w:date="2018-11-02T11:11:00Z">
              <w:r w:rsidRPr="00BD1390">
                <w:rPr>
                  <w:rFonts w:ascii="Times New Roman" w:eastAsia="Times New Roman" w:hAnsi="Times New Roman" w:cs="Times New Roman"/>
                  <w:color w:val="000000"/>
                  <w:sz w:val="18"/>
                  <w:szCs w:val="18"/>
                </w:rPr>
                <w:t>(-92.1,69.7)</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28" w:author="Althea ArchMiller" w:date="2018-11-02T11:11:00Z"/>
                <w:rFonts w:ascii="Times New Roman" w:eastAsia="Times New Roman" w:hAnsi="Times New Roman" w:cs="Times New Roman"/>
                <w:color w:val="000000"/>
                <w:sz w:val="18"/>
                <w:szCs w:val="18"/>
              </w:rPr>
            </w:pPr>
            <w:ins w:id="1529" w:author="Althea ArchMiller" w:date="2018-11-02T11:11:00Z">
              <w:r w:rsidRPr="00BD1390">
                <w:rPr>
                  <w:rFonts w:ascii="Times New Roman" w:eastAsia="Times New Roman" w:hAnsi="Times New Roman" w:cs="Times New Roman"/>
                  <w:color w:val="000000"/>
                  <w:sz w:val="18"/>
                  <w:szCs w:val="18"/>
                </w:rPr>
                <w:t>(-84.2,62.1)</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30" w:author="Althea ArchMiller" w:date="2018-11-02T11:11:00Z"/>
                <w:rFonts w:ascii="Times New Roman" w:eastAsia="Times New Roman" w:hAnsi="Times New Roman" w:cs="Times New Roman"/>
                <w:color w:val="000000"/>
                <w:sz w:val="18"/>
                <w:szCs w:val="18"/>
              </w:rPr>
            </w:pPr>
            <w:ins w:id="1531" w:author="Althea ArchMiller" w:date="2018-11-02T11:11:00Z">
              <w:r w:rsidRPr="00BD1390">
                <w:rPr>
                  <w:rFonts w:ascii="Times New Roman" w:eastAsia="Times New Roman" w:hAnsi="Times New Roman" w:cs="Times New Roman"/>
                  <w:color w:val="000000"/>
                  <w:sz w:val="18"/>
                  <w:szCs w:val="18"/>
                </w:rPr>
                <w:t>(-64.5,43.6)</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32" w:author="Althea ArchMiller" w:date="2018-11-02T11:11:00Z"/>
                <w:rFonts w:ascii="Times New Roman" w:eastAsia="Times New Roman" w:hAnsi="Times New Roman" w:cs="Times New Roman"/>
                <w:color w:val="000000"/>
                <w:sz w:val="18"/>
                <w:szCs w:val="18"/>
              </w:rPr>
            </w:pPr>
            <w:ins w:id="1533" w:author="Althea ArchMiller" w:date="2018-11-02T11:11:00Z">
              <w:r w:rsidRPr="00BD1390">
                <w:rPr>
                  <w:rFonts w:ascii="Times New Roman" w:eastAsia="Times New Roman" w:hAnsi="Times New Roman" w:cs="Times New Roman"/>
                  <w:color w:val="000000"/>
                  <w:sz w:val="18"/>
                  <w:szCs w:val="18"/>
                </w:rPr>
                <w:t>(-137.</w:t>
              </w:r>
            </w:ins>
            <w:ins w:id="1534" w:author="Althea ArchMiller" w:date="2018-11-02T11:34:00Z">
              <w:r w:rsidR="00F23510">
                <w:rPr>
                  <w:rFonts w:ascii="Times New Roman" w:eastAsia="Times New Roman" w:hAnsi="Times New Roman" w:cs="Times New Roman"/>
                  <w:color w:val="000000"/>
                  <w:sz w:val="18"/>
                  <w:szCs w:val="18"/>
                </w:rPr>
                <w:t>2</w:t>
              </w:r>
            </w:ins>
            <w:ins w:id="1535" w:author="Althea ArchMiller" w:date="2018-11-02T11:11:00Z">
              <w:r w:rsidRPr="00BD1390">
                <w:rPr>
                  <w:rFonts w:ascii="Times New Roman" w:eastAsia="Times New Roman" w:hAnsi="Times New Roman" w:cs="Times New Roman"/>
                  <w:color w:val="000000"/>
                  <w:sz w:val="18"/>
                  <w:szCs w:val="18"/>
                </w:rPr>
                <w:t>,11</w:t>
              </w:r>
            </w:ins>
            <w:ins w:id="1536" w:author="Althea ArchMiller" w:date="2018-11-02T11:34:00Z">
              <w:r w:rsidR="00F23510">
                <w:rPr>
                  <w:rFonts w:ascii="Times New Roman" w:eastAsia="Times New Roman" w:hAnsi="Times New Roman" w:cs="Times New Roman"/>
                  <w:color w:val="000000"/>
                  <w:sz w:val="18"/>
                  <w:szCs w:val="18"/>
                </w:rPr>
                <w:t>3</w:t>
              </w:r>
            </w:ins>
            <w:ins w:id="1537" w:author="Althea ArchMiller" w:date="2018-11-02T11:35:00Z">
              <w:r w:rsidR="00F23510">
                <w:rPr>
                  <w:rFonts w:ascii="Times New Roman" w:eastAsia="Times New Roman" w:hAnsi="Times New Roman" w:cs="Times New Roman"/>
                  <w:color w:val="000000"/>
                  <w:sz w:val="18"/>
                  <w:szCs w:val="18"/>
                </w:rPr>
                <w:t>.0</w:t>
              </w:r>
            </w:ins>
            <w:ins w:id="1538"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39" w:author="Althea ArchMiller" w:date="2018-11-02T11:11:00Z"/>
                <w:rFonts w:ascii="Times New Roman" w:eastAsia="Times New Roman" w:hAnsi="Times New Roman" w:cs="Times New Roman"/>
                <w:color w:val="000000"/>
                <w:sz w:val="18"/>
                <w:szCs w:val="18"/>
              </w:rPr>
            </w:pPr>
            <w:ins w:id="1540" w:author="Althea ArchMiller" w:date="2018-11-02T11:11:00Z">
              <w:r w:rsidRPr="00BD1390">
                <w:rPr>
                  <w:rFonts w:ascii="Times New Roman" w:eastAsia="Times New Roman" w:hAnsi="Times New Roman" w:cs="Times New Roman"/>
                  <w:color w:val="000000"/>
                  <w:sz w:val="18"/>
                  <w:szCs w:val="18"/>
                </w:rPr>
                <w:t>(-371.6,343.2)</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41" w:author="Althea ArchMiller" w:date="2018-11-02T11:11:00Z"/>
                <w:rFonts w:ascii="Times New Roman" w:eastAsia="Times New Roman" w:hAnsi="Times New Roman" w:cs="Times New Roman"/>
                <w:color w:val="000000"/>
                <w:sz w:val="18"/>
                <w:szCs w:val="18"/>
              </w:rPr>
            </w:pPr>
            <w:ins w:id="1542" w:author="Althea ArchMiller" w:date="2018-11-02T11:11:00Z">
              <w:r w:rsidRPr="00BD1390">
                <w:rPr>
                  <w:rFonts w:ascii="Times New Roman" w:eastAsia="Times New Roman" w:hAnsi="Times New Roman" w:cs="Times New Roman"/>
                  <w:color w:val="000000"/>
                  <w:sz w:val="18"/>
                  <w:szCs w:val="18"/>
                </w:rPr>
                <w:t>(-100.8,7</w:t>
              </w:r>
            </w:ins>
            <w:ins w:id="1543" w:author="Althea ArchMiller" w:date="2018-11-02T11:35:00Z">
              <w:r w:rsidR="00F23510">
                <w:rPr>
                  <w:rFonts w:ascii="Times New Roman" w:eastAsia="Times New Roman" w:hAnsi="Times New Roman" w:cs="Times New Roman"/>
                  <w:color w:val="000000"/>
                  <w:sz w:val="18"/>
                  <w:szCs w:val="18"/>
                </w:rPr>
                <w:t>8.0</w:t>
              </w:r>
            </w:ins>
            <w:ins w:id="1544"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45" w:author="Althea ArchMiller" w:date="2018-11-02T11:11:00Z"/>
                <w:rFonts w:ascii="Times New Roman" w:eastAsia="Times New Roman" w:hAnsi="Times New Roman" w:cs="Times New Roman"/>
                <w:color w:val="000000"/>
                <w:sz w:val="18"/>
                <w:szCs w:val="18"/>
              </w:rPr>
            </w:pPr>
            <w:ins w:id="1546" w:author="Althea ArchMiller" w:date="2018-11-02T11:11:00Z">
              <w:r w:rsidRPr="00BD1390">
                <w:rPr>
                  <w:rFonts w:ascii="Times New Roman" w:eastAsia="Times New Roman" w:hAnsi="Times New Roman" w:cs="Times New Roman"/>
                  <w:color w:val="000000"/>
                  <w:sz w:val="18"/>
                  <w:szCs w:val="18"/>
                </w:rPr>
                <w:t>(-109.</w:t>
              </w:r>
            </w:ins>
            <w:ins w:id="1547" w:author="Althea ArchMiller" w:date="2018-11-02T11:35:00Z">
              <w:r w:rsidR="00F23510">
                <w:rPr>
                  <w:rFonts w:ascii="Times New Roman" w:eastAsia="Times New Roman" w:hAnsi="Times New Roman" w:cs="Times New Roman"/>
                  <w:color w:val="000000"/>
                  <w:sz w:val="18"/>
                  <w:szCs w:val="18"/>
                </w:rPr>
                <w:t>7</w:t>
              </w:r>
            </w:ins>
            <w:ins w:id="1548" w:author="Althea ArchMiller" w:date="2018-11-02T11:11:00Z">
              <w:r w:rsidRPr="00BD1390">
                <w:rPr>
                  <w:rFonts w:ascii="Times New Roman" w:eastAsia="Times New Roman" w:hAnsi="Times New Roman" w:cs="Times New Roman"/>
                  <w:color w:val="000000"/>
                  <w:sz w:val="18"/>
                  <w:szCs w:val="18"/>
                </w:rPr>
                <w:t>,86.</w:t>
              </w:r>
            </w:ins>
            <w:ins w:id="1549" w:author="Althea ArchMiller" w:date="2018-11-02T11:35:00Z">
              <w:r w:rsidR="00F23510">
                <w:rPr>
                  <w:rFonts w:ascii="Times New Roman" w:eastAsia="Times New Roman" w:hAnsi="Times New Roman" w:cs="Times New Roman"/>
                  <w:color w:val="000000"/>
                  <w:sz w:val="18"/>
                  <w:szCs w:val="18"/>
                </w:rPr>
                <w:t>5</w:t>
              </w:r>
            </w:ins>
            <w:ins w:id="1550" w:author="Althea ArchMiller" w:date="2018-11-02T11:11:00Z">
              <w:r w:rsidRPr="00BD1390">
                <w:rPr>
                  <w:rFonts w:ascii="Times New Roman" w:eastAsia="Times New Roman" w:hAnsi="Times New Roman" w:cs="Times New Roman"/>
                  <w:color w:val="000000"/>
                  <w:sz w:val="18"/>
                  <w:szCs w:val="18"/>
                </w:rPr>
                <w:t>)</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551" w:author="Althea ArchMiller" w:date="2018-11-02T11:11:00Z"/>
                <w:rFonts w:ascii="Times New Roman" w:eastAsia="Times New Roman" w:hAnsi="Times New Roman" w:cs="Times New Roman"/>
                <w:color w:val="000000"/>
                <w:sz w:val="18"/>
                <w:szCs w:val="18"/>
              </w:rPr>
            </w:pPr>
            <w:ins w:id="1552" w:author="Althea ArchMiller" w:date="2018-11-02T11:11:00Z">
              <w:r w:rsidRPr="00BD1390">
                <w:rPr>
                  <w:rFonts w:ascii="Times New Roman" w:eastAsia="Times New Roman" w:hAnsi="Times New Roman" w:cs="Times New Roman"/>
                  <w:color w:val="000000"/>
                  <w:sz w:val="18"/>
                  <w:szCs w:val="18"/>
                </w:rPr>
                <w:t> </w:t>
              </w:r>
            </w:ins>
          </w:p>
        </w:tc>
      </w:tr>
      <w:tr w:rsidR="00F23510" w:rsidRPr="00BD1390" w:rsidTr="001D65CB">
        <w:trPr>
          <w:trHeight w:val="320"/>
          <w:ins w:id="1553" w:author="Althea ArchMiller" w:date="2018-11-02T11:11:00Z"/>
        </w:trPr>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554" w:author="Althea ArchMiller" w:date="2018-11-02T11:11:00Z"/>
                <w:rFonts w:ascii="Times New Roman" w:eastAsia="Times New Roman" w:hAnsi="Times New Roman" w:cs="Times New Roman"/>
                <w:color w:val="000000"/>
                <w:sz w:val="18"/>
                <w:szCs w:val="18"/>
              </w:rPr>
            </w:pPr>
            <w:ins w:id="1555" w:author="Althea ArchMiller" w:date="2018-11-02T11:11:00Z">
              <w:r w:rsidRPr="00BD1390">
                <w:rPr>
                  <w:rFonts w:ascii="Times New Roman" w:eastAsia="Times New Roman" w:hAnsi="Times New Roman" w:cs="Times New Roman"/>
                  <w:color w:val="000000"/>
                  <w:sz w:val="18"/>
                  <w:szCs w:val="18"/>
                </w:rPr>
                <w:t>AIC (DIC)</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56" w:author="Althea ArchMiller" w:date="2018-11-02T11:11:00Z"/>
                <w:rFonts w:ascii="Times New Roman" w:eastAsia="Times New Roman" w:hAnsi="Times New Roman" w:cs="Times New Roman"/>
                <w:color w:val="000000"/>
                <w:sz w:val="18"/>
                <w:szCs w:val="18"/>
              </w:rPr>
            </w:pPr>
            <w:ins w:id="1557" w:author="Althea ArchMiller" w:date="2018-11-02T11:11:00Z">
              <w:r w:rsidRPr="00BD1390">
                <w:rPr>
                  <w:rFonts w:ascii="Times New Roman" w:eastAsia="Times New Roman" w:hAnsi="Times New Roman" w:cs="Times New Roman"/>
                  <w:color w:val="000000"/>
                  <w:sz w:val="18"/>
                  <w:szCs w:val="18"/>
                </w:rPr>
                <w:t>207.71</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58" w:author="Althea ArchMiller" w:date="2018-11-02T11:11:00Z"/>
                <w:rFonts w:ascii="Times New Roman" w:eastAsia="Times New Roman" w:hAnsi="Times New Roman" w:cs="Times New Roman"/>
                <w:color w:val="000000"/>
                <w:sz w:val="18"/>
                <w:szCs w:val="18"/>
              </w:rPr>
            </w:pPr>
            <w:ins w:id="1559" w:author="Althea ArchMiller" w:date="2018-11-02T11:11:00Z">
              <w:r w:rsidRPr="00BD1390">
                <w:rPr>
                  <w:rFonts w:ascii="Times New Roman" w:eastAsia="Times New Roman" w:hAnsi="Times New Roman" w:cs="Times New Roman"/>
                  <w:color w:val="000000"/>
                  <w:sz w:val="18"/>
                  <w:szCs w:val="18"/>
                </w:rPr>
                <w:t>216.62</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60" w:author="Althea ArchMiller" w:date="2018-11-02T11:11:00Z"/>
                <w:rFonts w:ascii="Times New Roman" w:eastAsia="Times New Roman" w:hAnsi="Times New Roman" w:cs="Times New Roman"/>
                <w:color w:val="000000"/>
                <w:sz w:val="18"/>
                <w:szCs w:val="18"/>
              </w:rPr>
            </w:pPr>
            <w:ins w:id="1561" w:author="Althea ArchMiller" w:date="2018-11-02T11:11:00Z">
              <w:r w:rsidRPr="00BD1390">
                <w:rPr>
                  <w:rFonts w:ascii="Times New Roman" w:eastAsia="Times New Roman" w:hAnsi="Times New Roman" w:cs="Times New Roman"/>
                  <w:color w:val="000000"/>
                  <w:sz w:val="18"/>
                  <w:szCs w:val="18"/>
                </w:rPr>
                <w:t>216.84</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62" w:author="Althea ArchMiller" w:date="2018-11-02T11:11:00Z"/>
                <w:rFonts w:ascii="Times New Roman" w:eastAsia="Times New Roman" w:hAnsi="Times New Roman" w:cs="Times New Roman"/>
                <w:color w:val="000000"/>
                <w:sz w:val="18"/>
                <w:szCs w:val="18"/>
              </w:rPr>
            </w:pPr>
            <w:ins w:id="1563" w:author="Althea ArchMiller" w:date="2018-11-02T11:11:00Z">
              <w:r w:rsidRPr="00BD1390">
                <w:rPr>
                  <w:rFonts w:ascii="Times New Roman" w:eastAsia="Times New Roman" w:hAnsi="Times New Roman" w:cs="Times New Roman"/>
                  <w:color w:val="000000"/>
                  <w:sz w:val="18"/>
                  <w:szCs w:val="18"/>
                </w:rPr>
                <w:t>217.56</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64" w:author="Althea ArchMiller" w:date="2018-11-02T11:11:00Z"/>
                <w:rFonts w:ascii="Times New Roman" w:eastAsia="Times New Roman" w:hAnsi="Times New Roman" w:cs="Times New Roman"/>
                <w:color w:val="000000"/>
                <w:sz w:val="18"/>
                <w:szCs w:val="18"/>
              </w:rPr>
            </w:pPr>
            <w:ins w:id="1565" w:author="Althea ArchMiller" w:date="2018-11-02T11:11:00Z">
              <w:r w:rsidRPr="00BD1390">
                <w:rPr>
                  <w:rFonts w:ascii="Times New Roman" w:eastAsia="Times New Roman" w:hAnsi="Times New Roman" w:cs="Times New Roman"/>
                  <w:color w:val="000000"/>
                  <w:sz w:val="18"/>
                  <w:szCs w:val="18"/>
                </w:rPr>
                <w:t>218.13</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66" w:author="Althea ArchMiller" w:date="2018-11-02T11:11:00Z"/>
                <w:rFonts w:ascii="Times New Roman" w:eastAsia="Times New Roman" w:hAnsi="Times New Roman" w:cs="Times New Roman"/>
                <w:color w:val="000000"/>
                <w:sz w:val="18"/>
                <w:szCs w:val="18"/>
              </w:rPr>
            </w:pPr>
            <w:ins w:id="1567" w:author="Althea ArchMiller" w:date="2018-11-02T11:11:00Z">
              <w:r w:rsidRPr="00BD1390">
                <w:rPr>
                  <w:rFonts w:ascii="Times New Roman" w:eastAsia="Times New Roman" w:hAnsi="Times New Roman" w:cs="Times New Roman"/>
                  <w:color w:val="000000"/>
                  <w:sz w:val="18"/>
                  <w:szCs w:val="18"/>
                </w:rPr>
                <w:t>218.59</w:t>
              </w:r>
            </w:ins>
          </w:p>
        </w:tc>
        <w:tc>
          <w:tcPr>
            <w:tcW w:w="0" w:type="auto"/>
            <w:tcBorders>
              <w:top w:val="nil"/>
              <w:left w:val="nil"/>
              <w:bottom w:val="single" w:sz="4" w:space="0" w:color="auto"/>
              <w:right w:val="nil"/>
            </w:tcBorders>
            <w:shd w:val="clear" w:color="auto" w:fill="auto"/>
            <w:vAlign w:val="center"/>
            <w:hideMark/>
          </w:tcPr>
          <w:p w:rsidR="00FA36D9" w:rsidRPr="00BD1390" w:rsidRDefault="00FA36D9" w:rsidP="001D65CB">
            <w:pPr>
              <w:spacing w:after="0" w:line="240" w:lineRule="auto"/>
              <w:jc w:val="center"/>
              <w:rPr>
                <w:ins w:id="1568" w:author="Althea ArchMiller" w:date="2018-11-02T11:11:00Z"/>
                <w:rFonts w:ascii="Times New Roman" w:eastAsia="Times New Roman" w:hAnsi="Times New Roman" w:cs="Times New Roman"/>
                <w:color w:val="000000"/>
                <w:sz w:val="18"/>
                <w:szCs w:val="18"/>
              </w:rPr>
            </w:pPr>
            <w:ins w:id="1569" w:author="Althea ArchMiller" w:date="2018-11-02T11:11:00Z">
              <w:r w:rsidRPr="00BD1390">
                <w:rPr>
                  <w:rFonts w:ascii="Times New Roman" w:eastAsia="Times New Roman" w:hAnsi="Times New Roman" w:cs="Times New Roman"/>
                  <w:color w:val="000000"/>
                  <w:sz w:val="18"/>
                  <w:szCs w:val="18"/>
                </w:rPr>
                <w:t>218.71</w:t>
              </w:r>
            </w:ins>
          </w:p>
        </w:tc>
        <w:tc>
          <w:tcPr>
            <w:tcW w:w="0" w:type="auto"/>
            <w:tcBorders>
              <w:top w:val="nil"/>
              <w:left w:val="nil"/>
              <w:bottom w:val="single" w:sz="4" w:space="0" w:color="auto"/>
              <w:right w:val="nil"/>
            </w:tcBorders>
            <w:shd w:val="clear" w:color="auto" w:fill="auto"/>
            <w:noWrap/>
            <w:vAlign w:val="bottom"/>
            <w:hideMark/>
          </w:tcPr>
          <w:p w:rsidR="00FA36D9" w:rsidRPr="00BD1390" w:rsidRDefault="00FA36D9" w:rsidP="001D65CB">
            <w:pPr>
              <w:spacing w:after="0" w:line="240" w:lineRule="auto"/>
              <w:rPr>
                <w:ins w:id="1570" w:author="Althea ArchMiller" w:date="2018-11-02T11:11:00Z"/>
                <w:rFonts w:ascii="Times New Roman" w:eastAsia="Times New Roman" w:hAnsi="Times New Roman" w:cs="Times New Roman"/>
                <w:color w:val="000000"/>
                <w:sz w:val="18"/>
                <w:szCs w:val="18"/>
              </w:rPr>
            </w:pPr>
            <w:ins w:id="1571" w:author="Althea ArchMiller" w:date="2018-11-02T11:11:00Z">
              <w:r w:rsidRPr="00BD1390">
                <w:rPr>
                  <w:rFonts w:ascii="Times New Roman" w:eastAsia="Times New Roman" w:hAnsi="Times New Roman" w:cs="Times New Roman"/>
                  <w:color w:val="000000"/>
                  <w:sz w:val="18"/>
                  <w:szCs w:val="18"/>
                </w:rPr>
                <w:t> </w:t>
              </w:r>
            </w:ins>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Del="00FC0FBC" w:rsidTr="00FF4863">
        <w:trPr>
          <w:del w:id="1572" w:author="Althea ArchMiller" w:date="2018-11-02T11:41:00Z"/>
        </w:trPr>
        <w:tc>
          <w:tcPr>
            <w:tcW w:w="1260" w:type="dxa"/>
            <w:tcBorders>
              <w:top w:val="single" w:sz="4" w:space="0" w:color="auto"/>
            </w:tcBorders>
          </w:tcPr>
          <w:tbl>
            <w:tblPr>
              <w:tblW w:w="0" w:type="auto"/>
              <w:tblLayout w:type="fixed"/>
              <w:tblCellMar>
                <w:left w:w="29" w:type="dxa"/>
                <w:right w:w="29" w:type="dxa"/>
              </w:tblCellMar>
              <w:tblLook w:val="04A0" w:firstRow="1" w:lastRow="0" w:firstColumn="1" w:lastColumn="0" w:noHBand="0" w:noVBand="1"/>
            </w:tblPr>
            <w:tblGrid>
              <w:gridCol w:w="1238"/>
              <w:gridCol w:w="1093"/>
              <w:gridCol w:w="1093"/>
              <w:gridCol w:w="1093"/>
              <w:gridCol w:w="1093"/>
              <w:gridCol w:w="1093"/>
              <w:gridCol w:w="1093"/>
              <w:gridCol w:w="1093"/>
              <w:gridCol w:w="1004"/>
            </w:tblGrid>
            <w:tr w:rsidR="00FC0FBC" w:rsidRPr="00650847" w:rsidTr="001D65CB">
              <w:trPr>
                <w:trHeight w:val="380"/>
                <w:ins w:id="1573" w:author="Althea ArchMiller" w:date="2018-11-02T11:41:00Z"/>
              </w:trPr>
              <w:tc>
                <w:tcPr>
                  <w:tcW w:w="8889" w:type="dxa"/>
                  <w:gridSpan w:val="8"/>
                  <w:tcBorders>
                    <w:top w:val="single" w:sz="4" w:space="0" w:color="auto"/>
                    <w:left w:val="nil"/>
                    <w:bottom w:val="nil"/>
                    <w:right w:val="nil"/>
                  </w:tcBorders>
                  <w:shd w:val="clear" w:color="auto" w:fill="auto"/>
                  <w:noWrap/>
                  <w:vAlign w:val="bottom"/>
                  <w:hideMark/>
                </w:tcPr>
                <w:p w:rsidR="00FC0FBC" w:rsidRPr="00650847" w:rsidRDefault="00FC0FBC" w:rsidP="00FC0FBC">
                  <w:pPr>
                    <w:rPr>
                      <w:ins w:id="1574" w:author="Althea ArchMiller" w:date="2018-11-02T11:41:00Z"/>
                      <w:rFonts w:ascii="Times New Roman" w:eastAsia="Times New Roman" w:hAnsi="Times New Roman" w:cs="Times New Roman"/>
                      <w:color w:val="000000"/>
                      <w:sz w:val="18"/>
                      <w:szCs w:val="18"/>
                    </w:rPr>
                  </w:pPr>
                  <w:proofErr w:type="spellStart"/>
                  <w:ins w:id="1575" w:author="Althea ArchMiller" w:date="2018-11-02T11:41:00Z">
                    <w:r w:rsidRPr="00650847">
                      <w:rPr>
                        <w:rFonts w:ascii="Times New Roman" w:eastAsia="Times New Roman" w:hAnsi="Times New Roman" w:cs="Times New Roman"/>
                        <w:color w:val="000000"/>
                        <w:sz w:val="18"/>
                        <w:szCs w:val="18"/>
                      </w:rPr>
                      <w:t>Singlel</w:t>
                    </w:r>
                    <w:proofErr w:type="spellEnd"/>
                    <w:r w:rsidRPr="00650847">
                      <w:rPr>
                        <w:rFonts w:ascii="Times New Roman" w:eastAsia="Times New Roman" w:hAnsi="Times New Roman" w:cs="Times New Roman"/>
                        <w:color w:val="000000"/>
                        <w:sz w:val="18"/>
                        <w:szCs w:val="18"/>
                      </w:rPr>
                      <w:t xml:space="preserve"> Occupancy Models</w:t>
                    </w:r>
                  </w:ins>
                </w:p>
              </w:tc>
              <w:tc>
                <w:tcPr>
                  <w:tcW w:w="1004" w:type="dxa"/>
                  <w:tcBorders>
                    <w:top w:val="single" w:sz="4" w:space="0" w:color="auto"/>
                    <w:left w:val="nil"/>
                    <w:bottom w:val="nil"/>
                    <w:right w:val="nil"/>
                  </w:tcBorders>
                  <w:shd w:val="clear" w:color="auto" w:fill="auto"/>
                  <w:noWrap/>
                  <w:vAlign w:val="bottom"/>
                  <w:hideMark/>
                </w:tcPr>
                <w:p w:rsidR="00FC0FBC" w:rsidRPr="00650847" w:rsidRDefault="00FC0FBC" w:rsidP="00FC0FBC">
                  <w:pPr>
                    <w:rPr>
                      <w:ins w:id="1576" w:author="Althea ArchMiller" w:date="2018-11-02T11:41:00Z"/>
                      <w:rFonts w:ascii="Times New Roman" w:eastAsia="Times New Roman" w:hAnsi="Times New Roman" w:cs="Times New Roman"/>
                      <w:color w:val="000000"/>
                      <w:sz w:val="18"/>
                      <w:szCs w:val="18"/>
                    </w:rPr>
                  </w:pPr>
                  <w:ins w:id="1577" w:author="Althea ArchMiller" w:date="2018-11-02T11:41:00Z">
                    <w:r w:rsidRPr="00650847">
                      <w:rPr>
                        <w:rFonts w:ascii="Times New Roman" w:eastAsia="Times New Roman" w:hAnsi="Times New Roman" w:cs="Times New Roman"/>
                        <w:color w:val="000000"/>
                        <w:sz w:val="18"/>
                        <w:szCs w:val="18"/>
                      </w:rPr>
                      <w:t>Multiple</w:t>
                    </w:r>
                  </w:ins>
                </w:p>
              </w:tc>
            </w:tr>
            <w:tr w:rsidR="00FC0FBC" w:rsidRPr="00650847" w:rsidTr="001D65CB">
              <w:trPr>
                <w:trHeight w:val="380"/>
                <w:ins w:id="1578" w:author="Althea ArchMiller" w:date="2018-11-02T11:41:00Z"/>
              </w:trPr>
              <w:tc>
                <w:tcPr>
                  <w:tcW w:w="1238"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579" w:author="Althea ArchMiller" w:date="2018-11-02T11:41:00Z"/>
                      <w:rFonts w:ascii="Times New Roman" w:eastAsia="Times New Roman" w:hAnsi="Times New Roman" w:cs="Times New Roman"/>
                      <w:color w:val="000000"/>
                      <w:sz w:val="18"/>
                      <w:szCs w:val="18"/>
                    </w:rPr>
                  </w:pPr>
                  <w:ins w:id="1580" w:author="Althea ArchMiller" w:date="2018-11-02T11:41:00Z">
                    <w:r w:rsidRPr="00650847">
                      <w:rPr>
                        <w:rFonts w:ascii="Times New Roman" w:eastAsia="Times New Roman" w:hAnsi="Times New Roman" w:cs="Times New Roman"/>
                        <w:color w:val="000000"/>
                        <w:sz w:val="18"/>
                        <w:szCs w:val="18"/>
                      </w:rPr>
                      <w:t>Variable</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581" w:author="Althea ArchMiller" w:date="2018-11-02T11:41:00Z"/>
                      <w:rFonts w:ascii="Times New Roman" w:eastAsia="Times New Roman" w:hAnsi="Times New Roman" w:cs="Times New Roman"/>
                      <w:color w:val="000000"/>
                      <w:sz w:val="18"/>
                      <w:szCs w:val="18"/>
                    </w:rPr>
                  </w:pPr>
                  <w:ins w:id="1582" w:author="Althea ArchMiller" w:date="2018-11-02T11:41:00Z">
                    <w:r w:rsidRPr="00650847">
                      <w:rPr>
                        <w:rFonts w:ascii="Times New Roman" w:eastAsia="Times New Roman" w:hAnsi="Times New Roman" w:cs="Times New Roman"/>
                        <w:color w:val="000000"/>
                        <w:sz w:val="18"/>
                        <w:szCs w:val="18"/>
                      </w:rPr>
                      <w:t>Model 1</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583" w:author="Althea ArchMiller" w:date="2018-11-02T11:41:00Z"/>
                      <w:rFonts w:ascii="Times New Roman" w:eastAsia="Times New Roman" w:hAnsi="Times New Roman" w:cs="Times New Roman"/>
                      <w:color w:val="000000"/>
                      <w:sz w:val="18"/>
                      <w:szCs w:val="18"/>
                    </w:rPr>
                  </w:pPr>
                  <w:ins w:id="1584" w:author="Althea ArchMiller" w:date="2018-11-02T11:41:00Z">
                    <w:r w:rsidRPr="00650847">
                      <w:rPr>
                        <w:rFonts w:ascii="Times New Roman" w:eastAsia="Times New Roman" w:hAnsi="Times New Roman" w:cs="Times New Roman"/>
                        <w:color w:val="000000"/>
                        <w:sz w:val="18"/>
                        <w:szCs w:val="18"/>
                      </w:rPr>
                      <w:t>Model 2</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585" w:author="Althea ArchMiller" w:date="2018-11-02T11:41:00Z"/>
                      <w:rFonts w:ascii="Times New Roman" w:eastAsia="Times New Roman" w:hAnsi="Times New Roman" w:cs="Times New Roman"/>
                      <w:color w:val="000000"/>
                      <w:sz w:val="18"/>
                      <w:szCs w:val="18"/>
                    </w:rPr>
                  </w:pPr>
                  <w:ins w:id="1586" w:author="Althea ArchMiller" w:date="2018-11-02T11:41:00Z">
                    <w:r w:rsidRPr="00650847">
                      <w:rPr>
                        <w:rFonts w:ascii="Times New Roman" w:eastAsia="Times New Roman" w:hAnsi="Times New Roman" w:cs="Times New Roman"/>
                        <w:color w:val="000000"/>
                        <w:sz w:val="18"/>
                        <w:szCs w:val="18"/>
                      </w:rPr>
                      <w:t>Model 3</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587" w:author="Althea ArchMiller" w:date="2018-11-02T11:41:00Z"/>
                      <w:rFonts w:ascii="Times New Roman" w:eastAsia="Times New Roman" w:hAnsi="Times New Roman" w:cs="Times New Roman"/>
                      <w:color w:val="000000"/>
                      <w:sz w:val="18"/>
                      <w:szCs w:val="18"/>
                    </w:rPr>
                  </w:pPr>
                  <w:ins w:id="1588" w:author="Althea ArchMiller" w:date="2018-11-02T11:41:00Z">
                    <w:r w:rsidRPr="00650847">
                      <w:rPr>
                        <w:rFonts w:ascii="Times New Roman" w:eastAsia="Times New Roman" w:hAnsi="Times New Roman" w:cs="Times New Roman"/>
                        <w:color w:val="000000"/>
                        <w:sz w:val="18"/>
                        <w:szCs w:val="18"/>
                      </w:rPr>
                      <w:t>Model 4</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589" w:author="Althea ArchMiller" w:date="2018-11-02T11:41:00Z"/>
                      <w:rFonts w:ascii="Times New Roman" w:eastAsia="Times New Roman" w:hAnsi="Times New Roman" w:cs="Times New Roman"/>
                      <w:color w:val="000000"/>
                      <w:sz w:val="18"/>
                      <w:szCs w:val="18"/>
                    </w:rPr>
                  </w:pPr>
                  <w:ins w:id="1590" w:author="Althea ArchMiller" w:date="2018-11-02T11:41:00Z">
                    <w:r w:rsidRPr="00650847">
                      <w:rPr>
                        <w:rFonts w:ascii="Times New Roman" w:eastAsia="Times New Roman" w:hAnsi="Times New Roman" w:cs="Times New Roman"/>
                        <w:color w:val="000000"/>
                        <w:sz w:val="18"/>
                        <w:szCs w:val="18"/>
                      </w:rPr>
                      <w:t>Model 5</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591" w:author="Althea ArchMiller" w:date="2018-11-02T11:41:00Z"/>
                      <w:rFonts w:ascii="Times New Roman" w:eastAsia="Times New Roman" w:hAnsi="Times New Roman" w:cs="Times New Roman"/>
                      <w:color w:val="000000"/>
                      <w:sz w:val="18"/>
                      <w:szCs w:val="18"/>
                    </w:rPr>
                  </w:pPr>
                  <w:ins w:id="1592" w:author="Althea ArchMiller" w:date="2018-11-02T11:41:00Z">
                    <w:r w:rsidRPr="00650847">
                      <w:rPr>
                        <w:rFonts w:ascii="Times New Roman" w:eastAsia="Times New Roman" w:hAnsi="Times New Roman" w:cs="Times New Roman"/>
                        <w:color w:val="000000"/>
                        <w:sz w:val="18"/>
                        <w:szCs w:val="18"/>
                      </w:rPr>
                      <w:t>Model 6</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593" w:author="Althea ArchMiller" w:date="2018-11-02T11:41:00Z"/>
                      <w:rFonts w:ascii="Times New Roman" w:eastAsia="Times New Roman" w:hAnsi="Times New Roman" w:cs="Times New Roman"/>
                      <w:color w:val="000000"/>
                      <w:sz w:val="18"/>
                      <w:szCs w:val="18"/>
                    </w:rPr>
                  </w:pPr>
                  <w:ins w:id="1594" w:author="Althea ArchMiller" w:date="2018-11-02T11:41:00Z">
                    <w:r w:rsidRPr="00650847">
                      <w:rPr>
                        <w:rFonts w:ascii="Times New Roman" w:eastAsia="Times New Roman" w:hAnsi="Times New Roman" w:cs="Times New Roman"/>
                        <w:color w:val="000000"/>
                        <w:sz w:val="18"/>
                        <w:szCs w:val="18"/>
                      </w:rPr>
                      <w:t>Model 7</w:t>
                    </w:r>
                  </w:ins>
                </w:p>
              </w:tc>
              <w:tc>
                <w:tcPr>
                  <w:tcW w:w="1004"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595" w:author="Althea ArchMiller" w:date="2018-11-02T11:41:00Z"/>
                      <w:rFonts w:ascii="Times New Roman" w:eastAsia="Times New Roman" w:hAnsi="Times New Roman" w:cs="Times New Roman"/>
                      <w:color w:val="000000"/>
                      <w:sz w:val="18"/>
                      <w:szCs w:val="18"/>
                    </w:rPr>
                  </w:pPr>
                  <w:ins w:id="1596" w:author="Althea ArchMiller" w:date="2018-11-02T11:41:00Z">
                    <w:r w:rsidRPr="00650847">
                      <w:rPr>
                        <w:rFonts w:ascii="Times New Roman" w:eastAsia="Times New Roman" w:hAnsi="Times New Roman" w:cs="Times New Roman"/>
                        <w:color w:val="000000"/>
                        <w:sz w:val="18"/>
                        <w:szCs w:val="18"/>
                      </w:rPr>
                      <w:t>JAGS Model</w:t>
                    </w:r>
                  </w:ins>
                </w:p>
              </w:tc>
            </w:tr>
            <w:tr w:rsidR="00FC0FBC" w:rsidRPr="00650847" w:rsidTr="001D65CB">
              <w:trPr>
                <w:trHeight w:val="380"/>
                <w:ins w:id="1597"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598" w:author="Althea ArchMiller" w:date="2018-11-02T11:41:00Z"/>
                      <w:rFonts w:ascii="Times New Roman" w:eastAsia="Times New Roman" w:hAnsi="Times New Roman" w:cs="Times New Roman"/>
                      <w:color w:val="000000"/>
                      <w:sz w:val="18"/>
                      <w:szCs w:val="18"/>
                    </w:rPr>
                  </w:pPr>
                  <w:ins w:id="1599" w:author="Althea ArchMiller" w:date="2018-11-02T11:41:00Z">
                    <w:r w:rsidRPr="00650847">
                      <w:rPr>
                        <w:rFonts w:ascii="Times New Roman" w:eastAsia="Times New Roman" w:hAnsi="Times New Roman" w:cs="Times New Roman"/>
                        <w:color w:val="000000"/>
                        <w:sz w:val="18"/>
                        <w:szCs w:val="18"/>
                      </w:rPr>
                      <w:t>Intercept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00" w:author="Althea ArchMiller" w:date="2018-11-02T11:41:00Z"/>
                      <w:rFonts w:ascii="Times New Roman" w:eastAsia="Times New Roman" w:hAnsi="Times New Roman" w:cs="Times New Roman"/>
                      <w:color w:val="000000"/>
                      <w:sz w:val="18"/>
                      <w:szCs w:val="18"/>
                    </w:rPr>
                  </w:pPr>
                  <w:ins w:id="1601" w:author="Althea ArchMiller" w:date="2018-11-02T11:41:00Z">
                    <w:r w:rsidRPr="00650847">
                      <w:rPr>
                        <w:rFonts w:ascii="Times New Roman" w:eastAsia="Times New Roman" w:hAnsi="Times New Roman" w:cs="Times New Roman"/>
                        <w:color w:val="000000"/>
                        <w:sz w:val="18"/>
                        <w:szCs w:val="18"/>
                      </w:rPr>
                      <w:t>-1.62</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02" w:author="Althea ArchMiller" w:date="2018-11-02T11:41:00Z"/>
                      <w:rFonts w:ascii="Times New Roman" w:eastAsia="Times New Roman" w:hAnsi="Times New Roman" w:cs="Times New Roman"/>
                      <w:color w:val="000000"/>
                      <w:sz w:val="18"/>
                      <w:szCs w:val="18"/>
                    </w:rPr>
                  </w:pPr>
                  <w:ins w:id="1603" w:author="Althea ArchMiller" w:date="2018-11-02T11:41:00Z">
                    <w:r w:rsidRPr="00650847">
                      <w:rPr>
                        <w:rFonts w:ascii="Times New Roman" w:eastAsia="Times New Roman" w:hAnsi="Times New Roman" w:cs="Times New Roman"/>
                        <w:color w:val="000000"/>
                        <w:sz w:val="18"/>
                        <w:szCs w:val="18"/>
                      </w:rPr>
                      <w:t>-1.47</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04" w:author="Althea ArchMiller" w:date="2018-11-02T11:41:00Z"/>
                      <w:rFonts w:ascii="Times New Roman" w:eastAsia="Times New Roman" w:hAnsi="Times New Roman" w:cs="Times New Roman"/>
                      <w:color w:val="000000"/>
                      <w:sz w:val="18"/>
                      <w:szCs w:val="18"/>
                    </w:rPr>
                  </w:pPr>
                  <w:ins w:id="1605" w:author="Althea ArchMiller" w:date="2018-11-02T11:41:00Z">
                    <w:r w:rsidRPr="00650847">
                      <w:rPr>
                        <w:rFonts w:ascii="Times New Roman" w:eastAsia="Times New Roman" w:hAnsi="Times New Roman" w:cs="Times New Roman"/>
                        <w:color w:val="000000"/>
                        <w:sz w:val="18"/>
                        <w:szCs w:val="18"/>
                      </w:rPr>
                      <w:t>-1.51</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06" w:author="Althea ArchMiller" w:date="2018-11-02T11:41:00Z"/>
                      <w:rFonts w:ascii="Times New Roman" w:eastAsia="Times New Roman" w:hAnsi="Times New Roman" w:cs="Times New Roman"/>
                      <w:color w:val="000000"/>
                      <w:sz w:val="18"/>
                      <w:szCs w:val="18"/>
                    </w:rPr>
                  </w:pPr>
                  <w:ins w:id="1607" w:author="Althea ArchMiller" w:date="2018-11-02T11:41:00Z">
                    <w:r w:rsidRPr="00650847">
                      <w:rPr>
                        <w:rFonts w:ascii="Times New Roman" w:eastAsia="Times New Roman" w:hAnsi="Times New Roman" w:cs="Times New Roman"/>
                        <w:color w:val="000000"/>
                        <w:sz w:val="18"/>
                        <w:szCs w:val="18"/>
                      </w:rPr>
                      <w:t>-1.47</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08" w:author="Althea ArchMiller" w:date="2018-11-02T11:41:00Z"/>
                      <w:rFonts w:ascii="Times New Roman" w:eastAsia="Times New Roman" w:hAnsi="Times New Roman" w:cs="Times New Roman"/>
                      <w:color w:val="000000"/>
                      <w:sz w:val="18"/>
                      <w:szCs w:val="18"/>
                    </w:rPr>
                  </w:pPr>
                  <w:ins w:id="1609" w:author="Althea ArchMiller" w:date="2018-11-02T11:41:00Z">
                    <w:r w:rsidRPr="00650847">
                      <w:rPr>
                        <w:rFonts w:ascii="Times New Roman" w:eastAsia="Times New Roman" w:hAnsi="Times New Roman" w:cs="Times New Roman"/>
                        <w:color w:val="000000"/>
                        <w:sz w:val="18"/>
                        <w:szCs w:val="18"/>
                      </w:rPr>
                      <w:t>-1.47</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10" w:author="Althea ArchMiller" w:date="2018-11-02T11:41:00Z"/>
                      <w:rFonts w:ascii="Times New Roman" w:eastAsia="Times New Roman" w:hAnsi="Times New Roman" w:cs="Times New Roman"/>
                      <w:color w:val="000000"/>
                      <w:sz w:val="18"/>
                      <w:szCs w:val="18"/>
                    </w:rPr>
                  </w:pPr>
                  <w:ins w:id="1611" w:author="Althea ArchMiller" w:date="2018-11-02T11:41:00Z">
                    <w:r w:rsidRPr="00650847">
                      <w:rPr>
                        <w:rFonts w:ascii="Times New Roman" w:eastAsia="Times New Roman" w:hAnsi="Times New Roman" w:cs="Times New Roman"/>
                        <w:color w:val="000000"/>
                        <w:sz w:val="18"/>
                        <w:szCs w:val="18"/>
                      </w:rPr>
                      <w:t>-1.47</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12" w:author="Althea ArchMiller" w:date="2018-11-02T11:41:00Z"/>
                      <w:rFonts w:ascii="Times New Roman" w:eastAsia="Times New Roman" w:hAnsi="Times New Roman" w:cs="Times New Roman"/>
                      <w:color w:val="000000"/>
                      <w:sz w:val="18"/>
                      <w:szCs w:val="18"/>
                    </w:rPr>
                  </w:pPr>
                  <w:ins w:id="1613" w:author="Althea ArchMiller" w:date="2018-11-02T11:41:00Z">
                    <w:r w:rsidRPr="00650847">
                      <w:rPr>
                        <w:rFonts w:ascii="Times New Roman" w:eastAsia="Times New Roman" w:hAnsi="Times New Roman" w:cs="Times New Roman"/>
                        <w:color w:val="000000"/>
                        <w:sz w:val="18"/>
                        <w:szCs w:val="18"/>
                      </w:rPr>
                      <w:t>-1.5</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rPr>
                      <w:ins w:id="1614" w:author="Althea ArchMiller" w:date="2018-11-02T11:41:00Z"/>
                      <w:rFonts w:ascii="Times New Roman" w:eastAsia="Times New Roman" w:hAnsi="Times New Roman" w:cs="Times New Roman"/>
                      <w:color w:val="000000"/>
                      <w:sz w:val="18"/>
                      <w:szCs w:val="18"/>
                    </w:rPr>
                  </w:pPr>
                  <w:ins w:id="1615" w:author="Althea ArchMiller" w:date="2018-11-02T11:41:00Z">
                    <w:r w:rsidRPr="00650847">
                      <w:rPr>
                        <w:rFonts w:ascii="Times New Roman" w:eastAsia="Times New Roman" w:hAnsi="Times New Roman" w:cs="Times New Roman"/>
                        <w:color w:val="000000"/>
                        <w:sz w:val="18"/>
                        <w:szCs w:val="18"/>
                      </w:rPr>
                      <w:t> </w:t>
                    </w:r>
                  </w:ins>
                </w:p>
              </w:tc>
            </w:tr>
            <w:tr w:rsidR="00FC0FBC" w:rsidRPr="00650847" w:rsidTr="001D65CB">
              <w:trPr>
                <w:trHeight w:val="380"/>
                <w:ins w:id="1616"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617" w:author="Althea ArchMiller" w:date="2018-11-02T11:41:00Z"/>
                      <w:rFonts w:ascii="Times New Roman" w:eastAsia="Times New Roman" w:hAnsi="Times New Roman" w:cs="Times New Roman"/>
                      <w:color w:val="000000"/>
                      <w:sz w:val="18"/>
                      <w:szCs w:val="18"/>
                    </w:rPr>
                  </w:pPr>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18" w:author="Althea ArchMiller" w:date="2018-11-02T11:41:00Z"/>
                      <w:rFonts w:ascii="Times New Roman" w:eastAsia="Times New Roman" w:hAnsi="Times New Roman" w:cs="Times New Roman"/>
                      <w:color w:val="000000"/>
                      <w:sz w:val="18"/>
                      <w:szCs w:val="18"/>
                    </w:rPr>
                  </w:pPr>
                  <w:ins w:id="1619" w:author="Althea ArchMiller" w:date="2018-11-02T11:41: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25,-</w:t>
                    </w:r>
                    <w:proofErr w:type="gramEnd"/>
                    <w:r w:rsidRPr="00650847">
                      <w:rPr>
                        <w:rFonts w:ascii="Times New Roman" w:eastAsia="Times New Roman" w:hAnsi="Times New Roman" w:cs="Times New Roman"/>
                        <w:color w:val="000000"/>
                        <w:sz w:val="18"/>
                        <w:szCs w:val="18"/>
                      </w:rPr>
                      <w:t>0.99)</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20" w:author="Althea ArchMiller" w:date="2018-11-02T11:41:00Z"/>
                      <w:rFonts w:ascii="Times New Roman" w:eastAsia="Times New Roman" w:hAnsi="Times New Roman" w:cs="Times New Roman"/>
                      <w:color w:val="000000"/>
                      <w:sz w:val="18"/>
                      <w:szCs w:val="18"/>
                    </w:rPr>
                  </w:pPr>
                  <w:ins w:id="1621" w:author="Althea ArchMiller" w:date="2018-11-02T11:41: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03,-</w:t>
                    </w:r>
                    <w:proofErr w:type="gramEnd"/>
                    <w:r w:rsidRPr="00650847">
                      <w:rPr>
                        <w:rFonts w:ascii="Times New Roman" w:eastAsia="Times New Roman" w:hAnsi="Times New Roman" w:cs="Times New Roman"/>
                        <w:color w:val="000000"/>
                        <w:sz w:val="18"/>
                        <w:szCs w:val="18"/>
                      </w:rPr>
                      <w:t>0.90)</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22" w:author="Althea ArchMiller" w:date="2018-11-02T11:41:00Z"/>
                      <w:rFonts w:ascii="Times New Roman" w:eastAsia="Times New Roman" w:hAnsi="Times New Roman" w:cs="Times New Roman"/>
                      <w:color w:val="000000"/>
                      <w:sz w:val="18"/>
                      <w:szCs w:val="18"/>
                    </w:rPr>
                  </w:pPr>
                  <w:ins w:id="1623" w:author="Althea ArchMiller" w:date="2018-11-02T11:41: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10,-</w:t>
                    </w:r>
                    <w:proofErr w:type="gramEnd"/>
                    <w:r w:rsidRPr="00650847">
                      <w:rPr>
                        <w:rFonts w:ascii="Times New Roman" w:eastAsia="Times New Roman" w:hAnsi="Times New Roman" w:cs="Times New Roman"/>
                        <w:color w:val="000000"/>
                        <w:sz w:val="18"/>
                        <w:szCs w:val="18"/>
                      </w:rPr>
                      <w:t>0.92)</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24" w:author="Althea ArchMiller" w:date="2018-11-02T11:41:00Z"/>
                      <w:rFonts w:ascii="Times New Roman" w:eastAsia="Times New Roman" w:hAnsi="Times New Roman" w:cs="Times New Roman"/>
                      <w:color w:val="000000"/>
                      <w:sz w:val="18"/>
                      <w:szCs w:val="18"/>
                    </w:rPr>
                  </w:pPr>
                  <w:ins w:id="1625" w:author="Althea ArchMiller" w:date="2018-11-02T11:41: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03,-</w:t>
                    </w:r>
                    <w:proofErr w:type="gramEnd"/>
                    <w:r w:rsidRPr="00650847">
                      <w:rPr>
                        <w:rFonts w:ascii="Times New Roman" w:eastAsia="Times New Roman" w:hAnsi="Times New Roman" w:cs="Times New Roman"/>
                        <w:color w:val="000000"/>
                        <w:sz w:val="18"/>
                        <w:szCs w:val="18"/>
                      </w:rPr>
                      <w:t>0.90)</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26" w:author="Althea ArchMiller" w:date="2018-11-02T11:41:00Z"/>
                      <w:rFonts w:ascii="Times New Roman" w:eastAsia="Times New Roman" w:hAnsi="Times New Roman" w:cs="Times New Roman"/>
                      <w:color w:val="000000"/>
                      <w:sz w:val="18"/>
                      <w:szCs w:val="18"/>
                    </w:rPr>
                  </w:pPr>
                  <w:ins w:id="1627" w:author="Althea ArchMiller" w:date="2018-11-02T11:41: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03,-</w:t>
                    </w:r>
                    <w:proofErr w:type="gramEnd"/>
                    <w:r w:rsidRPr="00650847">
                      <w:rPr>
                        <w:rFonts w:ascii="Times New Roman" w:eastAsia="Times New Roman" w:hAnsi="Times New Roman" w:cs="Times New Roman"/>
                        <w:color w:val="000000"/>
                        <w:sz w:val="18"/>
                        <w:szCs w:val="18"/>
                      </w:rPr>
                      <w:t>0.90)</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28" w:author="Althea ArchMiller" w:date="2018-11-02T11:41:00Z"/>
                      <w:rFonts w:ascii="Times New Roman" w:eastAsia="Times New Roman" w:hAnsi="Times New Roman" w:cs="Times New Roman"/>
                      <w:color w:val="000000"/>
                      <w:sz w:val="18"/>
                      <w:szCs w:val="18"/>
                    </w:rPr>
                  </w:pPr>
                  <w:ins w:id="1629" w:author="Althea ArchMiller" w:date="2018-11-02T11:41: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03,-</w:t>
                    </w:r>
                    <w:proofErr w:type="gramEnd"/>
                    <w:r w:rsidRPr="00650847">
                      <w:rPr>
                        <w:rFonts w:ascii="Times New Roman" w:eastAsia="Times New Roman" w:hAnsi="Times New Roman" w:cs="Times New Roman"/>
                        <w:color w:val="000000"/>
                        <w:sz w:val="18"/>
                        <w:szCs w:val="18"/>
                      </w:rPr>
                      <w:t>0.90)</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30" w:author="Althea ArchMiller" w:date="2018-11-02T11:41:00Z"/>
                      <w:rFonts w:ascii="Times New Roman" w:eastAsia="Times New Roman" w:hAnsi="Times New Roman" w:cs="Times New Roman"/>
                      <w:color w:val="000000"/>
                      <w:sz w:val="18"/>
                      <w:szCs w:val="18"/>
                    </w:rPr>
                  </w:pPr>
                  <w:ins w:id="1631" w:author="Althea ArchMiller" w:date="2018-11-02T11:41: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24,-</w:t>
                    </w:r>
                    <w:proofErr w:type="gramEnd"/>
                    <w:r w:rsidRPr="00650847">
                      <w:rPr>
                        <w:rFonts w:ascii="Times New Roman" w:eastAsia="Times New Roman" w:hAnsi="Times New Roman" w:cs="Times New Roman"/>
                        <w:color w:val="000000"/>
                        <w:sz w:val="18"/>
                        <w:szCs w:val="18"/>
                      </w:rPr>
                      <w:t>0.75)</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jc w:val="center"/>
                    <w:rPr>
                      <w:ins w:id="1632" w:author="Althea ArchMiller" w:date="2018-11-02T11:41:00Z"/>
                      <w:rFonts w:ascii="Times New Roman" w:eastAsia="Times New Roman" w:hAnsi="Times New Roman" w:cs="Times New Roman"/>
                      <w:color w:val="000000"/>
                      <w:sz w:val="18"/>
                      <w:szCs w:val="18"/>
                    </w:rPr>
                  </w:pPr>
                </w:p>
              </w:tc>
            </w:tr>
            <w:tr w:rsidR="00FC0FBC" w:rsidRPr="00650847" w:rsidTr="001D65CB">
              <w:trPr>
                <w:trHeight w:val="380"/>
                <w:ins w:id="1633"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634" w:author="Althea ArchMiller" w:date="2018-11-02T11:41:00Z"/>
                      <w:rFonts w:ascii="Times New Roman" w:eastAsia="Times New Roman" w:hAnsi="Times New Roman" w:cs="Times New Roman"/>
                      <w:color w:val="000000"/>
                      <w:sz w:val="18"/>
                      <w:szCs w:val="18"/>
                    </w:rPr>
                  </w:pPr>
                  <w:proofErr w:type="spellStart"/>
                  <w:ins w:id="1635" w:author="Althea ArchMiller" w:date="2018-11-02T11:41:00Z">
                    <w:r w:rsidRPr="00650847">
                      <w:rPr>
                        <w:rFonts w:ascii="Times New Roman" w:eastAsia="Times New Roman" w:hAnsi="Times New Roman" w:cs="Times New Roman"/>
                        <w:color w:val="000000"/>
                        <w:sz w:val="18"/>
                        <w:szCs w:val="18"/>
                      </w:rPr>
                      <w:t>Liatris</w:t>
                    </w:r>
                    <w:proofErr w:type="spellEnd"/>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36" w:author="Althea ArchMiller" w:date="2018-11-02T11:41:00Z"/>
                      <w:rFonts w:ascii="Times New Roman" w:eastAsia="Times New Roman" w:hAnsi="Times New Roman" w:cs="Times New Roman"/>
                      <w:b/>
                      <w:bCs/>
                      <w:color w:val="000000"/>
                      <w:sz w:val="18"/>
                      <w:szCs w:val="18"/>
                    </w:rPr>
                  </w:pPr>
                  <w:ins w:id="1637" w:author="Althea ArchMiller" w:date="2018-11-02T11:41:00Z">
                    <w:r w:rsidRPr="00650847">
                      <w:rPr>
                        <w:rFonts w:ascii="Times New Roman" w:eastAsia="Times New Roman" w:hAnsi="Times New Roman" w:cs="Times New Roman"/>
                        <w:b/>
                        <w:bCs/>
                        <w:color w:val="000000"/>
                        <w:sz w:val="18"/>
                        <w:szCs w:val="18"/>
                      </w:rPr>
                      <w:t>0.75</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38" w:author="Althea ArchMiller" w:date="2018-11-02T11:41:00Z"/>
                      <w:rFonts w:ascii="Times New Roman" w:eastAsia="Times New Roman" w:hAnsi="Times New Roman" w:cs="Times New Roman"/>
                      <w:color w:val="000000"/>
                      <w:sz w:val="18"/>
                      <w:szCs w:val="18"/>
                    </w:rPr>
                  </w:pPr>
                  <w:ins w:id="1639"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40" w:author="Althea ArchMiller" w:date="2018-11-02T11:41:00Z"/>
                      <w:rFonts w:ascii="Times New Roman" w:eastAsia="Times New Roman" w:hAnsi="Times New Roman" w:cs="Times New Roman"/>
                      <w:color w:val="000000"/>
                      <w:sz w:val="18"/>
                      <w:szCs w:val="18"/>
                    </w:rPr>
                  </w:pPr>
                  <w:ins w:id="1641"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42" w:author="Althea ArchMiller" w:date="2018-11-02T11:41:00Z"/>
                      <w:rFonts w:ascii="Times New Roman" w:eastAsia="Times New Roman" w:hAnsi="Times New Roman" w:cs="Times New Roman"/>
                      <w:color w:val="000000"/>
                      <w:sz w:val="18"/>
                      <w:szCs w:val="18"/>
                    </w:rPr>
                  </w:pPr>
                  <w:ins w:id="1643"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44" w:author="Althea ArchMiller" w:date="2018-11-02T11:41:00Z"/>
                      <w:rFonts w:ascii="Times New Roman" w:eastAsia="Times New Roman" w:hAnsi="Times New Roman" w:cs="Times New Roman"/>
                      <w:color w:val="000000"/>
                      <w:sz w:val="18"/>
                      <w:szCs w:val="18"/>
                    </w:rPr>
                  </w:pPr>
                  <w:ins w:id="1645"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46" w:author="Althea ArchMiller" w:date="2018-11-02T11:41:00Z"/>
                      <w:rFonts w:ascii="Times New Roman" w:eastAsia="Times New Roman" w:hAnsi="Times New Roman" w:cs="Times New Roman"/>
                      <w:color w:val="000000"/>
                      <w:sz w:val="18"/>
                      <w:szCs w:val="18"/>
                    </w:rPr>
                  </w:pPr>
                  <w:ins w:id="1647"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48" w:author="Althea ArchMiller" w:date="2018-11-02T11:41:00Z"/>
                      <w:rFonts w:ascii="Times New Roman" w:eastAsia="Times New Roman" w:hAnsi="Times New Roman" w:cs="Times New Roman"/>
                      <w:color w:val="000000"/>
                      <w:sz w:val="18"/>
                      <w:szCs w:val="18"/>
                    </w:rPr>
                  </w:pPr>
                  <w:ins w:id="1649" w:author="Althea ArchMiller" w:date="2018-11-02T11:41:00Z">
                    <w:r w:rsidRPr="00650847">
                      <w:rPr>
                        <w:rFonts w:ascii="Times New Roman" w:eastAsia="Times New Roman" w:hAnsi="Times New Roman" w:cs="Times New Roman"/>
                        <w:color w:val="000000"/>
                        <w:sz w:val="18"/>
                        <w:szCs w:val="18"/>
                      </w:rPr>
                      <w:t>--</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jc w:val="center"/>
                    <w:rPr>
                      <w:ins w:id="1650" w:author="Althea ArchMiller" w:date="2018-11-02T11:41:00Z"/>
                      <w:rFonts w:ascii="Times New Roman" w:eastAsia="Times New Roman" w:hAnsi="Times New Roman" w:cs="Times New Roman"/>
                      <w:color w:val="000000"/>
                      <w:sz w:val="18"/>
                      <w:szCs w:val="18"/>
                    </w:rPr>
                  </w:pPr>
                </w:p>
              </w:tc>
            </w:tr>
            <w:tr w:rsidR="00FC0FBC" w:rsidRPr="00650847" w:rsidTr="001D65CB">
              <w:trPr>
                <w:trHeight w:val="380"/>
                <w:ins w:id="1651"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652"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53" w:author="Althea ArchMiller" w:date="2018-11-02T11:41:00Z"/>
                      <w:rFonts w:ascii="Times New Roman" w:eastAsia="Times New Roman" w:hAnsi="Times New Roman" w:cs="Times New Roman"/>
                      <w:b/>
                      <w:bCs/>
                      <w:color w:val="000000"/>
                      <w:sz w:val="18"/>
                      <w:szCs w:val="18"/>
                    </w:rPr>
                  </w:pPr>
                  <w:ins w:id="1654" w:author="Althea ArchMiller" w:date="2018-11-02T11:41:00Z">
                    <w:r w:rsidRPr="00650847">
                      <w:rPr>
                        <w:rFonts w:ascii="Times New Roman" w:eastAsia="Times New Roman" w:hAnsi="Times New Roman" w:cs="Times New Roman"/>
                        <w:b/>
                        <w:bCs/>
                        <w:color w:val="000000"/>
                        <w:sz w:val="18"/>
                        <w:szCs w:val="18"/>
                      </w:rPr>
                      <w:t>(0.16,1.34)</w:t>
                    </w:r>
                  </w:ins>
                </w:p>
              </w:tc>
              <w:tc>
                <w:tcPr>
                  <w:tcW w:w="1093" w:type="dxa"/>
                  <w:tcBorders>
                    <w:top w:val="nil"/>
                    <w:left w:val="nil"/>
                    <w:bottom w:val="nil"/>
                    <w:right w:val="nil"/>
                  </w:tcBorders>
                  <w:shd w:val="clear" w:color="auto" w:fill="auto"/>
                  <w:noWrap/>
                  <w:vAlign w:val="bottom"/>
                  <w:hideMark/>
                </w:tcPr>
                <w:p w:rsidR="00FC0FBC" w:rsidRPr="00650847" w:rsidRDefault="00FC0FBC" w:rsidP="00FC0FBC">
                  <w:pPr>
                    <w:jc w:val="center"/>
                    <w:rPr>
                      <w:ins w:id="1655" w:author="Althea ArchMiller" w:date="2018-11-02T11:41:00Z"/>
                      <w:rFonts w:ascii="Times New Roman" w:eastAsia="Times New Roman" w:hAnsi="Times New Roman" w:cs="Times New Roman"/>
                      <w:b/>
                      <w:bCs/>
                      <w:color w:val="000000"/>
                      <w:sz w:val="18"/>
                      <w:szCs w:val="18"/>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656"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657"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658"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659"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660" w:author="Althea ArchMiller" w:date="2018-11-02T11:41:00Z"/>
                      <w:rFonts w:ascii="Times New Roman" w:eastAsia="Times New Roman" w:hAnsi="Times New Roman" w:cs="Times New Roman"/>
                      <w:sz w:val="20"/>
                      <w:szCs w:val="20"/>
                    </w:rPr>
                  </w:pPr>
                </w:p>
              </w:tc>
              <w:tc>
                <w:tcPr>
                  <w:tcW w:w="1004" w:type="dxa"/>
                  <w:tcBorders>
                    <w:top w:val="nil"/>
                    <w:left w:val="nil"/>
                    <w:bottom w:val="nil"/>
                    <w:right w:val="nil"/>
                  </w:tcBorders>
                  <w:shd w:val="clear" w:color="auto" w:fill="auto"/>
                  <w:noWrap/>
                  <w:vAlign w:val="bottom"/>
                  <w:hideMark/>
                </w:tcPr>
                <w:p w:rsidR="00FC0FBC" w:rsidRPr="00650847" w:rsidRDefault="00FC0FBC" w:rsidP="00FC0FBC">
                  <w:pPr>
                    <w:rPr>
                      <w:ins w:id="1661" w:author="Althea ArchMiller" w:date="2018-11-02T11:41:00Z"/>
                      <w:rFonts w:ascii="Times New Roman" w:eastAsia="Times New Roman" w:hAnsi="Times New Roman" w:cs="Times New Roman"/>
                      <w:sz w:val="20"/>
                      <w:szCs w:val="20"/>
                    </w:rPr>
                  </w:pPr>
                </w:p>
              </w:tc>
            </w:tr>
            <w:tr w:rsidR="00FC0FBC" w:rsidRPr="00650847" w:rsidTr="001D65CB">
              <w:trPr>
                <w:trHeight w:val="380"/>
                <w:ins w:id="1662"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663" w:author="Althea ArchMiller" w:date="2018-11-02T11:41:00Z"/>
                      <w:rFonts w:ascii="Times New Roman" w:eastAsia="Times New Roman" w:hAnsi="Times New Roman" w:cs="Times New Roman"/>
                      <w:color w:val="000000"/>
                      <w:sz w:val="18"/>
                      <w:szCs w:val="18"/>
                    </w:rPr>
                  </w:pPr>
                  <w:ins w:id="1664" w:author="Althea ArchMiller" w:date="2018-11-02T11:41:00Z">
                    <w:r w:rsidRPr="00650847">
                      <w:rPr>
                        <w:rFonts w:ascii="Times New Roman" w:eastAsia="Times New Roman" w:hAnsi="Times New Roman" w:cs="Times New Roman"/>
                        <w:color w:val="000000"/>
                        <w:sz w:val="18"/>
                        <w:szCs w:val="18"/>
                      </w:rPr>
                      <w:t>Non-bunchgrass</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65" w:author="Althea ArchMiller" w:date="2018-11-02T11:41:00Z"/>
                      <w:rFonts w:ascii="Times New Roman" w:eastAsia="Times New Roman" w:hAnsi="Times New Roman" w:cs="Times New Roman"/>
                      <w:color w:val="000000"/>
                      <w:sz w:val="18"/>
                      <w:szCs w:val="18"/>
                    </w:rPr>
                  </w:pPr>
                  <w:ins w:id="1666"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67" w:author="Althea ArchMiller" w:date="2018-11-02T11:41:00Z"/>
                      <w:rFonts w:ascii="Times New Roman" w:eastAsia="Times New Roman" w:hAnsi="Times New Roman" w:cs="Times New Roman"/>
                      <w:b/>
                      <w:bCs/>
                      <w:color w:val="000000"/>
                      <w:sz w:val="18"/>
                      <w:szCs w:val="18"/>
                    </w:rPr>
                  </w:pPr>
                  <w:ins w:id="1668" w:author="Althea ArchMiller" w:date="2018-11-02T11:41:00Z">
                    <w:r w:rsidRPr="00650847">
                      <w:rPr>
                        <w:rFonts w:ascii="Times New Roman" w:eastAsia="Times New Roman" w:hAnsi="Times New Roman" w:cs="Times New Roman"/>
                        <w:b/>
                        <w:bCs/>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69" w:author="Althea ArchMiller" w:date="2018-11-02T11:41:00Z"/>
                      <w:rFonts w:ascii="Times New Roman" w:eastAsia="Times New Roman" w:hAnsi="Times New Roman" w:cs="Times New Roman"/>
                      <w:color w:val="000000"/>
                      <w:sz w:val="18"/>
                      <w:szCs w:val="18"/>
                    </w:rPr>
                  </w:pPr>
                  <w:ins w:id="1670" w:author="Althea ArchMiller" w:date="2018-11-02T11:41:00Z">
                    <w:r w:rsidRPr="00650847">
                      <w:rPr>
                        <w:rFonts w:ascii="Times New Roman" w:eastAsia="Times New Roman" w:hAnsi="Times New Roman" w:cs="Times New Roman"/>
                        <w:color w:val="000000"/>
                        <w:sz w:val="18"/>
                        <w:szCs w:val="18"/>
                      </w:rPr>
                      <w:t>-0.39</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71" w:author="Althea ArchMiller" w:date="2018-11-02T11:41:00Z"/>
                      <w:rFonts w:ascii="Times New Roman" w:eastAsia="Times New Roman" w:hAnsi="Times New Roman" w:cs="Times New Roman"/>
                      <w:color w:val="000000"/>
                      <w:sz w:val="18"/>
                      <w:szCs w:val="18"/>
                    </w:rPr>
                  </w:pPr>
                  <w:ins w:id="1672"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73" w:author="Althea ArchMiller" w:date="2018-11-02T11:41:00Z"/>
                      <w:rFonts w:ascii="Times New Roman" w:eastAsia="Times New Roman" w:hAnsi="Times New Roman" w:cs="Times New Roman"/>
                      <w:color w:val="000000"/>
                      <w:sz w:val="18"/>
                      <w:szCs w:val="18"/>
                    </w:rPr>
                  </w:pPr>
                  <w:ins w:id="1674"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75" w:author="Althea ArchMiller" w:date="2018-11-02T11:41:00Z"/>
                      <w:rFonts w:ascii="Times New Roman" w:eastAsia="Times New Roman" w:hAnsi="Times New Roman" w:cs="Times New Roman"/>
                      <w:color w:val="000000"/>
                      <w:sz w:val="18"/>
                      <w:szCs w:val="18"/>
                    </w:rPr>
                  </w:pPr>
                  <w:ins w:id="1676"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77" w:author="Althea ArchMiller" w:date="2018-11-02T11:41:00Z"/>
                      <w:rFonts w:ascii="Times New Roman" w:eastAsia="Times New Roman" w:hAnsi="Times New Roman" w:cs="Times New Roman"/>
                      <w:color w:val="000000"/>
                      <w:sz w:val="18"/>
                      <w:szCs w:val="18"/>
                    </w:rPr>
                  </w:pPr>
                  <w:ins w:id="1678" w:author="Althea ArchMiller" w:date="2018-11-02T11:41:00Z">
                    <w:r w:rsidRPr="00650847">
                      <w:rPr>
                        <w:rFonts w:ascii="Times New Roman" w:eastAsia="Times New Roman" w:hAnsi="Times New Roman" w:cs="Times New Roman"/>
                        <w:color w:val="000000"/>
                        <w:sz w:val="18"/>
                        <w:szCs w:val="18"/>
                      </w:rPr>
                      <w:t>--</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jc w:val="center"/>
                    <w:rPr>
                      <w:ins w:id="1679" w:author="Althea ArchMiller" w:date="2018-11-02T11:41:00Z"/>
                      <w:rFonts w:ascii="Times New Roman" w:eastAsia="Times New Roman" w:hAnsi="Times New Roman" w:cs="Times New Roman"/>
                      <w:color w:val="000000"/>
                      <w:sz w:val="18"/>
                      <w:szCs w:val="18"/>
                    </w:rPr>
                  </w:pPr>
                </w:p>
              </w:tc>
            </w:tr>
            <w:tr w:rsidR="00FC0FBC" w:rsidRPr="00650847" w:rsidTr="001D65CB">
              <w:trPr>
                <w:trHeight w:val="520"/>
                <w:ins w:id="1680"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681"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682"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vAlign w:val="center"/>
                  <w:hideMark/>
                </w:tcPr>
                <w:p w:rsidR="00FC0FBC" w:rsidRPr="00650847" w:rsidRDefault="00FC0FBC" w:rsidP="00FC0FBC">
                  <w:pPr>
                    <w:rPr>
                      <w:ins w:id="1683"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684" w:author="Althea ArchMiller" w:date="2018-11-02T11:41:00Z"/>
                      <w:rFonts w:ascii="Times New Roman" w:eastAsia="Times New Roman" w:hAnsi="Times New Roman" w:cs="Times New Roman"/>
                      <w:color w:val="000000"/>
                      <w:sz w:val="18"/>
                      <w:szCs w:val="18"/>
                    </w:rPr>
                  </w:pPr>
                  <w:ins w:id="1685" w:author="Althea ArchMiller" w:date="2018-11-02T11:41:00Z">
                    <w:r w:rsidRPr="00650847">
                      <w:rPr>
                        <w:rFonts w:ascii="Times New Roman" w:eastAsia="Times New Roman" w:hAnsi="Times New Roman" w:cs="Times New Roman"/>
                        <w:color w:val="000000"/>
                        <w:sz w:val="18"/>
                        <w:szCs w:val="18"/>
                      </w:rPr>
                      <w:t>(-1.14,0.35)</w:t>
                    </w:r>
                  </w:ins>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686" w:author="Althea ArchMiller" w:date="2018-11-02T11:41:00Z"/>
                      <w:rFonts w:ascii="Times New Roman" w:eastAsia="Times New Roman" w:hAnsi="Times New Roman" w:cs="Times New Roman"/>
                      <w:color w:val="000000"/>
                      <w:sz w:val="18"/>
                      <w:szCs w:val="18"/>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687"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688"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689" w:author="Althea ArchMiller" w:date="2018-11-02T11:41:00Z"/>
                      <w:rFonts w:ascii="Times New Roman" w:eastAsia="Times New Roman" w:hAnsi="Times New Roman" w:cs="Times New Roman"/>
                      <w:sz w:val="20"/>
                      <w:szCs w:val="20"/>
                    </w:rPr>
                  </w:pPr>
                </w:p>
              </w:tc>
              <w:tc>
                <w:tcPr>
                  <w:tcW w:w="1004" w:type="dxa"/>
                  <w:tcBorders>
                    <w:top w:val="nil"/>
                    <w:left w:val="nil"/>
                    <w:bottom w:val="nil"/>
                    <w:right w:val="nil"/>
                  </w:tcBorders>
                  <w:shd w:val="clear" w:color="auto" w:fill="auto"/>
                  <w:noWrap/>
                  <w:vAlign w:val="bottom"/>
                  <w:hideMark/>
                </w:tcPr>
                <w:p w:rsidR="00FC0FBC" w:rsidRPr="00650847" w:rsidRDefault="00FC0FBC" w:rsidP="00FC0FBC">
                  <w:pPr>
                    <w:rPr>
                      <w:ins w:id="1690" w:author="Althea ArchMiller" w:date="2018-11-02T11:41:00Z"/>
                      <w:rFonts w:ascii="Times New Roman" w:eastAsia="Times New Roman" w:hAnsi="Times New Roman" w:cs="Times New Roman"/>
                      <w:sz w:val="20"/>
                      <w:szCs w:val="20"/>
                    </w:rPr>
                  </w:pPr>
                </w:p>
              </w:tc>
            </w:tr>
            <w:tr w:rsidR="00FC0FBC" w:rsidRPr="00650847" w:rsidTr="001D65CB">
              <w:trPr>
                <w:trHeight w:val="320"/>
                <w:ins w:id="1691"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692" w:author="Althea ArchMiller" w:date="2018-11-02T11:41:00Z"/>
                      <w:rFonts w:ascii="Times New Roman" w:eastAsia="Times New Roman" w:hAnsi="Times New Roman" w:cs="Times New Roman"/>
                      <w:color w:val="000000"/>
                      <w:sz w:val="18"/>
                      <w:szCs w:val="18"/>
                    </w:rPr>
                  </w:pPr>
                  <w:ins w:id="1693" w:author="Althea ArchMiller" w:date="2018-11-02T11:41:00Z">
                    <w:r w:rsidRPr="00650847">
                      <w:rPr>
                        <w:rFonts w:ascii="Times New Roman" w:eastAsia="Times New Roman" w:hAnsi="Times New Roman" w:cs="Times New Roman"/>
                        <w:color w:val="000000"/>
                        <w:sz w:val="18"/>
                        <w:szCs w:val="18"/>
                      </w:rPr>
                      <w:t>Litter</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94" w:author="Althea ArchMiller" w:date="2018-11-02T11:41:00Z"/>
                      <w:rFonts w:ascii="Times New Roman" w:eastAsia="Times New Roman" w:hAnsi="Times New Roman" w:cs="Times New Roman"/>
                      <w:color w:val="000000"/>
                      <w:sz w:val="18"/>
                      <w:szCs w:val="18"/>
                    </w:rPr>
                  </w:pPr>
                  <w:ins w:id="1695"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96" w:author="Althea ArchMiller" w:date="2018-11-02T11:41:00Z"/>
                      <w:rFonts w:ascii="Times New Roman" w:eastAsia="Times New Roman" w:hAnsi="Times New Roman" w:cs="Times New Roman"/>
                      <w:color w:val="000000"/>
                      <w:sz w:val="18"/>
                      <w:szCs w:val="18"/>
                    </w:rPr>
                  </w:pPr>
                  <w:ins w:id="1697"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698" w:author="Althea ArchMiller" w:date="2018-11-02T11:41:00Z"/>
                      <w:rFonts w:ascii="Times New Roman" w:eastAsia="Times New Roman" w:hAnsi="Times New Roman" w:cs="Times New Roman"/>
                      <w:color w:val="000000"/>
                      <w:sz w:val="18"/>
                      <w:szCs w:val="18"/>
                    </w:rPr>
                  </w:pPr>
                  <w:ins w:id="1699"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00" w:author="Althea ArchMiller" w:date="2018-11-02T11:41:00Z"/>
                      <w:rFonts w:ascii="Times New Roman" w:eastAsia="Times New Roman" w:hAnsi="Times New Roman" w:cs="Times New Roman"/>
                      <w:color w:val="000000"/>
                      <w:sz w:val="18"/>
                      <w:szCs w:val="18"/>
                    </w:rPr>
                  </w:pPr>
                  <w:ins w:id="1701" w:author="Althea ArchMiller" w:date="2018-11-02T11:41:00Z">
                    <w:r w:rsidRPr="00650847">
                      <w:rPr>
                        <w:rFonts w:ascii="Times New Roman" w:eastAsia="Times New Roman" w:hAnsi="Times New Roman" w:cs="Times New Roman"/>
                        <w:color w:val="000000"/>
                        <w:sz w:val="18"/>
                        <w:szCs w:val="18"/>
                      </w:rPr>
                      <w:t>-0.13</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02" w:author="Althea ArchMiller" w:date="2018-11-02T11:41:00Z"/>
                      <w:rFonts w:ascii="Times New Roman" w:eastAsia="Times New Roman" w:hAnsi="Times New Roman" w:cs="Times New Roman"/>
                      <w:color w:val="000000"/>
                      <w:sz w:val="18"/>
                      <w:szCs w:val="18"/>
                    </w:rPr>
                  </w:pPr>
                  <w:ins w:id="1703"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04" w:author="Althea ArchMiller" w:date="2018-11-02T11:41:00Z"/>
                      <w:rFonts w:ascii="Times New Roman" w:eastAsia="Times New Roman" w:hAnsi="Times New Roman" w:cs="Times New Roman"/>
                      <w:color w:val="000000"/>
                      <w:sz w:val="18"/>
                      <w:szCs w:val="18"/>
                    </w:rPr>
                  </w:pPr>
                  <w:ins w:id="1705"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06" w:author="Althea ArchMiller" w:date="2018-11-02T11:41:00Z"/>
                      <w:rFonts w:ascii="Times New Roman" w:eastAsia="Times New Roman" w:hAnsi="Times New Roman" w:cs="Times New Roman"/>
                      <w:color w:val="000000"/>
                      <w:sz w:val="18"/>
                      <w:szCs w:val="18"/>
                    </w:rPr>
                  </w:pPr>
                  <w:ins w:id="1707" w:author="Althea ArchMiller" w:date="2018-11-02T11:41:00Z">
                    <w:r w:rsidRPr="00650847">
                      <w:rPr>
                        <w:rFonts w:ascii="Times New Roman" w:eastAsia="Times New Roman" w:hAnsi="Times New Roman" w:cs="Times New Roman"/>
                        <w:color w:val="000000"/>
                        <w:sz w:val="18"/>
                        <w:szCs w:val="18"/>
                      </w:rPr>
                      <w:t>--</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jc w:val="center"/>
                    <w:rPr>
                      <w:ins w:id="1708" w:author="Althea ArchMiller" w:date="2018-11-02T11:41:00Z"/>
                      <w:rFonts w:ascii="Times New Roman" w:eastAsia="Times New Roman" w:hAnsi="Times New Roman" w:cs="Times New Roman"/>
                      <w:color w:val="000000"/>
                      <w:sz w:val="18"/>
                      <w:szCs w:val="18"/>
                    </w:rPr>
                  </w:pPr>
                </w:p>
              </w:tc>
            </w:tr>
            <w:tr w:rsidR="00FC0FBC" w:rsidRPr="00650847" w:rsidTr="001D65CB">
              <w:trPr>
                <w:trHeight w:val="320"/>
                <w:ins w:id="1709"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710"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11"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12"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13"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14" w:author="Althea ArchMiller" w:date="2018-11-02T11:41:00Z"/>
                      <w:rFonts w:ascii="Times New Roman" w:eastAsia="Times New Roman" w:hAnsi="Times New Roman" w:cs="Times New Roman"/>
                      <w:color w:val="000000"/>
                      <w:sz w:val="18"/>
                      <w:szCs w:val="18"/>
                    </w:rPr>
                  </w:pPr>
                  <w:ins w:id="1715" w:author="Althea ArchMiller" w:date="2018-11-02T11:41:00Z">
                    <w:r w:rsidRPr="00650847">
                      <w:rPr>
                        <w:rFonts w:ascii="Times New Roman" w:eastAsia="Times New Roman" w:hAnsi="Times New Roman" w:cs="Times New Roman"/>
                        <w:color w:val="000000"/>
                        <w:sz w:val="18"/>
                        <w:szCs w:val="18"/>
                      </w:rPr>
                      <w:t>(-0.70,0.44)</w:t>
                    </w:r>
                  </w:ins>
                </w:p>
              </w:tc>
              <w:tc>
                <w:tcPr>
                  <w:tcW w:w="1093" w:type="dxa"/>
                  <w:tcBorders>
                    <w:top w:val="nil"/>
                    <w:left w:val="nil"/>
                    <w:bottom w:val="nil"/>
                    <w:right w:val="nil"/>
                  </w:tcBorders>
                  <w:shd w:val="clear" w:color="auto" w:fill="auto"/>
                  <w:noWrap/>
                  <w:vAlign w:val="bottom"/>
                  <w:hideMark/>
                </w:tcPr>
                <w:p w:rsidR="00FC0FBC" w:rsidRPr="00650847" w:rsidRDefault="00FC0FBC" w:rsidP="00FC0FBC">
                  <w:pPr>
                    <w:jc w:val="center"/>
                    <w:rPr>
                      <w:ins w:id="1716" w:author="Althea ArchMiller" w:date="2018-11-02T11:41:00Z"/>
                      <w:rFonts w:ascii="Times New Roman" w:eastAsia="Times New Roman" w:hAnsi="Times New Roman" w:cs="Times New Roman"/>
                      <w:color w:val="000000"/>
                      <w:sz w:val="18"/>
                      <w:szCs w:val="18"/>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17"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18" w:author="Althea ArchMiller" w:date="2018-11-02T11:41:00Z"/>
                      <w:rFonts w:ascii="Times New Roman" w:eastAsia="Times New Roman" w:hAnsi="Times New Roman" w:cs="Times New Roman"/>
                      <w:sz w:val="20"/>
                      <w:szCs w:val="20"/>
                    </w:rPr>
                  </w:pPr>
                </w:p>
              </w:tc>
              <w:tc>
                <w:tcPr>
                  <w:tcW w:w="1004" w:type="dxa"/>
                  <w:tcBorders>
                    <w:top w:val="nil"/>
                    <w:left w:val="nil"/>
                    <w:bottom w:val="nil"/>
                    <w:right w:val="nil"/>
                  </w:tcBorders>
                  <w:shd w:val="clear" w:color="auto" w:fill="auto"/>
                  <w:noWrap/>
                  <w:vAlign w:val="bottom"/>
                  <w:hideMark/>
                </w:tcPr>
                <w:p w:rsidR="00FC0FBC" w:rsidRPr="00650847" w:rsidRDefault="00FC0FBC" w:rsidP="00FC0FBC">
                  <w:pPr>
                    <w:rPr>
                      <w:ins w:id="1719" w:author="Althea ArchMiller" w:date="2018-11-02T11:41:00Z"/>
                      <w:rFonts w:ascii="Times New Roman" w:eastAsia="Times New Roman" w:hAnsi="Times New Roman" w:cs="Times New Roman"/>
                      <w:sz w:val="20"/>
                      <w:szCs w:val="20"/>
                    </w:rPr>
                  </w:pPr>
                </w:p>
              </w:tc>
            </w:tr>
            <w:tr w:rsidR="00FC0FBC" w:rsidRPr="00650847" w:rsidTr="001D65CB">
              <w:trPr>
                <w:trHeight w:val="320"/>
                <w:ins w:id="1720"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721" w:author="Althea ArchMiller" w:date="2018-11-02T11:41:00Z"/>
                      <w:rFonts w:ascii="Times New Roman" w:eastAsia="Times New Roman" w:hAnsi="Times New Roman" w:cs="Times New Roman"/>
                      <w:color w:val="000000"/>
                      <w:sz w:val="18"/>
                      <w:szCs w:val="18"/>
                    </w:rPr>
                  </w:pPr>
                  <w:ins w:id="1722" w:author="Althea ArchMiller" w:date="2018-11-02T11:41:00Z">
                    <w:r w:rsidRPr="00650847">
                      <w:rPr>
                        <w:rFonts w:ascii="Times New Roman" w:eastAsia="Times New Roman" w:hAnsi="Times New Roman" w:cs="Times New Roman"/>
                        <w:color w:val="000000"/>
                        <w:sz w:val="18"/>
                        <w:szCs w:val="18"/>
                      </w:rPr>
                      <w:t>Bunchgrass</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23" w:author="Althea ArchMiller" w:date="2018-11-02T11:41:00Z"/>
                      <w:rFonts w:ascii="Times New Roman" w:eastAsia="Times New Roman" w:hAnsi="Times New Roman" w:cs="Times New Roman"/>
                      <w:color w:val="000000"/>
                      <w:sz w:val="18"/>
                      <w:szCs w:val="18"/>
                    </w:rPr>
                  </w:pPr>
                  <w:ins w:id="1724"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25" w:author="Althea ArchMiller" w:date="2018-11-02T11:41:00Z"/>
                      <w:rFonts w:ascii="Times New Roman" w:eastAsia="Times New Roman" w:hAnsi="Times New Roman" w:cs="Times New Roman"/>
                      <w:color w:val="000000"/>
                      <w:sz w:val="18"/>
                      <w:szCs w:val="18"/>
                    </w:rPr>
                  </w:pPr>
                  <w:ins w:id="1726"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27" w:author="Althea ArchMiller" w:date="2018-11-02T11:41:00Z"/>
                      <w:rFonts w:ascii="Times New Roman" w:eastAsia="Times New Roman" w:hAnsi="Times New Roman" w:cs="Times New Roman"/>
                      <w:color w:val="000000"/>
                      <w:sz w:val="18"/>
                      <w:szCs w:val="18"/>
                    </w:rPr>
                  </w:pPr>
                  <w:ins w:id="1728"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29" w:author="Althea ArchMiller" w:date="2018-11-02T11:41:00Z"/>
                      <w:rFonts w:ascii="Times New Roman" w:eastAsia="Times New Roman" w:hAnsi="Times New Roman" w:cs="Times New Roman"/>
                      <w:color w:val="000000"/>
                      <w:sz w:val="18"/>
                      <w:szCs w:val="18"/>
                    </w:rPr>
                  </w:pPr>
                  <w:ins w:id="1730"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31" w:author="Althea ArchMiller" w:date="2018-11-02T11:41:00Z"/>
                      <w:rFonts w:ascii="Times New Roman" w:eastAsia="Times New Roman" w:hAnsi="Times New Roman" w:cs="Times New Roman"/>
                      <w:color w:val="000000"/>
                      <w:sz w:val="18"/>
                      <w:szCs w:val="18"/>
                    </w:rPr>
                  </w:pPr>
                  <w:ins w:id="1732" w:author="Althea ArchMiller" w:date="2018-11-02T11:41:00Z">
                    <w:r w:rsidRPr="00650847">
                      <w:rPr>
                        <w:rFonts w:ascii="Times New Roman" w:eastAsia="Times New Roman" w:hAnsi="Times New Roman" w:cs="Times New Roman"/>
                        <w:color w:val="000000"/>
                        <w:sz w:val="18"/>
                        <w:szCs w:val="18"/>
                      </w:rPr>
                      <w:t>0.09</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33" w:author="Althea ArchMiller" w:date="2018-11-02T11:41:00Z"/>
                      <w:rFonts w:ascii="Times New Roman" w:eastAsia="Times New Roman" w:hAnsi="Times New Roman" w:cs="Times New Roman"/>
                      <w:color w:val="000000"/>
                      <w:sz w:val="18"/>
                      <w:szCs w:val="18"/>
                    </w:rPr>
                  </w:pPr>
                  <w:ins w:id="1734"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35" w:author="Althea ArchMiller" w:date="2018-11-02T11:41:00Z"/>
                      <w:rFonts w:ascii="Times New Roman" w:eastAsia="Times New Roman" w:hAnsi="Times New Roman" w:cs="Times New Roman"/>
                      <w:color w:val="000000"/>
                      <w:sz w:val="18"/>
                      <w:szCs w:val="18"/>
                    </w:rPr>
                  </w:pPr>
                  <w:ins w:id="1736" w:author="Althea ArchMiller" w:date="2018-11-02T11:41:00Z">
                    <w:r w:rsidRPr="00650847">
                      <w:rPr>
                        <w:rFonts w:ascii="Times New Roman" w:eastAsia="Times New Roman" w:hAnsi="Times New Roman" w:cs="Times New Roman"/>
                        <w:color w:val="000000"/>
                        <w:sz w:val="18"/>
                        <w:szCs w:val="18"/>
                      </w:rPr>
                      <w:t>--</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jc w:val="center"/>
                    <w:rPr>
                      <w:ins w:id="1737" w:author="Althea ArchMiller" w:date="2018-11-02T11:41:00Z"/>
                      <w:rFonts w:ascii="Times New Roman" w:eastAsia="Times New Roman" w:hAnsi="Times New Roman" w:cs="Times New Roman"/>
                      <w:color w:val="000000"/>
                      <w:sz w:val="18"/>
                      <w:szCs w:val="18"/>
                    </w:rPr>
                  </w:pPr>
                </w:p>
              </w:tc>
            </w:tr>
            <w:tr w:rsidR="00FC0FBC" w:rsidRPr="00650847" w:rsidTr="001D65CB">
              <w:trPr>
                <w:trHeight w:val="320"/>
                <w:ins w:id="1738"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739"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40"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41"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42"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43"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44" w:author="Althea ArchMiller" w:date="2018-11-02T11:41:00Z"/>
                      <w:rFonts w:ascii="Times New Roman" w:eastAsia="Times New Roman" w:hAnsi="Times New Roman" w:cs="Times New Roman"/>
                      <w:color w:val="000000"/>
                      <w:sz w:val="18"/>
                      <w:szCs w:val="18"/>
                    </w:rPr>
                  </w:pPr>
                  <w:ins w:id="1745" w:author="Althea ArchMiller" w:date="2018-11-02T11:41:00Z">
                    <w:r w:rsidRPr="00650847">
                      <w:rPr>
                        <w:rFonts w:ascii="Times New Roman" w:eastAsia="Times New Roman" w:hAnsi="Times New Roman" w:cs="Times New Roman"/>
                        <w:color w:val="000000"/>
                        <w:sz w:val="18"/>
                        <w:szCs w:val="18"/>
                      </w:rPr>
                      <w:t>(-0.45,0.63)</w:t>
                    </w:r>
                  </w:ins>
                </w:p>
              </w:tc>
              <w:tc>
                <w:tcPr>
                  <w:tcW w:w="1093" w:type="dxa"/>
                  <w:tcBorders>
                    <w:top w:val="nil"/>
                    <w:left w:val="nil"/>
                    <w:bottom w:val="nil"/>
                    <w:right w:val="nil"/>
                  </w:tcBorders>
                  <w:shd w:val="clear" w:color="auto" w:fill="auto"/>
                  <w:noWrap/>
                  <w:vAlign w:val="bottom"/>
                  <w:hideMark/>
                </w:tcPr>
                <w:p w:rsidR="00FC0FBC" w:rsidRPr="00650847" w:rsidRDefault="00FC0FBC" w:rsidP="00FC0FBC">
                  <w:pPr>
                    <w:jc w:val="center"/>
                    <w:rPr>
                      <w:ins w:id="1746" w:author="Althea ArchMiller" w:date="2018-11-02T11:41:00Z"/>
                      <w:rFonts w:ascii="Times New Roman" w:eastAsia="Times New Roman" w:hAnsi="Times New Roman" w:cs="Times New Roman"/>
                      <w:color w:val="000000"/>
                      <w:sz w:val="18"/>
                      <w:szCs w:val="18"/>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47" w:author="Althea ArchMiller" w:date="2018-11-02T11:41:00Z"/>
                      <w:rFonts w:ascii="Times New Roman" w:eastAsia="Times New Roman" w:hAnsi="Times New Roman" w:cs="Times New Roman"/>
                      <w:sz w:val="20"/>
                      <w:szCs w:val="20"/>
                    </w:rPr>
                  </w:pPr>
                </w:p>
              </w:tc>
              <w:tc>
                <w:tcPr>
                  <w:tcW w:w="1004" w:type="dxa"/>
                  <w:tcBorders>
                    <w:top w:val="nil"/>
                    <w:left w:val="nil"/>
                    <w:bottom w:val="nil"/>
                    <w:right w:val="nil"/>
                  </w:tcBorders>
                  <w:shd w:val="clear" w:color="auto" w:fill="auto"/>
                  <w:noWrap/>
                  <w:vAlign w:val="bottom"/>
                  <w:hideMark/>
                </w:tcPr>
                <w:p w:rsidR="00FC0FBC" w:rsidRPr="00650847" w:rsidRDefault="00FC0FBC" w:rsidP="00FC0FBC">
                  <w:pPr>
                    <w:rPr>
                      <w:ins w:id="1748" w:author="Althea ArchMiller" w:date="2018-11-02T11:41:00Z"/>
                      <w:rFonts w:ascii="Times New Roman" w:eastAsia="Times New Roman" w:hAnsi="Times New Roman" w:cs="Times New Roman"/>
                      <w:sz w:val="20"/>
                      <w:szCs w:val="20"/>
                    </w:rPr>
                  </w:pPr>
                </w:p>
              </w:tc>
            </w:tr>
            <w:tr w:rsidR="00FC0FBC" w:rsidRPr="00650847" w:rsidTr="001D65CB">
              <w:trPr>
                <w:trHeight w:val="320"/>
                <w:ins w:id="1749"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750" w:author="Althea ArchMiller" w:date="2018-11-02T11:41:00Z"/>
                      <w:rFonts w:ascii="Times New Roman" w:eastAsia="Times New Roman" w:hAnsi="Times New Roman" w:cs="Times New Roman"/>
                      <w:color w:val="000000"/>
                      <w:sz w:val="18"/>
                      <w:szCs w:val="18"/>
                    </w:rPr>
                  </w:pPr>
                  <w:ins w:id="1751" w:author="Althea ArchMiller" w:date="2018-11-02T11:41:00Z">
                    <w:r w:rsidRPr="00650847">
                      <w:rPr>
                        <w:rFonts w:ascii="Times New Roman" w:eastAsia="Times New Roman" w:hAnsi="Times New Roman" w:cs="Times New Roman"/>
                        <w:color w:val="000000"/>
                        <w:sz w:val="18"/>
                        <w:szCs w:val="18"/>
                      </w:rPr>
                      <w:t>Canopy</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52" w:author="Althea ArchMiller" w:date="2018-11-02T11:41:00Z"/>
                      <w:rFonts w:ascii="Times New Roman" w:eastAsia="Times New Roman" w:hAnsi="Times New Roman" w:cs="Times New Roman"/>
                      <w:color w:val="000000"/>
                      <w:sz w:val="18"/>
                      <w:szCs w:val="18"/>
                    </w:rPr>
                  </w:pPr>
                  <w:ins w:id="1753"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54" w:author="Althea ArchMiller" w:date="2018-11-02T11:41:00Z"/>
                      <w:rFonts w:ascii="Times New Roman" w:eastAsia="Times New Roman" w:hAnsi="Times New Roman" w:cs="Times New Roman"/>
                      <w:color w:val="000000"/>
                      <w:sz w:val="18"/>
                      <w:szCs w:val="18"/>
                    </w:rPr>
                  </w:pPr>
                  <w:ins w:id="1755"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56" w:author="Althea ArchMiller" w:date="2018-11-02T11:41:00Z"/>
                      <w:rFonts w:ascii="Times New Roman" w:eastAsia="Times New Roman" w:hAnsi="Times New Roman" w:cs="Times New Roman"/>
                      <w:color w:val="000000"/>
                      <w:sz w:val="18"/>
                      <w:szCs w:val="18"/>
                    </w:rPr>
                  </w:pPr>
                  <w:ins w:id="1757"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58" w:author="Althea ArchMiller" w:date="2018-11-02T11:41:00Z"/>
                      <w:rFonts w:ascii="Times New Roman" w:eastAsia="Times New Roman" w:hAnsi="Times New Roman" w:cs="Times New Roman"/>
                      <w:color w:val="000000"/>
                      <w:sz w:val="18"/>
                      <w:szCs w:val="18"/>
                    </w:rPr>
                  </w:pPr>
                  <w:ins w:id="1759"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60" w:author="Althea ArchMiller" w:date="2018-11-02T11:41:00Z"/>
                      <w:rFonts w:ascii="Times New Roman" w:eastAsia="Times New Roman" w:hAnsi="Times New Roman" w:cs="Times New Roman"/>
                      <w:color w:val="000000"/>
                      <w:sz w:val="18"/>
                      <w:szCs w:val="18"/>
                    </w:rPr>
                  </w:pPr>
                  <w:ins w:id="1761"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62" w:author="Althea ArchMiller" w:date="2018-11-02T11:41:00Z"/>
                      <w:rFonts w:ascii="Times New Roman" w:eastAsia="Times New Roman" w:hAnsi="Times New Roman" w:cs="Times New Roman"/>
                      <w:color w:val="000000"/>
                      <w:sz w:val="18"/>
                      <w:szCs w:val="18"/>
                    </w:rPr>
                  </w:pPr>
                  <w:ins w:id="1763" w:author="Althea ArchMiller" w:date="2018-11-02T11:41:00Z">
                    <w:r w:rsidRPr="00650847">
                      <w:rPr>
                        <w:rFonts w:ascii="Times New Roman" w:eastAsia="Times New Roman" w:hAnsi="Times New Roman" w:cs="Times New Roman"/>
                        <w:color w:val="000000"/>
                        <w:sz w:val="18"/>
                        <w:szCs w:val="18"/>
                      </w:rPr>
                      <w:t>0.04</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64" w:author="Althea ArchMiller" w:date="2018-11-02T11:41:00Z"/>
                      <w:rFonts w:ascii="Times New Roman" w:eastAsia="Times New Roman" w:hAnsi="Times New Roman" w:cs="Times New Roman"/>
                      <w:color w:val="000000"/>
                      <w:sz w:val="18"/>
                      <w:szCs w:val="18"/>
                    </w:rPr>
                  </w:pPr>
                  <w:ins w:id="1765" w:author="Althea ArchMiller" w:date="2018-11-02T11:41:00Z">
                    <w:r w:rsidRPr="00650847">
                      <w:rPr>
                        <w:rFonts w:ascii="Times New Roman" w:eastAsia="Times New Roman" w:hAnsi="Times New Roman" w:cs="Times New Roman"/>
                        <w:color w:val="000000"/>
                        <w:sz w:val="18"/>
                        <w:szCs w:val="18"/>
                      </w:rPr>
                      <w:t>--</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jc w:val="center"/>
                    <w:rPr>
                      <w:ins w:id="1766" w:author="Althea ArchMiller" w:date="2018-11-02T11:41:00Z"/>
                      <w:rFonts w:ascii="Times New Roman" w:eastAsia="Times New Roman" w:hAnsi="Times New Roman" w:cs="Times New Roman"/>
                      <w:color w:val="000000"/>
                      <w:sz w:val="18"/>
                      <w:szCs w:val="18"/>
                    </w:rPr>
                  </w:pPr>
                </w:p>
              </w:tc>
            </w:tr>
            <w:tr w:rsidR="00FC0FBC" w:rsidRPr="00650847" w:rsidTr="001D65CB">
              <w:trPr>
                <w:trHeight w:val="320"/>
                <w:ins w:id="1767"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768"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69"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70"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71"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72"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FC0FBC" w:rsidRPr="00650847" w:rsidRDefault="00FC0FBC" w:rsidP="00FC0FBC">
                  <w:pPr>
                    <w:rPr>
                      <w:ins w:id="1773"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74" w:author="Althea ArchMiller" w:date="2018-11-02T11:41:00Z"/>
                      <w:rFonts w:ascii="Times New Roman" w:eastAsia="Times New Roman" w:hAnsi="Times New Roman" w:cs="Times New Roman"/>
                      <w:color w:val="000000"/>
                      <w:sz w:val="18"/>
                      <w:szCs w:val="18"/>
                    </w:rPr>
                  </w:pPr>
                  <w:ins w:id="1775" w:author="Althea ArchMiller" w:date="2018-11-02T11:41:00Z">
                    <w:r w:rsidRPr="00650847">
                      <w:rPr>
                        <w:rFonts w:ascii="Times New Roman" w:eastAsia="Times New Roman" w:hAnsi="Times New Roman" w:cs="Times New Roman"/>
                        <w:color w:val="000000"/>
                        <w:sz w:val="18"/>
                        <w:szCs w:val="18"/>
                      </w:rPr>
                      <w:t>(-0.51,0.59)</w:t>
                    </w:r>
                  </w:ins>
                </w:p>
              </w:tc>
              <w:tc>
                <w:tcPr>
                  <w:tcW w:w="1093" w:type="dxa"/>
                  <w:tcBorders>
                    <w:top w:val="nil"/>
                    <w:left w:val="nil"/>
                    <w:bottom w:val="nil"/>
                    <w:right w:val="nil"/>
                  </w:tcBorders>
                  <w:shd w:val="clear" w:color="auto" w:fill="auto"/>
                  <w:noWrap/>
                  <w:vAlign w:val="bottom"/>
                  <w:hideMark/>
                </w:tcPr>
                <w:p w:rsidR="00FC0FBC" w:rsidRPr="00650847" w:rsidRDefault="00FC0FBC" w:rsidP="00FC0FBC">
                  <w:pPr>
                    <w:jc w:val="center"/>
                    <w:rPr>
                      <w:ins w:id="1776" w:author="Althea ArchMiller" w:date="2018-11-02T11:41:00Z"/>
                      <w:rFonts w:ascii="Times New Roman" w:eastAsia="Times New Roman" w:hAnsi="Times New Roman" w:cs="Times New Roman"/>
                      <w:color w:val="000000"/>
                      <w:sz w:val="18"/>
                      <w:szCs w:val="18"/>
                    </w:rPr>
                  </w:pPr>
                </w:p>
              </w:tc>
              <w:tc>
                <w:tcPr>
                  <w:tcW w:w="1004" w:type="dxa"/>
                  <w:tcBorders>
                    <w:top w:val="nil"/>
                    <w:left w:val="nil"/>
                    <w:bottom w:val="nil"/>
                    <w:right w:val="nil"/>
                  </w:tcBorders>
                  <w:shd w:val="clear" w:color="auto" w:fill="auto"/>
                  <w:noWrap/>
                  <w:vAlign w:val="bottom"/>
                  <w:hideMark/>
                </w:tcPr>
                <w:p w:rsidR="00FC0FBC" w:rsidRPr="00650847" w:rsidRDefault="00FC0FBC" w:rsidP="00FC0FBC">
                  <w:pPr>
                    <w:rPr>
                      <w:ins w:id="1777" w:author="Althea ArchMiller" w:date="2018-11-02T11:41:00Z"/>
                      <w:rFonts w:ascii="Times New Roman" w:eastAsia="Times New Roman" w:hAnsi="Times New Roman" w:cs="Times New Roman"/>
                      <w:sz w:val="20"/>
                      <w:szCs w:val="20"/>
                    </w:rPr>
                  </w:pPr>
                </w:p>
              </w:tc>
            </w:tr>
            <w:tr w:rsidR="00FC0FBC" w:rsidRPr="00650847" w:rsidTr="001D65CB">
              <w:trPr>
                <w:trHeight w:val="320"/>
                <w:ins w:id="1778"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779" w:author="Althea ArchMiller" w:date="2018-11-02T11:41:00Z"/>
                      <w:rFonts w:ascii="Times New Roman" w:eastAsia="Times New Roman" w:hAnsi="Times New Roman" w:cs="Times New Roman"/>
                      <w:color w:val="000000"/>
                      <w:sz w:val="18"/>
                      <w:szCs w:val="18"/>
                    </w:rPr>
                  </w:pPr>
                  <w:ins w:id="1780" w:author="Althea ArchMiller" w:date="2018-11-02T11:41:00Z">
                    <w:r w:rsidRPr="00650847">
                      <w:rPr>
                        <w:rFonts w:ascii="Times New Roman" w:eastAsia="Times New Roman" w:hAnsi="Times New Roman" w:cs="Times New Roman"/>
                        <w:color w:val="000000"/>
                        <w:sz w:val="18"/>
                        <w:szCs w:val="18"/>
                      </w:rPr>
                      <w:t>Disturbance</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81" w:author="Althea ArchMiller" w:date="2018-11-02T11:41:00Z"/>
                      <w:rFonts w:ascii="Times New Roman" w:eastAsia="Times New Roman" w:hAnsi="Times New Roman" w:cs="Times New Roman"/>
                      <w:color w:val="000000"/>
                      <w:sz w:val="18"/>
                      <w:szCs w:val="18"/>
                    </w:rPr>
                  </w:pPr>
                  <w:ins w:id="1782"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83" w:author="Althea ArchMiller" w:date="2018-11-02T11:41:00Z"/>
                      <w:rFonts w:ascii="Times New Roman" w:eastAsia="Times New Roman" w:hAnsi="Times New Roman" w:cs="Times New Roman"/>
                      <w:color w:val="000000"/>
                      <w:sz w:val="18"/>
                      <w:szCs w:val="18"/>
                    </w:rPr>
                  </w:pPr>
                  <w:ins w:id="1784"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85" w:author="Althea ArchMiller" w:date="2018-11-02T11:41:00Z"/>
                      <w:rFonts w:ascii="Times New Roman" w:eastAsia="Times New Roman" w:hAnsi="Times New Roman" w:cs="Times New Roman"/>
                      <w:color w:val="000000"/>
                      <w:sz w:val="18"/>
                      <w:szCs w:val="18"/>
                    </w:rPr>
                  </w:pPr>
                  <w:ins w:id="1786"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87" w:author="Althea ArchMiller" w:date="2018-11-02T11:41:00Z"/>
                      <w:rFonts w:ascii="Times New Roman" w:eastAsia="Times New Roman" w:hAnsi="Times New Roman" w:cs="Times New Roman"/>
                      <w:color w:val="000000"/>
                      <w:sz w:val="18"/>
                      <w:szCs w:val="18"/>
                    </w:rPr>
                  </w:pPr>
                  <w:ins w:id="1788"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89" w:author="Althea ArchMiller" w:date="2018-11-02T11:41:00Z"/>
                      <w:rFonts w:ascii="Times New Roman" w:eastAsia="Times New Roman" w:hAnsi="Times New Roman" w:cs="Times New Roman"/>
                      <w:color w:val="000000"/>
                      <w:sz w:val="18"/>
                      <w:szCs w:val="18"/>
                    </w:rPr>
                  </w:pPr>
                  <w:ins w:id="1790"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91" w:author="Althea ArchMiller" w:date="2018-11-02T11:41:00Z"/>
                      <w:rFonts w:ascii="Times New Roman" w:eastAsia="Times New Roman" w:hAnsi="Times New Roman" w:cs="Times New Roman"/>
                      <w:color w:val="000000"/>
                      <w:sz w:val="18"/>
                      <w:szCs w:val="18"/>
                    </w:rPr>
                  </w:pPr>
                  <w:ins w:id="1792" w:author="Althea ArchMiller" w:date="2018-11-02T11:41:00Z">
                    <w:r w:rsidRPr="00650847">
                      <w:rPr>
                        <w:rFonts w:ascii="Times New Roman" w:eastAsia="Times New Roman" w:hAnsi="Times New Roman" w:cs="Times New Roman"/>
                        <w:color w:val="000000"/>
                        <w:sz w:val="18"/>
                        <w:szCs w:val="18"/>
                      </w:rPr>
                      <w: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793" w:author="Althea ArchMiller" w:date="2018-11-02T11:41:00Z"/>
                      <w:rFonts w:ascii="Times New Roman" w:eastAsia="Times New Roman" w:hAnsi="Times New Roman" w:cs="Times New Roman"/>
                      <w:color w:val="000000"/>
                      <w:sz w:val="18"/>
                      <w:szCs w:val="18"/>
                    </w:rPr>
                  </w:pPr>
                  <w:ins w:id="1794" w:author="Althea ArchMiller" w:date="2018-11-02T11:41:00Z">
                    <w:r w:rsidRPr="00650847">
                      <w:rPr>
                        <w:rFonts w:ascii="Times New Roman" w:eastAsia="Times New Roman" w:hAnsi="Times New Roman" w:cs="Times New Roman"/>
                        <w:color w:val="000000"/>
                        <w:sz w:val="18"/>
                        <w:szCs w:val="18"/>
                      </w:rPr>
                      <w:t>0.07</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jc w:val="center"/>
                    <w:rPr>
                      <w:ins w:id="1795" w:author="Althea ArchMiller" w:date="2018-11-02T11:41:00Z"/>
                      <w:rFonts w:ascii="Times New Roman" w:eastAsia="Times New Roman" w:hAnsi="Times New Roman" w:cs="Times New Roman"/>
                      <w:color w:val="000000"/>
                      <w:sz w:val="18"/>
                      <w:szCs w:val="18"/>
                    </w:rPr>
                  </w:pPr>
                </w:p>
              </w:tc>
            </w:tr>
            <w:tr w:rsidR="00FC0FBC" w:rsidRPr="00650847" w:rsidTr="001D65CB">
              <w:trPr>
                <w:trHeight w:val="320"/>
                <w:ins w:id="1796" w:author="Althea ArchMiller" w:date="2018-11-02T11:41:00Z"/>
              </w:trPr>
              <w:tc>
                <w:tcPr>
                  <w:tcW w:w="1238"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797" w:author="Althea ArchMiller" w:date="2018-11-02T11:41:00Z"/>
                      <w:rFonts w:ascii="Times New Roman" w:eastAsia="Times New Roman" w:hAnsi="Times New Roman" w:cs="Times New Roman"/>
                      <w:color w:val="000000"/>
                      <w:sz w:val="18"/>
                      <w:szCs w:val="18"/>
                    </w:rPr>
                  </w:pPr>
                  <w:ins w:id="1798" w:author="Althea ArchMiller" w:date="2018-11-02T11:41:00Z">
                    <w:r w:rsidRPr="00650847">
                      <w:rPr>
                        <w:rFonts w:ascii="Times New Roman" w:eastAsia="Times New Roman" w:hAnsi="Times New Roman" w:cs="Times New Roman"/>
                        <w:color w:val="000000"/>
                        <w:sz w:val="18"/>
                        <w:szCs w:val="18"/>
                      </w:rPr>
                      <w:t> </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799" w:author="Althea ArchMiller" w:date="2018-11-02T11:41:00Z"/>
                      <w:rFonts w:ascii="Times New Roman" w:eastAsia="Times New Roman" w:hAnsi="Times New Roman" w:cs="Times New Roman"/>
                      <w:color w:val="000000"/>
                      <w:sz w:val="18"/>
                      <w:szCs w:val="18"/>
                    </w:rPr>
                  </w:pPr>
                  <w:ins w:id="1800" w:author="Althea ArchMiller" w:date="2018-11-02T11:41:00Z">
                    <w:r w:rsidRPr="00650847">
                      <w:rPr>
                        <w:rFonts w:ascii="Times New Roman" w:eastAsia="Times New Roman" w:hAnsi="Times New Roman" w:cs="Times New Roman"/>
                        <w:color w:val="000000"/>
                        <w:sz w:val="18"/>
                        <w:szCs w:val="18"/>
                      </w:rPr>
                      <w:t> </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801" w:author="Althea ArchMiller" w:date="2018-11-02T11:41:00Z"/>
                      <w:rFonts w:ascii="Times New Roman" w:eastAsia="Times New Roman" w:hAnsi="Times New Roman" w:cs="Times New Roman"/>
                      <w:color w:val="000000"/>
                      <w:sz w:val="18"/>
                      <w:szCs w:val="18"/>
                    </w:rPr>
                  </w:pPr>
                  <w:ins w:id="1802" w:author="Althea ArchMiller" w:date="2018-11-02T11:41:00Z">
                    <w:r w:rsidRPr="00650847">
                      <w:rPr>
                        <w:rFonts w:ascii="Times New Roman" w:eastAsia="Times New Roman" w:hAnsi="Times New Roman" w:cs="Times New Roman"/>
                        <w:color w:val="000000"/>
                        <w:sz w:val="18"/>
                        <w:szCs w:val="18"/>
                      </w:rPr>
                      <w:t> </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803" w:author="Althea ArchMiller" w:date="2018-11-02T11:41:00Z"/>
                      <w:rFonts w:ascii="Times New Roman" w:eastAsia="Times New Roman" w:hAnsi="Times New Roman" w:cs="Times New Roman"/>
                      <w:color w:val="000000"/>
                      <w:sz w:val="18"/>
                      <w:szCs w:val="18"/>
                    </w:rPr>
                  </w:pPr>
                  <w:ins w:id="1804" w:author="Althea ArchMiller" w:date="2018-11-02T11:41:00Z">
                    <w:r w:rsidRPr="00650847">
                      <w:rPr>
                        <w:rFonts w:ascii="Times New Roman" w:eastAsia="Times New Roman" w:hAnsi="Times New Roman" w:cs="Times New Roman"/>
                        <w:color w:val="000000"/>
                        <w:sz w:val="18"/>
                        <w:szCs w:val="18"/>
                      </w:rPr>
                      <w:t> </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805" w:author="Althea ArchMiller" w:date="2018-11-02T11:41:00Z"/>
                      <w:rFonts w:ascii="Times New Roman" w:eastAsia="Times New Roman" w:hAnsi="Times New Roman" w:cs="Times New Roman"/>
                      <w:color w:val="000000"/>
                      <w:sz w:val="18"/>
                      <w:szCs w:val="18"/>
                    </w:rPr>
                  </w:pPr>
                  <w:ins w:id="1806" w:author="Althea ArchMiller" w:date="2018-11-02T11:41:00Z">
                    <w:r w:rsidRPr="00650847">
                      <w:rPr>
                        <w:rFonts w:ascii="Times New Roman" w:eastAsia="Times New Roman" w:hAnsi="Times New Roman" w:cs="Times New Roman"/>
                        <w:color w:val="000000"/>
                        <w:sz w:val="18"/>
                        <w:szCs w:val="18"/>
                      </w:rPr>
                      <w:t> </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807" w:author="Althea ArchMiller" w:date="2018-11-02T11:41:00Z"/>
                      <w:rFonts w:ascii="Times New Roman" w:eastAsia="Times New Roman" w:hAnsi="Times New Roman" w:cs="Times New Roman"/>
                      <w:color w:val="000000"/>
                      <w:sz w:val="18"/>
                      <w:szCs w:val="18"/>
                    </w:rPr>
                  </w:pPr>
                  <w:ins w:id="1808" w:author="Althea ArchMiller" w:date="2018-11-02T11:41:00Z">
                    <w:r w:rsidRPr="00650847">
                      <w:rPr>
                        <w:rFonts w:ascii="Times New Roman" w:eastAsia="Times New Roman" w:hAnsi="Times New Roman" w:cs="Times New Roman"/>
                        <w:color w:val="000000"/>
                        <w:sz w:val="18"/>
                        <w:szCs w:val="18"/>
                      </w:rPr>
                      <w:t> </w:t>
                    </w:r>
                  </w:ins>
                </w:p>
              </w:tc>
              <w:tc>
                <w:tcPr>
                  <w:tcW w:w="1093"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809" w:author="Althea ArchMiller" w:date="2018-11-02T11:41:00Z"/>
                      <w:rFonts w:ascii="Times New Roman" w:eastAsia="Times New Roman" w:hAnsi="Times New Roman" w:cs="Times New Roman"/>
                      <w:color w:val="000000"/>
                      <w:sz w:val="18"/>
                      <w:szCs w:val="18"/>
                    </w:rPr>
                  </w:pPr>
                  <w:ins w:id="1810" w:author="Althea ArchMiller" w:date="2018-11-02T11:41:00Z">
                    <w:r w:rsidRPr="00650847">
                      <w:rPr>
                        <w:rFonts w:ascii="Times New Roman" w:eastAsia="Times New Roman" w:hAnsi="Times New Roman" w:cs="Times New Roman"/>
                        <w:color w:val="000000"/>
                        <w:sz w:val="18"/>
                        <w:szCs w:val="18"/>
                      </w:rPr>
                      <w:t> </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811" w:author="Althea ArchMiller" w:date="2018-11-02T11:41:00Z"/>
                      <w:rFonts w:ascii="Times New Roman" w:eastAsia="Times New Roman" w:hAnsi="Times New Roman" w:cs="Times New Roman"/>
                      <w:color w:val="000000"/>
                      <w:sz w:val="18"/>
                      <w:szCs w:val="18"/>
                    </w:rPr>
                  </w:pPr>
                  <w:ins w:id="1812" w:author="Althea ArchMiller" w:date="2018-11-02T11:41:00Z">
                    <w:r w:rsidRPr="00650847">
                      <w:rPr>
                        <w:rFonts w:ascii="Times New Roman" w:eastAsia="Times New Roman" w:hAnsi="Times New Roman" w:cs="Times New Roman"/>
                        <w:color w:val="000000"/>
                        <w:sz w:val="18"/>
                        <w:szCs w:val="18"/>
                      </w:rPr>
                      <w:t>(-1.03,1.16)</w:t>
                    </w:r>
                  </w:ins>
                </w:p>
              </w:tc>
              <w:tc>
                <w:tcPr>
                  <w:tcW w:w="1004"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813" w:author="Althea ArchMiller" w:date="2018-11-02T11:41:00Z"/>
                      <w:rFonts w:ascii="Times New Roman" w:eastAsia="Times New Roman" w:hAnsi="Times New Roman" w:cs="Times New Roman"/>
                      <w:color w:val="000000"/>
                      <w:sz w:val="18"/>
                      <w:szCs w:val="18"/>
                    </w:rPr>
                  </w:pPr>
                  <w:ins w:id="1814" w:author="Althea ArchMiller" w:date="2018-11-02T11:41:00Z">
                    <w:r w:rsidRPr="00650847">
                      <w:rPr>
                        <w:rFonts w:ascii="Times New Roman" w:eastAsia="Times New Roman" w:hAnsi="Times New Roman" w:cs="Times New Roman"/>
                        <w:color w:val="000000"/>
                        <w:sz w:val="18"/>
                        <w:szCs w:val="18"/>
                      </w:rPr>
                      <w:t> </w:t>
                    </w:r>
                  </w:ins>
                </w:p>
              </w:tc>
            </w:tr>
            <w:tr w:rsidR="00FC0FBC" w:rsidRPr="00650847" w:rsidTr="001D65CB">
              <w:trPr>
                <w:trHeight w:val="320"/>
                <w:ins w:id="1815" w:author="Althea ArchMiller" w:date="2018-11-02T11:41:00Z"/>
              </w:trPr>
              <w:tc>
                <w:tcPr>
                  <w:tcW w:w="8889" w:type="dxa"/>
                  <w:gridSpan w:val="8"/>
                  <w:tcBorders>
                    <w:top w:val="single" w:sz="4" w:space="0" w:color="auto"/>
                    <w:left w:val="nil"/>
                    <w:bottom w:val="nil"/>
                    <w:right w:val="nil"/>
                  </w:tcBorders>
                  <w:shd w:val="clear" w:color="auto" w:fill="auto"/>
                  <w:noWrap/>
                  <w:vAlign w:val="bottom"/>
                  <w:hideMark/>
                </w:tcPr>
                <w:p w:rsidR="00FC0FBC" w:rsidRPr="00650847" w:rsidRDefault="00FC0FBC" w:rsidP="00FC0FBC">
                  <w:pPr>
                    <w:rPr>
                      <w:ins w:id="1816" w:author="Althea ArchMiller" w:date="2018-11-02T11:41:00Z"/>
                      <w:rFonts w:ascii="Times New Roman" w:eastAsia="Times New Roman" w:hAnsi="Times New Roman" w:cs="Times New Roman"/>
                      <w:color w:val="000000"/>
                      <w:sz w:val="18"/>
                      <w:szCs w:val="18"/>
                    </w:rPr>
                  </w:pPr>
                  <w:ins w:id="1817" w:author="Althea ArchMiller" w:date="2018-11-02T11:41:00Z">
                    <w:r w:rsidRPr="00650847">
                      <w:rPr>
                        <w:rFonts w:ascii="Times New Roman" w:eastAsia="Times New Roman" w:hAnsi="Times New Roman" w:cs="Times New Roman"/>
                        <w:color w:val="000000"/>
                        <w:sz w:val="18"/>
                        <w:szCs w:val="18"/>
                      </w:rPr>
                      <w:t>Detection Model</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rPr>
                      <w:ins w:id="1818" w:author="Althea ArchMiller" w:date="2018-11-02T11:41:00Z"/>
                      <w:rFonts w:ascii="Times New Roman" w:eastAsia="Times New Roman" w:hAnsi="Times New Roman" w:cs="Times New Roman"/>
                      <w:color w:val="000000"/>
                      <w:sz w:val="18"/>
                      <w:szCs w:val="18"/>
                    </w:rPr>
                  </w:pPr>
                  <w:ins w:id="1819" w:author="Althea ArchMiller" w:date="2018-11-02T11:41:00Z">
                    <w:r w:rsidRPr="00650847">
                      <w:rPr>
                        <w:rFonts w:ascii="Times New Roman" w:eastAsia="Times New Roman" w:hAnsi="Times New Roman" w:cs="Times New Roman"/>
                        <w:color w:val="000000"/>
                        <w:sz w:val="18"/>
                        <w:szCs w:val="18"/>
                      </w:rPr>
                      <w:t> </w:t>
                    </w:r>
                  </w:ins>
                </w:p>
              </w:tc>
            </w:tr>
            <w:tr w:rsidR="00FC0FBC" w:rsidRPr="00650847" w:rsidTr="001D65CB">
              <w:trPr>
                <w:trHeight w:val="320"/>
                <w:ins w:id="1820"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821" w:author="Althea ArchMiller" w:date="2018-11-02T11:41:00Z"/>
                      <w:rFonts w:ascii="Times New Roman" w:eastAsia="Times New Roman" w:hAnsi="Times New Roman" w:cs="Times New Roman"/>
                      <w:color w:val="000000"/>
                      <w:sz w:val="18"/>
                      <w:szCs w:val="18"/>
                    </w:rPr>
                  </w:pPr>
                  <w:ins w:id="1822" w:author="Althea ArchMiller" w:date="2018-11-02T11:41:00Z">
                    <w:r w:rsidRPr="00650847">
                      <w:rPr>
                        <w:rFonts w:ascii="Times New Roman" w:eastAsia="Times New Roman" w:hAnsi="Times New Roman" w:cs="Times New Roman"/>
                        <w:color w:val="000000"/>
                        <w:sz w:val="18"/>
                        <w:szCs w:val="18"/>
                      </w:rPr>
                      <w:t>Intercept</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23" w:author="Althea ArchMiller" w:date="2018-11-02T11:41:00Z"/>
                      <w:rFonts w:ascii="Times New Roman" w:eastAsia="Times New Roman" w:hAnsi="Times New Roman" w:cs="Times New Roman"/>
                      <w:color w:val="000000"/>
                      <w:sz w:val="18"/>
                      <w:szCs w:val="18"/>
                    </w:rPr>
                  </w:pPr>
                  <w:ins w:id="1824" w:author="Althea ArchMiller" w:date="2018-11-02T11:41:00Z">
                    <w:r w:rsidRPr="00650847">
                      <w:rPr>
                        <w:rFonts w:ascii="Times New Roman" w:eastAsia="Times New Roman" w:hAnsi="Times New Roman" w:cs="Times New Roman"/>
                        <w:color w:val="000000"/>
                        <w:sz w:val="18"/>
                        <w:szCs w:val="18"/>
                      </w:rPr>
                      <w:t>-1.03</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25" w:author="Althea ArchMiller" w:date="2018-11-02T11:41:00Z"/>
                      <w:rFonts w:ascii="Times New Roman" w:eastAsia="Times New Roman" w:hAnsi="Times New Roman" w:cs="Times New Roman"/>
                      <w:color w:val="000000"/>
                      <w:sz w:val="18"/>
                      <w:szCs w:val="18"/>
                    </w:rPr>
                  </w:pPr>
                  <w:ins w:id="1826" w:author="Althea ArchMiller" w:date="2018-11-02T11:41:00Z">
                    <w:r w:rsidRPr="00650847">
                      <w:rPr>
                        <w:rFonts w:ascii="Times New Roman" w:eastAsia="Times New Roman" w:hAnsi="Times New Roman" w:cs="Times New Roman"/>
                        <w:color w:val="000000"/>
                        <w:sz w:val="18"/>
                        <w:szCs w:val="18"/>
                      </w:rPr>
                      <w:t>-1.01</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27" w:author="Althea ArchMiller" w:date="2018-11-02T11:41:00Z"/>
                      <w:rFonts w:ascii="Times New Roman" w:eastAsia="Times New Roman" w:hAnsi="Times New Roman" w:cs="Times New Roman"/>
                      <w:color w:val="000000"/>
                      <w:sz w:val="18"/>
                      <w:szCs w:val="18"/>
                    </w:rPr>
                  </w:pPr>
                  <w:ins w:id="1828" w:author="Althea ArchMiller" w:date="2018-11-02T11:41:00Z">
                    <w:r w:rsidRPr="00650847">
                      <w:rPr>
                        <w:rFonts w:ascii="Times New Roman" w:eastAsia="Times New Roman" w:hAnsi="Times New Roman" w:cs="Times New Roman"/>
                        <w:color w:val="000000"/>
                        <w:sz w:val="18"/>
                        <w:szCs w:val="18"/>
                      </w:rPr>
                      <w:t>-1.01</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29" w:author="Althea ArchMiller" w:date="2018-11-02T11:41:00Z"/>
                      <w:rFonts w:ascii="Times New Roman" w:eastAsia="Times New Roman" w:hAnsi="Times New Roman" w:cs="Times New Roman"/>
                      <w:color w:val="000000"/>
                      <w:sz w:val="18"/>
                      <w:szCs w:val="18"/>
                    </w:rPr>
                  </w:pPr>
                  <w:ins w:id="1830" w:author="Althea ArchMiller" w:date="2018-11-02T11:41:00Z">
                    <w:r w:rsidRPr="00650847">
                      <w:rPr>
                        <w:rFonts w:ascii="Times New Roman" w:eastAsia="Times New Roman" w:hAnsi="Times New Roman" w:cs="Times New Roman"/>
                        <w:color w:val="000000"/>
                        <w:sz w:val="18"/>
                        <w:szCs w:val="18"/>
                      </w:rPr>
                      <w:t>-1.01</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31" w:author="Althea ArchMiller" w:date="2018-11-02T11:41:00Z"/>
                      <w:rFonts w:ascii="Times New Roman" w:eastAsia="Times New Roman" w:hAnsi="Times New Roman" w:cs="Times New Roman"/>
                      <w:color w:val="000000"/>
                      <w:sz w:val="18"/>
                      <w:szCs w:val="18"/>
                    </w:rPr>
                  </w:pPr>
                  <w:ins w:id="1832" w:author="Althea ArchMiller" w:date="2018-11-02T11:41:00Z">
                    <w:r w:rsidRPr="00650847">
                      <w:rPr>
                        <w:rFonts w:ascii="Times New Roman" w:eastAsia="Times New Roman" w:hAnsi="Times New Roman" w:cs="Times New Roman"/>
                        <w:color w:val="000000"/>
                        <w:sz w:val="18"/>
                        <w:szCs w:val="18"/>
                      </w:rPr>
                      <w:t>-1.01</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33" w:author="Althea ArchMiller" w:date="2018-11-02T11:41:00Z"/>
                      <w:rFonts w:ascii="Times New Roman" w:eastAsia="Times New Roman" w:hAnsi="Times New Roman" w:cs="Times New Roman"/>
                      <w:color w:val="000000"/>
                      <w:sz w:val="18"/>
                      <w:szCs w:val="18"/>
                    </w:rPr>
                  </w:pPr>
                  <w:ins w:id="1834" w:author="Althea ArchMiller" w:date="2018-11-02T11:41:00Z">
                    <w:r w:rsidRPr="00650847">
                      <w:rPr>
                        <w:rFonts w:ascii="Times New Roman" w:eastAsia="Times New Roman" w:hAnsi="Times New Roman" w:cs="Times New Roman"/>
                        <w:color w:val="000000"/>
                        <w:sz w:val="18"/>
                        <w:szCs w:val="18"/>
                      </w:rPr>
                      <w:t>-1.01</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35" w:author="Althea ArchMiller" w:date="2018-11-02T11:41:00Z"/>
                      <w:rFonts w:ascii="Times New Roman" w:eastAsia="Times New Roman" w:hAnsi="Times New Roman" w:cs="Times New Roman"/>
                      <w:color w:val="000000"/>
                      <w:sz w:val="18"/>
                      <w:szCs w:val="18"/>
                    </w:rPr>
                  </w:pPr>
                  <w:ins w:id="1836" w:author="Althea ArchMiller" w:date="2018-11-02T11:41:00Z">
                    <w:r w:rsidRPr="00650847">
                      <w:rPr>
                        <w:rFonts w:ascii="Times New Roman" w:eastAsia="Times New Roman" w:hAnsi="Times New Roman" w:cs="Times New Roman"/>
                        <w:color w:val="000000"/>
                        <w:sz w:val="18"/>
                        <w:szCs w:val="18"/>
                      </w:rPr>
                      <w:t>-1.01</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jc w:val="center"/>
                    <w:rPr>
                      <w:ins w:id="1837" w:author="Althea ArchMiller" w:date="2018-11-02T11:41:00Z"/>
                      <w:rFonts w:ascii="Times New Roman" w:eastAsia="Times New Roman" w:hAnsi="Times New Roman" w:cs="Times New Roman"/>
                      <w:color w:val="000000"/>
                      <w:sz w:val="18"/>
                      <w:szCs w:val="18"/>
                    </w:rPr>
                  </w:pPr>
                </w:p>
              </w:tc>
            </w:tr>
            <w:tr w:rsidR="00FC0FBC" w:rsidRPr="00650847" w:rsidTr="001D65CB">
              <w:trPr>
                <w:trHeight w:val="320"/>
                <w:ins w:id="1838" w:author="Althea ArchMiller" w:date="2018-11-02T11:41:00Z"/>
              </w:trPr>
              <w:tc>
                <w:tcPr>
                  <w:tcW w:w="1238"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839" w:author="Althea ArchMiller" w:date="2018-11-02T11:41:00Z"/>
                      <w:rFonts w:ascii="Times New Roman" w:eastAsia="Times New Roman" w:hAnsi="Times New Roman" w:cs="Times New Roman"/>
                      <w:color w:val="000000"/>
                      <w:sz w:val="18"/>
                      <w:szCs w:val="18"/>
                    </w:rPr>
                  </w:pPr>
                  <w:ins w:id="1840" w:author="Althea ArchMiller" w:date="2018-11-02T11:41:00Z">
                    <w:r w:rsidRPr="00650847">
                      <w:rPr>
                        <w:rFonts w:ascii="Times New Roman" w:eastAsia="Times New Roman" w:hAnsi="Times New Roman" w:cs="Times New Roman"/>
                        <w:color w:val="000000"/>
                        <w:sz w:val="18"/>
                        <w:szCs w:val="18"/>
                      </w:rPr>
                      <w:t> </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841" w:author="Althea ArchMiller" w:date="2018-11-02T11:41:00Z"/>
                      <w:rFonts w:ascii="Times New Roman" w:eastAsia="Times New Roman" w:hAnsi="Times New Roman" w:cs="Times New Roman"/>
                      <w:color w:val="000000"/>
                      <w:sz w:val="18"/>
                      <w:szCs w:val="18"/>
                    </w:rPr>
                  </w:pPr>
                  <w:ins w:id="1842" w:author="Althea ArchMiller" w:date="2018-11-02T11:41: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45,-</w:t>
                    </w:r>
                    <w:proofErr w:type="gramEnd"/>
                    <w:r w:rsidRPr="00650847">
                      <w:rPr>
                        <w:rFonts w:ascii="Times New Roman" w:eastAsia="Times New Roman" w:hAnsi="Times New Roman" w:cs="Times New Roman"/>
                        <w:color w:val="000000"/>
                        <w:sz w:val="18"/>
                        <w:szCs w:val="18"/>
                      </w:rPr>
                      <w:t>0.60)</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843" w:author="Althea ArchMiller" w:date="2018-11-02T11:41:00Z"/>
                      <w:rFonts w:ascii="Times New Roman" w:eastAsia="Times New Roman" w:hAnsi="Times New Roman" w:cs="Times New Roman"/>
                      <w:color w:val="000000"/>
                      <w:sz w:val="18"/>
                      <w:szCs w:val="18"/>
                    </w:rPr>
                  </w:pPr>
                  <w:ins w:id="1844" w:author="Althea ArchMiller" w:date="2018-11-02T11:41: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42,-</w:t>
                    </w:r>
                    <w:proofErr w:type="gramEnd"/>
                    <w:r w:rsidRPr="00650847">
                      <w:rPr>
                        <w:rFonts w:ascii="Times New Roman" w:eastAsia="Times New Roman" w:hAnsi="Times New Roman" w:cs="Times New Roman"/>
                        <w:color w:val="000000"/>
                        <w:sz w:val="18"/>
                        <w:szCs w:val="18"/>
                      </w:rPr>
                      <w:t>0.60)</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845" w:author="Althea ArchMiller" w:date="2018-11-02T11:41:00Z"/>
                      <w:rFonts w:ascii="Times New Roman" w:eastAsia="Times New Roman" w:hAnsi="Times New Roman" w:cs="Times New Roman"/>
                      <w:color w:val="000000"/>
                      <w:sz w:val="18"/>
                      <w:szCs w:val="18"/>
                    </w:rPr>
                  </w:pPr>
                  <w:ins w:id="1846" w:author="Althea ArchMiller" w:date="2018-11-02T11:41: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43,-</w:t>
                    </w:r>
                    <w:proofErr w:type="gramEnd"/>
                    <w:r w:rsidRPr="00650847">
                      <w:rPr>
                        <w:rFonts w:ascii="Times New Roman" w:eastAsia="Times New Roman" w:hAnsi="Times New Roman" w:cs="Times New Roman"/>
                        <w:color w:val="000000"/>
                        <w:sz w:val="18"/>
                        <w:szCs w:val="18"/>
                      </w:rPr>
                      <w:t>0.60)</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847" w:author="Althea ArchMiller" w:date="2018-11-02T11:41:00Z"/>
                      <w:rFonts w:ascii="Times New Roman" w:eastAsia="Times New Roman" w:hAnsi="Times New Roman" w:cs="Times New Roman"/>
                      <w:color w:val="000000"/>
                      <w:sz w:val="18"/>
                      <w:szCs w:val="18"/>
                    </w:rPr>
                  </w:pPr>
                  <w:ins w:id="1848" w:author="Althea ArchMiller" w:date="2018-11-02T11:41: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43,-</w:t>
                    </w:r>
                    <w:proofErr w:type="gramEnd"/>
                    <w:r w:rsidRPr="00650847">
                      <w:rPr>
                        <w:rFonts w:ascii="Times New Roman" w:eastAsia="Times New Roman" w:hAnsi="Times New Roman" w:cs="Times New Roman"/>
                        <w:color w:val="000000"/>
                        <w:sz w:val="18"/>
                        <w:szCs w:val="18"/>
                      </w:rPr>
                      <w:t>0.60)</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849" w:author="Althea ArchMiller" w:date="2018-11-02T11:41:00Z"/>
                      <w:rFonts w:ascii="Times New Roman" w:eastAsia="Times New Roman" w:hAnsi="Times New Roman" w:cs="Times New Roman"/>
                      <w:color w:val="000000"/>
                      <w:sz w:val="18"/>
                      <w:szCs w:val="18"/>
                    </w:rPr>
                  </w:pPr>
                  <w:ins w:id="1850" w:author="Althea ArchMiller" w:date="2018-11-02T11:41: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42,-</w:t>
                    </w:r>
                    <w:proofErr w:type="gramEnd"/>
                    <w:r w:rsidRPr="00650847">
                      <w:rPr>
                        <w:rFonts w:ascii="Times New Roman" w:eastAsia="Times New Roman" w:hAnsi="Times New Roman" w:cs="Times New Roman"/>
                        <w:color w:val="000000"/>
                        <w:sz w:val="18"/>
                        <w:szCs w:val="18"/>
                      </w:rPr>
                      <w:t>0.60)</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851" w:author="Althea ArchMiller" w:date="2018-11-02T11:41:00Z"/>
                      <w:rFonts w:ascii="Times New Roman" w:eastAsia="Times New Roman" w:hAnsi="Times New Roman" w:cs="Times New Roman"/>
                      <w:color w:val="000000"/>
                      <w:sz w:val="18"/>
                      <w:szCs w:val="18"/>
                    </w:rPr>
                  </w:pPr>
                  <w:ins w:id="1852" w:author="Althea ArchMiller" w:date="2018-11-02T11:41: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43,-</w:t>
                    </w:r>
                    <w:proofErr w:type="gramEnd"/>
                    <w:r w:rsidRPr="00650847">
                      <w:rPr>
                        <w:rFonts w:ascii="Times New Roman" w:eastAsia="Times New Roman" w:hAnsi="Times New Roman" w:cs="Times New Roman"/>
                        <w:color w:val="000000"/>
                        <w:sz w:val="18"/>
                        <w:szCs w:val="18"/>
                      </w:rPr>
                      <w:t>0.60)</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853" w:author="Althea ArchMiller" w:date="2018-11-02T11:41:00Z"/>
                      <w:rFonts w:ascii="Times New Roman" w:eastAsia="Times New Roman" w:hAnsi="Times New Roman" w:cs="Times New Roman"/>
                      <w:color w:val="000000"/>
                      <w:sz w:val="18"/>
                      <w:szCs w:val="18"/>
                    </w:rPr>
                  </w:pPr>
                  <w:ins w:id="1854" w:author="Althea ArchMiller" w:date="2018-11-02T11:41: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42,-</w:t>
                    </w:r>
                    <w:proofErr w:type="gramEnd"/>
                    <w:r w:rsidRPr="00650847">
                      <w:rPr>
                        <w:rFonts w:ascii="Times New Roman" w:eastAsia="Times New Roman" w:hAnsi="Times New Roman" w:cs="Times New Roman"/>
                        <w:color w:val="000000"/>
                        <w:sz w:val="18"/>
                        <w:szCs w:val="18"/>
                      </w:rPr>
                      <w:t>0.60)</w:t>
                    </w:r>
                  </w:ins>
                </w:p>
              </w:tc>
              <w:tc>
                <w:tcPr>
                  <w:tcW w:w="1004"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855" w:author="Althea ArchMiller" w:date="2018-11-02T11:41:00Z"/>
                      <w:rFonts w:ascii="Times New Roman" w:eastAsia="Times New Roman" w:hAnsi="Times New Roman" w:cs="Times New Roman"/>
                      <w:color w:val="000000"/>
                      <w:sz w:val="18"/>
                      <w:szCs w:val="18"/>
                    </w:rPr>
                  </w:pPr>
                  <w:ins w:id="1856" w:author="Althea ArchMiller" w:date="2018-11-02T11:41:00Z">
                    <w:r w:rsidRPr="00650847">
                      <w:rPr>
                        <w:rFonts w:ascii="Times New Roman" w:eastAsia="Times New Roman" w:hAnsi="Times New Roman" w:cs="Times New Roman"/>
                        <w:color w:val="000000"/>
                        <w:sz w:val="18"/>
                        <w:szCs w:val="18"/>
                      </w:rPr>
                      <w:t> </w:t>
                    </w:r>
                  </w:ins>
                </w:p>
              </w:tc>
            </w:tr>
            <w:tr w:rsidR="00FC0FBC" w:rsidRPr="00650847" w:rsidTr="001D65CB">
              <w:trPr>
                <w:trHeight w:val="320"/>
                <w:ins w:id="1857" w:author="Althea ArchMiller" w:date="2018-11-02T11:41:00Z"/>
              </w:trPr>
              <w:tc>
                <w:tcPr>
                  <w:tcW w:w="8889" w:type="dxa"/>
                  <w:gridSpan w:val="8"/>
                  <w:tcBorders>
                    <w:top w:val="single" w:sz="4" w:space="0" w:color="auto"/>
                    <w:left w:val="nil"/>
                    <w:bottom w:val="nil"/>
                    <w:right w:val="nil"/>
                  </w:tcBorders>
                  <w:shd w:val="clear" w:color="auto" w:fill="auto"/>
                  <w:noWrap/>
                  <w:vAlign w:val="bottom"/>
                  <w:hideMark/>
                </w:tcPr>
                <w:p w:rsidR="00FC0FBC" w:rsidRPr="00650847" w:rsidRDefault="00FC0FBC" w:rsidP="00FC0FBC">
                  <w:pPr>
                    <w:rPr>
                      <w:ins w:id="1858" w:author="Althea ArchMiller" w:date="2018-11-02T11:41:00Z"/>
                      <w:rFonts w:ascii="Times New Roman" w:eastAsia="Times New Roman" w:hAnsi="Times New Roman" w:cs="Times New Roman"/>
                      <w:color w:val="000000"/>
                      <w:sz w:val="18"/>
                      <w:szCs w:val="18"/>
                    </w:rPr>
                  </w:pPr>
                  <w:ins w:id="1859" w:author="Althea ArchMiller" w:date="2018-11-02T11:41:00Z">
                    <w:r w:rsidRPr="00650847">
                      <w:rPr>
                        <w:rFonts w:ascii="Times New Roman" w:eastAsia="Times New Roman" w:hAnsi="Times New Roman" w:cs="Times New Roman"/>
                        <w:color w:val="000000"/>
                        <w:sz w:val="18"/>
                        <w:szCs w:val="18"/>
                      </w:rPr>
                      <w:t>Dynamics</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rPr>
                      <w:ins w:id="1860" w:author="Althea ArchMiller" w:date="2018-11-02T11:41:00Z"/>
                      <w:rFonts w:ascii="Times New Roman" w:eastAsia="Times New Roman" w:hAnsi="Times New Roman" w:cs="Times New Roman"/>
                      <w:color w:val="000000"/>
                      <w:sz w:val="18"/>
                      <w:szCs w:val="18"/>
                    </w:rPr>
                  </w:pPr>
                  <w:ins w:id="1861" w:author="Althea ArchMiller" w:date="2018-11-02T11:41:00Z">
                    <w:r w:rsidRPr="00650847">
                      <w:rPr>
                        <w:rFonts w:ascii="Times New Roman" w:eastAsia="Times New Roman" w:hAnsi="Times New Roman" w:cs="Times New Roman"/>
                        <w:color w:val="000000"/>
                        <w:sz w:val="18"/>
                        <w:szCs w:val="18"/>
                      </w:rPr>
                      <w:t> </w:t>
                    </w:r>
                  </w:ins>
                </w:p>
              </w:tc>
            </w:tr>
            <w:tr w:rsidR="00FC0FBC" w:rsidRPr="00650847" w:rsidTr="001D65CB">
              <w:trPr>
                <w:trHeight w:val="320"/>
                <w:ins w:id="1862"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863" w:author="Althea ArchMiller" w:date="2018-11-02T11:41:00Z"/>
                      <w:rFonts w:ascii="Times New Roman" w:eastAsia="Times New Roman" w:hAnsi="Times New Roman" w:cs="Times New Roman"/>
                      <w:color w:val="000000"/>
                      <w:sz w:val="18"/>
                      <w:szCs w:val="18"/>
                    </w:rPr>
                  </w:pPr>
                  <w:ins w:id="1864" w:author="Althea ArchMiller" w:date="2018-11-02T11:41:00Z">
                    <w:r w:rsidRPr="00650847">
                      <w:rPr>
                        <w:rFonts w:ascii="Times New Roman" w:eastAsia="Times New Roman" w:hAnsi="Times New Roman" w:cs="Times New Roman"/>
                        <w:color w:val="000000"/>
                        <w:sz w:val="18"/>
                        <w:szCs w:val="18"/>
                      </w:rPr>
                      <w:t>Extinction</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65" w:author="Althea ArchMiller" w:date="2018-11-02T11:41:00Z"/>
                      <w:rFonts w:ascii="Times New Roman" w:eastAsia="Times New Roman" w:hAnsi="Times New Roman" w:cs="Times New Roman"/>
                      <w:color w:val="000000"/>
                      <w:sz w:val="18"/>
                      <w:szCs w:val="18"/>
                    </w:rPr>
                  </w:pPr>
                  <w:ins w:id="1866" w:author="Althea ArchMiller" w:date="2018-11-02T11:41:00Z">
                    <w:r w:rsidRPr="00650847">
                      <w:rPr>
                        <w:rFonts w:ascii="Times New Roman" w:eastAsia="Times New Roman" w:hAnsi="Times New Roman" w:cs="Times New Roman"/>
                        <w:color w:val="000000"/>
                        <w:sz w:val="18"/>
                        <w:szCs w:val="18"/>
                      </w:rPr>
                      <w:t>0.27</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67" w:author="Althea ArchMiller" w:date="2018-11-02T11:41:00Z"/>
                      <w:rFonts w:ascii="Times New Roman" w:eastAsia="Times New Roman" w:hAnsi="Times New Roman" w:cs="Times New Roman"/>
                      <w:color w:val="000000"/>
                      <w:sz w:val="18"/>
                      <w:szCs w:val="18"/>
                    </w:rPr>
                  </w:pPr>
                  <w:ins w:id="1868" w:author="Althea ArchMiller" w:date="2018-11-02T11:41:00Z">
                    <w:r w:rsidRPr="00650847">
                      <w:rPr>
                        <w:rFonts w:ascii="Times New Roman" w:eastAsia="Times New Roman" w:hAnsi="Times New Roman" w:cs="Times New Roman"/>
                        <w:color w:val="000000"/>
                        <w:sz w:val="18"/>
                        <w:szCs w:val="18"/>
                      </w:rPr>
                      <w:t>0.26</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69" w:author="Althea ArchMiller" w:date="2018-11-02T11:41:00Z"/>
                      <w:rFonts w:ascii="Times New Roman" w:eastAsia="Times New Roman" w:hAnsi="Times New Roman" w:cs="Times New Roman"/>
                      <w:color w:val="000000"/>
                      <w:sz w:val="18"/>
                      <w:szCs w:val="18"/>
                    </w:rPr>
                  </w:pPr>
                  <w:ins w:id="1870" w:author="Althea ArchMiller" w:date="2018-11-02T11:41:00Z">
                    <w:r w:rsidRPr="00650847">
                      <w:rPr>
                        <w:rFonts w:ascii="Times New Roman" w:eastAsia="Times New Roman" w:hAnsi="Times New Roman" w:cs="Times New Roman"/>
                        <w:color w:val="000000"/>
                        <w:sz w:val="18"/>
                        <w:szCs w:val="18"/>
                      </w:rPr>
                      <w:t>0.25</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71" w:author="Althea ArchMiller" w:date="2018-11-02T11:41:00Z"/>
                      <w:rFonts w:ascii="Times New Roman" w:eastAsia="Times New Roman" w:hAnsi="Times New Roman" w:cs="Times New Roman"/>
                      <w:color w:val="000000"/>
                      <w:sz w:val="18"/>
                      <w:szCs w:val="18"/>
                    </w:rPr>
                  </w:pPr>
                  <w:ins w:id="1872" w:author="Althea ArchMiller" w:date="2018-11-02T11:41:00Z">
                    <w:r w:rsidRPr="00650847">
                      <w:rPr>
                        <w:rFonts w:ascii="Times New Roman" w:eastAsia="Times New Roman" w:hAnsi="Times New Roman" w:cs="Times New Roman"/>
                        <w:color w:val="000000"/>
                        <w:sz w:val="18"/>
                        <w:szCs w:val="18"/>
                      </w:rPr>
                      <w:t>0.26</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73" w:author="Althea ArchMiller" w:date="2018-11-02T11:41:00Z"/>
                      <w:rFonts w:ascii="Times New Roman" w:eastAsia="Times New Roman" w:hAnsi="Times New Roman" w:cs="Times New Roman"/>
                      <w:color w:val="000000"/>
                      <w:sz w:val="18"/>
                      <w:szCs w:val="18"/>
                    </w:rPr>
                  </w:pPr>
                  <w:ins w:id="1874" w:author="Althea ArchMiller" w:date="2018-11-02T11:41:00Z">
                    <w:r w:rsidRPr="00650847">
                      <w:rPr>
                        <w:rFonts w:ascii="Times New Roman" w:eastAsia="Times New Roman" w:hAnsi="Times New Roman" w:cs="Times New Roman"/>
                        <w:color w:val="000000"/>
                        <w:sz w:val="18"/>
                        <w:szCs w:val="18"/>
                      </w:rPr>
                      <w:t>0.26</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75" w:author="Althea ArchMiller" w:date="2018-11-02T11:41:00Z"/>
                      <w:rFonts w:ascii="Times New Roman" w:eastAsia="Times New Roman" w:hAnsi="Times New Roman" w:cs="Times New Roman"/>
                      <w:color w:val="000000"/>
                      <w:sz w:val="18"/>
                      <w:szCs w:val="18"/>
                    </w:rPr>
                  </w:pPr>
                  <w:ins w:id="1876" w:author="Althea ArchMiller" w:date="2018-11-02T11:41:00Z">
                    <w:r w:rsidRPr="00650847">
                      <w:rPr>
                        <w:rFonts w:ascii="Times New Roman" w:eastAsia="Times New Roman" w:hAnsi="Times New Roman" w:cs="Times New Roman"/>
                        <w:color w:val="000000"/>
                        <w:sz w:val="18"/>
                        <w:szCs w:val="18"/>
                      </w:rPr>
                      <w:t>0.26</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77" w:author="Althea ArchMiller" w:date="2018-11-02T11:41:00Z"/>
                      <w:rFonts w:ascii="Times New Roman" w:eastAsia="Times New Roman" w:hAnsi="Times New Roman" w:cs="Times New Roman"/>
                      <w:color w:val="000000"/>
                      <w:sz w:val="18"/>
                      <w:szCs w:val="18"/>
                    </w:rPr>
                  </w:pPr>
                  <w:ins w:id="1878" w:author="Althea ArchMiller" w:date="2018-11-02T11:41:00Z">
                    <w:r w:rsidRPr="00650847">
                      <w:rPr>
                        <w:rFonts w:ascii="Times New Roman" w:eastAsia="Times New Roman" w:hAnsi="Times New Roman" w:cs="Times New Roman"/>
                        <w:color w:val="000000"/>
                        <w:sz w:val="18"/>
                        <w:szCs w:val="18"/>
                      </w:rPr>
                      <w:t>0.26</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jc w:val="center"/>
                    <w:rPr>
                      <w:ins w:id="1879" w:author="Althea ArchMiller" w:date="2018-11-02T11:41:00Z"/>
                      <w:rFonts w:ascii="Times New Roman" w:eastAsia="Times New Roman" w:hAnsi="Times New Roman" w:cs="Times New Roman"/>
                      <w:color w:val="000000"/>
                      <w:sz w:val="18"/>
                      <w:szCs w:val="18"/>
                    </w:rPr>
                  </w:pPr>
                </w:p>
              </w:tc>
            </w:tr>
            <w:tr w:rsidR="00FC0FBC" w:rsidRPr="00650847" w:rsidTr="001D65CB">
              <w:trPr>
                <w:trHeight w:val="320"/>
                <w:ins w:id="1880"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881" w:author="Althea ArchMiller" w:date="2018-11-02T11:41:00Z"/>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82" w:author="Althea ArchMiller" w:date="2018-11-02T11:41:00Z"/>
                      <w:rFonts w:ascii="Times New Roman" w:eastAsia="Times New Roman" w:hAnsi="Times New Roman" w:cs="Times New Roman"/>
                      <w:color w:val="000000"/>
                      <w:sz w:val="18"/>
                      <w:szCs w:val="18"/>
                    </w:rPr>
                  </w:pPr>
                  <w:ins w:id="1883" w:author="Althea ArchMiller" w:date="2018-11-02T11:41:00Z">
                    <w:r w:rsidRPr="00650847">
                      <w:rPr>
                        <w:rFonts w:ascii="Times New Roman" w:eastAsia="Times New Roman" w:hAnsi="Times New Roman" w:cs="Times New Roman"/>
                        <w:color w:val="000000"/>
                        <w:sz w:val="18"/>
                        <w:szCs w:val="18"/>
                      </w:rPr>
                      <w:t>(-0.81,1.36)</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84" w:author="Althea ArchMiller" w:date="2018-11-02T11:41:00Z"/>
                      <w:rFonts w:ascii="Times New Roman" w:eastAsia="Times New Roman" w:hAnsi="Times New Roman" w:cs="Times New Roman"/>
                      <w:color w:val="000000"/>
                      <w:sz w:val="18"/>
                      <w:szCs w:val="18"/>
                    </w:rPr>
                  </w:pPr>
                  <w:ins w:id="1885" w:author="Althea ArchMiller" w:date="2018-11-02T11:41:00Z">
                    <w:r w:rsidRPr="00650847">
                      <w:rPr>
                        <w:rFonts w:ascii="Times New Roman" w:eastAsia="Times New Roman" w:hAnsi="Times New Roman" w:cs="Times New Roman"/>
                        <w:color w:val="000000"/>
                        <w:sz w:val="18"/>
                        <w:szCs w:val="18"/>
                      </w:rPr>
                      <w:t>(-0.83,1.34)</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86" w:author="Althea ArchMiller" w:date="2018-11-02T11:41:00Z"/>
                      <w:rFonts w:ascii="Times New Roman" w:eastAsia="Times New Roman" w:hAnsi="Times New Roman" w:cs="Times New Roman"/>
                      <w:color w:val="000000"/>
                      <w:sz w:val="18"/>
                      <w:szCs w:val="18"/>
                    </w:rPr>
                  </w:pPr>
                  <w:ins w:id="1887" w:author="Althea ArchMiller" w:date="2018-11-02T11:41:00Z">
                    <w:r w:rsidRPr="00650847">
                      <w:rPr>
                        <w:rFonts w:ascii="Times New Roman" w:eastAsia="Times New Roman" w:hAnsi="Times New Roman" w:cs="Times New Roman"/>
                        <w:color w:val="000000"/>
                        <w:sz w:val="18"/>
                        <w:szCs w:val="18"/>
                      </w:rPr>
                      <w:t>(-0.83,1.34)</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88" w:author="Althea ArchMiller" w:date="2018-11-02T11:41:00Z"/>
                      <w:rFonts w:ascii="Times New Roman" w:eastAsia="Times New Roman" w:hAnsi="Times New Roman" w:cs="Times New Roman"/>
                      <w:color w:val="000000"/>
                      <w:sz w:val="18"/>
                      <w:szCs w:val="18"/>
                    </w:rPr>
                  </w:pPr>
                  <w:ins w:id="1889" w:author="Althea ArchMiller" w:date="2018-11-02T11:41:00Z">
                    <w:r w:rsidRPr="00650847">
                      <w:rPr>
                        <w:rFonts w:ascii="Times New Roman" w:eastAsia="Times New Roman" w:hAnsi="Times New Roman" w:cs="Times New Roman"/>
                        <w:color w:val="000000"/>
                        <w:sz w:val="18"/>
                        <w:szCs w:val="18"/>
                      </w:rPr>
                      <w:t>(-0.82,1.34)</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90" w:author="Althea ArchMiller" w:date="2018-11-02T11:41:00Z"/>
                      <w:rFonts w:ascii="Times New Roman" w:eastAsia="Times New Roman" w:hAnsi="Times New Roman" w:cs="Times New Roman"/>
                      <w:color w:val="000000"/>
                      <w:sz w:val="18"/>
                      <w:szCs w:val="18"/>
                    </w:rPr>
                  </w:pPr>
                  <w:ins w:id="1891" w:author="Althea ArchMiller" w:date="2018-11-02T11:41:00Z">
                    <w:r w:rsidRPr="00650847">
                      <w:rPr>
                        <w:rFonts w:ascii="Times New Roman" w:eastAsia="Times New Roman" w:hAnsi="Times New Roman" w:cs="Times New Roman"/>
                        <w:color w:val="000000"/>
                        <w:sz w:val="18"/>
                        <w:szCs w:val="18"/>
                      </w:rPr>
                      <w:t>(-0.82,1.34)</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92" w:author="Althea ArchMiller" w:date="2018-11-02T11:41:00Z"/>
                      <w:rFonts w:ascii="Times New Roman" w:eastAsia="Times New Roman" w:hAnsi="Times New Roman" w:cs="Times New Roman"/>
                      <w:color w:val="000000"/>
                      <w:sz w:val="18"/>
                      <w:szCs w:val="18"/>
                    </w:rPr>
                  </w:pPr>
                  <w:ins w:id="1893" w:author="Althea ArchMiller" w:date="2018-11-02T11:41:00Z">
                    <w:r w:rsidRPr="00650847">
                      <w:rPr>
                        <w:rFonts w:ascii="Times New Roman" w:eastAsia="Times New Roman" w:hAnsi="Times New Roman" w:cs="Times New Roman"/>
                        <w:color w:val="000000"/>
                        <w:sz w:val="18"/>
                        <w:szCs w:val="18"/>
                      </w:rPr>
                      <w:t>(-0.83,1.34)</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894" w:author="Althea ArchMiller" w:date="2018-11-02T11:41:00Z"/>
                      <w:rFonts w:ascii="Times New Roman" w:eastAsia="Times New Roman" w:hAnsi="Times New Roman" w:cs="Times New Roman"/>
                      <w:color w:val="000000"/>
                      <w:sz w:val="18"/>
                      <w:szCs w:val="18"/>
                    </w:rPr>
                  </w:pPr>
                  <w:ins w:id="1895" w:author="Althea ArchMiller" w:date="2018-11-02T11:41:00Z">
                    <w:r w:rsidRPr="00650847">
                      <w:rPr>
                        <w:rFonts w:ascii="Times New Roman" w:eastAsia="Times New Roman" w:hAnsi="Times New Roman" w:cs="Times New Roman"/>
                        <w:color w:val="000000"/>
                        <w:sz w:val="18"/>
                        <w:szCs w:val="18"/>
                      </w:rPr>
                      <w:t>(-0.83,1.34)</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jc w:val="center"/>
                    <w:rPr>
                      <w:ins w:id="1896" w:author="Althea ArchMiller" w:date="2018-11-02T11:41:00Z"/>
                      <w:rFonts w:ascii="Times New Roman" w:eastAsia="Times New Roman" w:hAnsi="Times New Roman" w:cs="Times New Roman"/>
                      <w:color w:val="000000"/>
                      <w:sz w:val="18"/>
                      <w:szCs w:val="18"/>
                    </w:rPr>
                  </w:pPr>
                </w:p>
              </w:tc>
            </w:tr>
            <w:tr w:rsidR="00FC0FBC" w:rsidRPr="00650847" w:rsidTr="001D65CB">
              <w:trPr>
                <w:trHeight w:val="320"/>
                <w:ins w:id="1897" w:author="Althea ArchMiller" w:date="2018-11-02T11:41:00Z"/>
              </w:trPr>
              <w:tc>
                <w:tcPr>
                  <w:tcW w:w="1238" w:type="dxa"/>
                  <w:tcBorders>
                    <w:top w:val="nil"/>
                    <w:left w:val="nil"/>
                    <w:bottom w:val="nil"/>
                    <w:right w:val="nil"/>
                  </w:tcBorders>
                  <w:shd w:val="clear" w:color="auto" w:fill="auto"/>
                  <w:noWrap/>
                  <w:vAlign w:val="bottom"/>
                  <w:hideMark/>
                </w:tcPr>
                <w:p w:rsidR="00FC0FBC" w:rsidRPr="00650847" w:rsidRDefault="00FC0FBC" w:rsidP="00FC0FBC">
                  <w:pPr>
                    <w:rPr>
                      <w:ins w:id="1898" w:author="Althea ArchMiller" w:date="2018-11-02T11:41:00Z"/>
                      <w:rFonts w:ascii="Times New Roman" w:eastAsia="Times New Roman" w:hAnsi="Times New Roman" w:cs="Times New Roman"/>
                      <w:color w:val="000000"/>
                      <w:sz w:val="18"/>
                      <w:szCs w:val="18"/>
                    </w:rPr>
                  </w:pPr>
                  <w:ins w:id="1899" w:author="Althea ArchMiller" w:date="2018-11-02T11:41:00Z">
                    <w:r w:rsidRPr="00650847">
                      <w:rPr>
                        <w:rFonts w:ascii="Times New Roman" w:eastAsia="Times New Roman" w:hAnsi="Times New Roman" w:cs="Times New Roman"/>
                        <w:color w:val="000000"/>
                        <w:sz w:val="18"/>
                        <w:szCs w:val="18"/>
                      </w:rPr>
                      <w:t>Colonization</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900" w:author="Althea ArchMiller" w:date="2018-11-02T11:41:00Z"/>
                      <w:rFonts w:ascii="Times New Roman" w:eastAsia="Times New Roman" w:hAnsi="Times New Roman" w:cs="Times New Roman"/>
                      <w:color w:val="000000"/>
                      <w:sz w:val="18"/>
                      <w:szCs w:val="18"/>
                    </w:rPr>
                  </w:pPr>
                  <w:ins w:id="1901" w:author="Althea ArchMiller" w:date="2018-11-02T11:41:00Z">
                    <w:r w:rsidRPr="00650847">
                      <w:rPr>
                        <w:rFonts w:ascii="Times New Roman" w:eastAsia="Times New Roman" w:hAnsi="Times New Roman" w:cs="Times New Roman"/>
                        <w:color w:val="000000"/>
                        <w:sz w:val="18"/>
                        <w:szCs w:val="18"/>
                      </w:rPr>
                      <w:t>-10.43</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902" w:author="Althea ArchMiller" w:date="2018-11-02T11:41:00Z"/>
                      <w:rFonts w:ascii="Times New Roman" w:eastAsia="Times New Roman" w:hAnsi="Times New Roman" w:cs="Times New Roman"/>
                      <w:color w:val="000000"/>
                      <w:sz w:val="18"/>
                      <w:szCs w:val="18"/>
                    </w:rPr>
                  </w:pPr>
                  <w:ins w:id="1903" w:author="Althea ArchMiller" w:date="2018-11-02T11:41:00Z">
                    <w:r w:rsidRPr="00650847">
                      <w:rPr>
                        <w:rFonts w:ascii="Times New Roman" w:eastAsia="Times New Roman" w:hAnsi="Times New Roman" w:cs="Times New Roman"/>
                        <w:color w:val="000000"/>
                        <w:sz w:val="18"/>
                        <w:szCs w:val="18"/>
                      </w:rPr>
                      <w:t>-9.72</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904" w:author="Althea ArchMiller" w:date="2018-11-02T11:41:00Z"/>
                      <w:rFonts w:ascii="Times New Roman" w:eastAsia="Times New Roman" w:hAnsi="Times New Roman" w:cs="Times New Roman"/>
                      <w:color w:val="000000"/>
                      <w:sz w:val="18"/>
                      <w:szCs w:val="18"/>
                    </w:rPr>
                  </w:pPr>
                  <w:ins w:id="1905" w:author="Althea ArchMiller" w:date="2018-11-02T11:41:00Z">
                    <w:r w:rsidRPr="00650847">
                      <w:rPr>
                        <w:rFonts w:ascii="Times New Roman" w:eastAsia="Times New Roman" w:hAnsi="Times New Roman" w:cs="Times New Roman"/>
                        <w:color w:val="000000"/>
                        <w:sz w:val="18"/>
                        <w:szCs w:val="18"/>
                      </w:rPr>
                      <w:t>-10.41</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906" w:author="Althea ArchMiller" w:date="2018-11-02T11:41:00Z"/>
                      <w:rFonts w:ascii="Times New Roman" w:eastAsia="Times New Roman" w:hAnsi="Times New Roman" w:cs="Times New Roman"/>
                      <w:color w:val="000000"/>
                      <w:sz w:val="18"/>
                      <w:szCs w:val="18"/>
                    </w:rPr>
                  </w:pPr>
                  <w:ins w:id="1907" w:author="Althea ArchMiller" w:date="2018-11-02T11:41:00Z">
                    <w:r w:rsidRPr="00650847">
                      <w:rPr>
                        <w:rFonts w:ascii="Times New Roman" w:eastAsia="Times New Roman" w:hAnsi="Times New Roman" w:cs="Times New Roman"/>
                        <w:color w:val="000000"/>
                        <w:sz w:val="18"/>
                        <w:szCs w:val="18"/>
                      </w:rPr>
                      <w:t>-9.95</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908" w:author="Althea ArchMiller" w:date="2018-11-02T11:41:00Z"/>
                      <w:rFonts w:ascii="Times New Roman" w:eastAsia="Times New Roman" w:hAnsi="Times New Roman" w:cs="Times New Roman"/>
                      <w:color w:val="000000"/>
                      <w:sz w:val="18"/>
                      <w:szCs w:val="18"/>
                    </w:rPr>
                  </w:pPr>
                  <w:ins w:id="1909" w:author="Althea ArchMiller" w:date="2018-11-02T11:41:00Z">
                    <w:r w:rsidRPr="00650847">
                      <w:rPr>
                        <w:rFonts w:ascii="Times New Roman" w:eastAsia="Times New Roman" w:hAnsi="Times New Roman" w:cs="Times New Roman"/>
                        <w:color w:val="000000"/>
                        <w:sz w:val="18"/>
                        <w:szCs w:val="18"/>
                      </w:rPr>
                      <w:t>-10.36</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910" w:author="Althea ArchMiller" w:date="2018-11-02T11:41:00Z"/>
                      <w:rFonts w:ascii="Times New Roman" w:eastAsia="Times New Roman" w:hAnsi="Times New Roman" w:cs="Times New Roman"/>
                      <w:color w:val="000000"/>
                      <w:sz w:val="18"/>
                      <w:szCs w:val="18"/>
                    </w:rPr>
                  </w:pPr>
                  <w:ins w:id="1911" w:author="Althea ArchMiller" w:date="2018-11-02T11:41:00Z">
                    <w:r w:rsidRPr="00650847">
                      <w:rPr>
                        <w:rFonts w:ascii="Times New Roman" w:eastAsia="Times New Roman" w:hAnsi="Times New Roman" w:cs="Times New Roman"/>
                        <w:color w:val="000000"/>
                        <w:sz w:val="18"/>
                        <w:szCs w:val="18"/>
                      </w:rPr>
                      <w:t>-10.37</w:t>
                    </w:r>
                  </w:ins>
                </w:p>
              </w:tc>
              <w:tc>
                <w:tcPr>
                  <w:tcW w:w="1093" w:type="dxa"/>
                  <w:tcBorders>
                    <w:top w:val="nil"/>
                    <w:left w:val="nil"/>
                    <w:bottom w:val="nil"/>
                    <w:right w:val="nil"/>
                  </w:tcBorders>
                  <w:shd w:val="clear" w:color="auto" w:fill="auto"/>
                  <w:vAlign w:val="center"/>
                  <w:hideMark/>
                </w:tcPr>
                <w:p w:rsidR="00FC0FBC" w:rsidRPr="00650847" w:rsidRDefault="00FC0FBC" w:rsidP="00FC0FBC">
                  <w:pPr>
                    <w:jc w:val="center"/>
                    <w:rPr>
                      <w:ins w:id="1912" w:author="Althea ArchMiller" w:date="2018-11-02T11:41:00Z"/>
                      <w:rFonts w:ascii="Times New Roman" w:eastAsia="Times New Roman" w:hAnsi="Times New Roman" w:cs="Times New Roman"/>
                      <w:color w:val="000000"/>
                      <w:sz w:val="18"/>
                      <w:szCs w:val="18"/>
                    </w:rPr>
                  </w:pPr>
                  <w:ins w:id="1913" w:author="Althea ArchMiller" w:date="2018-11-02T11:41:00Z">
                    <w:r w:rsidRPr="00650847">
                      <w:rPr>
                        <w:rFonts w:ascii="Times New Roman" w:eastAsia="Times New Roman" w:hAnsi="Times New Roman" w:cs="Times New Roman"/>
                        <w:color w:val="000000"/>
                        <w:sz w:val="18"/>
                        <w:szCs w:val="18"/>
                      </w:rPr>
                      <w:t>-10.41</w:t>
                    </w:r>
                  </w:ins>
                </w:p>
              </w:tc>
              <w:tc>
                <w:tcPr>
                  <w:tcW w:w="1004" w:type="dxa"/>
                  <w:tcBorders>
                    <w:top w:val="nil"/>
                    <w:left w:val="nil"/>
                    <w:bottom w:val="nil"/>
                    <w:right w:val="nil"/>
                  </w:tcBorders>
                  <w:shd w:val="clear" w:color="auto" w:fill="auto"/>
                  <w:noWrap/>
                  <w:vAlign w:val="bottom"/>
                  <w:hideMark/>
                </w:tcPr>
                <w:p w:rsidR="00FC0FBC" w:rsidRPr="00650847" w:rsidRDefault="00FC0FBC" w:rsidP="00FC0FBC">
                  <w:pPr>
                    <w:jc w:val="center"/>
                    <w:rPr>
                      <w:ins w:id="1914" w:author="Althea ArchMiller" w:date="2018-11-02T11:41:00Z"/>
                      <w:rFonts w:ascii="Times New Roman" w:eastAsia="Times New Roman" w:hAnsi="Times New Roman" w:cs="Times New Roman"/>
                      <w:color w:val="000000"/>
                      <w:sz w:val="18"/>
                      <w:szCs w:val="18"/>
                    </w:rPr>
                  </w:pPr>
                </w:p>
              </w:tc>
            </w:tr>
            <w:tr w:rsidR="00FC0FBC" w:rsidRPr="00650847" w:rsidTr="001D65CB">
              <w:trPr>
                <w:trHeight w:val="320"/>
                <w:ins w:id="1915" w:author="Althea ArchMiller" w:date="2018-11-02T11:41:00Z"/>
              </w:trPr>
              <w:tc>
                <w:tcPr>
                  <w:tcW w:w="1238"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916" w:author="Althea ArchMiller" w:date="2018-11-02T11:41:00Z"/>
                      <w:rFonts w:ascii="Times New Roman" w:eastAsia="Times New Roman" w:hAnsi="Times New Roman" w:cs="Times New Roman"/>
                      <w:color w:val="000000"/>
                      <w:sz w:val="18"/>
                      <w:szCs w:val="18"/>
                    </w:rPr>
                  </w:pPr>
                  <w:ins w:id="1917" w:author="Althea ArchMiller" w:date="2018-11-02T11:41:00Z">
                    <w:r w:rsidRPr="00650847">
                      <w:rPr>
                        <w:rFonts w:ascii="Times New Roman" w:eastAsia="Times New Roman" w:hAnsi="Times New Roman" w:cs="Times New Roman"/>
                        <w:color w:val="000000"/>
                        <w:sz w:val="18"/>
                        <w:szCs w:val="18"/>
                      </w:rPr>
                      <w:t> </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18" w:author="Althea ArchMiller" w:date="2018-11-02T11:41:00Z"/>
                      <w:rFonts w:ascii="Times New Roman" w:eastAsia="Times New Roman" w:hAnsi="Times New Roman" w:cs="Times New Roman"/>
                      <w:color w:val="000000"/>
                      <w:sz w:val="18"/>
                      <w:szCs w:val="18"/>
                    </w:rPr>
                  </w:pPr>
                  <w:ins w:id="1919" w:author="Althea ArchMiller" w:date="2018-11-02T11:41:00Z">
                    <w:r w:rsidRPr="00650847">
                      <w:rPr>
                        <w:rFonts w:ascii="Times New Roman" w:eastAsia="Times New Roman" w:hAnsi="Times New Roman" w:cs="Times New Roman"/>
                        <w:color w:val="000000"/>
                        <w:sz w:val="18"/>
                        <w:szCs w:val="18"/>
                      </w:rPr>
                      <w:t>(-53.49,32.64)</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20" w:author="Althea ArchMiller" w:date="2018-11-02T11:41:00Z"/>
                      <w:rFonts w:ascii="Times New Roman" w:eastAsia="Times New Roman" w:hAnsi="Times New Roman" w:cs="Times New Roman"/>
                      <w:color w:val="000000"/>
                      <w:sz w:val="18"/>
                      <w:szCs w:val="18"/>
                    </w:rPr>
                  </w:pPr>
                  <w:ins w:id="1921" w:author="Althea ArchMiller" w:date="2018-11-02T11:41:00Z">
                    <w:r w:rsidRPr="00650847">
                      <w:rPr>
                        <w:rFonts w:ascii="Times New Roman" w:eastAsia="Times New Roman" w:hAnsi="Times New Roman" w:cs="Times New Roman"/>
                        <w:color w:val="000000"/>
                        <w:sz w:val="18"/>
                        <w:szCs w:val="18"/>
                      </w:rPr>
                      <w:t>(-39.83,20.40)</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22" w:author="Althea ArchMiller" w:date="2018-11-02T11:41:00Z"/>
                      <w:rFonts w:ascii="Times New Roman" w:eastAsia="Times New Roman" w:hAnsi="Times New Roman" w:cs="Times New Roman"/>
                      <w:color w:val="000000"/>
                      <w:sz w:val="18"/>
                      <w:szCs w:val="18"/>
                    </w:rPr>
                  </w:pPr>
                  <w:ins w:id="1923" w:author="Althea ArchMiller" w:date="2018-11-02T11:41:00Z">
                    <w:r w:rsidRPr="00650847">
                      <w:rPr>
                        <w:rFonts w:ascii="Times New Roman" w:eastAsia="Times New Roman" w:hAnsi="Times New Roman" w:cs="Times New Roman"/>
                        <w:color w:val="000000"/>
                        <w:sz w:val="18"/>
                        <w:szCs w:val="18"/>
                      </w:rPr>
                      <w:t>(-52.00,32.17)</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24" w:author="Althea ArchMiller" w:date="2018-11-02T11:41:00Z"/>
                      <w:rFonts w:ascii="Times New Roman" w:eastAsia="Times New Roman" w:hAnsi="Times New Roman" w:cs="Times New Roman"/>
                      <w:color w:val="000000"/>
                      <w:sz w:val="18"/>
                      <w:szCs w:val="18"/>
                    </w:rPr>
                  </w:pPr>
                  <w:ins w:id="1925" w:author="Althea ArchMiller" w:date="2018-11-02T11:41:00Z">
                    <w:r w:rsidRPr="00650847">
                      <w:rPr>
                        <w:rFonts w:ascii="Times New Roman" w:eastAsia="Times New Roman" w:hAnsi="Times New Roman" w:cs="Times New Roman"/>
                        <w:color w:val="000000"/>
                        <w:sz w:val="18"/>
                        <w:szCs w:val="18"/>
                      </w:rPr>
                      <w:t>(-43.77,23.87)</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26" w:author="Althea ArchMiller" w:date="2018-11-02T11:41:00Z"/>
                      <w:rFonts w:ascii="Times New Roman" w:eastAsia="Times New Roman" w:hAnsi="Times New Roman" w:cs="Times New Roman"/>
                      <w:color w:val="000000"/>
                      <w:sz w:val="18"/>
                      <w:szCs w:val="18"/>
                    </w:rPr>
                  </w:pPr>
                  <w:ins w:id="1927" w:author="Althea ArchMiller" w:date="2018-11-02T11:41:00Z">
                    <w:r w:rsidRPr="00650847">
                      <w:rPr>
                        <w:rFonts w:ascii="Times New Roman" w:eastAsia="Times New Roman" w:hAnsi="Times New Roman" w:cs="Times New Roman"/>
                        <w:color w:val="000000"/>
                        <w:sz w:val="18"/>
                        <w:szCs w:val="18"/>
                      </w:rPr>
                      <w:t>(-51.82,31.10)</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28" w:author="Althea ArchMiller" w:date="2018-11-02T11:41:00Z"/>
                      <w:rFonts w:ascii="Times New Roman" w:eastAsia="Times New Roman" w:hAnsi="Times New Roman" w:cs="Times New Roman"/>
                      <w:color w:val="000000"/>
                      <w:sz w:val="18"/>
                      <w:szCs w:val="18"/>
                    </w:rPr>
                  </w:pPr>
                  <w:ins w:id="1929" w:author="Althea ArchMiller" w:date="2018-11-02T11:41:00Z">
                    <w:r w:rsidRPr="00650847">
                      <w:rPr>
                        <w:rFonts w:ascii="Times New Roman" w:eastAsia="Times New Roman" w:hAnsi="Times New Roman" w:cs="Times New Roman"/>
                        <w:color w:val="000000"/>
                        <w:sz w:val="18"/>
                        <w:szCs w:val="18"/>
                      </w:rPr>
                      <w:t>(-52.15,31.40)</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30" w:author="Althea ArchMiller" w:date="2018-11-02T11:41:00Z"/>
                      <w:rFonts w:ascii="Times New Roman" w:eastAsia="Times New Roman" w:hAnsi="Times New Roman" w:cs="Times New Roman"/>
                      <w:color w:val="000000"/>
                      <w:sz w:val="18"/>
                      <w:szCs w:val="18"/>
                    </w:rPr>
                  </w:pPr>
                  <w:ins w:id="1931" w:author="Althea ArchMiller" w:date="2018-11-02T11:41:00Z">
                    <w:r w:rsidRPr="00650847">
                      <w:rPr>
                        <w:rFonts w:ascii="Times New Roman" w:eastAsia="Times New Roman" w:hAnsi="Times New Roman" w:cs="Times New Roman"/>
                        <w:color w:val="000000"/>
                        <w:sz w:val="18"/>
                        <w:szCs w:val="18"/>
                      </w:rPr>
                      <w:t>(-52.87,32.05)</w:t>
                    </w:r>
                  </w:ins>
                </w:p>
              </w:tc>
              <w:tc>
                <w:tcPr>
                  <w:tcW w:w="1004"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932" w:author="Althea ArchMiller" w:date="2018-11-02T11:41:00Z"/>
                      <w:rFonts w:ascii="Times New Roman" w:eastAsia="Times New Roman" w:hAnsi="Times New Roman" w:cs="Times New Roman"/>
                      <w:color w:val="000000"/>
                      <w:sz w:val="18"/>
                      <w:szCs w:val="18"/>
                    </w:rPr>
                  </w:pPr>
                  <w:ins w:id="1933" w:author="Althea ArchMiller" w:date="2018-11-02T11:41:00Z">
                    <w:r w:rsidRPr="00650847">
                      <w:rPr>
                        <w:rFonts w:ascii="Times New Roman" w:eastAsia="Times New Roman" w:hAnsi="Times New Roman" w:cs="Times New Roman"/>
                        <w:color w:val="000000"/>
                        <w:sz w:val="18"/>
                        <w:szCs w:val="18"/>
                      </w:rPr>
                      <w:t> </w:t>
                    </w:r>
                  </w:ins>
                </w:p>
              </w:tc>
            </w:tr>
            <w:tr w:rsidR="00FC0FBC" w:rsidRPr="00650847" w:rsidTr="001D65CB">
              <w:trPr>
                <w:trHeight w:val="320"/>
                <w:ins w:id="1934" w:author="Althea ArchMiller" w:date="2018-11-02T11:41:00Z"/>
              </w:trPr>
              <w:tc>
                <w:tcPr>
                  <w:tcW w:w="1238"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935" w:author="Althea ArchMiller" w:date="2018-11-02T11:41:00Z"/>
                      <w:rFonts w:ascii="Times New Roman" w:eastAsia="Times New Roman" w:hAnsi="Times New Roman" w:cs="Times New Roman"/>
                      <w:color w:val="000000"/>
                      <w:sz w:val="18"/>
                      <w:szCs w:val="18"/>
                    </w:rPr>
                  </w:pPr>
                  <w:ins w:id="1936" w:author="Althea ArchMiller" w:date="2018-11-02T11:41:00Z">
                    <w:r w:rsidRPr="00650847">
                      <w:rPr>
                        <w:rFonts w:ascii="Times New Roman" w:eastAsia="Times New Roman" w:hAnsi="Times New Roman" w:cs="Times New Roman"/>
                        <w:color w:val="000000"/>
                        <w:sz w:val="18"/>
                        <w:szCs w:val="18"/>
                      </w:rPr>
                      <w:t>AIC (DIC)</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37" w:author="Althea ArchMiller" w:date="2018-11-02T11:41:00Z"/>
                      <w:rFonts w:ascii="Times New Roman" w:eastAsia="Times New Roman" w:hAnsi="Times New Roman" w:cs="Times New Roman"/>
                      <w:color w:val="000000"/>
                      <w:sz w:val="18"/>
                      <w:szCs w:val="18"/>
                    </w:rPr>
                  </w:pPr>
                  <w:ins w:id="1938" w:author="Althea ArchMiller" w:date="2018-11-02T11:41:00Z">
                    <w:r w:rsidRPr="00650847">
                      <w:rPr>
                        <w:rFonts w:ascii="Times New Roman" w:eastAsia="Times New Roman" w:hAnsi="Times New Roman" w:cs="Times New Roman"/>
                        <w:color w:val="000000"/>
                        <w:sz w:val="18"/>
                        <w:szCs w:val="18"/>
                      </w:rPr>
                      <w:t>160.73</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39" w:author="Althea ArchMiller" w:date="2018-11-02T11:41:00Z"/>
                      <w:rFonts w:ascii="Times New Roman" w:eastAsia="Times New Roman" w:hAnsi="Times New Roman" w:cs="Times New Roman"/>
                      <w:color w:val="000000"/>
                      <w:sz w:val="18"/>
                      <w:szCs w:val="18"/>
                    </w:rPr>
                  </w:pPr>
                  <w:ins w:id="1940" w:author="Althea ArchMiller" w:date="2018-11-02T11:41:00Z">
                    <w:r w:rsidRPr="00650847">
                      <w:rPr>
                        <w:rFonts w:ascii="Times New Roman" w:eastAsia="Times New Roman" w:hAnsi="Times New Roman" w:cs="Times New Roman"/>
                        <w:color w:val="000000"/>
                        <w:sz w:val="18"/>
                        <w:szCs w:val="18"/>
                      </w:rPr>
                      <w:t>162.87</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41" w:author="Althea ArchMiller" w:date="2018-11-02T11:41:00Z"/>
                      <w:rFonts w:ascii="Times New Roman" w:eastAsia="Times New Roman" w:hAnsi="Times New Roman" w:cs="Times New Roman"/>
                      <w:color w:val="000000"/>
                      <w:sz w:val="18"/>
                      <w:szCs w:val="18"/>
                    </w:rPr>
                  </w:pPr>
                  <w:ins w:id="1942" w:author="Althea ArchMiller" w:date="2018-11-02T11:41:00Z">
                    <w:r w:rsidRPr="00650847">
                      <w:rPr>
                        <w:rFonts w:ascii="Times New Roman" w:eastAsia="Times New Roman" w:hAnsi="Times New Roman" w:cs="Times New Roman"/>
                        <w:color w:val="000000"/>
                        <w:sz w:val="18"/>
                        <w:szCs w:val="18"/>
                      </w:rPr>
                      <w:t>164.18</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43" w:author="Althea ArchMiller" w:date="2018-11-02T11:41:00Z"/>
                      <w:rFonts w:ascii="Times New Roman" w:eastAsia="Times New Roman" w:hAnsi="Times New Roman" w:cs="Times New Roman"/>
                      <w:color w:val="000000"/>
                      <w:sz w:val="18"/>
                      <w:szCs w:val="18"/>
                    </w:rPr>
                  </w:pPr>
                  <w:ins w:id="1944" w:author="Althea ArchMiller" w:date="2018-11-02T11:41:00Z">
                    <w:r w:rsidRPr="00650847">
                      <w:rPr>
                        <w:rFonts w:ascii="Times New Roman" w:eastAsia="Times New Roman" w:hAnsi="Times New Roman" w:cs="Times New Roman"/>
                        <w:color w:val="000000"/>
                        <w:sz w:val="18"/>
                        <w:szCs w:val="18"/>
                      </w:rPr>
                      <w:t>164.76</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45" w:author="Althea ArchMiller" w:date="2018-11-02T11:41:00Z"/>
                      <w:rFonts w:ascii="Times New Roman" w:eastAsia="Times New Roman" w:hAnsi="Times New Roman" w:cs="Times New Roman"/>
                      <w:color w:val="000000"/>
                      <w:sz w:val="18"/>
                      <w:szCs w:val="18"/>
                    </w:rPr>
                  </w:pPr>
                  <w:ins w:id="1946" w:author="Althea ArchMiller" w:date="2018-11-02T11:41:00Z">
                    <w:r w:rsidRPr="00650847">
                      <w:rPr>
                        <w:rFonts w:ascii="Times New Roman" w:eastAsia="Times New Roman" w:hAnsi="Times New Roman" w:cs="Times New Roman"/>
                        <w:color w:val="000000"/>
                        <w:sz w:val="18"/>
                        <w:szCs w:val="18"/>
                      </w:rPr>
                      <w:t>164.81</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47" w:author="Althea ArchMiller" w:date="2018-11-02T11:41:00Z"/>
                      <w:rFonts w:ascii="Times New Roman" w:eastAsia="Times New Roman" w:hAnsi="Times New Roman" w:cs="Times New Roman"/>
                      <w:color w:val="000000"/>
                      <w:sz w:val="18"/>
                      <w:szCs w:val="18"/>
                    </w:rPr>
                  </w:pPr>
                  <w:ins w:id="1948" w:author="Althea ArchMiller" w:date="2018-11-02T11:41:00Z">
                    <w:r w:rsidRPr="00650847">
                      <w:rPr>
                        <w:rFonts w:ascii="Times New Roman" w:eastAsia="Times New Roman" w:hAnsi="Times New Roman" w:cs="Times New Roman"/>
                        <w:color w:val="000000"/>
                        <w:sz w:val="18"/>
                        <w:szCs w:val="18"/>
                      </w:rPr>
                      <w:t>164.86</w:t>
                    </w:r>
                  </w:ins>
                </w:p>
              </w:tc>
              <w:tc>
                <w:tcPr>
                  <w:tcW w:w="1093" w:type="dxa"/>
                  <w:tcBorders>
                    <w:top w:val="nil"/>
                    <w:left w:val="nil"/>
                    <w:bottom w:val="single" w:sz="4" w:space="0" w:color="auto"/>
                    <w:right w:val="nil"/>
                  </w:tcBorders>
                  <w:shd w:val="clear" w:color="auto" w:fill="auto"/>
                  <w:vAlign w:val="center"/>
                  <w:hideMark/>
                </w:tcPr>
                <w:p w:rsidR="00FC0FBC" w:rsidRPr="00650847" w:rsidRDefault="00FC0FBC" w:rsidP="00FC0FBC">
                  <w:pPr>
                    <w:jc w:val="center"/>
                    <w:rPr>
                      <w:ins w:id="1949" w:author="Althea ArchMiller" w:date="2018-11-02T11:41:00Z"/>
                      <w:rFonts w:ascii="Times New Roman" w:eastAsia="Times New Roman" w:hAnsi="Times New Roman" w:cs="Times New Roman"/>
                      <w:color w:val="000000"/>
                      <w:sz w:val="18"/>
                      <w:szCs w:val="18"/>
                    </w:rPr>
                  </w:pPr>
                  <w:ins w:id="1950" w:author="Althea ArchMiller" w:date="2018-11-02T11:41:00Z">
                    <w:r w:rsidRPr="00650847">
                      <w:rPr>
                        <w:rFonts w:ascii="Times New Roman" w:eastAsia="Times New Roman" w:hAnsi="Times New Roman" w:cs="Times New Roman"/>
                        <w:color w:val="000000"/>
                        <w:sz w:val="18"/>
                        <w:szCs w:val="18"/>
                      </w:rPr>
                      <w:t>164.86</w:t>
                    </w:r>
                  </w:ins>
                </w:p>
              </w:tc>
              <w:tc>
                <w:tcPr>
                  <w:tcW w:w="1004" w:type="dxa"/>
                  <w:tcBorders>
                    <w:top w:val="nil"/>
                    <w:left w:val="nil"/>
                    <w:bottom w:val="single" w:sz="4" w:space="0" w:color="auto"/>
                    <w:right w:val="nil"/>
                  </w:tcBorders>
                  <w:shd w:val="clear" w:color="auto" w:fill="auto"/>
                  <w:noWrap/>
                  <w:vAlign w:val="bottom"/>
                  <w:hideMark/>
                </w:tcPr>
                <w:p w:rsidR="00FC0FBC" w:rsidRPr="00650847" w:rsidRDefault="00FC0FBC" w:rsidP="00FC0FBC">
                  <w:pPr>
                    <w:rPr>
                      <w:ins w:id="1951" w:author="Althea ArchMiller" w:date="2018-11-02T11:41:00Z"/>
                      <w:rFonts w:ascii="Times New Roman" w:eastAsia="Times New Roman" w:hAnsi="Times New Roman" w:cs="Times New Roman"/>
                      <w:color w:val="000000"/>
                      <w:sz w:val="18"/>
                      <w:szCs w:val="18"/>
                    </w:rPr>
                  </w:pPr>
                  <w:ins w:id="1952" w:author="Althea ArchMiller" w:date="2018-11-02T11:41:00Z">
                    <w:r w:rsidRPr="00650847">
                      <w:rPr>
                        <w:rFonts w:ascii="Times New Roman" w:eastAsia="Times New Roman" w:hAnsi="Times New Roman" w:cs="Times New Roman"/>
                        <w:color w:val="000000"/>
                        <w:sz w:val="18"/>
                        <w:szCs w:val="18"/>
                      </w:rPr>
                      <w:t> </w:t>
                    </w:r>
                  </w:ins>
                </w:p>
              </w:tc>
            </w:tr>
          </w:tbl>
          <w:p w:rsidR="0044386F" w:rsidRPr="00AC7BFD" w:rsidDel="00FC0FBC" w:rsidRDefault="0044386F" w:rsidP="00F27D39">
            <w:pPr>
              <w:autoSpaceDE w:val="0"/>
              <w:autoSpaceDN w:val="0"/>
              <w:spacing w:line="480" w:lineRule="auto"/>
              <w:rPr>
                <w:del w:id="1953" w:author="Althea ArchMiller" w:date="2018-11-02T11:41:00Z"/>
                <w:rFonts w:ascii="Times New Roman" w:hAnsi="Times New Roman" w:cs="Times New Roman"/>
                <w:sz w:val="18"/>
                <w:szCs w:val="18"/>
              </w:rPr>
            </w:pPr>
            <w:del w:id="1954" w:author="Althea ArchMiller" w:date="2018-11-02T11:41:00Z">
              <w:r w:rsidRPr="00AC7BFD" w:rsidDel="00FC0FBC">
                <w:rPr>
                  <w:rFonts w:ascii="Times New Roman" w:hAnsi="Times New Roman" w:cs="Times New Roman"/>
                  <w:sz w:val="18"/>
                  <w:szCs w:val="18"/>
                </w:rPr>
                <w:delText>Model</w:delText>
              </w:r>
            </w:del>
          </w:p>
        </w:tc>
        <w:tc>
          <w:tcPr>
            <w:tcW w:w="1890" w:type="dxa"/>
            <w:gridSpan w:val="2"/>
            <w:tcBorders>
              <w:top w:val="single" w:sz="4" w:space="0" w:color="auto"/>
            </w:tcBorders>
          </w:tcPr>
          <w:p w:rsidR="0044386F" w:rsidRPr="00AC7BFD" w:rsidDel="00FC0FBC" w:rsidRDefault="0044386F" w:rsidP="00F27D39">
            <w:pPr>
              <w:autoSpaceDE w:val="0"/>
              <w:autoSpaceDN w:val="0"/>
              <w:spacing w:line="480" w:lineRule="auto"/>
              <w:jc w:val="center"/>
              <w:rPr>
                <w:del w:id="1955" w:author="Althea ArchMiller" w:date="2018-11-02T11:41:00Z"/>
                <w:rFonts w:ascii="Times New Roman" w:hAnsi="Times New Roman" w:cs="Times New Roman"/>
                <w:sz w:val="18"/>
                <w:szCs w:val="18"/>
              </w:rPr>
            </w:pPr>
            <w:del w:id="1956" w:author="Althea ArchMiller" w:date="2018-11-02T11:41:00Z">
              <w:r w:rsidDel="00FC0FBC">
                <w:rPr>
                  <w:rFonts w:ascii="Times New Roman" w:hAnsi="Times New Roman" w:cs="Times New Roman"/>
                  <w:sz w:val="18"/>
                  <w:szCs w:val="18"/>
                </w:rPr>
                <w:delText>Occupancy</w:delText>
              </w:r>
              <w:r w:rsidRPr="00AC7BFD" w:rsidDel="00FC0FBC">
                <w:rPr>
                  <w:rFonts w:ascii="Times New Roman" w:hAnsi="Times New Roman" w:cs="Times New Roman"/>
                  <w:sz w:val="18"/>
                  <w:szCs w:val="18"/>
                </w:rPr>
                <w:delText xml:space="preserve"> Model</w:delText>
              </w:r>
            </w:del>
          </w:p>
        </w:tc>
        <w:tc>
          <w:tcPr>
            <w:tcW w:w="1746" w:type="dxa"/>
            <w:gridSpan w:val="2"/>
            <w:tcBorders>
              <w:top w:val="single" w:sz="4" w:space="0" w:color="auto"/>
            </w:tcBorders>
          </w:tcPr>
          <w:p w:rsidR="0044386F" w:rsidRPr="00AC7BFD" w:rsidDel="00FC0FBC" w:rsidRDefault="0044386F" w:rsidP="00F27D39">
            <w:pPr>
              <w:autoSpaceDE w:val="0"/>
              <w:autoSpaceDN w:val="0"/>
              <w:spacing w:line="480" w:lineRule="auto"/>
              <w:jc w:val="center"/>
              <w:rPr>
                <w:del w:id="1957" w:author="Althea ArchMiller" w:date="2018-11-02T11:41:00Z"/>
                <w:rFonts w:ascii="Times New Roman" w:hAnsi="Times New Roman" w:cs="Times New Roman"/>
                <w:sz w:val="18"/>
                <w:szCs w:val="18"/>
              </w:rPr>
            </w:pPr>
            <w:del w:id="1958" w:author="Althea ArchMiller" w:date="2018-11-02T11:41:00Z">
              <w:r w:rsidDel="00FC0FBC">
                <w:rPr>
                  <w:rFonts w:ascii="Times New Roman" w:hAnsi="Times New Roman" w:cs="Times New Roman"/>
                  <w:sz w:val="18"/>
                  <w:szCs w:val="18"/>
                </w:rPr>
                <w:delText>Detection Model</w:delText>
              </w:r>
            </w:del>
          </w:p>
        </w:tc>
        <w:tc>
          <w:tcPr>
            <w:tcW w:w="2124" w:type="dxa"/>
            <w:gridSpan w:val="2"/>
            <w:tcBorders>
              <w:top w:val="single" w:sz="4" w:space="0" w:color="auto"/>
            </w:tcBorders>
          </w:tcPr>
          <w:p w:rsidR="0044386F" w:rsidRPr="00AC7BFD" w:rsidDel="00FC0FBC" w:rsidRDefault="0044386F" w:rsidP="00F27D39">
            <w:pPr>
              <w:autoSpaceDE w:val="0"/>
              <w:autoSpaceDN w:val="0"/>
              <w:spacing w:line="480" w:lineRule="auto"/>
              <w:jc w:val="center"/>
              <w:rPr>
                <w:del w:id="1959" w:author="Althea ArchMiller" w:date="2018-11-02T11:41:00Z"/>
                <w:rFonts w:ascii="Times New Roman" w:hAnsi="Times New Roman" w:cs="Times New Roman"/>
                <w:sz w:val="18"/>
                <w:szCs w:val="18"/>
              </w:rPr>
            </w:pPr>
            <w:del w:id="1960" w:author="Althea ArchMiller" w:date="2018-11-02T11:41:00Z">
              <w:r w:rsidRPr="00AC7BFD" w:rsidDel="00FC0FBC">
                <w:rPr>
                  <w:rFonts w:ascii="Times New Roman" w:hAnsi="Times New Roman" w:cs="Times New Roman"/>
                  <w:sz w:val="18"/>
                  <w:szCs w:val="18"/>
                </w:rPr>
                <w:delText>Dynamics</w:delText>
              </w:r>
            </w:del>
          </w:p>
        </w:tc>
        <w:tc>
          <w:tcPr>
            <w:tcW w:w="810" w:type="dxa"/>
            <w:tcBorders>
              <w:top w:val="single" w:sz="4" w:space="0" w:color="auto"/>
            </w:tcBorders>
          </w:tcPr>
          <w:p w:rsidR="0044386F" w:rsidRPr="00AC7BFD" w:rsidDel="00FC0FBC" w:rsidRDefault="0044386F" w:rsidP="00F27D39">
            <w:pPr>
              <w:autoSpaceDE w:val="0"/>
              <w:autoSpaceDN w:val="0"/>
              <w:spacing w:line="480" w:lineRule="auto"/>
              <w:jc w:val="center"/>
              <w:rPr>
                <w:del w:id="1961" w:author="Althea ArchMiller" w:date="2018-11-02T11:41:00Z"/>
                <w:rFonts w:ascii="Times New Roman" w:hAnsi="Times New Roman" w:cs="Times New Roman"/>
                <w:sz w:val="18"/>
                <w:szCs w:val="18"/>
              </w:rPr>
            </w:pPr>
            <w:del w:id="1962" w:author="Althea ArchMiller" w:date="2018-11-02T11:41:00Z">
              <w:r w:rsidRPr="00AC7BFD" w:rsidDel="00FC0FBC">
                <w:rPr>
                  <w:rFonts w:ascii="Times New Roman" w:hAnsi="Times New Roman" w:cs="Times New Roman"/>
                  <w:sz w:val="18"/>
                  <w:szCs w:val="18"/>
                </w:rPr>
                <w:delText>AIC</w:delText>
              </w:r>
            </w:del>
          </w:p>
        </w:tc>
      </w:tr>
      <w:tr w:rsidR="0044386F" w:rsidRPr="00AC7BFD" w:rsidDel="00FC0FBC" w:rsidTr="003B3A50">
        <w:trPr>
          <w:del w:id="1963" w:author="Althea ArchMiller" w:date="2018-11-02T11:41:00Z"/>
        </w:trPr>
        <w:tc>
          <w:tcPr>
            <w:tcW w:w="1260" w:type="dxa"/>
            <w:tcBorders>
              <w:bottom w:val="single" w:sz="4" w:space="0" w:color="auto"/>
            </w:tcBorders>
          </w:tcPr>
          <w:p w:rsidR="0044386F" w:rsidRPr="00AC7BFD" w:rsidDel="00FC0FBC" w:rsidRDefault="0044386F" w:rsidP="00F27D39">
            <w:pPr>
              <w:autoSpaceDE w:val="0"/>
              <w:autoSpaceDN w:val="0"/>
              <w:spacing w:line="480" w:lineRule="auto"/>
              <w:rPr>
                <w:del w:id="1964" w:author="Althea ArchMiller" w:date="2018-11-02T11:41:00Z"/>
                <w:rFonts w:ascii="Times New Roman" w:hAnsi="Times New Roman" w:cs="Times New Roman"/>
                <w:sz w:val="18"/>
                <w:szCs w:val="18"/>
              </w:rPr>
            </w:pPr>
          </w:p>
        </w:tc>
        <w:tc>
          <w:tcPr>
            <w:tcW w:w="990" w:type="dxa"/>
            <w:tcBorders>
              <w:bottom w:val="single" w:sz="4" w:space="0" w:color="auto"/>
            </w:tcBorders>
          </w:tcPr>
          <w:p w:rsidR="0044386F" w:rsidRPr="00AC7BFD" w:rsidDel="00FC0FBC" w:rsidRDefault="00CA67A6" w:rsidP="00F27D39">
            <w:pPr>
              <w:autoSpaceDE w:val="0"/>
              <w:autoSpaceDN w:val="0"/>
              <w:spacing w:line="480" w:lineRule="auto"/>
              <w:jc w:val="center"/>
              <w:rPr>
                <w:del w:id="1965" w:author="Althea ArchMiller" w:date="2018-11-02T11:41:00Z"/>
                <w:rFonts w:ascii="Times New Roman" w:hAnsi="Times New Roman" w:cs="Times New Roman"/>
                <w:sz w:val="18"/>
                <w:szCs w:val="18"/>
              </w:rPr>
            </w:pPr>
            <w:del w:id="1966" w:author="Althea ArchMiller" w:date="2018-11-02T11:41:00Z">
              <w:r w:rsidDel="00FC0FBC">
                <w:rPr>
                  <w:rFonts w:ascii="Times New Roman" w:hAnsi="Times New Roman" w:cs="Times New Roman"/>
                  <w:sz w:val="18"/>
                  <w:szCs w:val="18"/>
                </w:rPr>
                <w:delText>B0psi</w:delText>
              </w:r>
            </w:del>
          </w:p>
        </w:tc>
        <w:tc>
          <w:tcPr>
            <w:tcW w:w="900" w:type="dxa"/>
            <w:tcBorders>
              <w:bottom w:val="single" w:sz="4" w:space="0" w:color="auto"/>
            </w:tcBorders>
          </w:tcPr>
          <w:p w:rsidR="0044386F" w:rsidRPr="00AC7BFD" w:rsidDel="00FC0FBC" w:rsidRDefault="00CA67A6" w:rsidP="00F27D39">
            <w:pPr>
              <w:autoSpaceDE w:val="0"/>
              <w:autoSpaceDN w:val="0"/>
              <w:spacing w:line="480" w:lineRule="auto"/>
              <w:jc w:val="center"/>
              <w:rPr>
                <w:del w:id="1967" w:author="Althea ArchMiller" w:date="2018-11-02T11:41:00Z"/>
                <w:rFonts w:ascii="Times New Roman" w:hAnsi="Times New Roman" w:cs="Times New Roman"/>
                <w:sz w:val="18"/>
                <w:szCs w:val="18"/>
              </w:rPr>
            </w:pPr>
            <w:del w:id="1968" w:author="Althea ArchMiller" w:date="2018-11-02T11:41:00Z">
              <w:r w:rsidDel="00FC0FBC">
                <w:rPr>
                  <w:rFonts w:ascii="Times New Roman" w:hAnsi="Times New Roman" w:cs="Times New Roman"/>
                  <w:sz w:val="18"/>
                  <w:szCs w:val="18"/>
                </w:rPr>
                <w:delText>B1psi</w:delText>
              </w:r>
            </w:del>
          </w:p>
        </w:tc>
        <w:tc>
          <w:tcPr>
            <w:tcW w:w="1710" w:type="dxa"/>
            <w:tcBorders>
              <w:bottom w:val="single" w:sz="4" w:space="0" w:color="auto"/>
            </w:tcBorders>
          </w:tcPr>
          <w:p w:rsidR="0044386F" w:rsidRPr="00AC7BFD" w:rsidDel="00FC0FBC" w:rsidRDefault="0044386F" w:rsidP="00F27D39">
            <w:pPr>
              <w:autoSpaceDE w:val="0"/>
              <w:autoSpaceDN w:val="0"/>
              <w:spacing w:line="480" w:lineRule="auto"/>
              <w:jc w:val="center"/>
              <w:rPr>
                <w:del w:id="1969" w:author="Althea ArchMiller" w:date="2018-11-02T11:41:00Z"/>
                <w:rFonts w:ascii="Times New Roman" w:hAnsi="Times New Roman" w:cs="Times New Roman"/>
                <w:sz w:val="18"/>
                <w:szCs w:val="18"/>
              </w:rPr>
            </w:pPr>
            <w:del w:id="1970" w:author="Althea ArchMiller" w:date="2018-11-02T11:41:00Z">
              <w:r w:rsidDel="00FC0FBC">
                <w:rPr>
                  <w:rFonts w:ascii="Times New Roman" w:hAnsi="Times New Roman" w:cs="Times New Roman"/>
                  <w:sz w:val="18"/>
                  <w:szCs w:val="18"/>
                </w:rPr>
                <w:delText>B0p</w:delText>
              </w:r>
            </w:del>
          </w:p>
        </w:tc>
        <w:tc>
          <w:tcPr>
            <w:tcW w:w="36" w:type="dxa"/>
            <w:tcBorders>
              <w:bottom w:val="single" w:sz="4" w:space="0" w:color="auto"/>
            </w:tcBorders>
          </w:tcPr>
          <w:p w:rsidR="0044386F" w:rsidRPr="00AC7BFD" w:rsidDel="00FC0FBC" w:rsidRDefault="0044386F" w:rsidP="00F27D39">
            <w:pPr>
              <w:autoSpaceDE w:val="0"/>
              <w:autoSpaceDN w:val="0"/>
              <w:spacing w:line="480" w:lineRule="auto"/>
              <w:jc w:val="center"/>
              <w:rPr>
                <w:del w:id="1971" w:author="Althea ArchMiller" w:date="2018-11-02T11:41:00Z"/>
                <w:rFonts w:ascii="Times New Roman" w:hAnsi="Times New Roman" w:cs="Times New Roman"/>
                <w:sz w:val="18"/>
                <w:szCs w:val="18"/>
              </w:rPr>
            </w:pPr>
          </w:p>
        </w:tc>
        <w:tc>
          <w:tcPr>
            <w:tcW w:w="1044" w:type="dxa"/>
            <w:tcBorders>
              <w:bottom w:val="single" w:sz="4" w:space="0" w:color="auto"/>
            </w:tcBorders>
          </w:tcPr>
          <w:p w:rsidR="0044386F" w:rsidRPr="00AC7BFD" w:rsidDel="00FC0FBC" w:rsidRDefault="00B65A3D" w:rsidP="00F27D39">
            <w:pPr>
              <w:autoSpaceDE w:val="0"/>
              <w:autoSpaceDN w:val="0"/>
              <w:spacing w:line="480" w:lineRule="auto"/>
              <w:jc w:val="center"/>
              <w:rPr>
                <w:del w:id="1972" w:author="Althea ArchMiller" w:date="2018-11-02T11:41:00Z"/>
                <w:rFonts w:ascii="Times New Roman" w:hAnsi="Times New Roman" w:cs="Times New Roman"/>
                <w:sz w:val="18"/>
                <w:szCs w:val="18"/>
              </w:rPr>
            </w:pPr>
            <w:del w:id="1973" w:author="Althea ArchMiller" w:date="2018-11-02T11:41:00Z">
              <w:r w:rsidDel="00FC0FBC">
                <w:rPr>
                  <w:rFonts w:ascii="Times New Roman" w:hAnsi="Times New Roman" w:cs="Times New Roman"/>
                  <w:sz w:val="18"/>
                  <w:szCs w:val="18"/>
                </w:rPr>
                <w:delText>Extinction</w:delText>
              </w:r>
            </w:del>
          </w:p>
        </w:tc>
        <w:tc>
          <w:tcPr>
            <w:tcW w:w="1080" w:type="dxa"/>
            <w:tcBorders>
              <w:bottom w:val="single" w:sz="4" w:space="0" w:color="auto"/>
            </w:tcBorders>
          </w:tcPr>
          <w:p w:rsidR="0044386F" w:rsidRPr="00AC7BFD" w:rsidDel="00FC0FBC" w:rsidRDefault="00B65A3D" w:rsidP="00F27D39">
            <w:pPr>
              <w:autoSpaceDE w:val="0"/>
              <w:autoSpaceDN w:val="0"/>
              <w:spacing w:line="480" w:lineRule="auto"/>
              <w:jc w:val="center"/>
              <w:rPr>
                <w:del w:id="1974" w:author="Althea ArchMiller" w:date="2018-11-02T11:41:00Z"/>
                <w:rFonts w:ascii="Times New Roman" w:hAnsi="Times New Roman" w:cs="Times New Roman"/>
                <w:sz w:val="18"/>
                <w:szCs w:val="18"/>
              </w:rPr>
            </w:pPr>
            <w:del w:id="1975" w:author="Althea ArchMiller" w:date="2018-11-02T11:41:00Z">
              <w:r w:rsidDel="00FC0FBC">
                <w:rPr>
                  <w:rFonts w:ascii="Times New Roman" w:hAnsi="Times New Roman" w:cs="Times New Roman"/>
                  <w:sz w:val="18"/>
                  <w:szCs w:val="18"/>
                </w:rPr>
                <w:delText>Colonization</w:delText>
              </w:r>
            </w:del>
          </w:p>
        </w:tc>
        <w:tc>
          <w:tcPr>
            <w:tcW w:w="810" w:type="dxa"/>
            <w:tcBorders>
              <w:bottom w:val="single" w:sz="4" w:space="0" w:color="auto"/>
            </w:tcBorders>
          </w:tcPr>
          <w:p w:rsidR="0044386F" w:rsidRPr="00AC7BFD" w:rsidDel="00FC0FBC" w:rsidRDefault="0044386F" w:rsidP="00F27D39">
            <w:pPr>
              <w:autoSpaceDE w:val="0"/>
              <w:autoSpaceDN w:val="0"/>
              <w:spacing w:line="480" w:lineRule="auto"/>
              <w:rPr>
                <w:del w:id="1976" w:author="Althea ArchMiller" w:date="2018-11-02T11:41:00Z"/>
                <w:rFonts w:ascii="Times New Roman" w:hAnsi="Times New Roman" w:cs="Times New Roman"/>
                <w:sz w:val="18"/>
                <w:szCs w:val="18"/>
              </w:rPr>
            </w:pPr>
          </w:p>
        </w:tc>
      </w:tr>
      <w:tr w:rsidR="0044386F" w:rsidRPr="00AC7BFD" w:rsidDel="00FC0FBC" w:rsidTr="003B3A50">
        <w:trPr>
          <w:del w:id="1977" w:author="Althea ArchMiller" w:date="2018-11-02T11:41:00Z"/>
        </w:trPr>
        <w:tc>
          <w:tcPr>
            <w:tcW w:w="1260" w:type="dxa"/>
            <w:tcBorders>
              <w:top w:val="single" w:sz="4" w:space="0" w:color="auto"/>
            </w:tcBorders>
          </w:tcPr>
          <w:p w:rsidR="0044386F" w:rsidRPr="0044386F" w:rsidDel="00FC0FBC" w:rsidRDefault="0044386F" w:rsidP="00F27D39">
            <w:pPr>
              <w:autoSpaceDE w:val="0"/>
              <w:autoSpaceDN w:val="0"/>
              <w:spacing w:line="480" w:lineRule="auto"/>
              <w:rPr>
                <w:del w:id="1978" w:author="Althea ArchMiller" w:date="2018-11-02T11:41:00Z"/>
                <w:rFonts w:ascii="Times New Roman" w:hAnsi="Times New Roman" w:cs="Times New Roman"/>
                <w:i/>
                <w:sz w:val="18"/>
                <w:szCs w:val="18"/>
              </w:rPr>
            </w:pPr>
            <w:del w:id="1979" w:author="Althea ArchMiller" w:date="2018-11-02T11:41:00Z">
              <w:r w:rsidRPr="0044386F" w:rsidDel="00FC0FBC">
                <w:rPr>
                  <w:rFonts w:ascii="Times New Roman" w:hAnsi="Times New Roman" w:cs="Times New Roman"/>
                  <w:i/>
                  <w:sz w:val="18"/>
                  <w:szCs w:val="18"/>
                </w:rPr>
                <w:delText>Liatris</w:delText>
              </w:r>
            </w:del>
          </w:p>
        </w:tc>
        <w:tc>
          <w:tcPr>
            <w:tcW w:w="990" w:type="dxa"/>
            <w:tcBorders>
              <w:top w:val="single" w:sz="4" w:space="0" w:color="auto"/>
            </w:tcBorders>
          </w:tcPr>
          <w:p w:rsidR="0044386F" w:rsidRPr="00C46183" w:rsidDel="00FC0FBC" w:rsidRDefault="0044386F" w:rsidP="00F27D39">
            <w:pPr>
              <w:autoSpaceDE w:val="0"/>
              <w:autoSpaceDN w:val="0"/>
              <w:spacing w:line="480" w:lineRule="auto"/>
              <w:jc w:val="center"/>
              <w:rPr>
                <w:del w:id="1980" w:author="Althea ArchMiller" w:date="2018-11-02T11:41:00Z"/>
                <w:rFonts w:ascii="Times New Roman" w:hAnsi="Times New Roman" w:cs="Times New Roman"/>
                <w:sz w:val="18"/>
                <w:szCs w:val="18"/>
              </w:rPr>
            </w:pPr>
            <w:del w:id="1981" w:author="Althea ArchMiller" w:date="2018-11-02T11:41:00Z">
              <w:r w:rsidRPr="00C46183" w:rsidDel="00FC0FBC">
                <w:rPr>
                  <w:rFonts w:ascii="Times New Roman" w:hAnsi="Times New Roman" w:cs="Times New Roman"/>
                  <w:sz w:val="18"/>
                  <w:szCs w:val="18"/>
                </w:rPr>
                <w:delText>-1.62</w:delText>
              </w:r>
            </w:del>
          </w:p>
          <w:p w:rsidR="0044386F" w:rsidRPr="00C46183" w:rsidDel="00FC0FBC" w:rsidRDefault="0044386F" w:rsidP="00F27D39">
            <w:pPr>
              <w:autoSpaceDE w:val="0"/>
              <w:autoSpaceDN w:val="0"/>
              <w:spacing w:line="480" w:lineRule="auto"/>
              <w:jc w:val="center"/>
              <w:rPr>
                <w:del w:id="1982" w:author="Althea ArchMiller" w:date="2018-11-02T11:41:00Z"/>
                <w:rFonts w:ascii="Times New Roman" w:hAnsi="Times New Roman" w:cs="Times New Roman"/>
                <w:sz w:val="18"/>
                <w:szCs w:val="18"/>
              </w:rPr>
            </w:pPr>
            <w:del w:id="1983" w:author="Althea ArchMiller" w:date="2018-11-02T11:41:00Z">
              <w:r w:rsidRPr="00C46183" w:rsidDel="00FC0FBC">
                <w:rPr>
                  <w:rFonts w:ascii="Times New Roman" w:hAnsi="Times New Roman" w:cs="Times New Roman"/>
                  <w:sz w:val="18"/>
                  <w:szCs w:val="18"/>
                </w:rPr>
                <w:delText>(</w:delText>
              </w:r>
              <w:r w:rsidR="00EE028A" w:rsidRPr="00C46183" w:rsidDel="00FC0FBC">
                <w:rPr>
                  <w:rFonts w:ascii="Times New Roman" w:hAnsi="Times New Roman" w:cs="Times New Roman"/>
                  <w:sz w:val="18"/>
                  <w:szCs w:val="18"/>
                </w:rPr>
                <w:delText>-2.25,-0.99</w:delText>
              </w:r>
              <w:r w:rsidRPr="00C46183" w:rsidDel="00FC0FBC">
                <w:rPr>
                  <w:rFonts w:ascii="Times New Roman" w:hAnsi="Times New Roman" w:cs="Times New Roman"/>
                  <w:sz w:val="18"/>
                  <w:szCs w:val="18"/>
                </w:rPr>
                <w:delText>)</w:delText>
              </w:r>
            </w:del>
          </w:p>
        </w:tc>
        <w:tc>
          <w:tcPr>
            <w:tcW w:w="900" w:type="dxa"/>
            <w:tcBorders>
              <w:top w:val="single" w:sz="4" w:space="0" w:color="auto"/>
            </w:tcBorders>
          </w:tcPr>
          <w:p w:rsidR="0044386F" w:rsidRPr="00F0597B" w:rsidDel="00FC0FBC" w:rsidRDefault="0044386F" w:rsidP="00F27D39">
            <w:pPr>
              <w:autoSpaceDE w:val="0"/>
              <w:autoSpaceDN w:val="0"/>
              <w:spacing w:line="480" w:lineRule="auto"/>
              <w:jc w:val="center"/>
              <w:rPr>
                <w:del w:id="1984" w:author="Althea ArchMiller" w:date="2018-11-02T11:41:00Z"/>
                <w:rFonts w:ascii="Times New Roman" w:hAnsi="Times New Roman" w:cs="Times New Roman"/>
                <w:b/>
                <w:sz w:val="18"/>
                <w:szCs w:val="18"/>
              </w:rPr>
            </w:pPr>
            <w:del w:id="1985" w:author="Althea ArchMiller" w:date="2018-11-02T11:41:00Z">
              <w:r w:rsidRPr="00F0597B" w:rsidDel="00FC0FBC">
                <w:rPr>
                  <w:rFonts w:ascii="Times New Roman" w:hAnsi="Times New Roman" w:cs="Times New Roman"/>
                  <w:b/>
                  <w:sz w:val="18"/>
                  <w:szCs w:val="18"/>
                </w:rPr>
                <w:delText>0.75</w:delText>
              </w:r>
            </w:del>
          </w:p>
          <w:p w:rsidR="0044386F" w:rsidRPr="00F0597B" w:rsidDel="00FC0FBC" w:rsidRDefault="0044386F" w:rsidP="00F27D39">
            <w:pPr>
              <w:autoSpaceDE w:val="0"/>
              <w:autoSpaceDN w:val="0"/>
              <w:spacing w:line="480" w:lineRule="auto"/>
              <w:jc w:val="center"/>
              <w:rPr>
                <w:del w:id="1986" w:author="Althea ArchMiller" w:date="2018-11-02T11:41:00Z"/>
                <w:rFonts w:ascii="Times New Roman" w:hAnsi="Times New Roman" w:cs="Times New Roman"/>
                <w:b/>
                <w:sz w:val="18"/>
                <w:szCs w:val="18"/>
              </w:rPr>
            </w:pPr>
            <w:del w:id="1987" w:author="Althea ArchMiller" w:date="2018-11-02T11:41:00Z">
              <w:r w:rsidRPr="00F0597B" w:rsidDel="00FC0FBC">
                <w:rPr>
                  <w:rFonts w:ascii="Times New Roman" w:hAnsi="Times New Roman" w:cs="Times New Roman"/>
                  <w:b/>
                  <w:sz w:val="18"/>
                  <w:szCs w:val="18"/>
                </w:rPr>
                <w:delText>(</w:delText>
              </w:r>
              <w:r w:rsidR="00EE028A" w:rsidRPr="00F0597B" w:rsidDel="00FC0FBC">
                <w:rPr>
                  <w:rFonts w:ascii="Times New Roman" w:hAnsi="Times New Roman" w:cs="Times New Roman"/>
                  <w:b/>
                  <w:sz w:val="18"/>
                  <w:szCs w:val="18"/>
                </w:rPr>
                <w:delText>0.16,1.34</w:delText>
              </w:r>
              <w:r w:rsidRPr="00F0597B" w:rsidDel="00FC0FBC">
                <w:rPr>
                  <w:rFonts w:ascii="Times New Roman" w:hAnsi="Times New Roman" w:cs="Times New Roman"/>
                  <w:b/>
                  <w:sz w:val="18"/>
                  <w:szCs w:val="18"/>
                </w:rPr>
                <w:delText>)</w:delText>
              </w:r>
            </w:del>
          </w:p>
        </w:tc>
        <w:tc>
          <w:tcPr>
            <w:tcW w:w="1710" w:type="dxa"/>
            <w:tcBorders>
              <w:top w:val="single" w:sz="4" w:space="0" w:color="auto"/>
            </w:tcBorders>
          </w:tcPr>
          <w:p w:rsidR="0044386F" w:rsidRPr="00C46183" w:rsidDel="00FC0FBC" w:rsidRDefault="00CA67A6" w:rsidP="00F27D39">
            <w:pPr>
              <w:autoSpaceDE w:val="0"/>
              <w:autoSpaceDN w:val="0"/>
              <w:spacing w:line="480" w:lineRule="auto"/>
              <w:jc w:val="center"/>
              <w:rPr>
                <w:del w:id="1988" w:author="Althea ArchMiller" w:date="2018-11-02T11:41:00Z"/>
                <w:rFonts w:ascii="Times New Roman" w:hAnsi="Times New Roman" w:cs="Times New Roman"/>
                <w:sz w:val="18"/>
                <w:szCs w:val="18"/>
              </w:rPr>
            </w:pPr>
            <w:del w:id="1989" w:author="Althea ArchMiller" w:date="2018-11-02T11:41:00Z">
              <w:r w:rsidRPr="00C46183" w:rsidDel="00FC0FBC">
                <w:rPr>
                  <w:rFonts w:ascii="Times New Roman" w:hAnsi="Times New Roman" w:cs="Times New Roman"/>
                  <w:sz w:val="18"/>
                  <w:szCs w:val="18"/>
                </w:rPr>
                <w:delText>-1.03</w:delText>
              </w:r>
            </w:del>
          </w:p>
          <w:p w:rsidR="0044386F" w:rsidRPr="00C46183" w:rsidDel="00FC0FBC" w:rsidRDefault="0044386F" w:rsidP="00F27D39">
            <w:pPr>
              <w:autoSpaceDE w:val="0"/>
              <w:autoSpaceDN w:val="0"/>
              <w:spacing w:line="480" w:lineRule="auto"/>
              <w:jc w:val="center"/>
              <w:rPr>
                <w:del w:id="1990" w:author="Althea ArchMiller" w:date="2018-11-02T11:41:00Z"/>
                <w:rFonts w:ascii="Times New Roman" w:hAnsi="Times New Roman" w:cs="Times New Roman"/>
                <w:sz w:val="18"/>
                <w:szCs w:val="18"/>
              </w:rPr>
            </w:pPr>
            <w:del w:id="1991" w:author="Althea ArchMiller" w:date="2018-11-02T11:41:00Z">
              <w:r w:rsidRPr="00C46183" w:rsidDel="00FC0FBC">
                <w:rPr>
                  <w:rFonts w:ascii="Times New Roman" w:hAnsi="Times New Roman" w:cs="Times New Roman"/>
                  <w:sz w:val="18"/>
                  <w:szCs w:val="18"/>
                </w:rPr>
                <w:delText>(</w:delText>
              </w:r>
              <w:r w:rsidR="00EE028A" w:rsidRPr="00C46183" w:rsidDel="00FC0FBC">
                <w:rPr>
                  <w:rFonts w:ascii="Times New Roman" w:hAnsi="Times New Roman" w:cs="Times New Roman"/>
                  <w:sz w:val="18"/>
                  <w:szCs w:val="18"/>
                </w:rPr>
                <w:delText>-1.45,-0.60</w:delText>
              </w:r>
              <w:r w:rsidRPr="00C46183" w:rsidDel="00FC0FBC">
                <w:rPr>
                  <w:rFonts w:ascii="Times New Roman" w:hAnsi="Times New Roman" w:cs="Times New Roman"/>
                  <w:sz w:val="18"/>
                  <w:szCs w:val="18"/>
                </w:rPr>
                <w:delText>)</w:delText>
              </w:r>
            </w:del>
          </w:p>
        </w:tc>
        <w:tc>
          <w:tcPr>
            <w:tcW w:w="36" w:type="dxa"/>
            <w:tcBorders>
              <w:top w:val="single" w:sz="4" w:space="0" w:color="auto"/>
            </w:tcBorders>
          </w:tcPr>
          <w:p w:rsidR="0044386F" w:rsidDel="00FC0FBC" w:rsidRDefault="0044386F" w:rsidP="00F27D39">
            <w:pPr>
              <w:autoSpaceDE w:val="0"/>
              <w:autoSpaceDN w:val="0"/>
              <w:spacing w:line="480" w:lineRule="auto"/>
              <w:rPr>
                <w:del w:id="1992" w:author="Althea ArchMiller" w:date="2018-11-02T11:41:00Z"/>
                <w:rFonts w:ascii="Times New Roman" w:hAnsi="Times New Roman" w:cs="Times New Roman"/>
                <w:sz w:val="18"/>
                <w:szCs w:val="18"/>
              </w:rPr>
            </w:pPr>
          </w:p>
          <w:p w:rsidR="0044386F" w:rsidRPr="00647720" w:rsidDel="00FC0FBC" w:rsidRDefault="0044386F" w:rsidP="00F27D39">
            <w:pPr>
              <w:autoSpaceDE w:val="0"/>
              <w:autoSpaceDN w:val="0"/>
              <w:spacing w:line="480" w:lineRule="auto"/>
              <w:jc w:val="center"/>
              <w:rPr>
                <w:del w:id="1993" w:author="Althea ArchMiller" w:date="2018-11-02T11:41:00Z"/>
                <w:rFonts w:ascii="Times New Roman" w:hAnsi="Times New Roman" w:cs="Times New Roman"/>
                <w:sz w:val="18"/>
                <w:szCs w:val="18"/>
              </w:rPr>
            </w:pPr>
          </w:p>
        </w:tc>
        <w:tc>
          <w:tcPr>
            <w:tcW w:w="1044" w:type="dxa"/>
            <w:tcBorders>
              <w:top w:val="single" w:sz="4" w:space="0" w:color="auto"/>
            </w:tcBorders>
          </w:tcPr>
          <w:p w:rsidR="0044386F" w:rsidRPr="00647720" w:rsidDel="00FC0FBC" w:rsidRDefault="003720A4" w:rsidP="00F27D39">
            <w:pPr>
              <w:autoSpaceDE w:val="0"/>
              <w:autoSpaceDN w:val="0"/>
              <w:spacing w:line="480" w:lineRule="auto"/>
              <w:jc w:val="center"/>
              <w:rPr>
                <w:del w:id="1994" w:author="Althea ArchMiller" w:date="2018-11-02T11:41:00Z"/>
                <w:rFonts w:ascii="Times New Roman" w:hAnsi="Times New Roman" w:cs="Times New Roman"/>
                <w:sz w:val="18"/>
                <w:szCs w:val="18"/>
              </w:rPr>
            </w:pPr>
            <w:del w:id="1995" w:author="Althea ArchMiller" w:date="2018-11-02T11:41:00Z">
              <w:r w:rsidDel="00FC0FBC">
                <w:rPr>
                  <w:rFonts w:ascii="Times New Roman" w:hAnsi="Times New Roman" w:cs="Times New Roman"/>
                  <w:sz w:val="18"/>
                  <w:szCs w:val="18"/>
                </w:rPr>
                <w:delText>0.27</w:delText>
              </w:r>
            </w:del>
          </w:p>
          <w:p w:rsidR="0044386F" w:rsidRPr="00647720" w:rsidDel="00FC0FBC" w:rsidRDefault="0044386F" w:rsidP="00F27D39">
            <w:pPr>
              <w:autoSpaceDE w:val="0"/>
              <w:autoSpaceDN w:val="0"/>
              <w:spacing w:line="480" w:lineRule="auto"/>
              <w:jc w:val="center"/>
              <w:rPr>
                <w:del w:id="1996" w:author="Althea ArchMiller" w:date="2018-11-02T11:41:00Z"/>
                <w:rFonts w:ascii="Times New Roman" w:hAnsi="Times New Roman" w:cs="Times New Roman"/>
                <w:sz w:val="18"/>
                <w:szCs w:val="18"/>
              </w:rPr>
            </w:pPr>
            <w:del w:id="1997" w:author="Althea ArchMiller" w:date="2018-11-02T11:41:00Z">
              <w:r w:rsidRPr="00647720" w:rsidDel="00FC0FBC">
                <w:rPr>
                  <w:rFonts w:ascii="Times New Roman" w:hAnsi="Times New Roman" w:cs="Times New Roman"/>
                  <w:sz w:val="18"/>
                  <w:szCs w:val="18"/>
                </w:rPr>
                <w:delText>(</w:delText>
              </w:r>
              <w:r w:rsidR="003720A4" w:rsidDel="00FC0FBC">
                <w:rPr>
                  <w:rFonts w:ascii="Times New Roman" w:hAnsi="Times New Roman" w:cs="Times New Roman"/>
                  <w:sz w:val="18"/>
                  <w:szCs w:val="18"/>
                </w:rPr>
                <w:delText>-0.81,1.36</w:delText>
              </w:r>
              <w:r w:rsidRPr="00647720" w:rsidDel="00FC0FBC">
                <w:rPr>
                  <w:rFonts w:ascii="Times New Roman" w:hAnsi="Times New Roman" w:cs="Times New Roman"/>
                  <w:sz w:val="18"/>
                  <w:szCs w:val="18"/>
                </w:rPr>
                <w:delText>)</w:delText>
              </w:r>
            </w:del>
          </w:p>
        </w:tc>
        <w:tc>
          <w:tcPr>
            <w:tcW w:w="1080" w:type="dxa"/>
            <w:tcBorders>
              <w:top w:val="single" w:sz="4" w:space="0" w:color="auto"/>
            </w:tcBorders>
          </w:tcPr>
          <w:p w:rsidR="0044386F" w:rsidRPr="00647720" w:rsidDel="00FC0FBC" w:rsidRDefault="003720A4" w:rsidP="00F27D39">
            <w:pPr>
              <w:autoSpaceDE w:val="0"/>
              <w:autoSpaceDN w:val="0"/>
              <w:spacing w:line="480" w:lineRule="auto"/>
              <w:jc w:val="center"/>
              <w:rPr>
                <w:del w:id="1998" w:author="Althea ArchMiller" w:date="2018-11-02T11:41:00Z"/>
                <w:rFonts w:ascii="Times New Roman" w:hAnsi="Times New Roman" w:cs="Times New Roman"/>
                <w:sz w:val="18"/>
                <w:szCs w:val="18"/>
              </w:rPr>
            </w:pPr>
            <w:del w:id="1999" w:author="Althea ArchMiller" w:date="2018-11-02T11:41:00Z">
              <w:r w:rsidDel="00FC0FBC">
                <w:rPr>
                  <w:rFonts w:ascii="Times New Roman" w:hAnsi="Times New Roman" w:cs="Times New Roman"/>
                  <w:sz w:val="18"/>
                  <w:szCs w:val="18"/>
                </w:rPr>
                <w:delText>-10.43</w:delText>
              </w:r>
            </w:del>
          </w:p>
          <w:p w:rsidR="0044386F" w:rsidRPr="00647720" w:rsidDel="00FC0FBC" w:rsidRDefault="0044386F" w:rsidP="00F27D39">
            <w:pPr>
              <w:autoSpaceDE w:val="0"/>
              <w:autoSpaceDN w:val="0"/>
              <w:spacing w:line="480" w:lineRule="auto"/>
              <w:jc w:val="center"/>
              <w:rPr>
                <w:del w:id="2000" w:author="Althea ArchMiller" w:date="2018-11-02T11:41:00Z"/>
                <w:rFonts w:ascii="Times New Roman" w:hAnsi="Times New Roman" w:cs="Times New Roman"/>
                <w:sz w:val="18"/>
                <w:szCs w:val="18"/>
              </w:rPr>
            </w:pPr>
            <w:del w:id="2001" w:author="Althea ArchMiller" w:date="2018-11-02T11:41:00Z">
              <w:r w:rsidRPr="00647720" w:rsidDel="00FC0FBC">
                <w:rPr>
                  <w:rFonts w:ascii="Times New Roman" w:hAnsi="Times New Roman" w:cs="Times New Roman"/>
                  <w:sz w:val="18"/>
                  <w:szCs w:val="18"/>
                </w:rPr>
                <w:delText>(</w:delText>
              </w:r>
              <w:r w:rsidR="003720A4" w:rsidDel="00FC0FBC">
                <w:rPr>
                  <w:rFonts w:ascii="Times New Roman" w:hAnsi="Times New Roman" w:cs="Times New Roman"/>
                  <w:sz w:val="18"/>
                  <w:szCs w:val="18"/>
                </w:rPr>
                <w:delText>-53.49,32.64</w:delText>
              </w:r>
              <w:r w:rsidRPr="00647720" w:rsidDel="00FC0FBC">
                <w:rPr>
                  <w:rFonts w:ascii="Times New Roman" w:hAnsi="Times New Roman" w:cs="Times New Roman"/>
                  <w:sz w:val="18"/>
                  <w:szCs w:val="18"/>
                </w:rPr>
                <w:delText>)</w:delText>
              </w:r>
            </w:del>
          </w:p>
        </w:tc>
        <w:tc>
          <w:tcPr>
            <w:tcW w:w="810" w:type="dxa"/>
            <w:tcBorders>
              <w:top w:val="single" w:sz="4" w:space="0" w:color="auto"/>
            </w:tcBorders>
          </w:tcPr>
          <w:p w:rsidR="0044386F" w:rsidRPr="00647720" w:rsidDel="00FC0FBC" w:rsidRDefault="0044386F" w:rsidP="00F27D39">
            <w:pPr>
              <w:autoSpaceDE w:val="0"/>
              <w:autoSpaceDN w:val="0"/>
              <w:spacing w:line="480" w:lineRule="auto"/>
              <w:jc w:val="center"/>
              <w:rPr>
                <w:del w:id="2002" w:author="Althea ArchMiller" w:date="2018-11-02T11:41:00Z"/>
                <w:rFonts w:ascii="Times New Roman" w:hAnsi="Times New Roman" w:cs="Times New Roman"/>
                <w:sz w:val="18"/>
                <w:szCs w:val="18"/>
              </w:rPr>
            </w:pPr>
            <w:del w:id="2003" w:author="Althea ArchMiller" w:date="2018-11-02T11:41:00Z">
              <w:r w:rsidDel="00FC0FBC">
                <w:rPr>
                  <w:rFonts w:ascii="Times New Roman" w:hAnsi="Times New Roman" w:cs="Times New Roman"/>
                  <w:sz w:val="18"/>
                  <w:szCs w:val="18"/>
                </w:rPr>
                <w:delText>160.73</w:delText>
              </w:r>
            </w:del>
          </w:p>
        </w:tc>
      </w:tr>
      <w:tr w:rsidR="0044386F" w:rsidRPr="00AC7BFD" w:rsidDel="00FC0FBC" w:rsidTr="003B3A50">
        <w:trPr>
          <w:del w:id="2004" w:author="Althea ArchMiller" w:date="2018-11-02T11:41:00Z"/>
        </w:trPr>
        <w:tc>
          <w:tcPr>
            <w:tcW w:w="1260" w:type="dxa"/>
          </w:tcPr>
          <w:p w:rsidR="0044386F" w:rsidRPr="00AC7BFD" w:rsidDel="00FC0FBC" w:rsidRDefault="0044386F" w:rsidP="00F27D39">
            <w:pPr>
              <w:autoSpaceDE w:val="0"/>
              <w:autoSpaceDN w:val="0"/>
              <w:spacing w:line="480" w:lineRule="auto"/>
              <w:rPr>
                <w:del w:id="2005" w:author="Althea ArchMiller" w:date="2018-11-02T11:41:00Z"/>
                <w:rFonts w:ascii="Times New Roman" w:hAnsi="Times New Roman" w:cs="Times New Roman"/>
                <w:sz w:val="18"/>
                <w:szCs w:val="18"/>
              </w:rPr>
            </w:pPr>
            <w:del w:id="2006" w:author="Althea ArchMiller" w:date="2018-11-02T11:41:00Z">
              <w:r w:rsidDel="00FC0FBC">
                <w:rPr>
                  <w:rFonts w:ascii="Times New Roman" w:hAnsi="Times New Roman" w:cs="Times New Roman"/>
                  <w:sz w:val="18"/>
                  <w:szCs w:val="18"/>
                </w:rPr>
                <w:delText>Null</w:delText>
              </w:r>
            </w:del>
          </w:p>
        </w:tc>
        <w:tc>
          <w:tcPr>
            <w:tcW w:w="990" w:type="dxa"/>
          </w:tcPr>
          <w:p w:rsidR="0044386F" w:rsidRPr="00C46183" w:rsidDel="00FC0FBC" w:rsidRDefault="00CA67A6" w:rsidP="00F27D39">
            <w:pPr>
              <w:autoSpaceDE w:val="0"/>
              <w:autoSpaceDN w:val="0"/>
              <w:spacing w:line="480" w:lineRule="auto"/>
              <w:jc w:val="center"/>
              <w:rPr>
                <w:del w:id="2007" w:author="Althea ArchMiller" w:date="2018-11-02T11:41:00Z"/>
                <w:rFonts w:ascii="Times New Roman" w:hAnsi="Times New Roman" w:cs="Times New Roman"/>
                <w:sz w:val="18"/>
                <w:szCs w:val="18"/>
              </w:rPr>
            </w:pPr>
            <w:del w:id="2008" w:author="Althea ArchMiller" w:date="2018-11-02T11:41:00Z">
              <w:r w:rsidRPr="00C46183" w:rsidDel="00FC0FBC">
                <w:rPr>
                  <w:rFonts w:ascii="Times New Roman" w:hAnsi="Times New Roman" w:cs="Times New Roman"/>
                  <w:sz w:val="18"/>
                  <w:szCs w:val="18"/>
                </w:rPr>
                <w:delText>-1.47</w:delText>
              </w:r>
            </w:del>
          </w:p>
          <w:p w:rsidR="0044386F" w:rsidRPr="00C46183" w:rsidDel="00FC0FBC" w:rsidRDefault="0044386F" w:rsidP="00F27D39">
            <w:pPr>
              <w:autoSpaceDE w:val="0"/>
              <w:autoSpaceDN w:val="0"/>
              <w:spacing w:line="480" w:lineRule="auto"/>
              <w:jc w:val="center"/>
              <w:rPr>
                <w:del w:id="2009" w:author="Althea ArchMiller" w:date="2018-11-02T11:41:00Z"/>
                <w:rFonts w:ascii="Times New Roman" w:hAnsi="Times New Roman" w:cs="Times New Roman"/>
                <w:sz w:val="18"/>
                <w:szCs w:val="18"/>
              </w:rPr>
            </w:pPr>
            <w:del w:id="2010" w:author="Althea ArchMiller" w:date="2018-11-02T11:41:00Z">
              <w:r w:rsidRPr="00C46183" w:rsidDel="00FC0FBC">
                <w:rPr>
                  <w:rFonts w:ascii="Times New Roman" w:hAnsi="Times New Roman" w:cs="Times New Roman"/>
                  <w:sz w:val="18"/>
                  <w:szCs w:val="18"/>
                </w:rPr>
                <w:delText>(</w:delText>
              </w:r>
              <w:r w:rsidR="00FA2944" w:rsidRPr="00C46183" w:rsidDel="00FC0FBC">
                <w:rPr>
                  <w:rFonts w:ascii="Times New Roman" w:hAnsi="Times New Roman" w:cs="Times New Roman"/>
                  <w:sz w:val="18"/>
                  <w:szCs w:val="18"/>
                </w:rPr>
                <w:delText>-2.03,-0.90</w:delText>
              </w:r>
              <w:r w:rsidRPr="00C46183" w:rsidDel="00FC0FBC">
                <w:rPr>
                  <w:rFonts w:ascii="Times New Roman" w:hAnsi="Times New Roman" w:cs="Times New Roman"/>
                  <w:sz w:val="18"/>
                  <w:szCs w:val="18"/>
                </w:rPr>
                <w:delText>)</w:delText>
              </w:r>
            </w:del>
          </w:p>
        </w:tc>
        <w:tc>
          <w:tcPr>
            <w:tcW w:w="900" w:type="dxa"/>
          </w:tcPr>
          <w:p w:rsidR="0044386F" w:rsidRPr="00F0597B" w:rsidDel="00FC0FBC" w:rsidRDefault="00FA2944" w:rsidP="00F27D39">
            <w:pPr>
              <w:autoSpaceDE w:val="0"/>
              <w:autoSpaceDN w:val="0"/>
              <w:spacing w:line="480" w:lineRule="auto"/>
              <w:jc w:val="center"/>
              <w:rPr>
                <w:del w:id="2011" w:author="Althea ArchMiller" w:date="2018-11-02T11:41:00Z"/>
                <w:rFonts w:ascii="Times New Roman" w:hAnsi="Times New Roman" w:cs="Times New Roman"/>
                <w:b/>
                <w:sz w:val="18"/>
                <w:szCs w:val="18"/>
              </w:rPr>
            </w:pPr>
            <w:del w:id="2012" w:author="Althea ArchMiller" w:date="2018-11-02T11:41:00Z">
              <w:r w:rsidRPr="00F0597B" w:rsidDel="00FC0FBC">
                <w:rPr>
                  <w:rFonts w:ascii="Times New Roman" w:hAnsi="Times New Roman" w:cs="Times New Roman"/>
                  <w:b/>
                  <w:sz w:val="18"/>
                  <w:szCs w:val="18"/>
                </w:rPr>
                <w:delText>--</w:delText>
              </w:r>
            </w:del>
          </w:p>
          <w:p w:rsidR="0044386F" w:rsidRPr="00F0597B" w:rsidDel="00FC0FBC" w:rsidRDefault="00FA2944" w:rsidP="00F27D39">
            <w:pPr>
              <w:autoSpaceDE w:val="0"/>
              <w:autoSpaceDN w:val="0"/>
              <w:spacing w:line="480" w:lineRule="auto"/>
              <w:jc w:val="center"/>
              <w:rPr>
                <w:del w:id="2013" w:author="Althea ArchMiller" w:date="2018-11-02T11:41:00Z"/>
                <w:rFonts w:ascii="Times New Roman" w:hAnsi="Times New Roman" w:cs="Times New Roman"/>
                <w:b/>
                <w:sz w:val="18"/>
                <w:szCs w:val="18"/>
              </w:rPr>
            </w:pPr>
            <w:del w:id="2014" w:author="Althea ArchMiller" w:date="2018-11-02T11:41:00Z">
              <w:r w:rsidRPr="00F0597B" w:rsidDel="00FC0FBC">
                <w:rPr>
                  <w:rFonts w:ascii="Times New Roman" w:hAnsi="Times New Roman" w:cs="Times New Roman"/>
                  <w:b/>
                  <w:sz w:val="18"/>
                  <w:szCs w:val="18"/>
                </w:rPr>
                <w:delText>--</w:delText>
              </w:r>
            </w:del>
          </w:p>
        </w:tc>
        <w:tc>
          <w:tcPr>
            <w:tcW w:w="1710" w:type="dxa"/>
          </w:tcPr>
          <w:p w:rsidR="0044386F" w:rsidRPr="00C46183" w:rsidDel="00FC0FBC" w:rsidRDefault="00FA2944" w:rsidP="00F27D39">
            <w:pPr>
              <w:autoSpaceDE w:val="0"/>
              <w:autoSpaceDN w:val="0"/>
              <w:spacing w:line="480" w:lineRule="auto"/>
              <w:jc w:val="center"/>
              <w:rPr>
                <w:del w:id="2015" w:author="Althea ArchMiller" w:date="2018-11-02T11:41:00Z"/>
                <w:rFonts w:ascii="Times New Roman" w:hAnsi="Times New Roman" w:cs="Times New Roman"/>
                <w:sz w:val="18"/>
                <w:szCs w:val="18"/>
              </w:rPr>
            </w:pPr>
            <w:del w:id="2016" w:author="Althea ArchMiller" w:date="2018-11-02T11:41:00Z">
              <w:r w:rsidRPr="00C46183" w:rsidDel="00FC0FBC">
                <w:rPr>
                  <w:rFonts w:ascii="Times New Roman" w:hAnsi="Times New Roman" w:cs="Times New Roman"/>
                  <w:sz w:val="18"/>
                  <w:szCs w:val="18"/>
                </w:rPr>
                <w:delText>-1.01</w:delText>
              </w:r>
            </w:del>
          </w:p>
          <w:p w:rsidR="0044386F" w:rsidRPr="00C46183" w:rsidDel="00FC0FBC" w:rsidRDefault="0044386F" w:rsidP="00F27D39">
            <w:pPr>
              <w:autoSpaceDE w:val="0"/>
              <w:autoSpaceDN w:val="0"/>
              <w:spacing w:line="480" w:lineRule="auto"/>
              <w:jc w:val="center"/>
              <w:rPr>
                <w:del w:id="2017" w:author="Althea ArchMiller" w:date="2018-11-02T11:41:00Z"/>
                <w:rFonts w:ascii="Times New Roman" w:hAnsi="Times New Roman" w:cs="Times New Roman"/>
                <w:sz w:val="18"/>
                <w:szCs w:val="18"/>
              </w:rPr>
            </w:pPr>
            <w:del w:id="2018" w:author="Althea ArchMiller" w:date="2018-11-02T11:41:00Z">
              <w:r w:rsidRPr="00C46183" w:rsidDel="00FC0FBC">
                <w:rPr>
                  <w:rFonts w:ascii="Times New Roman" w:hAnsi="Times New Roman" w:cs="Times New Roman"/>
                  <w:sz w:val="18"/>
                  <w:szCs w:val="18"/>
                </w:rPr>
                <w:delText>(</w:delText>
              </w:r>
              <w:r w:rsidR="00FA2944" w:rsidRPr="00C46183" w:rsidDel="00FC0FBC">
                <w:rPr>
                  <w:rFonts w:ascii="Times New Roman" w:hAnsi="Times New Roman" w:cs="Times New Roman"/>
                  <w:sz w:val="18"/>
                  <w:szCs w:val="18"/>
                </w:rPr>
                <w:delText>-1.42,-0.60</w:delText>
              </w:r>
              <w:r w:rsidRPr="00C46183" w:rsidDel="00FC0FBC">
                <w:rPr>
                  <w:rFonts w:ascii="Times New Roman" w:hAnsi="Times New Roman" w:cs="Times New Roman"/>
                  <w:sz w:val="18"/>
                  <w:szCs w:val="18"/>
                </w:rPr>
                <w:delText>)</w:delText>
              </w:r>
            </w:del>
          </w:p>
        </w:tc>
        <w:tc>
          <w:tcPr>
            <w:tcW w:w="36" w:type="dxa"/>
          </w:tcPr>
          <w:p w:rsidR="0044386F" w:rsidRPr="00647720" w:rsidDel="00FC0FBC" w:rsidRDefault="0044386F" w:rsidP="00F27D39">
            <w:pPr>
              <w:autoSpaceDE w:val="0"/>
              <w:autoSpaceDN w:val="0"/>
              <w:spacing w:line="480" w:lineRule="auto"/>
              <w:jc w:val="center"/>
              <w:rPr>
                <w:del w:id="2019" w:author="Althea ArchMiller" w:date="2018-11-02T11:41:00Z"/>
                <w:rFonts w:ascii="Times New Roman" w:hAnsi="Times New Roman" w:cs="Times New Roman"/>
                <w:sz w:val="18"/>
                <w:szCs w:val="18"/>
              </w:rPr>
            </w:pPr>
          </w:p>
          <w:p w:rsidR="0044386F" w:rsidRPr="00647720" w:rsidDel="00FC0FBC" w:rsidRDefault="0044386F" w:rsidP="00F27D39">
            <w:pPr>
              <w:autoSpaceDE w:val="0"/>
              <w:autoSpaceDN w:val="0"/>
              <w:spacing w:line="480" w:lineRule="auto"/>
              <w:jc w:val="center"/>
              <w:rPr>
                <w:del w:id="2020" w:author="Althea ArchMiller" w:date="2018-11-02T11:41:00Z"/>
                <w:rFonts w:ascii="Times New Roman" w:hAnsi="Times New Roman" w:cs="Times New Roman"/>
                <w:sz w:val="18"/>
                <w:szCs w:val="18"/>
              </w:rPr>
            </w:pPr>
          </w:p>
        </w:tc>
        <w:tc>
          <w:tcPr>
            <w:tcW w:w="1044" w:type="dxa"/>
          </w:tcPr>
          <w:p w:rsidR="0044386F" w:rsidRPr="00647720" w:rsidDel="00FC0FBC" w:rsidRDefault="003720A4" w:rsidP="00F27D39">
            <w:pPr>
              <w:autoSpaceDE w:val="0"/>
              <w:autoSpaceDN w:val="0"/>
              <w:spacing w:line="480" w:lineRule="auto"/>
              <w:jc w:val="center"/>
              <w:rPr>
                <w:del w:id="2021" w:author="Althea ArchMiller" w:date="2018-11-02T11:41:00Z"/>
                <w:rFonts w:ascii="Times New Roman" w:hAnsi="Times New Roman" w:cs="Times New Roman"/>
                <w:sz w:val="18"/>
                <w:szCs w:val="18"/>
              </w:rPr>
            </w:pPr>
            <w:del w:id="2022" w:author="Althea ArchMiller" w:date="2018-11-02T11:41:00Z">
              <w:r w:rsidDel="00FC0FBC">
                <w:rPr>
                  <w:rFonts w:ascii="Times New Roman" w:hAnsi="Times New Roman" w:cs="Times New Roman"/>
                  <w:sz w:val="18"/>
                  <w:szCs w:val="18"/>
                </w:rPr>
                <w:delText>0.26</w:delText>
              </w:r>
            </w:del>
          </w:p>
          <w:p w:rsidR="0044386F" w:rsidRPr="00647720" w:rsidDel="00FC0FBC" w:rsidRDefault="0044386F" w:rsidP="00F27D39">
            <w:pPr>
              <w:autoSpaceDE w:val="0"/>
              <w:autoSpaceDN w:val="0"/>
              <w:spacing w:line="480" w:lineRule="auto"/>
              <w:jc w:val="center"/>
              <w:rPr>
                <w:del w:id="2023" w:author="Althea ArchMiller" w:date="2018-11-02T11:41:00Z"/>
                <w:rFonts w:ascii="Times New Roman" w:hAnsi="Times New Roman" w:cs="Times New Roman"/>
                <w:sz w:val="18"/>
                <w:szCs w:val="18"/>
              </w:rPr>
            </w:pPr>
            <w:del w:id="2024" w:author="Althea ArchMiller" w:date="2018-11-02T11:41:00Z">
              <w:r w:rsidRPr="00647720" w:rsidDel="00FC0FBC">
                <w:rPr>
                  <w:rFonts w:ascii="Times New Roman" w:hAnsi="Times New Roman" w:cs="Times New Roman"/>
                  <w:sz w:val="18"/>
                  <w:szCs w:val="18"/>
                </w:rPr>
                <w:delText>(</w:delText>
              </w:r>
              <w:r w:rsidR="003720A4" w:rsidDel="00FC0FBC">
                <w:rPr>
                  <w:rFonts w:ascii="Times New Roman" w:hAnsi="Times New Roman" w:cs="Times New Roman"/>
                  <w:sz w:val="18"/>
                  <w:szCs w:val="18"/>
                </w:rPr>
                <w:delText>-0.83,1.34</w:delText>
              </w:r>
              <w:r w:rsidRPr="00647720" w:rsidDel="00FC0FBC">
                <w:rPr>
                  <w:rFonts w:ascii="Times New Roman" w:hAnsi="Times New Roman" w:cs="Times New Roman"/>
                  <w:sz w:val="18"/>
                  <w:szCs w:val="18"/>
                </w:rPr>
                <w:delText>)</w:delText>
              </w:r>
            </w:del>
          </w:p>
        </w:tc>
        <w:tc>
          <w:tcPr>
            <w:tcW w:w="1080" w:type="dxa"/>
          </w:tcPr>
          <w:p w:rsidR="0044386F" w:rsidRPr="00647720" w:rsidDel="00FC0FBC" w:rsidRDefault="003720A4" w:rsidP="00F27D39">
            <w:pPr>
              <w:autoSpaceDE w:val="0"/>
              <w:autoSpaceDN w:val="0"/>
              <w:spacing w:line="480" w:lineRule="auto"/>
              <w:jc w:val="center"/>
              <w:rPr>
                <w:del w:id="2025" w:author="Althea ArchMiller" w:date="2018-11-02T11:41:00Z"/>
                <w:rFonts w:ascii="Times New Roman" w:hAnsi="Times New Roman" w:cs="Times New Roman"/>
                <w:sz w:val="18"/>
                <w:szCs w:val="18"/>
              </w:rPr>
            </w:pPr>
            <w:del w:id="2026" w:author="Althea ArchMiller" w:date="2018-11-02T11:41:00Z">
              <w:r w:rsidDel="00FC0FBC">
                <w:rPr>
                  <w:rFonts w:ascii="Times New Roman" w:hAnsi="Times New Roman" w:cs="Times New Roman"/>
                  <w:sz w:val="18"/>
                  <w:szCs w:val="18"/>
                </w:rPr>
                <w:delText>-9.72</w:delText>
              </w:r>
            </w:del>
          </w:p>
          <w:p w:rsidR="0044386F" w:rsidRPr="00647720" w:rsidDel="00FC0FBC" w:rsidRDefault="0044386F" w:rsidP="00F27D39">
            <w:pPr>
              <w:autoSpaceDE w:val="0"/>
              <w:autoSpaceDN w:val="0"/>
              <w:spacing w:line="480" w:lineRule="auto"/>
              <w:jc w:val="center"/>
              <w:rPr>
                <w:del w:id="2027" w:author="Althea ArchMiller" w:date="2018-11-02T11:41:00Z"/>
                <w:rFonts w:ascii="Times New Roman" w:hAnsi="Times New Roman" w:cs="Times New Roman"/>
                <w:sz w:val="18"/>
                <w:szCs w:val="18"/>
              </w:rPr>
            </w:pPr>
            <w:del w:id="2028" w:author="Althea ArchMiller" w:date="2018-11-02T11:41:00Z">
              <w:r w:rsidRPr="00647720" w:rsidDel="00FC0FBC">
                <w:rPr>
                  <w:rFonts w:ascii="Times New Roman" w:hAnsi="Times New Roman" w:cs="Times New Roman"/>
                  <w:sz w:val="18"/>
                  <w:szCs w:val="18"/>
                </w:rPr>
                <w:delText>(</w:delText>
              </w:r>
              <w:r w:rsidR="003720A4" w:rsidDel="00FC0FBC">
                <w:rPr>
                  <w:rFonts w:ascii="Times New Roman" w:hAnsi="Times New Roman" w:cs="Times New Roman"/>
                  <w:sz w:val="18"/>
                  <w:szCs w:val="18"/>
                </w:rPr>
                <w:delText>-39.83,20.40</w:delText>
              </w:r>
              <w:r w:rsidRPr="00647720" w:rsidDel="00FC0FBC">
                <w:rPr>
                  <w:rFonts w:ascii="Times New Roman" w:hAnsi="Times New Roman" w:cs="Times New Roman"/>
                  <w:sz w:val="18"/>
                  <w:szCs w:val="18"/>
                </w:rPr>
                <w:delText>)</w:delText>
              </w:r>
            </w:del>
          </w:p>
        </w:tc>
        <w:tc>
          <w:tcPr>
            <w:tcW w:w="810" w:type="dxa"/>
          </w:tcPr>
          <w:p w:rsidR="0044386F" w:rsidRPr="00647720" w:rsidDel="00FC0FBC" w:rsidRDefault="0044386F" w:rsidP="00F27D39">
            <w:pPr>
              <w:autoSpaceDE w:val="0"/>
              <w:autoSpaceDN w:val="0"/>
              <w:spacing w:line="480" w:lineRule="auto"/>
              <w:jc w:val="center"/>
              <w:rPr>
                <w:del w:id="2029" w:author="Althea ArchMiller" w:date="2018-11-02T11:41:00Z"/>
                <w:rFonts w:ascii="Times New Roman" w:hAnsi="Times New Roman" w:cs="Times New Roman"/>
                <w:sz w:val="18"/>
                <w:szCs w:val="18"/>
              </w:rPr>
            </w:pPr>
            <w:del w:id="2030" w:author="Althea ArchMiller" w:date="2018-11-02T11:41:00Z">
              <w:r w:rsidDel="00FC0FBC">
                <w:rPr>
                  <w:rFonts w:ascii="Times New Roman" w:hAnsi="Times New Roman" w:cs="Times New Roman"/>
                  <w:sz w:val="18"/>
                  <w:szCs w:val="18"/>
                </w:rPr>
                <w:delText>162.87</w:delText>
              </w:r>
            </w:del>
          </w:p>
        </w:tc>
      </w:tr>
      <w:tr w:rsidR="0044386F" w:rsidRPr="00AC7BFD" w:rsidDel="00FC0FBC" w:rsidTr="003B3A50">
        <w:trPr>
          <w:del w:id="2031" w:author="Althea ArchMiller" w:date="2018-11-02T11:41:00Z"/>
        </w:trPr>
        <w:tc>
          <w:tcPr>
            <w:tcW w:w="1260" w:type="dxa"/>
          </w:tcPr>
          <w:p w:rsidR="0044386F" w:rsidRPr="00AC7BFD" w:rsidDel="00FC0FBC" w:rsidRDefault="0044386F" w:rsidP="00F27D39">
            <w:pPr>
              <w:autoSpaceDE w:val="0"/>
              <w:autoSpaceDN w:val="0"/>
              <w:spacing w:line="480" w:lineRule="auto"/>
              <w:rPr>
                <w:del w:id="2032" w:author="Althea ArchMiller" w:date="2018-11-02T11:41:00Z"/>
                <w:rFonts w:ascii="Times New Roman" w:hAnsi="Times New Roman" w:cs="Times New Roman"/>
                <w:sz w:val="18"/>
                <w:szCs w:val="18"/>
              </w:rPr>
            </w:pPr>
            <w:del w:id="2033" w:author="Althea ArchMiller" w:date="2018-11-02T11:41:00Z">
              <w:r w:rsidDel="00FC0FBC">
                <w:rPr>
                  <w:rFonts w:ascii="Times New Roman" w:hAnsi="Times New Roman" w:cs="Times New Roman"/>
                  <w:sz w:val="18"/>
                  <w:szCs w:val="18"/>
                </w:rPr>
                <w:delText>Non-bunchgrass</w:delText>
              </w:r>
            </w:del>
          </w:p>
        </w:tc>
        <w:tc>
          <w:tcPr>
            <w:tcW w:w="990" w:type="dxa"/>
          </w:tcPr>
          <w:p w:rsidR="0044386F" w:rsidRPr="00C46183" w:rsidDel="00FC0FBC" w:rsidRDefault="00D56991" w:rsidP="00F27D39">
            <w:pPr>
              <w:autoSpaceDE w:val="0"/>
              <w:autoSpaceDN w:val="0"/>
              <w:spacing w:line="480" w:lineRule="auto"/>
              <w:jc w:val="center"/>
              <w:rPr>
                <w:del w:id="2034" w:author="Althea ArchMiller" w:date="2018-11-02T11:41:00Z"/>
                <w:rFonts w:ascii="Times New Roman" w:hAnsi="Times New Roman" w:cs="Times New Roman"/>
                <w:sz w:val="18"/>
                <w:szCs w:val="18"/>
              </w:rPr>
            </w:pPr>
            <w:del w:id="2035" w:author="Althea ArchMiller" w:date="2018-11-02T11:41:00Z">
              <w:r w:rsidRPr="00C46183" w:rsidDel="00FC0FBC">
                <w:rPr>
                  <w:rFonts w:ascii="Times New Roman" w:hAnsi="Times New Roman" w:cs="Times New Roman"/>
                  <w:sz w:val="18"/>
                  <w:szCs w:val="18"/>
                </w:rPr>
                <w:delText>-1.51</w:delText>
              </w:r>
            </w:del>
          </w:p>
          <w:p w:rsidR="0044386F" w:rsidRPr="00C46183" w:rsidDel="00FC0FBC" w:rsidRDefault="0044386F" w:rsidP="00F27D39">
            <w:pPr>
              <w:autoSpaceDE w:val="0"/>
              <w:autoSpaceDN w:val="0"/>
              <w:spacing w:line="480" w:lineRule="auto"/>
              <w:jc w:val="center"/>
              <w:rPr>
                <w:del w:id="2036" w:author="Althea ArchMiller" w:date="2018-11-02T11:41:00Z"/>
                <w:rFonts w:ascii="Times New Roman" w:hAnsi="Times New Roman" w:cs="Times New Roman"/>
                <w:sz w:val="18"/>
                <w:szCs w:val="18"/>
              </w:rPr>
            </w:pPr>
            <w:del w:id="2037" w:author="Althea ArchMiller" w:date="2018-11-02T11:41:00Z">
              <w:r w:rsidRPr="00C46183" w:rsidDel="00FC0FBC">
                <w:rPr>
                  <w:rFonts w:ascii="Times New Roman" w:hAnsi="Times New Roman" w:cs="Times New Roman"/>
                  <w:sz w:val="18"/>
                  <w:szCs w:val="18"/>
                </w:rPr>
                <w:delText>(</w:delText>
              </w:r>
              <w:r w:rsidR="00D56991" w:rsidRPr="00C46183" w:rsidDel="00FC0FBC">
                <w:rPr>
                  <w:rFonts w:ascii="Times New Roman" w:hAnsi="Times New Roman" w:cs="Times New Roman"/>
                  <w:sz w:val="18"/>
                  <w:szCs w:val="18"/>
                </w:rPr>
                <w:delText>-2.10,-0.92</w:delText>
              </w:r>
              <w:r w:rsidRPr="00C46183" w:rsidDel="00FC0FBC">
                <w:rPr>
                  <w:rFonts w:ascii="Times New Roman" w:hAnsi="Times New Roman" w:cs="Times New Roman"/>
                  <w:sz w:val="18"/>
                  <w:szCs w:val="18"/>
                </w:rPr>
                <w:delText>)</w:delText>
              </w:r>
            </w:del>
          </w:p>
        </w:tc>
        <w:tc>
          <w:tcPr>
            <w:tcW w:w="900" w:type="dxa"/>
          </w:tcPr>
          <w:p w:rsidR="0044386F" w:rsidRPr="00647720" w:rsidDel="00FC0FBC" w:rsidRDefault="00D56991" w:rsidP="00F27D39">
            <w:pPr>
              <w:autoSpaceDE w:val="0"/>
              <w:autoSpaceDN w:val="0"/>
              <w:spacing w:line="480" w:lineRule="auto"/>
              <w:jc w:val="center"/>
              <w:rPr>
                <w:del w:id="2038" w:author="Althea ArchMiller" w:date="2018-11-02T11:41:00Z"/>
                <w:rFonts w:ascii="Times New Roman" w:hAnsi="Times New Roman" w:cs="Times New Roman"/>
                <w:sz w:val="18"/>
                <w:szCs w:val="18"/>
              </w:rPr>
            </w:pPr>
            <w:del w:id="2039" w:author="Althea ArchMiller" w:date="2018-11-02T11:41:00Z">
              <w:r w:rsidDel="00FC0FBC">
                <w:rPr>
                  <w:rFonts w:ascii="Times New Roman" w:hAnsi="Times New Roman" w:cs="Times New Roman"/>
                  <w:sz w:val="18"/>
                  <w:szCs w:val="18"/>
                </w:rPr>
                <w:delText>-0.39</w:delText>
              </w:r>
            </w:del>
          </w:p>
          <w:p w:rsidR="0044386F" w:rsidRPr="00647720" w:rsidDel="00FC0FBC" w:rsidRDefault="0044386F" w:rsidP="00F27D39">
            <w:pPr>
              <w:autoSpaceDE w:val="0"/>
              <w:autoSpaceDN w:val="0"/>
              <w:spacing w:line="480" w:lineRule="auto"/>
              <w:jc w:val="center"/>
              <w:rPr>
                <w:del w:id="2040" w:author="Althea ArchMiller" w:date="2018-11-02T11:41:00Z"/>
                <w:rFonts w:ascii="Times New Roman" w:hAnsi="Times New Roman" w:cs="Times New Roman"/>
                <w:sz w:val="18"/>
                <w:szCs w:val="18"/>
              </w:rPr>
            </w:pPr>
            <w:del w:id="2041" w:author="Althea ArchMiller" w:date="2018-11-02T11:41:00Z">
              <w:r w:rsidDel="00FC0FBC">
                <w:rPr>
                  <w:rFonts w:ascii="Times New Roman" w:hAnsi="Times New Roman" w:cs="Times New Roman"/>
                  <w:sz w:val="18"/>
                  <w:szCs w:val="18"/>
                </w:rPr>
                <w:delText>(</w:delText>
              </w:r>
              <w:r w:rsidR="00D56991" w:rsidDel="00FC0FBC">
                <w:rPr>
                  <w:rFonts w:ascii="Times New Roman" w:hAnsi="Times New Roman" w:cs="Times New Roman"/>
                  <w:sz w:val="18"/>
                  <w:szCs w:val="18"/>
                </w:rPr>
                <w:delText>-1.14,0.35</w:delText>
              </w:r>
              <w:r w:rsidDel="00FC0FBC">
                <w:rPr>
                  <w:rFonts w:ascii="Times New Roman" w:hAnsi="Times New Roman" w:cs="Times New Roman"/>
                  <w:sz w:val="18"/>
                  <w:szCs w:val="18"/>
                </w:rPr>
                <w:delText>)</w:delText>
              </w:r>
            </w:del>
          </w:p>
        </w:tc>
        <w:tc>
          <w:tcPr>
            <w:tcW w:w="1710" w:type="dxa"/>
          </w:tcPr>
          <w:p w:rsidR="0044386F" w:rsidRPr="00C46183" w:rsidDel="00FC0FBC" w:rsidRDefault="00D56991" w:rsidP="00F27D39">
            <w:pPr>
              <w:autoSpaceDE w:val="0"/>
              <w:autoSpaceDN w:val="0"/>
              <w:spacing w:line="480" w:lineRule="auto"/>
              <w:jc w:val="center"/>
              <w:rPr>
                <w:del w:id="2042" w:author="Althea ArchMiller" w:date="2018-11-02T11:41:00Z"/>
                <w:rFonts w:ascii="Times New Roman" w:hAnsi="Times New Roman" w:cs="Times New Roman"/>
                <w:sz w:val="18"/>
                <w:szCs w:val="18"/>
              </w:rPr>
            </w:pPr>
            <w:del w:id="2043" w:author="Althea ArchMiller" w:date="2018-11-02T11:41:00Z">
              <w:r w:rsidRPr="00C46183" w:rsidDel="00FC0FBC">
                <w:rPr>
                  <w:rFonts w:ascii="Times New Roman" w:hAnsi="Times New Roman" w:cs="Times New Roman"/>
                  <w:sz w:val="18"/>
                  <w:szCs w:val="18"/>
                </w:rPr>
                <w:delText>-1.01</w:delText>
              </w:r>
            </w:del>
          </w:p>
          <w:p w:rsidR="0044386F" w:rsidRPr="00C46183" w:rsidDel="00FC0FBC" w:rsidRDefault="0044386F" w:rsidP="00F27D39">
            <w:pPr>
              <w:autoSpaceDE w:val="0"/>
              <w:autoSpaceDN w:val="0"/>
              <w:spacing w:line="480" w:lineRule="auto"/>
              <w:jc w:val="center"/>
              <w:rPr>
                <w:del w:id="2044" w:author="Althea ArchMiller" w:date="2018-11-02T11:41:00Z"/>
                <w:rFonts w:ascii="Times New Roman" w:hAnsi="Times New Roman" w:cs="Times New Roman"/>
                <w:sz w:val="18"/>
                <w:szCs w:val="18"/>
              </w:rPr>
            </w:pPr>
            <w:del w:id="2045" w:author="Althea ArchMiller" w:date="2018-11-02T11:41:00Z">
              <w:r w:rsidRPr="00C46183" w:rsidDel="00FC0FBC">
                <w:rPr>
                  <w:rFonts w:ascii="Times New Roman" w:hAnsi="Times New Roman" w:cs="Times New Roman"/>
                  <w:sz w:val="18"/>
                  <w:szCs w:val="18"/>
                </w:rPr>
                <w:delText>(</w:delText>
              </w:r>
              <w:r w:rsidR="00D56991" w:rsidRPr="00C46183" w:rsidDel="00FC0FBC">
                <w:rPr>
                  <w:rFonts w:ascii="Times New Roman" w:hAnsi="Times New Roman" w:cs="Times New Roman"/>
                  <w:sz w:val="18"/>
                  <w:szCs w:val="18"/>
                </w:rPr>
                <w:delText>-1.43,-0.60</w:delText>
              </w:r>
              <w:r w:rsidRPr="00C46183" w:rsidDel="00FC0FBC">
                <w:rPr>
                  <w:rFonts w:ascii="Times New Roman" w:hAnsi="Times New Roman" w:cs="Times New Roman"/>
                  <w:sz w:val="18"/>
                  <w:szCs w:val="18"/>
                </w:rPr>
                <w:delText>)</w:delText>
              </w:r>
            </w:del>
          </w:p>
        </w:tc>
        <w:tc>
          <w:tcPr>
            <w:tcW w:w="36" w:type="dxa"/>
          </w:tcPr>
          <w:p w:rsidR="0044386F" w:rsidRPr="00647720" w:rsidDel="00FC0FBC" w:rsidRDefault="0044386F" w:rsidP="00F27D39">
            <w:pPr>
              <w:autoSpaceDE w:val="0"/>
              <w:autoSpaceDN w:val="0"/>
              <w:spacing w:line="480" w:lineRule="auto"/>
              <w:jc w:val="center"/>
              <w:rPr>
                <w:del w:id="2046" w:author="Althea ArchMiller" w:date="2018-11-02T11:41:00Z"/>
                <w:rFonts w:ascii="Times New Roman" w:hAnsi="Times New Roman" w:cs="Times New Roman"/>
                <w:sz w:val="18"/>
                <w:szCs w:val="18"/>
              </w:rPr>
            </w:pPr>
          </w:p>
          <w:p w:rsidR="0044386F" w:rsidRPr="00647720" w:rsidDel="00FC0FBC" w:rsidRDefault="0044386F" w:rsidP="00F27D39">
            <w:pPr>
              <w:autoSpaceDE w:val="0"/>
              <w:autoSpaceDN w:val="0"/>
              <w:spacing w:line="480" w:lineRule="auto"/>
              <w:jc w:val="center"/>
              <w:rPr>
                <w:del w:id="2047" w:author="Althea ArchMiller" w:date="2018-11-02T11:41:00Z"/>
                <w:rFonts w:ascii="Times New Roman" w:hAnsi="Times New Roman" w:cs="Times New Roman"/>
                <w:sz w:val="18"/>
                <w:szCs w:val="18"/>
              </w:rPr>
            </w:pPr>
          </w:p>
        </w:tc>
        <w:tc>
          <w:tcPr>
            <w:tcW w:w="1044" w:type="dxa"/>
          </w:tcPr>
          <w:p w:rsidR="004203BE" w:rsidDel="00FC0FBC" w:rsidRDefault="004203BE" w:rsidP="00F27D39">
            <w:pPr>
              <w:autoSpaceDE w:val="0"/>
              <w:autoSpaceDN w:val="0"/>
              <w:spacing w:line="480" w:lineRule="auto"/>
              <w:jc w:val="center"/>
              <w:rPr>
                <w:del w:id="2048" w:author="Althea ArchMiller" w:date="2018-11-02T11:41:00Z"/>
                <w:rFonts w:ascii="Times New Roman" w:hAnsi="Times New Roman" w:cs="Times New Roman"/>
                <w:sz w:val="18"/>
                <w:szCs w:val="18"/>
              </w:rPr>
            </w:pPr>
            <w:del w:id="2049" w:author="Althea ArchMiller" w:date="2018-11-02T11:41:00Z">
              <w:r w:rsidDel="00FC0FBC">
                <w:rPr>
                  <w:rFonts w:ascii="Times New Roman" w:hAnsi="Times New Roman" w:cs="Times New Roman"/>
                  <w:sz w:val="18"/>
                  <w:szCs w:val="18"/>
                </w:rPr>
                <w:delText>0.25</w:delText>
              </w:r>
            </w:del>
          </w:p>
          <w:p w:rsidR="0044386F" w:rsidRPr="00647720" w:rsidDel="00FC0FBC" w:rsidRDefault="004203BE" w:rsidP="00F27D39">
            <w:pPr>
              <w:autoSpaceDE w:val="0"/>
              <w:autoSpaceDN w:val="0"/>
              <w:spacing w:line="480" w:lineRule="auto"/>
              <w:jc w:val="center"/>
              <w:rPr>
                <w:del w:id="2050" w:author="Althea ArchMiller" w:date="2018-11-02T11:41:00Z"/>
                <w:rFonts w:ascii="Times New Roman" w:hAnsi="Times New Roman" w:cs="Times New Roman"/>
                <w:sz w:val="18"/>
                <w:szCs w:val="18"/>
              </w:rPr>
            </w:pPr>
            <w:del w:id="2051" w:author="Althea ArchMiller" w:date="2018-11-02T11:41:00Z">
              <w:r w:rsidDel="00FC0FBC">
                <w:rPr>
                  <w:rFonts w:ascii="Times New Roman" w:hAnsi="Times New Roman" w:cs="Times New Roman"/>
                  <w:sz w:val="18"/>
                  <w:szCs w:val="18"/>
                </w:rPr>
                <w:delText>(-0.83,1.34</w:delText>
              </w:r>
              <w:r w:rsidR="0044386F" w:rsidRPr="00647720" w:rsidDel="00FC0FBC">
                <w:rPr>
                  <w:rFonts w:ascii="Times New Roman" w:hAnsi="Times New Roman" w:cs="Times New Roman"/>
                  <w:sz w:val="18"/>
                  <w:szCs w:val="18"/>
                </w:rPr>
                <w:delText>)</w:delText>
              </w:r>
            </w:del>
          </w:p>
        </w:tc>
        <w:tc>
          <w:tcPr>
            <w:tcW w:w="1080" w:type="dxa"/>
          </w:tcPr>
          <w:p w:rsidR="0044386F" w:rsidRPr="00647720" w:rsidDel="00FC0FBC" w:rsidRDefault="004203BE" w:rsidP="00F27D39">
            <w:pPr>
              <w:autoSpaceDE w:val="0"/>
              <w:autoSpaceDN w:val="0"/>
              <w:spacing w:line="480" w:lineRule="auto"/>
              <w:jc w:val="center"/>
              <w:rPr>
                <w:del w:id="2052" w:author="Althea ArchMiller" w:date="2018-11-02T11:41:00Z"/>
                <w:rFonts w:ascii="Times New Roman" w:hAnsi="Times New Roman" w:cs="Times New Roman"/>
                <w:sz w:val="18"/>
                <w:szCs w:val="18"/>
              </w:rPr>
            </w:pPr>
            <w:del w:id="2053" w:author="Althea ArchMiller" w:date="2018-11-02T11:41:00Z">
              <w:r w:rsidDel="00FC0FBC">
                <w:rPr>
                  <w:rFonts w:ascii="Times New Roman" w:hAnsi="Times New Roman" w:cs="Times New Roman"/>
                  <w:sz w:val="18"/>
                  <w:szCs w:val="18"/>
                </w:rPr>
                <w:delText>-10.41</w:delText>
              </w:r>
            </w:del>
          </w:p>
          <w:p w:rsidR="0044386F" w:rsidRPr="00647720" w:rsidDel="00FC0FBC" w:rsidRDefault="0044386F" w:rsidP="00F27D39">
            <w:pPr>
              <w:autoSpaceDE w:val="0"/>
              <w:autoSpaceDN w:val="0"/>
              <w:spacing w:line="480" w:lineRule="auto"/>
              <w:jc w:val="center"/>
              <w:rPr>
                <w:del w:id="2054" w:author="Althea ArchMiller" w:date="2018-11-02T11:41:00Z"/>
                <w:rFonts w:ascii="Times New Roman" w:hAnsi="Times New Roman" w:cs="Times New Roman"/>
                <w:sz w:val="18"/>
                <w:szCs w:val="18"/>
              </w:rPr>
            </w:pPr>
            <w:del w:id="2055" w:author="Althea ArchMiller" w:date="2018-11-02T11:41:00Z">
              <w:r w:rsidRPr="00647720" w:rsidDel="00FC0FBC">
                <w:rPr>
                  <w:rFonts w:ascii="Times New Roman" w:hAnsi="Times New Roman" w:cs="Times New Roman"/>
                  <w:sz w:val="18"/>
                  <w:szCs w:val="18"/>
                </w:rPr>
                <w:delText>(</w:delText>
              </w:r>
              <w:r w:rsidR="004203BE" w:rsidDel="00FC0FBC">
                <w:rPr>
                  <w:rFonts w:ascii="Times New Roman" w:hAnsi="Times New Roman" w:cs="Times New Roman"/>
                  <w:sz w:val="18"/>
                  <w:szCs w:val="18"/>
                </w:rPr>
                <w:delText>-52.00,32.17</w:delText>
              </w:r>
              <w:r w:rsidRPr="00647720" w:rsidDel="00FC0FBC">
                <w:rPr>
                  <w:rFonts w:ascii="Times New Roman" w:hAnsi="Times New Roman" w:cs="Times New Roman"/>
                  <w:sz w:val="18"/>
                  <w:szCs w:val="18"/>
                </w:rPr>
                <w:delText>)</w:delText>
              </w:r>
            </w:del>
          </w:p>
        </w:tc>
        <w:tc>
          <w:tcPr>
            <w:tcW w:w="810" w:type="dxa"/>
          </w:tcPr>
          <w:p w:rsidR="0044386F" w:rsidRPr="00647720" w:rsidDel="00FC0FBC" w:rsidRDefault="0044386F" w:rsidP="00F27D39">
            <w:pPr>
              <w:autoSpaceDE w:val="0"/>
              <w:autoSpaceDN w:val="0"/>
              <w:spacing w:line="480" w:lineRule="auto"/>
              <w:jc w:val="center"/>
              <w:rPr>
                <w:del w:id="2056" w:author="Althea ArchMiller" w:date="2018-11-02T11:41:00Z"/>
                <w:rFonts w:ascii="Times New Roman" w:hAnsi="Times New Roman" w:cs="Times New Roman"/>
                <w:sz w:val="18"/>
                <w:szCs w:val="18"/>
              </w:rPr>
            </w:pPr>
            <w:del w:id="2057" w:author="Althea ArchMiller" w:date="2018-11-02T11:41:00Z">
              <w:r w:rsidDel="00FC0FBC">
                <w:rPr>
                  <w:rFonts w:ascii="Times New Roman" w:hAnsi="Times New Roman" w:cs="Times New Roman"/>
                  <w:sz w:val="18"/>
                  <w:szCs w:val="18"/>
                </w:rPr>
                <w:delText>164.18</w:delText>
              </w:r>
            </w:del>
          </w:p>
        </w:tc>
      </w:tr>
      <w:tr w:rsidR="0044386F" w:rsidRPr="00AC7BFD" w:rsidDel="00FC0FBC" w:rsidTr="003B3A50">
        <w:trPr>
          <w:del w:id="2058" w:author="Althea ArchMiller" w:date="2018-11-02T11:41:00Z"/>
        </w:trPr>
        <w:tc>
          <w:tcPr>
            <w:tcW w:w="1260" w:type="dxa"/>
          </w:tcPr>
          <w:p w:rsidR="0044386F" w:rsidRPr="00AC7BFD" w:rsidDel="00FC0FBC" w:rsidRDefault="0044386F" w:rsidP="00F27D39">
            <w:pPr>
              <w:autoSpaceDE w:val="0"/>
              <w:autoSpaceDN w:val="0"/>
              <w:spacing w:line="480" w:lineRule="auto"/>
              <w:rPr>
                <w:del w:id="2059" w:author="Althea ArchMiller" w:date="2018-11-02T11:41:00Z"/>
                <w:rFonts w:ascii="Times New Roman" w:hAnsi="Times New Roman" w:cs="Times New Roman"/>
                <w:sz w:val="18"/>
                <w:szCs w:val="18"/>
              </w:rPr>
            </w:pPr>
            <w:del w:id="2060" w:author="Althea ArchMiller" w:date="2018-11-02T11:41:00Z">
              <w:r w:rsidDel="00FC0FBC">
                <w:rPr>
                  <w:rFonts w:ascii="Times New Roman" w:hAnsi="Times New Roman" w:cs="Times New Roman"/>
                  <w:sz w:val="18"/>
                  <w:szCs w:val="18"/>
                </w:rPr>
                <w:delText>Litter</w:delText>
              </w:r>
            </w:del>
          </w:p>
        </w:tc>
        <w:tc>
          <w:tcPr>
            <w:tcW w:w="990" w:type="dxa"/>
          </w:tcPr>
          <w:p w:rsidR="0044386F" w:rsidRPr="00C46183" w:rsidDel="00FC0FBC" w:rsidRDefault="00D56991" w:rsidP="00F27D39">
            <w:pPr>
              <w:autoSpaceDE w:val="0"/>
              <w:autoSpaceDN w:val="0"/>
              <w:spacing w:line="480" w:lineRule="auto"/>
              <w:jc w:val="center"/>
              <w:rPr>
                <w:del w:id="2061" w:author="Althea ArchMiller" w:date="2018-11-02T11:41:00Z"/>
                <w:rFonts w:ascii="Times New Roman" w:hAnsi="Times New Roman" w:cs="Times New Roman"/>
                <w:sz w:val="18"/>
                <w:szCs w:val="18"/>
              </w:rPr>
            </w:pPr>
            <w:del w:id="2062" w:author="Althea ArchMiller" w:date="2018-11-02T11:41:00Z">
              <w:r w:rsidRPr="00C46183" w:rsidDel="00FC0FBC">
                <w:rPr>
                  <w:rFonts w:ascii="Times New Roman" w:hAnsi="Times New Roman" w:cs="Times New Roman"/>
                  <w:sz w:val="18"/>
                  <w:szCs w:val="18"/>
                </w:rPr>
                <w:delText>-1.47</w:delText>
              </w:r>
            </w:del>
          </w:p>
          <w:p w:rsidR="0044386F" w:rsidRPr="00C46183" w:rsidDel="00FC0FBC" w:rsidRDefault="0044386F" w:rsidP="00F27D39">
            <w:pPr>
              <w:autoSpaceDE w:val="0"/>
              <w:autoSpaceDN w:val="0"/>
              <w:spacing w:line="480" w:lineRule="auto"/>
              <w:jc w:val="center"/>
              <w:rPr>
                <w:del w:id="2063" w:author="Althea ArchMiller" w:date="2018-11-02T11:41:00Z"/>
                <w:rFonts w:ascii="Times New Roman" w:hAnsi="Times New Roman" w:cs="Times New Roman"/>
                <w:sz w:val="18"/>
                <w:szCs w:val="18"/>
              </w:rPr>
            </w:pPr>
            <w:del w:id="2064" w:author="Althea ArchMiller" w:date="2018-11-02T11:41:00Z">
              <w:r w:rsidRPr="00C46183" w:rsidDel="00FC0FBC">
                <w:rPr>
                  <w:rFonts w:ascii="Times New Roman" w:hAnsi="Times New Roman" w:cs="Times New Roman"/>
                  <w:sz w:val="18"/>
                  <w:szCs w:val="18"/>
                </w:rPr>
                <w:delText>(</w:delText>
              </w:r>
              <w:r w:rsidR="00D56991" w:rsidRPr="00C46183" w:rsidDel="00FC0FBC">
                <w:rPr>
                  <w:rFonts w:ascii="Times New Roman" w:hAnsi="Times New Roman" w:cs="Times New Roman"/>
                  <w:sz w:val="18"/>
                  <w:szCs w:val="18"/>
                </w:rPr>
                <w:delText>-2.03,-0.90</w:delText>
              </w:r>
              <w:r w:rsidRPr="00C46183" w:rsidDel="00FC0FBC">
                <w:rPr>
                  <w:rFonts w:ascii="Times New Roman" w:hAnsi="Times New Roman" w:cs="Times New Roman"/>
                  <w:sz w:val="18"/>
                  <w:szCs w:val="18"/>
                </w:rPr>
                <w:delText>)</w:delText>
              </w:r>
            </w:del>
          </w:p>
        </w:tc>
        <w:tc>
          <w:tcPr>
            <w:tcW w:w="900" w:type="dxa"/>
          </w:tcPr>
          <w:p w:rsidR="0044386F" w:rsidRPr="00647720" w:rsidDel="00FC0FBC" w:rsidRDefault="00D56991" w:rsidP="00F27D39">
            <w:pPr>
              <w:autoSpaceDE w:val="0"/>
              <w:autoSpaceDN w:val="0"/>
              <w:spacing w:line="480" w:lineRule="auto"/>
              <w:jc w:val="center"/>
              <w:rPr>
                <w:del w:id="2065" w:author="Althea ArchMiller" w:date="2018-11-02T11:41:00Z"/>
                <w:rFonts w:ascii="Times New Roman" w:hAnsi="Times New Roman" w:cs="Times New Roman"/>
                <w:sz w:val="18"/>
                <w:szCs w:val="18"/>
              </w:rPr>
            </w:pPr>
            <w:del w:id="2066" w:author="Althea ArchMiller" w:date="2018-11-02T11:41:00Z">
              <w:r w:rsidDel="00FC0FBC">
                <w:rPr>
                  <w:rFonts w:ascii="Times New Roman" w:hAnsi="Times New Roman" w:cs="Times New Roman"/>
                  <w:sz w:val="18"/>
                  <w:szCs w:val="18"/>
                </w:rPr>
                <w:delText>-0.13</w:delText>
              </w:r>
            </w:del>
          </w:p>
          <w:p w:rsidR="0044386F" w:rsidRPr="00647720" w:rsidDel="00FC0FBC" w:rsidRDefault="0044386F" w:rsidP="00F27D39">
            <w:pPr>
              <w:autoSpaceDE w:val="0"/>
              <w:autoSpaceDN w:val="0"/>
              <w:spacing w:line="480" w:lineRule="auto"/>
              <w:jc w:val="center"/>
              <w:rPr>
                <w:del w:id="2067" w:author="Althea ArchMiller" w:date="2018-11-02T11:41:00Z"/>
                <w:rFonts w:ascii="Times New Roman" w:hAnsi="Times New Roman" w:cs="Times New Roman"/>
                <w:sz w:val="18"/>
                <w:szCs w:val="18"/>
              </w:rPr>
            </w:pPr>
            <w:del w:id="2068" w:author="Althea ArchMiller" w:date="2018-11-02T11:41:00Z">
              <w:r w:rsidRPr="00647720" w:rsidDel="00FC0FBC">
                <w:rPr>
                  <w:rFonts w:ascii="Times New Roman" w:hAnsi="Times New Roman" w:cs="Times New Roman"/>
                  <w:sz w:val="18"/>
                  <w:szCs w:val="18"/>
                </w:rPr>
                <w:delText>(</w:delText>
              </w:r>
              <w:r w:rsidR="00D56991" w:rsidDel="00FC0FBC">
                <w:rPr>
                  <w:rFonts w:ascii="Times New Roman" w:hAnsi="Times New Roman" w:cs="Times New Roman"/>
                  <w:sz w:val="18"/>
                  <w:szCs w:val="18"/>
                </w:rPr>
                <w:delText>-0.70,0.44</w:delText>
              </w:r>
              <w:r w:rsidRPr="00647720" w:rsidDel="00FC0FBC">
                <w:rPr>
                  <w:rFonts w:ascii="Times New Roman" w:hAnsi="Times New Roman" w:cs="Times New Roman"/>
                  <w:sz w:val="18"/>
                  <w:szCs w:val="18"/>
                </w:rPr>
                <w:delText>)</w:delText>
              </w:r>
            </w:del>
          </w:p>
        </w:tc>
        <w:tc>
          <w:tcPr>
            <w:tcW w:w="1710" w:type="dxa"/>
          </w:tcPr>
          <w:p w:rsidR="0044386F" w:rsidRPr="00C46183" w:rsidDel="00FC0FBC" w:rsidRDefault="00D56991" w:rsidP="00F27D39">
            <w:pPr>
              <w:autoSpaceDE w:val="0"/>
              <w:autoSpaceDN w:val="0"/>
              <w:spacing w:line="480" w:lineRule="auto"/>
              <w:jc w:val="center"/>
              <w:rPr>
                <w:del w:id="2069" w:author="Althea ArchMiller" w:date="2018-11-02T11:41:00Z"/>
                <w:rFonts w:ascii="Times New Roman" w:hAnsi="Times New Roman" w:cs="Times New Roman"/>
                <w:sz w:val="18"/>
                <w:szCs w:val="18"/>
              </w:rPr>
            </w:pPr>
            <w:del w:id="2070" w:author="Althea ArchMiller" w:date="2018-11-02T11:41:00Z">
              <w:r w:rsidRPr="00C46183" w:rsidDel="00FC0FBC">
                <w:rPr>
                  <w:rFonts w:ascii="Times New Roman" w:hAnsi="Times New Roman" w:cs="Times New Roman"/>
                  <w:sz w:val="18"/>
                  <w:szCs w:val="18"/>
                </w:rPr>
                <w:delText>-1.01</w:delText>
              </w:r>
            </w:del>
          </w:p>
          <w:p w:rsidR="0044386F" w:rsidRPr="00C46183" w:rsidDel="00FC0FBC" w:rsidRDefault="0044386F" w:rsidP="00F27D39">
            <w:pPr>
              <w:autoSpaceDE w:val="0"/>
              <w:autoSpaceDN w:val="0"/>
              <w:spacing w:line="480" w:lineRule="auto"/>
              <w:jc w:val="center"/>
              <w:rPr>
                <w:del w:id="2071" w:author="Althea ArchMiller" w:date="2018-11-02T11:41:00Z"/>
                <w:rFonts w:ascii="Times New Roman" w:hAnsi="Times New Roman" w:cs="Times New Roman"/>
                <w:sz w:val="18"/>
                <w:szCs w:val="18"/>
              </w:rPr>
            </w:pPr>
            <w:del w:id="2072" w:author="Althea ArchMiller" w:date="2018-11-02T11:41:00Z">
              <w:r w:rsidRPr="00C46183" w:rsidDel="00FC0FBC">
                <w:rPr>
                  <w:rFonts w:ascii="Times New Roman" w:hAnsi="Times New Roman" w:cs="Times New Roman"/>
                  <w:sz w:val="18"/>
                  <w:szCs w:val="18"/>
                </w:rPr>
                <w:delText>(</w:delText>
              </w:r>
              <w:r w:rsidR="00D56991" w:rsidRPr="00C46183" w:rsidDel="00FC0FBC">
                <w:rPr>
                  <w:rFonts w:ascii="Times New Roman" w:hAnsi="Times New Roman" w:cs="Times New Roman"/>
                  <w:sz w:val="18"/>
                  <w:szCs w:val="18"/>
                </w:rPr>
                <w:delText>-1.43,-0.60</w:delText>
              </w:r>
              <w:r w:rsidRPr="00C46183" w:rsidDel="00FC0FBC">
                <w:rPr>
                  <w:rFonts w:ascii="Times New Roman" w:hAnsi="Times New Roman" w:cs="Times New Roman"/>
                  <w:sz w:val="18"/>
                  <w:szCs w:val="18"/>
                </w:rPr>
                <w:delText>)</w:delText>
              </w:r>
            </w:del>
          </w:p>
        </w:tc>
        <w:tc>
          <w:tcPr>
            <w:tcW w:w="36" w:type="dxa"/>
          </w:tcPr>
          <w:p w:rsidR="0044386F" w:rsidDel="00FC0FBC" w:rsidRDefault="0044386F" w:rsidP="00F27D39">
            <w:pPr>
              <w:autoSpaceDE w:val="0"/>
              <w:autoSpaceDN w:val="0"/>
              <w:spacing w:line="480" w:lineRule="auto"/>
              <w:jc w:val="center"/>
              <w:rPr>
                <w:del w:id="2073" w:author="Althea ArchMiller" w:date="2018-11-02T11:41:00Z"/>
                <w:rFonts w:ascii="Times New Roman" w:hAnsi="Times New Roman" w:cs="Times New Roman"/>
                <w:sz w:val="18"/>
                <w:szCs w:val="18"/>
              </w:rPr>
            </w:pPr>
          </w:p>
          <w:p w:rsidR="0044386F" w:rsidRPr="00647720" w:rsidDel="00FC0FBC" w:rsidRDefault="0044386F" w:rsidP="00F27D39">
            <w:pPr>
              <w:autoSpaceDE w:val="0"/>
              <w:autoSpaceDN w:val="0"/>
              <w:spacing w:line="480" w:lineRule="auto"/>
              <w:jc w:val="center"/>
              <w:rPr>
                <w:del w:id="2074" w:author="Althea ArchMiller" w:date="2018-11-02T11:41:00Z"/>
                <w:rFonts w:ascii="Times New Roman" w:hAnsi="Times New Roman" w:cs="Times New Roman"/>
                <w:sz w:val="18"/>
                <w:szCs w:val="18"/>
              </w:rPr>
            </w:pPr>
          </w:p>
        </w:tc>
        <w:tc>
          <w:tcPr>
            <w:tcW w:w="1044" w:type="dxa"/>
          </w:tcPr>
          <w:p w:rsidR="0044386F" w:rsidRPr="00647720" w:rsidDel="00FC0FBC" w:rsidRDefault="00EB2548" w:rsidP="00F27D39">
            <w:pPr>
              <w:autoSpaceDE w:val="0"/>
              <w:autoSpaceDN w:val="0"/>
              <w:spacing w:line="480" w:lineRule="auto"/>
              <w:jc w:val="center"/>
              <w:rPr>
                <w:del w:id="2075" w:author="Althea ArchMiller" w:date="2018-11-02T11:41:00Z"/>
                <w:rFonts w:ascii="Times New Roman" w:hAnsi="Times New Roman" w:cs="Times New Roman"/>
                <w:sz w:val="18"/>
                <w:szCs w:val="18"/>
              </w:rPr>
            </w:pPr>
            <w:del w:id="2076" w:author="Althea ArchMiller" w:date="2018-11-02T11:41:00Z">
              <w:r w:rsidDel="00FC0FBC">
                <w:rPr>
                  <w:rFonts w:ascii="Times New Roman" w:hAnsi="Times New Roman" w:cs="Times New Roman"/>
                  <w:sz w:val="18"/>
                  <w:szCs w:val="18"/>
                </w:rPr>
                <w:delText>0.26</w:delText>
              </w:r>
            </w:del>
          </w:p>
          <w:p w:rsidR="0044386F" w:rsidRPr="00647720" w:rsidDel="00FC0FBC" w:rsidRDefault="0044386F" w:rsidP="00F27D39">
            <w:pPr>
              <w:autoSpaceDE w:val="0"/>
              <w:autoSpaceDN w:val="0"/>
              <w:spacing w:line="480" w:lineRule="auto"/>
              <w:jc w:val="center"/>
              <w:rPr>
                <w:del w:id="2077" w:author="Althea ArchMiller" w:date="2018-11-02T11:41:00Z"/>
                <w:rFonts w:ascii="Times New Roman" w:hAnsi="Times New Roman" w:cs="Times New Roman"/>
                <w:sz w:val="18"/>
                <w:szCs w:val="18"/>
              </w:rPr>
            </w:pPr>
            <w:del w:id="2078" w:author="Althea ArchMiller" w:date="2018-11-02T11:41:00Z">
              <w:r w:rsidRPr="00647720" w:rsidDel="00FC0FBC">
                <w:rPr>
                  <w:rFonts w:ascii="Times New Roman" w:hAnsi="Times New Roman" w:cs="Times New Roman"/>
                  <w:sz w:val="18"/>
                  <w:szCs w:val="18"/>
                </w:rPr>
                <w:delText>(</w:delText>
              </w:r>
              <w:r w:rsidR="00EB2548" w:rsidDel="00FC0FBC">
                <w:rPr>
                  <w:rFonts w:ascii="Times New Roman" w:hAnsi="Times New Roman" w:cs="Times New Roman"/>
                  <w:sz w:val="18"/>
                  <w:szCs w:val="18"/>
                </w:rPr>
                <w:delText>-0.82,1.34</w:delText>
              </w:r>
              <w:r w:rsidRPr="00647720" w:rsidDel="00FC0FBC">
                <w:rPr>
                  <w:rFonts w:ascii="Times New Roman" w:hAnsi="Times New Roman" w:cs="Times New Roman"/>
                  <w:sz w:val="18"/>
                  <w:szCs w:val="18"/>
                </w:rPr>
                <w:delText>)</w:delText>
              </w:r>
            </w:del>
          </w:p>
        </w:tc>
        <w:tc>
          <w:tcPr>
            <w:tcW w:w="1080" w:type="dxa"/>
          </w:tcPr>
          <w:p w:rsidR="0044386F" w:rsidRPr="00647720" w:rsidDel="00FC0FBC" w:rsidRDefault="00EB2548" w:rsidP="00F27D39">
            <w:pPr>
              <w:autoSpaceDE w:val="0"/>
              <w:autoSpaceDN w:val="0"/>
              <w:spacing w:line="480" w:lineRule="auto"/>
              <w:jc w:val="center"/>
              <w:rPr>
                <w:del w:id="2079" w:author="Althea ArchMiller" w:date="2018-11-02T11:41:00Z"/>
                <w:rFonts w:ascii="Times New Roman" w:hAnsi="Times New Roman" w:cs="Times New Roman"/>
                <w:sz w:val="18"/>
                <w:szCs w:val="18"/>
              </w:rPr>
            </w:pPr>
            <w:del w:id="2080" w:author="Althea ArchMiller" w:date="2018-11-02T11:41:00Z">
              <w:r w:rsidDel="00FC0FBC">
                <w:rPr>
                  <w:rFonts w:ascii="Times New Roman" w:hAnsi="Times New Roman" w:cs="Times New Roman"/>
                  <w:sz w:val="18"/>
                  <w:szCs w:val="18"/>
                </w:rPr>
                <w:delText>-9.95</w:delText>
              </w:r>
            </w:del>
          </w:p>
          <w:p w:rsidR="0044386F" w:rsidRPr="00647720" w:rsidDel="00FC0FBC" w:rsidRDefault="0044386F" w:rsidP="00F27D39">
            <w:pPr>
              <w:autoSpaceDE w:val="0"/>
              <w:autoSpaceDN w:val="0"/>
              <w:spacing w:line="480" w:lineRule="auto"/>
              <w:jc w:val="center"/>
              <w:rPr>
                <w:del w:id="2081" w:author="Althea ArchMiller" w:date="2018-11-02T11:41:00Z"/>
                <w:rFonts w:ascii="Times New Roman" w:hAnsi="Times New Roman" w:cs="Times New Roman"/>
                <w:sz w:val="18"/>
                <w:szCs w:val="18"/>
              </w:rPr>
            </w:pPr>
            <w:del w:id="2082" w:author="Althea ArchMiller" w:date="2018-11-02T11:41:00Z">
              <w:r w:rsidRPr="00647720" w:rsidDel="00FC0FBC">
                <w:rPr>
                  <w:rFonts w:ascii="Times New Roman" w:hAnsi="Times New Roman" w:cs="Times New Roman"/>
                  <w:sz w:val="18"/>
                  <w:szCs w:val="18"/>
                </w:rPr>
                <w:delText>(</w:delText>
              </w:r>
              <w:r w:rsidR="00EB2548" w:rsidDel="00FC0FBC">
                <w:rPr>
                  <w:rFonts w:ascii="Times New Roman" w:hAnsi="Times New Roman" w:cs="Times New Roman"/>
                  <w:sz w:val="18"/>
                  <w:szCs w:val="18"/>
                </w:rPr>
                <w:delText>-43.77,23.87</w:delText>
              </w:r>
              <w:r w:rsidRPr="00647720" w:rsidDel="00FC0FBC">
                <w:rPr>
                  <w:rFonts w:ascii="Times New Roman" w:hAnsi="Times New Roman" w:cs="Times New Roman"/>
                  <w:sz w:val="18"/>
                  <w:szCs w:val="18"/>
                </w:rPr>
                <w:delText>)</w:delText>
              </w:r>
            </w:del>
          </w:p>
        </w:tc>
        <w:tc>
          <w:tcPr>
            <w:tcW w:w="810" w:type="dxa"/>
          </w:tcPr>
          <w:p w:rsidR="0044386F" w:rsidRPr="00647720" w:rsidDel="00FC0FBC" w:rsidRDefault="0044386F" w:rsidP="00F27D39">
            <w:pPr>
              <w:autoSpaceDE w:val="0"/>
              <w:autoSpaceDN w:val="0"/>
              <w:spacing w:line="480" w:lineRule="auto"/>
              <w:jc w:val="center"/>
              <w:rPr>
                <w:del w:id="2083" w:author="Althea ArchMiller" w:date="2018-11-02T11:41:00Z"/>
                <w:rFonts w:ascii="Times New Roman" w:hAnsi="Times New Roman" w:cs="Times New Roman"/>
                <w:sz w:val="18"/>
                <w:szCs w:val="18"/>
              </w:rPr>
            </w:pPr>
            <w:del w:id="2084" w:author="Althea ArchMiller" w:date="2018-11-02T11:41:00Z">
              <w:r w:rsidDel="00FC0FBC">
                <w:rPr>
                  <w:rFonts w:ascii="Times New Roman" w:hAnsi="Times New Roman" w:cs="Times New Roman"/>
                  <w:sz w:val="18"/>
                  <w:szCs w:val="18"/>
                </w:rPr>
                <w:delText>164.76</w:delText>
              </w:r>
            </w:del>
          </w:p>
        </w:tc>
      </w:tr>
      <w:tr w:rsidR="0044386F" w:rsidRPr="00AC7BFD" w:rsidDel="00FC0FBC" w:rsidTr="003B3A50">
        <w:trPr>
          <w:del w:id="2085" w:author="Althea ArchMiller" w:date="2018-11-02T11:41:00Z"/>
        </w:trPr>
        <w:tc>
          <w:tcPr>
            <w:tcW w:w="1260" w:type="dxa"/>
          </w:tcPr>
          <w:p w:rsidR="0044386F" w:rsidDel="00FC0FBC" w:rsidRDefault="0044386F" w:rsidP="00F27D39">
            <w:pPr>
              <w:autoSpaceDE w:val="0"/>
              <w:autoSpaceDN w:val="0"/>
              <w:spacing w:line="480" w:lineRule="auto"/>
              <w:rPr>
                <w:del w:id="2086" w:author="Althea ArchMiller" w:date="2018-11-02T11:41:00Z"/>
                <w:rFonts w:ascii="Times New Roman" w:hAnsi="Times New Roman" w:cs="Times New Roman"/>
                <w:sz w:val="18"/>
                <w:szCs w:val="18"/>
              </w:rPr>
            </w:pPr>
            <w:del w:id="2087" w:author="Althea ArchMiller" w:date="2018-11-02T11:41:00Z">
              <w:r w:rsidDel="00FC0FBC">
                <w:rPr>
                  <w:rFonts w:ascii="Times New Roman" w:hAnsi="Times New Roman" w:cs="Times New Roman"/>
                  <w:sz w:val="18"/>
                  <w:szCs w:val="18"/>
                </w:rPr>
                <w:delText>Bunchgrass</w:delText>
              </w:r>
            </w:del>
          </w:p>
        </w:tc>
        <w:tc>
          <w:tcPr>
            <w:tcW w:w="990" w:type="dxa"/>
          </w:tcPr>
          <w:p w:rsidR="0044386F" w:rsidRPr="00C46183" w:rsidDel="00FC0FBC" w:rsidRDefault="00D56991" w:rsidP="00F27D39">
            <w:pPr>
              <w:autoSpaceDE w:val="0"/>
              <w:autoSpaceDN w:val="0"/>
              <w:spacing w:line="480" w:lineRule="auto"/>
              <w:jc w:val="center"/>
              <w:rPr>
                <w:del w:id="2088" w:author="Althea ArchMiller" w:date="2018-11-02T11:41:00Z"/>
                <w:rFonts w:ascii="Times New Roman" w:hAnsi="Times New Roman" w:cs="Times New Roman"/>
                <w:sz w:val="18"/>
                <w:szCs w:val="18"/>
              </w:rPr>
            </w:pPr>
            <w:del w:id="2089" w:author="Althea ArchMiller" w:date="2018-11-02T11:41:00Z">
              <w:r w:rsidRPr="00C46183" w:rsidDel="00FC0FBC">
                <w:rPr>
                  <w:rFonts w:ascii="Times New Roman" w:hAnsi="Times New Roman" w:cs="Times New Roman"/>
                  <w:sz w:val="18"/>
                  <w:szCs w:val="18"/>
                </w:rPr>
                <w:delText>-1.47</w:delText>
              </w:r>
            </w:del>
          </w:p>
          <w:p w:rsidR="0044386F" w:rsidRPr="00C46183" w:rsidDel="00FC0FBC" w:rsidRDefault="0044386F" w:rsidP="00F27D39">
            <w:pPr>
              <w:autoSpaceDE w:val="0"/>
              <w:autoSpaceDN w:val="0"/>
              <w:spacing w:line="480" w:lineRule="auto"/>
              <w:jc w:val="center"/>
              <w:rPr>
                <w:del w:id="2090" w:author="Althea ArchMiller" w:date="2018-11-02T11:41:00Z"/>
                <w:rFonts w:ascii="Times New Roman" w:hAnsi="Times New Roman" w:cs="Times New Roman"/>
                <w:sz w:val="18"/>
                <w:szCs w:val="18"/>
              </w:rPr>
            </w:pPr>
            <w:del w:id="2091" w:author="Althea ArchMiller" w:date="2018-11-02T11:41:00Z">
              <w:r w:rsidRPr="00C46183" w:rsidDel="00FC0FBC">
                <w:rPr>
                  <w:rFonts w:ascii="Times New Roman" w:hAnsi="Times New Roman" w:cs="Times New Roman"/>
                  <w:sz w:val="18"/>
                  <w:szCs w:val="18"/>
                </w:rPr>
                <w:delText>(</w:delText>
              </w:r>
              <w:r w:rsidR="00D56991" w:rsidRPr="00C46183" w:rsidDel="00FC0FBC">
                <w:rPr>
                  <w:rFonts w:ascii="Times New Roman" w:hAnsi="Times New Roman" w:cs="Times New Roman"/>
                  <w:sz w:val="18"/>
                  <w:szCs w:val="18"/>
                </w:rPr>
                <w:delText>-2.03,-0.90</w:delText>
              </w:r>
              <w:r w:rsidRPr="00C46183" w:rsidDel="00FC0FBC">
                <w:rPr>
                  <w:rFonts w:ascii="Times New Roman" w:hAnsi="Times New Roman" w:cs="Times New Roman"/>
                  <w:sz w:val="18"/>
                  <w:szCs w:val="18"/>
                </w:rPr>
                <w:delText>)</w:delText>
              </w:r>
            </w:del>
          </w:p>
        </w:tc>
        <w:tc>
          <w:tcPr>
            <w:tcW w:w="900" w:type="dxa"/>
          </w:tcPr>
          <w:p w:rsidR="0044386F" w:rsidDel="00FC0FBC" w:rsidRDefault="00D56991" w:rsidP="00F27D39">
            <w:pPr>
              <w:autoSpaceDE w:val="0"/>
              <w:autoSpaceDN w:val="0"/>
              <w:spacing w:line="480" w:lineRule="auto"/>
              <w:jc w:val="center"/>
              <w:rPr>
                <w:del w:id="2092" w:author="Althea ArchMiller" w:date="2018-11-02T11:41:00Z"/>
                <w:rFonts w:ascii="Times New Roman" w:hAnsi="Times New Roman" w:cs="Times New Roman"/>
                <w:sz w:val="18"/>
                <w:szCs w:val="18"/>
              </w:rPr>
            </w:pPr>
            <w:del w:id="2093" w:author="Althea ArchMiller" w:date="2018-11-02T11:41:00Z">
              <w:r w:rsidDel="00FC0FBC">
                <w:rPr>
                  <w:rFonts w:ascii="Times New Roman" w:hAnsi="Times New Roman" w:cs="Times New Roman"/>
                  <w:sz w:val="18"/>
                  <w:szCs w:val="18"/>
                </w:rPr>
                <w:delText>0.09</w:delText>
              </w:r>
            </w:del>
          </w:p>
          <w:p w:rsidR="0044386F" w:rsidRPr="00647720" w:rsidDel="00FC0FBC" w:rsidRDefault="0044386F" w:rsidP="00F27D39">
            <w:pPr>
              <w:autoSpaceDE w:val="0"/>
              <w:autoSpaceDN w:val="0"/>
              <w:spacing w:line="480" w:lineRule="auto"/>
              <w:jc w:val="center"/>
              <w:rPr>
                <w:del w:id="2094" w:author="Althea ArchMiller" w:date="2018-11-02T11:41:00Z"/>
                <w:rFonts w:ascii="Times New Roman" w:hAnsi="Times New Roman" w:cs="Times New Roman"/>
                <w:sz w:val="18"/>
                <w:szCs w:val="18"/>
              </w:rPr>
            </w:pPr>
            <w:del w:id="2095" w:author="Althea ArchMiller" w:date="2018-11-02T11:41:00Z">
              <w:r w:rsidDel="00FC0FBC">
                <w:rPr>
                  <w:rFonts w:ascii="Times New Roman" w:hAnsi="Times New Roman" w:cs="Times New Roman"/>
                  <w:sz w:val="18"/>
                  <w:szCs w:val="18"/>
                </w:rPr>
                <w:delText>(</w:delText>
              </w:r>
              <w:r w:rsidR="00D56991" w:rsidDel="00FC0FBC">
                <w:rPr>
                  <w:rFonts w:ascii="Times New Roman" w:hAnsi="Times New Roman" w:cs="Times New Roman"/>
                  <w:sz w:val="18"/>
                  <w:szCs w:val="18"/>
                </w:rPr>
                <w:delText>-0.45,0.63</w:delText>
              </w:r>
              <w:r w:rsidDel="00FC0FBC">
                <w:rPr>
                  <w:rFonts w:ascii="Times New Roman" w:hAnsi="Times New Roman" w:cs="Times New Roman"/>
                  <w:sz w:val="18"/>
                  <w:szCs w:val="18"/>
                </w:rPr>
                <w:delText>)</w:delText>
              </w:r>
            </w:del>
          </w:p>
        </w:tc>
        <w:tc>
          <w:tcPr>
            <w:tcW w:w="1710" w:type="dxa"/>
          </w:tcPr>
          <w:p w:rsidR="0044386F" w:rsidRPr="00C46183" w:rsidDel="00FC0FBC" w:rsidRDefault="00D56991" w:rsidP="00F27D39">
            <w:pPr>
              <w:autoSpaceDE w:val="0"/>
              <w:autoSpaceDN w:val="0"/>
              <w:spacing w:line="480" w:lineRule="auto"/>
              <w:jc w:val="center"/>
              <w:rPr>
                <w:del w:id="2096" w:author="Althea ArchMiller" w:date="2018-11-02T11:41:00Z"/>
                <w:rFonts w:ascii="Times New Roman" w:hAnsi="Times New Roman" w:cs="Times New Roman"/>
                <w:sz w:val="18"/>
                <w:szCs w:val="18"/>
              </w:rPr>
            </w:pPr>
            <w:del w:id="2097" w:author="Althea ArchMiller" w:date="2018-11-02T11:41:00Z">
              <w:r w:rsidRPr="00C46183" w:rsidDel="00FC0FBC">
                <w:rPr>
                  <w:rFonts w:ascii="Times New Roman" w:hAnsi="Times New Roman" w:cs="Times New Roman"/>
                  <w:sz w:val="18"/>
                  <w:szCs w:val="18"/>
                </w:rPr>
                <w:delText>-1.01</w:delText>
              </w:r>
            </w:del>
          </w:p>
          <w:p w:rsidR="0044386F" w:rsidRPr="00C46183" w:rsidDel="00FC0FBC" w:rsidRDefault="0044386F" w:rsidP="00F27D39">
            <w:pPr>
              <w:autoSpaceDE w:val="0"/>
              <w:autoSpaceDN w:val="0"/>
              <w:spacing w:line="480" w:lineRule="auto"/>
              <w:jc w:val="center"/>
              <w:rPr>
                <w:del w:id="2098" w:author="Althea ArchMiller" w:date="2018-11-02T11:41:00Z"/>
                <w:rFonts w:ascii="Times New Roman" w:hAnsi="Times New Roman" w:cs="Times New Roman"/>
                <w:sz w:val="18"/>
                <w:szCs w:val="18"/>
              </w:rPr>
            </w:pPr>
            <w:del w:id="2099" w:author="Althea ArchMiller" w:date="2018-11-02T11:41:00Z">
              <w:r w:rsidRPr="00C46183" w:rsidDel="00FC0FBC">
                <w:rPr>
                  <w:rFonts w:ascii="Times New Roman" w:hAnsi="Times New Roman" w:cs="Times New Roman"/>
                  <w:sz w:val="18"/>
                  <w:szCs w:val="18"/>
                </w:rPr>
                <w:delText>(</w:delText>
              </w:r>
              <w:r w:rsidR="00D56991" w:rsidRPr="00C46183" w:rsidDel="00FC0FBC">
                <w:rPr>
                  <w:rFonts w:ascii="Times New Roman" w:hAnsi="Times New Roman" w:cs="Times New Roman"/>
                  <w:sz w:val="18"/>
                  <w:szCs w:val="18"/>
                </w:rPr>
                <w:delText>-1.42,-0.60</w:delText>
              </w:r>
              <w:r w:rsidRPr="00C46183" w:rsidDel="00FC0FBC">
                <w:rPr>
                  <w:rFonts w:ascii="Times New Roman" w:hAnsi="Times New Roman" w:cs="Times New Roman"/>
                  <w:sz w:val="18"/>
                  <w:szCs w:val="18"/>
                </w:rPr>
                <w:delText>)</w:delText>
              </w:r>
            </w:del>
          </w:p>
        </w:tc>
        <w:tc>
          <w:tcPr>
            <w:tcW w:w="36" w:type="dxa"/>
          </w:tcPr>
          <w:p w:rsidR="0044386F" w:rsidDel="00FC0FBC" w:rsidRDefault="0044386F" w:rsidP="00F27D39">
            <w:pPr>
              <w:autoSpaceDE w:val="0"/>
              <w:autoSpaceDN w:val="0"/>
              <w:spacing w:line="480" w:lineRule="auto"/>
              <w:jc w:val="center"/>
              <w:rPr>
                <w:del w:id="2100" w:author="Althea ArchMiller" w:date="2018-11-02T11:41:00Z"/>
                <w:rFonts w:ascii="Times New Roman" w:hAnsi="Times New Roman" w:cs="Times New Roman"/>
                <w:sz w:val="18"/>
                <w:szCs w:val="18"/>
              </w:rPr>
            </w:pPr>
          </w:p>
        </w:tc>
        <w:tc>
          <w:tcPr>
            <w:tcW w:w="1044" w:type="dxa"/>
          </w:tcPr>
          <w:p w:rsidR="0044386F" w:rsidDel="00FC0FBC" w:rsidRDefault="00FC79F0" w:rsidP="00F27D39">
            <w:pPr>
              <w:autoSpaceDE w:val="0"/>
              <w:autoSpaceDN w:val="0"/>
              <w:spacing w:line="480" w:lineRule="auto"/>
              <w:jc w:val="center"/>
              <w:rPr>
                <w:del w:id="2101" w:author="Althea ArchMiller" w:date="2018-11-02T11:41:00Z"/>
                <w:rFonts w:ascii="Times New Roman" w:hAnsi="Times New Roman" w:cs="Times New Roman"/>
                <w:sz w:val="18"/>
                <w:szCs w:val="18"/>
              </w:rPr>
            </w:pPr>
            <w:del w:id="2102" w:author="Althea ArchMiller" w:date="2018-11-02T11:41:00Z">
              <w:r w:rsidDel="00FC0FBC">
                <w:rPr>
                  <w:rFonts w:ascii="Times New Roman" w:hAnsi="Times New Roman" w:cs="Times New Roman"/>
                  <w:sz w:val="18"/>
                  <w:szCs w:val="18"/>
                </w:rPr>
                <w:delText>0.26</w:delText>
              </w:r>
            </w:del>
          </w:p>
          <w:p w:rsidR="0044386F" w:rsidRPr="00647720" w:rsidDel="00FC0FBC" w:rsidRDefault="0044386F" w:rsidP="00F27D39">
            <w:pPr>
              <w:autoSpaceDE w:val="0"/>
              <w:autoSpaceDN w:val="0"/>
              <w:spacing w:line="480" w:lineRule="auto"/>
              <w:jc w:val="center"/>
              <w:rPr>
                <w:del w:id="2103" w:author="Althea ArchMiller" w:date="2018-11-02T11:41:00Z"/>
                <w:rFonts w:ascii="Times New Roman" w:hAnsi="Times New Roman" w:cs="Times New Roman"/>
                <w:sz w:val="18"/>
                <w:szCs w:val="18"/>
              </w:rPr>
            </w:pPr>
            <w:del w:id="2104" w:author="Althea ArchMiller" w:date="2018-11-02T11:41:00Z">
              <w:r w:rsidDel="00FC0FBC">
                <w:rPr>
                  <w:rFonts w:ascii="Times New Roman" w:hAnsi="Times New Roman" w:cs="Times New Roman"/>
                  <w:sz w:val="18"/>
                  <w:szCs w:val="18"/>
                </w:rPr>
                <w:delText>(</w:delText>
              </w:r>
              <w:r w:rsidR="00FC79F0" w:rsidDel="00FC0FBC">
                <w:rPr>
                  <w:rFonts w:ascii="Times New Roman" w:hAnsi="Times New Roman" w:cs="Times New Roman"/>
                  <w:sz w:val="18"/>
                  <w:szCs w:val="18"/>
                </w:rPr>
                <w:delText>-0.82,1.34</w:delText>
              </w:r>
              <w:r w:rsidDel="00FC0FBC">
                <w:rPr>
                  <w:rFonts w:ascii="Times New Roman" w:hAnsi="Times New Roman" w:cs="Times New Roman"/>
                  <w:sz w:val="18"/>
                  <w:szCs w:val="18"/>
                </w:rPr>
                <w:delText>)</w:delText>
              </w:r>
            </w:del>
          </w:p>
        </w:tc>
        <w:tc>
          <w:tcPr>
            <w:tcW w:w="1080" w:type="dxa"/>
          </w:tcPr>
          <w:p w:rsidR="0044386F" w:rsidDel="00FC0FBC" w:rsidRDefault="00FC79F0" w:rsidP="00F27D39">
            <w:pPr>
              <w:autoSpaceDE w:val="0"/>
              <w:autoSpaceDN w:val="0"/>
              <w:spacing w:line="480" w:lineRule="auto"/>
              <w:jc w:val="center"/>
              <w:rPr>
                <w:del w:id="2105" w:author="Althea ArchMiller" w:date="2018-11-02T11:41:00Z"/>
                <w:rFonts w:ascii="Times New Roman" w:hAnsi="Times New Roman" w:cs="Times New Roman"/>
                <w:sz w:val="18"/>
                <w:szCs w:val="18"/>
              </w:rPr>
            </w:pPr>
            <w:del w:id="2106" w:author="Althea ArchMiller" w:date="2018-11-02T11:41:00Z">
              <w:r w:rsidDel="00FC0FBC">
                <w:rPr>
                  <w:rFonts w:ascii="Times New Roman" w:hAnsi="Times New Roman" w:cs="Times New Roman"/>
                  <w:sz w:val="18"/>
                  <w:szCs w:val="18"/>
                </w:rPr>
                <w:delText>-10.36</w:delText>
              </w:r>
            </w:del>
          </w:p>
          <w:p w:rsidR="0044386F" w:rsidRPr="00647720" w:rsidDel="00FC0FBC" w:rsidRDefault="0044386F" w:rsidP="00F27D39">
            <w:pPr>
              <w:autoSpaceDE w:val="0"/>
              <w:autoSpaceDN w:val="0"/>
              <w:spacing w:line="480" w:lineRule="auto"/>
              <w:jc w:val="center"/>
              <w:rPr>
                <w:del w:id="2107" w:author="Althea ArchMiller" w:date="2018-11-02T11:41:00Z"/>
                <w:rFonts w:ascii="Times New Roman" w:hAnsi="Times New Roman" w:cs="Times New Roman"/>
                <w:sz w:val="18"/>
                <w:szCs w:val="18"/>
              </w:rPr>
            </w:pPr>
            <w:del w:id="2108" w:author="Althea ArchMiller" w:date="2018-11-02T11:41:00Z">
              <w:r w:rsidDel="00FC0FBC">
                <w:rPr>
                  <w:rFonts w:ascii="Times New Roman" w:hAnsi="Times New Roman" w:cs="Times New Roman"/>
                  <w:sz w:val="18"/>
                  <w:szCs w:val="18"/>
                </w:rPr>
                <w:delText>(</w:delText>
              </w:r>
              <w:r w:rsidR="00FC79F0" w:rsidDel="00FC0FBC">
                <w:rPr>
                  <w:rFonts w:ascii="Times New Roman" w:hAnsi="Times New Roman" w:cs="Times New Roman"/>
                  <w:sz w:val="18"/>
                  <w:szCs w:val="18"/>
                </w:rPr>
                <w:delText>-51.82,31.10</w:delText>
              </w:r>
              <w:r w:rsidDel="00FC0FBC">
                <w:rPr>
                  <w:rFonts w:ascii="Times New Roman" w:hAnsi="Times New Roman" w:cs="Times New Roman"/>
                  <w:sz w:val="18"/>
                  <w:szCs w:val="18"/>
                </w:rPr>
                <w:delText>)</w:delText>
              </w:r>
            </w:del>
          </w:p>
        </w:tc>
        <w:tc>
          <w:tcPr>
            <w:tcW w:w="810" w:type="dxa"/>
          </w:tcPr>
          <w:p w:rsidR="0044386F" w:rsidRPr="00647720" w:rsidDel="00FC0FBC" w:rsidRDefault="0044386F" w:rsidP="00F27D39">
            <w:pPr>
              <w:autoSpaceDE w:val="0"/>
              <w:autoSpaceDN w:val="0"/>
              <w:spacing w:line="480" w:lineRule="auto"/>
              <w:jc w:val="center"/>
              <w:rPr>
                <w:del w:id="2109" w:author="Althea ArchMiller" w:date="2018-11-02T11:41:00Z"/>
                <w:rFonts w:ascii="Times New Roman" w:hAnsi="Times New Roman" w:cs="Times New Roman"/>
                <w:sz w:val="18"/>
                <w:szCs w:val="18"/>
              </w:rPr>
            </w:pPr>
            <w:del w:id="2110" w:author="Althea ArchMiller" w:date="2018-11-02T11:41:00Z">
              <w:r w:rsidDel="00FC0FBC">
                <w:rPr>
                  <w:rFonts w:ascii="Times New Roman" w:hAnsi="Times New Roman" w:cs="Times New Roman"/>
                  <w:sz w:val="18"/>
                  <w:szCs w:val="18"/>
                </w:rPr>
                <w:delText>164.81</w:delText>
              </w:r>
            </w:del>
          </w:p>
        </w:tc>
      </w:tr>
      <w:tr w:rsidR="0044386F" w:rsidRPr="00AC7BFD" w:rsidDel="00FC0FBC" w:rsidTr="003B3A50">
        <w:trPr>
          <w:del w:id="2111" w:author="Althea ArchMiller" w:date="2018-11-02T11:41:00Z"/>
        </w:trPr>
        <w:tc>
          <w:tcPr>
            <w:tcW w:w="1260" w:type="dxa"/>
          </w:tcPr>
          <w:p w:rsidR="0044386F" w:rsidDel="00FC0FBC" w:rsidRDefault="0044386F" w:rsidP="00F27D39">
            <w:pPr>
              <w:autoSpaceDE w:val="0"/>
              <w:autoSpaceDN w:val="0"/>
              <w:spacing w:line="480" w:lineRule="auto"/>
              <w:rPr>
                <w:del w:id="2112" w:author="Althea ArchMiller" w:date="2018-11-02T11:41:00Z"/>
                <w:rFonts w:ascii="Times New Roman" w:hAnsi="Times New Roman" w:cs="Times New Roman"/>
                <w:sz w:val="18"/>
                <w:szCs w:val="18"/>
              </w:rPr>
            </w:pPr>
            <w:del w:id="2113" w:author="Althea ArchMiller" w:date="2018-11-02T11:41:00Z">
              <w:r w:rsidDel="00FC0FBC">
                <w:rPr>
                  <w:rFonts w:ascii="Times New Roman" w:hAnsi="Times New Roman" w:cs="Times New Roman"/>
                  <w:sz w:val="18"/>
                  <w:szCs w:val="18"/>
                </w:rPr>
                <w:delText>Canopy</w:delText>
              </w:r>
            </w:del>
          </w:p>
        </w:tc>
        <w:tc>
          <w:tcPr>
            <w:tcW w:w="990" w:type="dxa"/>
          </w:tcPr>
          <w:p w:rsidR="0044386F" w:rsidRPr="00C46183" w:rsidDel="00FC0FBC" w:rsidRDefault="00DC55CA" w:rsidP="00F27D39">
            <w:pPr>
              <w:autoSpaceDE w:val="0"/>
              <w:autoSpaceDN w:val="0"/>
              <w:spacing w:line="480" w:lineRule="auto"/>
              <w:jc w:val="center"/>
              <w:rPr>
                <w:del w:id="2114" w:author="Althea ArchMiller" w:date="2018-11-02T11:41:00Z"/>
                <w:rFonts w:ascii="Times New Roman" w:hAnsi="Times New Roman" w:cs="Times New Roman"/>
                <w:sz w:val="18"/>
                <w:szCs w:val="18"/>
              </w:rPr>
            </w:pPr>
            <w:del w:id="2115" w:author="Althea ArchMiller" w:date="2018-11-02T11:41:00Z">
              <w:r w:rsidRPr="00C46183" w:rsidDel="00FC0FBC">
                <w:rPr>
                  <w:rFonts w:ascii="Times New Roman" w:hAnsi="Times New Roman" w:cs="Times New Roman"/>
                  <w:sz w:val="18"/>
                  <w:szCs w:val="18"/>
                </w:rPr>
                <w:delText>-1.47</w:delText>
              </w:r>
            </w:del>
          </w:p>
          <w:p w:rsidR="0044386F" w:rsidRPr="00C46183" w:rsidDel="00FC0FBC" w:rsidRDefault="0044386F" w:rsidP="00F27D39">
            <w:pPr>
              <w:autoSpaceDE w:val="0"/>
              <w:autoSpaceDN w:val="0"/>
              <w:spacing w:line="480" w:lineRule="auto"/>
              <w:jc w:val="center"/>
              <w:rPr>
                <w:del w:id="2116" w:author="Althea ArchMiller" w:date="2018-11-02T11:41:00Z"/>
                <w:rFonts w:ascii="Times New Roman" w:hAnsi="Times New Roman" w:cs="Times New Roman"/>
                <w:sz w:val="18"/>
                <w:szCs w:val="18"/>
              </w:rPr>
            </w:pPr>
            <w:del w:id="2117" w:author="Althea ArchMiller" w:date="2018-11-02T11:41:00Z">
              <w:r w:rsidRPr="00C46183" w:rsidDel="00FC0FBC">
                <w:rPr>
                  <w:rFonts w:ascii="Times New Roman" w:hAnsi="Times New Roman" w:cs="Times New Roman"/>
                  <w:sz w:val="18"/>
                  <w:szCs w:val="18"/>
                </w:rPr>
                <w:delText>(</w:delText>
              </w:r>
              <w:r w:rsidR="00DC55CA" w:rsidRPr="00C46183" w:rsidDel="00FC0FBC">
                <w:rPr>
                  <w:rFonts w:ascii="Times New Roman" w:hAnsi="Times New Roman" w:cs="Times New Roman"/>
                  <w:sz w:val="18"/>
                  <w:szCs w:val="18"/>
                </w:rPr>
                <w:delText>-2.03,</w:delText>
              </w:r>
              <w:r w:rsidR="00F0597B" w:rsidRPr="00C46183" w:rsidDel="00FC0FBC">
                <w:rPr>
                  <w:rFonts w:ascii="Times New Roman" w:hAnsi="Times New Roman" w:cs="Times New Roman"/>
                  <w:sz w:val="18"/>
                  <w:szCs w:val="18"/>
                </w:rPr>
                <w:delText>-</w:delText>
              </w:r>
              <w:r w:rsidR="00DC55CA" w:rsidRPr="00C46183" w:rsidDel="00FC0FBC">
                <w:rPr>
                  <w:rFonts w:ascii="Times New Roman" w:hAnsi="Times New Roman" w:cs="Times New Roman"/>
                  <w:sz w:val="18"/>
                  <w:szCs w:val="18"/>
                </w:rPr>
                <w:delText>0.90</w:delText>
              </w:r>
              <w:r w:rsidRPr="00C46183" w:rsidDel="00FC0FBC">
                <w:rPr>
                  <w:rFonts w:ascii="Times New Roman" w:hAnsi="Times New Roman" w:cs="Times New Roman"/>
                  <w:sz w:val="18"/>
                  <w:szCs w:val="18"/>
                </w:rPr>
                <w:delText>)</w:delText>
              </w:r>
            </w:del>
          </w:p>
        </w:tc>
        <w:tc>
          <w:tcPr>
            <w:tcW w:w="900" w:type="dxa"/>
          </w:tcPr>
          <w:p w:rsidR="0044386F" w:rsidDel="00FC0FBC" w:rsidRDefault="00DC55CA" w:rsidP="00F27D39">
            <w:pPr>
              <w:autoSpaceDE w:val="0"/>
              <w:autoSpaceDN w:val="0"/>
              <w:spacing w:line="480" w:lineRule="auto"/>
              <w:jc w:val="center"/>
              <w:rPr>
                <w:del w:id="2118" w:author="Althea ArchMiller" w:date="2018-11-02T11:41:00Z"/>
                <w:rFonts w:ascii="Times New Roman" w:hAnsi="Times New Roman" w:cs="Times New Roman"/>
                <w:sz w:val="18"/>
                <w:szCs w:val="18"/>
              </w:rPr>
            </w:pPr>
            <w:del w:id="2119" w:author="Althea ArchMiller" w:date="2018-11-02T11:41:00Z">
              <w:r w:rsidDel="00FC0FBC">
                <w:rPr>
                  <w:rFonts w:ascii="Times New Roman" w:hAnsi="Times New Roman" w:cs="Times New Roman"/>
                  <w:sz w:val="18"/>
                  <w:szCs w:val="18"/>
                </w:rPr>
                <w:delText>0.04</w:delText>
              </w:r>
            </w:del>
          </w:p>
          <w:p w:rsidR="0044386F" w:rsidRPr="00647720" w:rsidDel="00FC0FBC" w:rsidRDefault="0044386F" w:rsidP="00F27D39">
            <w:pPr>
              <w:autoSpaceDE w:val="0"/>
              <w:autoSpaceDN w:val="0"/>
              <w:spacing w:line="480" w:lineRule="auto"/>
              <w:jc w:val="center"/>
              <w:rPr>
                <w:del w:id="2120" w:author="Althea ArchMiller" w:date="2018-11-02T11:41:00Z"/>
                <w:rFonts w:ascii="Times New Roman" w:hAnsi="Times New Roman" w:cs="Times New Roman"/>
                <w:sz w:val="18"/>
                <w:szCs w:val="18"/>
              </w:rPr>
            </w:pPr>
            <w:del w:id="2121" w:author="Althea ArchMiller" w:date="2018-11-02T11:41:00Z">
              <w:r w:rsidDel="00FC0FBC">
                <w:rPr>
                  <w:rFonts w:ascii="Times New Roman" w:hAnsi="Times New Roman" w:cs="Times New Roman"/>
                  <w:sz w:val="18"/>
                  <w:szCs w:val="18"/>
                </w:rPr>
                <w:delText>(</w:delText>
              </w:r>
              <w:r w:rsidR="00DC55CA" w:rsidDel="00FC0FBC">
                <w:rPr>
                  <w:rFonts w:ascii="Times New Roman" w:hAnsi="Times New Roman" w:cs="Times New Roman"/>
                  <w:sz w:val="18"/>
                  <w:szCs w:val="18"/>
                </w:rPr>
                <w:delText>-0.51,0.59</w:delText>
              </w:r>
              <w:r w:rsidDel="00FC0FBC">
                <w:rPr>
                  <w:rFonts w:ascii="Times New Roman" w:hAnsi="Times New Roman" w:cs="Times New Roman"/>
                  <w:sz w:val="18"/>
                  <w:szCs w:val="18"/>
                </w:rPr>
                <w:delText>)</w:delText>
              </w:r>
            </w:del>
          </w:p>
        </w:tc>
        <w:tc>
          <w:tcPr>
            <w:tcW w:w="1710" w:type="dxa"/>
          </w:tcPr>
          <w:p w:rsidR="0044386F" w:rsidRPr="00C46183" w:rsidDel="00FC0FBC" w:rsidRDefault="00DC55CA" w:rsidP="00F27D39">
            <w:pPr>
              <w:autoSpaceDE w:val="0"/>
              <w:autoSpaceDN w:val="0"/>
              <w:spacing w:line="480" w:lineRule="auto"/>
              <w:jc w:val="center"/>
              <w:rPr>
                <w:del w:id="2122" w:author="Althea ArchMiller" w:date="2018-11-02T11:41:00Z"/>
                <w:rFonts w:ascii="Times New Roman" w:hAnsi="Times New Roman" w:cs="Times New Roman"/>
                <w:sz w:val="18"/>
                <w:szCs w:val="18"/>
              </w:rPr>
            </w:pPr>
            <w:del w:id="2123" w:author="Althea ArchMiller" w:date="2018-11-02T11:41:00Z">
              <w:r w:rsidRPr="00C46183" w:rsidDel="00FC0FBC">
                <w:rPr>
                  <w:rFonts w:ascii="Times New Roman" w:hAnsi="Times New Roman" w:cs="Times New Roman"/>
                  <w:sz w:val="18"/>
                  <w:szCs w:val="18"/>
                </w:rPr>
                <w:delText>-1.01</w:delText>
              </w:r>
            </w:del>
          </w:p>
          <w:p w:rsidR="0044386F" w:rsidRPr="00C46183" w:rsidDel="00FC0FBC" w:rsidRDefault="0044386F" w:rsidP="00F27D39">
            <w:pPr>
              <w:autoSpaceDE w:val="0"/>
              <w:autoSpaceDN w:val="0"/>
              <w:spacing w:line="480" w:lineRule="auto"/>
              <w:jc w:val="center"/>
              <w:rPr>
                <w:del w:id="2124" w:author="Althea ArchMiller" w:date="2018-11-02T11:41:00Z"/>
                <w:rFonts w:ascii="Times New Roman" w:hAnsi="Times New Roman" w:cs="Times New Roman"/>
                <w:sz w:val="18"/>
                <w:szCs w:val="18"/>
              </w:rPr>
            </w:pPr>
            <w:del w:id="2125" w:author="Althea ArchMiller" w:date="2018-11-02T11:41:00Z">
              <w:r w:rsidRPr="00C46183" w:rsidDel="00FC0FBC">
                <w:rPr>
                  <w:rFonts w:ascii="Times New Roman" w:hAnsi="Times New Roman" w:cs="Times New Roman"/>
                  <w:sz w:val="18"/>
                  <w:szCs w:val="18"/>
                </w:rPr>
                <w:delText>(</w:delText>
              </w:r>
              <w:r w:rsidR="00DC55CA" w:rsidRPr="00C46183" w:rsidDel="00FC0FBC">
                <w:rPr>
                  <w:rFonts w:ascii="Times New Roman" w:hAnsi="Times New Roman" w:cs="Times New Roman"/>
                  <w:sz w:val="18"/>
                  <w:szCs w:val="18"/>
                </w:rPr>
                <w:delText>-1.43,-0.60</w:delText>
              </w:r>
              <w:r w:rsidRPr="00C46183" w:rsidDel="00FC0FBC">
                <w:rPr>
                  <w:rFonts w:ascii="Times New Roman" w:hAnsi="Times New Roman" w:cs="Times New Roman"/>
                  <w:sz w:val="18"/>
                  <w:szCs w:val="18"/>
                </w:rPr>
                <w:delText>)</w:delText>
              </w:r>
            </w:del>
          </w:p>
        </w:tc>
        <w:tc>
          <w:tcPr>
            <w:tcW w:w="36" w:type="dxa"/>
          </w:tcPr>
          <w:p w:rsidR="0044386F" w:rsidDel="00FC0FBC" w:rsidRDefault="0044386F" w:rsidP="00F27D39">
            <w:pPr>
              <w:autoSpaceDE w:val="0"/>
              <w:autoSpaceDN w:val="0"/>
              <w:spacing w:line="480" w:lineRule="auto"/>
              <w:jc w:val="center"/>
              <w:rPr>
                <w:del w:id="2126" w:author="Althea ArchMiller" w:date="2018-11-02T11:41:00Z"/>
                <w:rFonts w:ascii="Times New Roman" w:hAnsi="Times New Roman" w:cs="Times New Roman"/>
                <w:sz w:val="18"/>
                <w:szCs w:val="18"/>
              </w:rPr>
            </w:pPr>
          </w:p>
        </w:tc>
        <w:tc>
          <w:tcPr>
            <w:tcW w:w="1044" w:type="dxa"/>
          </w:tcPr>
          <w:p w:rsidR="0044386F" w:rsidDel="00FC0FBC" w:rsidRDefault="00FC79F0" w:rsidP="00F27D39">
            <w:pPr>
              <w:autoSpaceDE w:val="0"/>
              <w:autoSpaceDN w:val="0"/>
              <w:spacing w:line="480" w:lineRule="auto"/>
              <w:jc w:val="center"/>
              <w:rPr>
                <w:del w:id="2127" w:author="Althea ArchMiller" w:date="2018-11-02T11:41:00Z"/>
                <w:rFonts w:ascii="Times New Roman" w:hAnsi="Times New Roman" w:cs="Times New Roman"/>
                <w:sz w:val="18"/>
                <w:szCs w:val="18"/>
              </w:rPr>
            </w:pPr>
            <w:del w:id="2128" w:author="Althea ArchMiller" w:date="2018-11-02T11:41:00Z">
              <w:r w:rsidDel="00FC0FBC">
                <w:rPr>
                  <w:rFonts w:ascii="Times New Roman" w:hAnsi="Times New Roman" w:cs="Times New Roman"/>
                  <w:sz w:val="18"/>
                  <w:szCs w:val="18"/>
                </w:rPr>
                <w:delText>0.26</w:delText>
              </w:r>
            </w:del>
          </w:p>
          <w:p w:rsidR="0044386F" w:rsidRPr="00647720" w:rsidDel="00FC0FBC" w:rsidRDefault="0044386F" w:rsidP="00F27D39">
            <w:pPr>
              <w:autoSpaceDE w:val="0"/>
              <w:autoSpaceDN w:val="0"/>
              <w:spacing w:line="480" w:lineRule="auto"/>
              <w:jc w:val="center"/>
              <w:rPr>
                <w:del w:id="2129" w:author="Althea ArchMiller" w:date="2018-11-02T11:41:00Z"/>
                <w:rFonts w:ascii="Times New Roman" w:hAnsi="Times New Roman" w:cs="Times New Roman"/>
                <w:sz w:val="18"/>
                <w:szCs w:val="18"/>
              </w:rPr>
            </w:pPr>
            <w:del w:id="2130" w:author="Althea ArchMiller" w:date="2018-11-02T11:41:00Z">
              <w:r w:rsidDel="00FC0FBC">
                <w:rPr>
                  <w:rFonts w:ascii="Times New Roman" w:hAnsi="Times New Roman" w:cs="Times New Roman"/>
                  <w:sz w:val="18"/>
                  <w:szCs w:val="18"/>
                </w:rPr>
                <w:delText>(</w:delText>
              </w:r>
              <w:r w:rsidR="00FC79F0" w:rsidDel="00FC0FBC">
                <w:rPr>
                  <w:rFonts w:ascii="Times New Roman" w:hAnsi="Times New Roman" w:cs="Times New Roman"/>
                  <w:sz w:val="18"/>
                  <w:szCs w:val="18"/>
                </w:rPr>
                <w:delText>-0.83,1.34</w:delText>
              </w:r>
              <w:r w:rsidDel="00FC0FBC">
                <w:rPr>
                  <w:rFonts w:ascii="Times New Roman" w:hAnsi="Times New Roman" w:cs="Times New Roman"/>
                  <w:sz w:val="18"/>
                  <w:szCs w:val="18"/>
                </w:rPr>
                <w:delText>)</w:delText>
              </w:r>
            </w:del>
          </w:p>
        </w:tc>
        <w:tc>
          <w:tcPr>
            <w:tcW w:w="1080" w:type="dxa"/>
          </w:tcPr>
          <w:p w:rsidR="0044386F" w:rsidDel="00FC0FBC" w:rsidRDefault="00FC79F0" w:rsidP="00F27D39">
            <w:pPr>
              <w:autoSpaceDE w:val="0"/>
              <w:autoSpaceDN w:val="0"/>
              <w:spacing w:line="480" w:lineRule="auto"/>
              <w:jc w:val="center"/>
              <w:rPr>
                <w:del w:id="2131" w:author="Althea ArchMiller" w:date="2018-11-02T11:41:00Z"/>
                <w:rFonts w:ascii="Times New Roman" w:hAnsi="Times New Roman" w:cs="Times New Roman"/>
                <w:sz w:val="18"/>
                <w:szCs w:val="18"/>
              </w:rPr>
            </w:pPr>
            <w:del w:id="2132" w:author="Althea ArchMiller" w:date="2018-11-02T11:41:00Z">
              <w:r w:rsidDel="00FC0FBC">
                <w:rPr>
                  <w:rFonts w:ascii="Times New Roman" w:hAnsi="Times New Roman" w:cs="Times New Roman"/>
                  <w:sz w:val="18"/>
                  <w:szCs w:val="18"/>
                </w:rPr>
                <w:delText>-10.37</w:delText>
              </w:r>
            </w:del>
          </w:p>
          <w:p w:rsidR="0044386F" w:rsidRPr="00647720" w:rsidDel="00FC0FBC" w:rsidRDefault="0044386F" w:rsidP="00F27D39">
            <w:pPr>
              <w:autoSpaceDE w:val="0"/>
              <w:autoSpaceDN w:val="0"/>
              <w:spacing w:line="480" w:lineRule="auto"/>
              <w:jc w:val="center"/>
              <w:rPr>
                <w:del w:id="2133" w:author="Althea ArchMiller" w:date="2018-11-02T11:41:00Z"/>
                <w:rFonts w:ascii="Times New Roman" w:hAnsi="Times New Roman" w:cs="Times New Roman"/>
                <w:sz w:val="18"/>
                <w:szCs w:val="18"/>
              </w:rPr>
            </w:pPr>
            <w:del w:id="2134" w:author="Althea ArchMiller" w:date="2018-11-02T11:41:00Z">
              <w:r w:rsidDel="00FC0FBC">
                <w:rPr>
                  <w:rFonts w:ascii="Times New Roman" w:hAnsi="Times New Roman" w:cs="Times New Roman"/>
                  <w:sz w:val="18"/>
                  <w:szCs w:val="18"/>
                </w:rPr>
                <w:delText>(</w:delText>
              </w:r>
              <w:r w:rsidR="00FC79F0" w:rsidDel="00FC0FBC">
                <w:rPr>
                  <w:rFonts w:ascii="Times New Roman" w:hAnsi="Times New Roman" w:cs="Times New Roman"/>
                  <w:sz w:val="18"/>
                  <w:szCs w:val="18"/>
                </w:rPr>
                <w:delText>-52.15,31.40</w:delText>
              </w:r>
              <w:r w:rsidDel="00FC0FBC">
                <w:rPr>
                  <w:rFonts w:ascii="Times New Roman" w:hAnsi="Times New Roman" w:cs="Times New Roman"/>
                  <w:sz w:val="18"/>
                  <w:szCs w:val="18"/>
                </w:rPr>
                <w:delText>)</w:delText>
              </w:r>
            </w:del>
          </w:p>
        </w:tc>
        <w:tc>
          <w:tcPr>
            <w:tcW w:w="810" w:type="dxa"/>
          </w:tcPr>
          <w:p w:rsidR="0044386F" w:rsidRPr="00647720" w:rsidDel="00FC0FBC" w:rsidRDefault="0044386F" w:rsidP="00F27D39">
            <w:pPr>
              <w:autoSpaceDE w:val="0"/>
              <w:autoSpaceDN w:val="0"/>
              <w:spacing w:line="480" w:lineRule="auto"/>
              <w:jc w:val="center"/>
              <w:rPr>
                <w:del w:id="2135" w:author="Althea ArchMiller" w:date="2018-11-02T11:41:00Z"/>
                <w:rFonts w:ascii="Times New Roman" w:hAnsi="Times New Roman" w:cs="Times New Roman"/>
                <w:sz w:val="18"/>
                <w:szCs w:val="18"/>
              </w:rPr>
            </w:pPr>
            <w:del w:id="2136" w:author="Althea ArchMiller" w:date="2018-11-02T11:41:00Z">
              <w:r w:rsidDel="00FC0FBC">
                <w:rPr>
                  <w:rFonts w:ascii="Times New Roman" w:hAnsi="Times New Roman" w:cs="Times New Roman"/>
                  <w:sz w:val="18"/>
                  <w:szCs w:val="18"/>
                </w:rPr>
                <w:delText>164.86</w:delText>
              </w:r>
            </w:del>
          </w:p>
        </w:tc>
      </w:tr>
      <w:tr w:rsidR="0044386F" w:rsidRPr="00AC7BFD" w:rsidDel="00FC0FBC" w:rsidTr="003B3A50">
        <w:trPr>
          <w:del w:id="2137" w:author="Althea ArchMiller" w:date="2018-11-02T11:41:00Z"/>
        </w:trPr>
        <w:tc>
          <w:tcPr>
            <w:tcW w:w="1260" w:type="dxa"/>
            <w:tcBorders>
              <w:bottom w:val="single" w:sz="4" w:space="0" w:color="auto"/>
            </w:tcBorders>
          </w:tcPr>
          <w:p w:rsidR="0044386F" w:rsidDel="00FC0FBC" w:rsidRDefault="0044386F" w:rsidP="00F27D39">
            <w:pPr>
              <w:autoSpaceDE w:val="0"/>
              <w:autoSpaceDN w:val="0"/>
              <w:spacing w:line="480" w:lineRule="auto"/>
              <w:rPr>
                <w:del w:id="2138" w:author="Althea ArchMiller" w:date="2018-11-02T11:41:00Z"/>
                <w:rFonts w:ascii="Times New Roman" w:hAnsi="Times New Roman" w:cs="Times New Roman"/>
                <w:sz w:val="18"/>
                <w:szCs w:val="18"/>
              </w:rPr>
            </w:pPr>
            <w:del w:id="2139" w:author="Althea ArchMiller" w:date="2018-11-02T11:41:00Z">
              <w:r w:rsidDel="00FC0FBC">
                <w:rPr>
                  <w:rFonts w:ascii="Times New Roman" w:hAnsi="Times New Roman" w:cs="Times New Roman"/>
                  <w:sz w:val="18"/>
                  <w:szCs w:val="18"/>
                </w:rPr>
                <w:delText>Disturbance</w:delText>
              </w:r>
            </w:del>
          </w:p>
        </w:tc>
        <w:tc>
          <w:tcPr>
            <w:tcW w:w="990" w:type="dxa"/>
            <w:tcBorders>
              <w:bottom w:val="single" w:sz="4" w:space="0" w:color="auto"/>
            </w:tcBorders>
          </w:tcPr>
          <w:p w:rsidR="0044386F" w:rsidRPr="00C46183" w:rsidDel="00FC0FBC" w:rsidRDefault="00DC55CA" w:rsidP="00F27D39">
            <w:pPr>
              <w:autoSpaceDE w:val="0"/>
              <w:autoSpaceDN w:val="0"/>
              <w:spacing w:line="480" w:lineRule="auto"/>
              <w:jc w:val="center"/>
              <w:rPr>
                <w:del w:id="2140" w:author="Althea ArchMiller" w:date="2018-11-02T11:41:00Z"/>
                <w:rFonts w:ascii="Times New Roman" w:hAnsi="Times New Roman" w:cs="Times New Roman"/>
                <w:sz w:val="18"/>
                <w:szCs w:val="18"/>
              </w:rPr>
            </w:pPr>
            <w:del w:id="2141" w:author="Althea ArchMiller" w:date="2018-11-02T11:41:00Z">
              <w:r w:rsidRPr="00C46183" w:rsidDel="00FC0FBC">
                <w:rPr>
                  <w:rFonts w:ascii="Times New Roman" w:hAnsi="Times New Roman" w:cs="Times New Roman"/>
                  <w:sz w:val="18"/>
                  <w:szCs w:val="18"/>
                </w:rPr>
                <w:delText>-1.50</w:delText>
              </w:r>
            </w:del>
          </w:p>
          <w:p w:rsidR="0044386F" w:rsidRPr="00C46183" w:rsidDel="00FC0FBC" w:rsidRDefault="0044386F" w:rsidP="00F27D39">
            <w:pPr>
              <w:autoSpaceDE w:val="0"/>
              <w:autoSpaceDN w:val="0"/>
              <w:spacing w:line="480" w:lineRule="auto"/>
              <w:jc w:val="center"/>
              <w:rPr>
                <w:del w:id="2142" w:author="Althea ArchMiller" w:date="2018-11-02T11:41:00Z"/>
                <w:rFonts w:ascii="Times New Roman" w:hAnsi="Times New Roman" w:cs="Times New Roman"/>
                <w:sz w:val="18"/>
                <w:szCs w:val="18"/>
              </w:rPr>
            </w:pPr>
            <w:del w:id="2143" w:author="Althea ArchMiller" w:date="2018-11-02T11:41:00Z">
              <w:r w:rsidRPr="00C46183" w:rsidDel="00FC0FBC">
                <w:rPr>
                  <w:rFonts w:ascii="Times New Roman" w:hAnsi="Times New Roman" w:cs="Times New Roman"/>
                  <w:sz w:val="18"/>
                  <w:szCs w:val="18"/>
                </w:rPr>
                <w:delText>(</w:delText>
              </w:r>
              <w:r w:rsidR="00DC55CA" w:rsidRPr="00C46183" w:rsidDel="00FC0FBC">
                <w:rPr>
                  <w:rFonts w:ascii="Times New Roman" w:hAnsi="Times New Roman" w:cs="Times New Roman"/>
                  <w:sz w:val="18"/>
                  <w:szCs w:val="18"/>
                </w:rPr>
                <w:delText>-2.24,-0.75</w:delText>
              </w:r>
              <w:r w:rsidRPr="00C46183" w:rsidDel="00FC0FBC">
                <w:rPr>
                  <w:rFonts w:ascii="Times New Roman" w:hAnsi="Times New Roman" w:cs="Times New Roman"/>
                  <w:sz w:val="18"/>
                  <w:szCs w:val="18"/>
                </w:rPr>
                <w:delText>)</w:delText>
              </w:r>
            </w:del>
          </w:p>
        </w:tc>
        <w:tc>
          <w:tcPr>
            <w:tcW w:w="900" w:type="dxa"/>
            <w:tcBorders>
              <w:bottom w:val="single" w:sz="4" w:space="0" w:color="auto"/>
            </w:tcBorders>
          </w:tcPr>
          <w:p w:rsidR="0044386F" w:rsidDel="00FC0FBC" w:rsidRDefault="00DC55CA" w:rsidP="00F27D39">
            <w:pPr>
              <w:autoSpaceDE w:val="0"/>
              <w:autoSpaceDN w:val="0"/>
              <w:spacing w:line="480" w:lineRule="auto"/>
              <w:jc w:val="center"/>
              <w:rPr>
                <w:del w:id="2144" w:author="Althea ArchMiller" w:date="2018-11-02T11:41:00Z"/>
                <w:rFonts w:ascii="Times New Roman" w:hAnsi="Times New Roman" w:cs="Times New Roman"/>
                <w:sz w:val="18"/>
                <w:szCs w:val="18"/>
              </w:rPr>
            </w:pPr>
            <w:del w:id="2145" w:author="Althea ArchMiller" w:date="2018-11-02T11:41:00Z">
              <w:r w:rsidDel="00FC0FBC">
                <w:rPr>
                  <w:rFonts w:ascii="Times New Roman" w:hAnsi="Times New Roman" w:cs="Times New Roman"/>
                  <w:sz w:val="18"/>
                  <w:szCs w:val="18"/>
                </w:rPr>
                <w:delText>0.07</w:delText>
              </w:r>
            </w:del>
          </w:p>
          <w:p w:rsidR="0044386F" w:rsidRPr="00647720" w:rsidDel="00FC0FBC" w:rsidRDefault="0044386F" w:rsidP="00F27D39">
            <w:pPr>
              <w:autoSpaceDE w:val="0"/>
              <w:autoSpaceDN w:val="0"/>
              <w:spacing w:line="480" w:lineRule="auto"/>
              <w:jc w:val="center"/>
              <w:rPr>
                <w:del w:id="2146" w:author="Althea ArchMiller" w:date="2018-11-02T11:41:00Z"/>
                <w:rFonts w:ascii="Times New Roman" w:hAnsi="Times New Roman" w:cs="Times New Roman"/>
                <w:sz w:val="18"/>
                <w:szCs w:val="18"/>
              </w:rPr>
            </w:pPr>
            <w:del w:id="2147" w:author="Althea ArchMiller" w:date="2018-11-02T11:41:00Z">
              <w:r w:rsidDel="00FC0FBC">
                <w:rPr>
                  <w:rFonts w:ascii="Times New Roman" w:hAnsi="Times New Roman" w:cs="Times New Roman"/>
                  <w:sz w:val="18"/>
                  <w:szCs w:val="18"/>
                </w:rPr>
                <w:delText>(</w:delText>
              </w:r>
              <w:r w:rsidR="00DC55CA" w:rsidDel="00FC0FBC">
                <w:rPr>
                  <w:rFonts w:ascii="Times New Roman" w:hAnsi="Times New Roman" w:cs="Times New Roman"/>
                  <w:sz w:val="18"/>
                  <w:szCs w:val="18"/>
                </w:rPr>
                <w:delText>-1.03,1.16</w:delText>
              </w:r>
              <w:r w:rsidDel="00FC0FBC">
                <w:rPr>
                  <w:rFonts w:ascii="Times New Roman" w:hAnsi="Times New Roman" w:cs="Times New Roman"/>
                  <w:sz w:val="18"/>
                  <w:szCs w:val="18"/>
                </w:rPr>
                <w:delText>)</w:delText>
              </w:r>
            </w:del>
          </w:p>
        </w:tc>
        <w:tc>
          <w:tcPr>
            <w:tcW w:w="1710" w:type="dxa"/>
            <w:tcBorders>
              <w:bottom w:val="single" w:sz="4" w:space="0" w:color="auto"/>
            </w:tcBorders>
          </w:tcPr>
          <w:p w:rsidR="0044386F" w:rsidRPr="00C46183" w:rsidDel="00FC0FBC" w:rsidRDefault="00DC55CA" w:rsidP="00F27D39">
            <w:pPr>
              <w:autoSpaceDE w:val="0"/>
              <w:autoSpaceDN w:val="0"/>
              <w:spacing w:line="480" w:lineRule="auto"/>
              <w:jc w:val="center"/>
              <w:rPr>
                <w:del w:id="2148" w:author="Althea ArchMiller" w:date="2018-11-02T11:41:00Z"/>
                <w:rFonts w:ascii="Times New Roman" w:hAnsi="Times New Roman" w:cs="Times New Roman"/>
                <w:sz w:val="18"/>
                <w:szCs w:val="18"/>
              </w:rPr>
            </w:pPr>
            <w:del w:id="2149" w:author="Althea ArchMiller" w:date="2018-11-02T11:41:00Z">
              <w:r w:rsidRPr="00C46183" w:rsidDel="00FC0FBC">
                <w:rPr>
                  <w:rFonts w:ascii="Times New Roman" w:hAnsi="Times New Roman" w:cs="Times New Roman"/>
                  <w:sz w:val="18"/>
                  <w:szCs w:val="18"/>
                </w:rPr>
                <w:delText>-1.01</w:delText>
              </w:r>
            </w:del>
          </w:p>
          <w:p w:rsidR="0044386F" w:rsidRPr="00C46183" w:rsidDel="00FC0FBC" w:rsidRDefault="0044386F" w:rsidP="00F27D39">
            <w:pPr>
              <w:autoSpaceDE w:val="0"/>
              <w:autoSpaceDN w:val="0"/>
              <w:spacing w:line="480" w:lineRule="auto"/>
              <w:jc w:val="center"/>
              <w:rPr>
                <w:del w:id="2150" w:author="Althea ArchMiller" w:date="2018-11-02T11:41:00Z"/>
                <w:rFonts w:ascii="Times New Roman" w:hAnsi="Times New Roman" w:cs="Times New Roman"/>
                <w:sz w:val="18"/>
                <w:szCs w:val="18"/>
              </w:rPr>
            </w:pPr>
            <w:del w:id="2151" w:author="Althea ArchMiller" w:date="2018-11-02T11:41:00Z">
              <w:r w:rsidRPr="00C46183" w:rsidDel="00FC0FBC">
                <w:rPr>
                  <w:rFonts w:ascii="Times New Roman" w:hAnsi="Times New Roman" w:cs="Times New Roman"/>
                  <w:sz w:val="18"/>
                  <w:szCs w:val="18"/>
                </w:rPr>
                <w:delText>(</w:delText>
              </w:r>
              <w:r w:rsidR="00DC55CA" w:rsidRPr="00C46183" w:rsidDel="00FC0FBC">
                <w:rPr>
                  <w:rFonts w:ascii="Times New Roman" w:hAnsi="Times New Roman" w:cs="Times New Roman"/>
                  <w:sz w:val="18"/>
                  <w:szCs w:val="18"/>
                </w:rPr>
                <w:delText>-1.42,-0.60</w:delText>
              </w:r>
              <w:r w:rsidRPr="00C46183" w:rsidDel="00FC0FBC">
                <w:rPr>
                  <w:rFonts w:ascii="Times New Roman" w:hAnsi="Times New Roman" w:cs="Times New Roman"/>
                  <w:sz w:val="18"/>
                  <w:szCs w:val="18"/>
                </w:rPr>
                <w:delText>)</w:delText>
              </w:r>
            </w:del>
          </w:p>
        </w:tc>
        <w:tc>
          <w:tcPr>
            <w:tcW w:w="36" w:type="dxa"/>
            <w:tcBorders>
              <w:bottom w:val="single" w:sz="4" w:space="0" w:color="auto"/>
            </w:tcBorders>
          </w:tcPr>
          <w:p w:rsidR="0044386F" w:rsidDel="00FC0FBC" w:rsidRDefault="0044386F" w:rsidP="00F27D39">
            <w:pPr>
              <w:autoSpaceDE w:val="0"/>
              <w:autoSpaceDN w:val="0"/>
              <w:spacing w:line="480" w:lineRule="auto"/>
              <w:jc w:val="center"/>
              <w:rPr>
                <w:del w:id="2152" w:author="Althea ArchMiller" w:date="2018-11-02T11:41:00Z"/>
                <w:rFonts w:ascii="Times New Roman" w:hAnsi="Times New Roman" w:cs="Times New Roman"/>
                <w:sz w:val="18"/>
                <w:szCs w:val="18"/>
              </w:rPr>
            </w:pPr>
          </w:p>
        </w:tc>
        <w:tc>
          <w:tcPr>
            <w:tcW w:w="1044" w:type="dxa"/>
            <w:tcBorders>
              <w:bottom w:val="single" w:sz="4" w:space="0" w:color="auto"/>
            </w:tcBorders>
          </w:tcPr>
          <w:p w:rsidR="0044386F" w:rsidDel="00FC0FBC" w:rsidRDefault="00CB01B2" w:rsidP="00F27D39">
            <w:pPr>
              <w:autoSpaceDE w:val="0"/>
              <w:autoSpaceDN w:val="0"/>
              <w:spacing w:line="480" w:lineRule="auto"/>
              <w:jc w:val="center"/>
              <w:rPr>
                <w:del w:id="2153" w:author="Althea ArchMiller" w:date="2018-11-02T11:41:00Z"/>
                <w:rFonts w:ascii="Times New Roman" w:hAnsi="Times New Roman" w:cs="Times New Roman"/>
                <w:sz w:val="18"/>
                <w:szCs w:val="18"/>
              </w:rPr>
            </w:pPr>
            <w:del w:id="2154" w:author="Althea ArchMiller" w:date="2018-11-02T11:41:00Z">
              <w:r w:rsidDel="00FC0FBC">
                <w:rPr>
                  <w:rFonts w:ascii="Times New Roman" w:hAnsi="Times New Roman" w:cs="Times New Roman"/>
                  <w:sz w:val="18"/>
                  <w:szCs w:val="18"/>
                </w:rPr>
                <w:delText>0.26</w:delText>
              </w:r>
            </w:del>
          </w:p>
          <w:p w:rsidR="0044386F" w:rsidRPr="00647720" w:rsidDel="00FC0FBC" w:rsidRDefault="0044386F" w:rsidP="00F27D39">
            <w:pPr>
              <w:autoSpaceDE w:val="0"/>
              <w:autoSpaceDN w:val="0"/>
              <w:spacing w:line="480" w:lineRule="auto"/>
              <w:jc w:val="center"/>
              <w:rPr>
                <w:del w:id="2155" w:author="Althea ArchMiller" w:date="2018-11-02T11:41:00Z"/>
                <w:rFonts w:ascii="Times New Roman" w:hAnsi="Times New Roman" w:cs="Times New Roman"/>
                <w:sz w:val="18"/>
                <w:szCs w:val="18"/>
              </w:rPr>
            </w:pPr>
            <w:del w:id="2156" w:author="Althea ArchMiller" w:date="2018-11-02T11:41:00Z">
              <w:r w:rsidDel="00FC0FBC">
                <w:rPr>
                  <w:rFonts w:ascii="Times New Roman" w:hAnsi="Times New Roman" w:cs="Times New Roman"/>
                  <w:sz w:val="18"/>
                  <w:szCs w:val="18"/>
                </w:rPr>
                <w:delText>(</w:delText>
              </w:r>
              <w:r w:rsidR="00CB01B2" w:rsidDel="00FC0FBC">
                <w:rPr>
                  <w:rFonts w:ascii="Times New Roman" w:hAnsi="Times New Roman" w:cs="Times New Roman"/>
                  <w:sz w:val="18"/>
                  <w:szCs w:val="18"/>
                </w:rPr>
                <w:delText>-0.83</w:delText>
              </w:r>
              <w:r w:rsidR="00F0597B" w:rsidDel="00FC0FBC">
                <w:rPr>
                  <w:rFonts w:ascii="Times New Roman" w:hAnsi="Times New Roman" w:cs="Times New Roman"/>
                  <w:sz w:val="18"/>
                  <w:szCs w:val="18"/>
                </w:rPr>
                <w:delText>,1.34</w:delText>
              </w:r>
              <w:r w:rsidDel="00FC0FBC">
                <w:rPr>
                  <w:rFonts w:ascii="Times New Roman" w:hAnsi="Times New Roman" w:cs="Times New Roman"/>
                  <w:sz w:val="18"/>
                  <w:szCs w:val="18"/>
                </w:rPr>
                <w:delText>)</w:delText>
              </w:r>
            </w:del>
          </w:p>
        </w:tc>
        <w:tc>
          <w:tcPr>
            <w:tcW w:w="1080" w:type="dxa"/>
            <w:tcBorders>
              <w:bottom w:val="single" w:sz="4" w:space="0" w:color="auto"/>
            </w:tcBorders>
          </w:tcPr>
          <w:p w:rsidR="0044386F" w:rsidDel="00FC0FBC" w:rsidRDefault="00CB01B2" w:rsidP="00F27D39">
            <w:pPr>
              <w:autoSpaceDE w:val="0"/>
              <w:autoSpaceDN w:val="0"/>
              <w:spacing w:line="480" w:lineRule="auto"/>
              <w:jc w:val="center"/>
              <w:rPr>
                <w:del w:id="2157" w:author="Althea ArchMiller" w:date="2018-11-02T11:41:00Z"/>
                <w:rFonts w:ascii="Times New Roman" w:hAnsi="Times New Roman" w:cs="Times New Roman"/>
                <w:sz w:val="18"/>
                <w:szCs w:val="18"/>
              </w:rPr>
            </w:pPr>
            <w:del w:id="2158" w:author="Althea ArchMiller" w:date="2018-11-02T11:41:00Z">
              <w:r w:rsidDel="00FC0FBC">
                <w:rPr>
                  <w:rFonts w:ascii="Times New Roman" w:hAnsi="Times New Roman" w:cs="Times New Roman"/>
                  <w:sz w:val="18"/>
                  <w:szCs w:val="18"/>
                </w:rPr>
                <w:delText>-10.41</w:delText>
              </w:r>
            </w:del>
          </w:p>
          <w:p w:rsidR="0044386F" w:rsidRPr="00647720" w:rsidDel="00FC0FBC" w:rsidRDefault="0044386F" w:rsidP="00F27D39">
            <w:pPr>
              <w:autoSpaceDE w:val="0"/>
              <w:autoSpaceDN w:val="0"/>
              <w:spacing w:line="480" w:lineRule="auto"/>
              <w:jc w:val="center"/>
              <w:rPr>
                <w:del w:id="2159" w:author="Althea ArchMiller" w:date="2018-11-02T11:41:00Z"/>
                <w:rFonts w:ascii="Times New Roman" w:hAnsi="Times New Roman" w:cs="Times New Roman"/>
                <w:sz w:val="18"/>
                <w:szCs w:val="18"/>
              </w:rPr>
            </w:pPr>
            <w:del w:id="2160" w:author="Althea ArchMiller" w:date="2018-11-02T11:41:00Z">
              <w:r w:rsidDel="00FC0FBC">
                <w:rPr>
                  <w:rFonts w:ascii="Times New Roman" w:hAnsi="Times New Roman" w:cs="Times New Roman"/>
                  <w:sz w:val="18"/>
                  <w:szCs w:val="18"/>
                </w:rPr>
                <w:delText>(</w:delText>
              </w:r>
              <w:r w:rsidR="00CB01B2" w:rsidDel="00FC0FBC">
                <w:rPr>
                  <w:rFonts w:ascii="Times New Roman" w:hAnsi="Times New Roman" w:cs="Times New Roman"/>
                  <w:sz w:val="18"/>
                  <w:szCs w:val="18"/>
                </w:rPr>
                <w:delText>-52.87,32.05</w:delText>
              </w:r>
              <w:r w:rsidDel="00FC0FBC">
                <w:rPr>
                  <w:rFonts w:ascii="Times New Roman" w:hAnsi="Times New Roman" w:cs="Times New Roman"/>
                  <w:sz w:val="18"/>
                  <w:szCs w:val="18"/>
                </w:rPr>
                <w:delText>)</w:delText>
              </w:r>
            </w:del>
          </w:p>
        </w:tc>
        <w:tc>
          <w:tcPr>
            <w:tcW w:w="810" w:type="dxa"/>
            <w:tcBorders>
              <w:bottom w:val="single" w:sz="4" w:space="0" w:color="auto"/>
            </w:tcBorders>
          </w:tcPr>
          <w:p w:rsidR="0044386F" w:rsidRPr="00647720" w:rsidDel="00FC0FBC" w:rsidRDefault="0044386F" w:rsidP="00F27D39">
            <w:pPr>
              <w:autoSpaceDE w:val="0"/>
              <w:autoSpaceDN w:val="0"/>
              <w:spacing w:line="480" w:lineRule="auto"/>
              <w:jc w:val="center"/>
              <w:rPr>
                <w:del w:id="2161" w:author="Althea ArchMiller" w:date="2018-11-02T11:41:00Z"/>
                <w:rFonts w:ascii="Times New Roman" w:hAnsi="Times New Roman" w:cs="Times New Roman"/>
                <w:sz w:val="18"/>
                <w:szCs w:val="18"/>
              </w:rPr>
            </w:pPr>
            <w:del w:id="2162" w:author="Althea ArchMiller" w:date="2018-11-02T11:41:00Z">
              <w:r w:rsidDel="00FC0FBC">
                <w:rPr>
                  <w:rFonts w:ascii="Times New Roman" w:hAnsi="Times New Roman" w:cs="Times New Roman"/>
                  <w:sz w:val="18"/>
                  <w:szCs w:val="18"/>
                </w:rPr>
                <w:delText>164.86</w:delText>
              </w:r>
            </w:del>
          </w:p>
        </w:tc>
      </w:tr>
    </w:tbl>
    <w:tbl>
      <w:tblPr>
        <w:tblW w:w="0" w:type="auto"/>
        <w:tblCellMar>
          <w:left w:w="29" w:type="dxa"/>
          <w:right w:w="29" w:type="dxa"/>
        </w:tblCellMar>
        <w:tblLook w:val="04A0" w:firstRow="1" w:lastRow="0" w:firstColumn="1" w:lastColumn="0" w:noHBand="0" w:noVBand="1"/>
      </w:tblPr>
      <w:tblGrid>
        <w:gridCol w:w="1238"/>
        <w:gridCol w:w="1016"/>
        <w:gridCol w:w="1017"/>
        <w:gridCol w:w="1017"/>
        <w:gridCol w:w="1017"/>
        <w:gridCol w:w="1017"/>
        <w:gridCol w:w="1017"/>
        <w:gridCol w:w="1017"/>
        <w:gridCol w:w="1004"/>
      </w:tblGrid>
      <w:tr w:rsidR="00FC0FBC" w:rsidRPr="00650847" w:rsidTr="001D65CB">
        <w:trPr>
          <w:trHeight w:val="380"/>
          <w:ins w:id="2163" w:author="Althea ArchMiller" w:date="2018-11-02T11:42:00Z"/>
        </w:trPr>
        <w:tc>
          <w:tcPr>
            <w:tcW w:w="0" w:type="auto"/>
            <w:gridSpan w:val="8"/>
            <w:tcBorders>
              <w:top w:val="single" w:sz="4" w:space="0" w:color="auto"/>
              <w:left w:val="nil"/>
              <w:bottom w:val="nil"/>
              <w:right w:val="nil"/>
            </w:tcBorders>
            <w:shd w:val="clear" w:color="auto" w:fill="auto"/>
            <w:noWrap/>
            <w:vAlign w:val="bottom"/>
            <w:hideMark/>
          </w:tcPr>
          <w:p w:rsidR="00FC0FBC" w:rsidRPr="00650847" w:rsidRDefault="00FC0FBC" w:rsidP="001D65CB">
            <w:pPr>
              <w:rPr>
                <w:ins w:id="2164" w:author="Althea ArchMiller" w:date="2018-11-02T11:42:00Z"/>
                <w:rFonts w:ascii="Times New Roman" w:eastAsia="Times New Roman" w:hAnsi="Times New Roman" w:cs="Times New Roman"/>
                <w:color w:val="000000"/>
                <w:sz w:val="18"/>
                <w:szCs w:val="18"/>
              </w:rPr>
            </w:pPr>
            <w:ins w:id="2165" w:author="Althea ArchMiller" w:date="2018-11-02T11:42:00Z">
              <w:r w:rsidRPr="00650847">
                <w:rPr>
                  <w:rFonts w:ascii="Times New Roman" w:eastAsia="Times New Roman" w:hAnsi="Times New Roman" w:cs="Times New Roman"/>
                  <w:color w:val="000000"/>
                  <w:sz w:val="18"/>
                  <w:szCs w:val="18"/>
                </w:rPr>
                <w:t>Single Occupancy Models</w:t>
              </w:r>
            </w:ins>
          </w:p>
        </w:tc>
        <w:tc>
          <w:tcPr>
            <w:tcW w:w="0" w:type="auto"/>
            <w:tcBorders>
              <w:top w:val="single" w:sz="4" w:space="0" w:color="auto"/>
              <w:left w:val="nil"/>
              <w:bottom w:val="nil"/>
              <w:right w:val="nil"/>
            </w:tcBorders>
            <w:shd w:val="clear" w:color="auto" w:fill="auto"/>
            <w:noWrap/>
            <w:vAlign w:val="bottom"/>
            <w:hideMark/>
          </w:tcPr>
          <w:p w:rsidR="00FC0FBC" w:rsidRPr="00650847" w:rsidRDefault="00FC0FBC" w:rsidP="001D65CB">
            <w:pPr>
              <w:rPr>
                <w:ins w:id="2166" w:author="Althea ArchMiller" w:date="2018-11-02T11:42:00Z"/>
                <w:rFonts w:ascii="Times New Roman" w:eastAsia="Times New Roman" w:hAnsi="Times New Roman" w:cs="Times New Roman"/>
                <w:color w:val="000000"/>
                <w:sz w:val="18"/>
                <w:szCs w:val="18"/>
              </w:rPr>
            </w:pPr>
          </w:p>
        </w:tc>
      </w:tr>
      <w:tr w:rsidR="00FC0FBC" w:rsidRPr="00650847" w:rsidTr="001D65CB">
        <w:trPr>
          <w:trHeight w:val="380"/>
          <w:ins w:id="2167" w:author="Althea ArchMiller" w:date="2018-11-02T11:42:00Z"/>
        </w:trPr>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168" w:author="Althea ArchMiller" w:date="2018-11-02T11:42:00Z"/>
                <w:rFonts w:ascii="Times New Roman" w:eastAsia="Times New Roman" w:hAnsi="Times New Roman" w:cs="Times New Roman"/>
                <w:color w:val="000000"/>
                <w:sz w:val="18"/>
                <w:szCs w:val="18"/>
              </w:rPr>
            </w:pPr>
            <w:ins w:id="2169" w:author="Althea ArchMiller" w:date="2018-11-02T11:42:00Z">
              <w:r w:rsidRPr="00650847">
                <w:rPr>
                  <w:rFonts w:ascii="Times New Roman" w:eastAsia="Times New Roman" w:hAnsi="Times New Roman" w:cs="Times New Roman"/>
                  <w:color w:val="000000"/>
                  <w:sz w:val="18"/>
                  <w:szCs w:val="18"/>
                </w:rPr>
                <w:t>Variable</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170" w:author="Althea ArchMiller" w:date="2018-11-02T11:42:00Z"/>
                <w:rFonts w:ascii="Times New Roman" w:eastAsia="Times New Roman" w:hAnsi="Times New Roman" w:cs="Times New Roman"/>
                <w:color w:val="000000"/>
                <w:sz w:val="18"/>
                <w:szCs w:val="18"/>
              </w:rPr>
            </w:pPr>
            <w:ins w:id="2171" w:author="Althea ArchMiller" w:date="2018-11-02T11:42:00Z">
              <w:r w:rsidRPr="00650847">
                <w:rPr>
                  <w:rFonts w:ascii="Times New Roman" w:eastAsia="Times New Roman" w:hAnsi="Times New Roman" w:cs="Times New Roman"/>
                  <w:color w:val="000000"/>
                  <w:sz w:val="18"/>
                  <w:szCs w:val="18"/>
                </w:rPr>
                <w:t>Model 1</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172" w:author="Althea ArchMiller" w:date="2018-11-02T11:42:00Z"/>
                <w:rFonts w:ascii="Times New Roman" w:eastAsia="Times New Roman" w:hAnsi="Times New Roman" w:cs="Times New Roman"/>
                <w:color w:val="000000"/>
                <w:sz w:val="18"/>
                <w:szCs w:val="18"/>
              </w:rPr>
            </w:pPr>
            <w:ins w:id="2173" w:author="Althea ArchMiller" w:date="2018-11-02T11:42:00Z">
              <w:r w:rsidRPr="00650847">
                <w:rPr>
                  <w:rFonts w:ascii="Times New Roman" w:eastAsia="Times New Roman" w:hAnsi="Times New Roman" w:cs="Times New Roman"/>
                  <w:color w:val="000000"/>
                  <w:sz w:val="18"/>
                  <w:szCs w:val="18"/>
                </w:rPr>
                <w:t>Model 2</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174" w:author="Althea ArchMiller" w:date="2018-11-02T11:42:00Z"/>
                <w:rFonts w:ascii="Times New Roman" w:eastAsia="Times New Roman" w:hAnsi="Times New Roman" w:cs="Times New Roman"/>
                <w:color w:val="000000"/>
                <w:sz w:val="18"/>
                <w:szCs w:val="18"/>
              </w:rPr>
            </w:pPr>
            <w:ins w:id="2175" w:author="Althea ArchMiller" w:date="2018-11-02T11:42:00Z">
              <w:r w:rsidRPr="00650847">
                <w:rPr>
                  <w:rFonts w:ascii="Times New Roman" w:eastAsia="Times New Roman" w:hAnsi="Times New Roman" w:cs="Times New Roman"/>
                  <w:color w:val="000000"/>
                  <w:sz w:val="18"/>
                  <w:szCs w:val="18"/>
                </w:rPr>
                <w:t>Model 3</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176" w:author="Althea ArchMiller" w:date="2018-11-02T11:42:00Z"/>
                <w:rFonts w:ascii="Times New Roman" w:eastAsia="Times New Roman" w:hAnsi="Times New Roman" w:cs="Times New Roman"/>
                <w:color w:val="000000"/>
                <w:sz w:val="18"/>
                <w:szCs w:val="18"/>
              </w:rPr>
            </w:pPr>
            <w:ins w:id="2177" w:author="Althea ArchMiller" w:date="2018-11-02T11:42:00Z">
              <w:r w:rsidRPr="00650847">
                <w:rPr>
                  <w:rFonts w:ascii="Times New Roman" w:eastAsia="Times New Roman" w:hAnsi="Times New Roman" w:cs="Times New Roman"/>
                  <w:color w:val="000000"/>
                  <w:sz w:val="18"/>
                  <w:szCs w:val="18"/>
                </w:rPr>
                <w:t>Model 4</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178" w:author="Althea ArchMiller" w:date="2018-11-02T11:42:00Z"/>
                <w:rFonts w:ascii="Times New Roman" w:eastAsia="Times New Roman" w:hAnsi="Times New Roman" w:cs="Times New Roman"/>
                <w:color w:val="000000"/>
                <w:sz w:val="18"/>
                <w:szCs w:val="18"/>
              </w:rPr>
            </w:pPr>
            <w:ins w:id="2179" w:author="Althea ArchMiller" w:date="2018-11-02T11:42:00Z">
              <w:r w:rsidRPr="00650847">
                <w:rPr>
                  <w:rFonts w:ascii="Times New Roman" w:eastAsia="Times New Roman" w:hAnsi="Times New Roman" w:cs="Times New Roman"/>
                  <w:color w:val="000000"/>
                  <w:sz w:val="18"/>
                  <w:szCs w:val="18"/>
                </w:rPr>
                <w:t>Model 5</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180" w:author="Althea ArchMiller" w:date="2018-11-02T11:42:00Z"/>
                <w:rFonts w:ascii="Times New Roman" w:eastAsia="Times New Roman" w:hAnsi="Times New Roman" w:cs="Times New Roman"/>
                <w:color w:val="000000"/>
                <w:sz w:val="18"/>
                <w:szCs w:val="18"/>
              </w:rPr>
            </w:pPr>
            <w:ins w:id="2181" w:author="Althea ArchMiller" w:date="2018-11-02T11:42:00Z">
              <w:r w:rsidRPr="00650847">
                <w:rPr>
                  <w:rFonts w:ascii="Times New Roman" w:eastAsia="Times New Roman" w:hAnsi="Times New Roman" w:cs="Times New Roman"/>
                  <w:color w:val="000000"/>
                  <w:sz w:val="18"/>
                  <w:szCs w:val="18"/>
                </w:rPr>
                <w:t>Model 6</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182" w:author="Althea ArchMiller" w:date="2018-11-02T11:42:00Z"/>
                <w:rFonts w:ascii="Times New Roman" w:eastAsia="Times New Roman" w:hAnsi="Times New Roman" w:cs="Times New Roman"/>
                <w:color w:val="000000"/>
                <w:sz w:val="18"/>
                <w:szCs w:val="18"/>
              </w:rPr>
            </w:pPr>
            <w:ins w:id="2183" w:author="Althea ArchMiller" w:date="2018-11-02T11:42:00Z">
              <w:r w:rsidRPr="00650847">
                <w:rPr>
                  <w:rFonts w:ascii="Times New Roman" w:eastAsia="Times New Roman" w:hAnsi="Times New Roman" w:cs="Times New Roman"/>
                  <w:color w:val="000000"/>
                  <w:sz w:val="18"/>
                  <w:szCs w:val="18"/>
                </w:rPr>
                <w:t>Model 7</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184" w:author="Althea ArchMiller" w:date="2018-11-02T11:42:00Z"/>
                <w:rFonts w:ascii="Times New Roman" w:eastAsia="Times New Roman" w:hAnsi="Times New Roman" w:cs="Times New Roman"/>
                <w:color w:val="000000"/>
                <w:sz w:val="18"/>
                <w:szCs w:val="18"/>
              </w:rPr>
            </w:pPr>
            <w:ins w:id="2185" w:author="Althea ArchMiller" w:date="2018-11-02T11:42:00Z">
              <w:r w:rsidRPr="00650847">
                <w:rPr>
                  <w:rFonts w:ascii="Times New Roman" w:eastAsia="Times New Roman" w:hAnsi="Times New Roman" w:cs="Times New Roman"/>
                  <w:color w:val="000000"/>
                  <w:sz w:val="18"/>
                  <w:szCs w:val="18"/>
                </w:rPr>
                <w:t>JAGS Model</w:t>
              </w:r>
            </w:ins>
          </w:p>
        </w:tc>
      </w:tr>
      <w:tr w:rsidR="00FC0FBC" w:rsidRPr="00650847" w:rsidTr="001D65CB">
        <w:trPr>
          <w:trHeight w:val="380"/>
          <w:ins w:id="2186"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187" w:author="Althea ArchMiller" w:date="2018-11-02T11:42:00Z"/>
                <w:rFonts w:ascii="Times New Roman" w:eastAsia="Times New Roman" w:hAnsi="Times New Roman" w:cs="Times New Roman"/>
                <w:color w:val="000000"/>
                <w:sz w:val="18"/>
                <w:szCs w:val="18"/>
              </w:rPr>
            </w:pPr>
            <w:ins w:id="2188" w:author="Althea ArchMiller" w:date="2018-11-02T11:42:00Z">
              <w:r w:rsidRPr="00650847">
                <w:rPr>
                  <w:rFonts w:ascii="Times New Roman" w:eastAsia="Times New Roman" w:hAnsi="Times New Roman" w:cs="Times New Roman"/>
                  <w:color w:val="000000"/>
                  <w:sz w:val="18"/>
                  <w:szCs w:val="18"/>
                </w:rPr>
                <w:t>Intercept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189" w:author="Althea ArchMiller" w:date="2018-11-02T11:42:00Z"/>
                <w:rFonts w:ascii="Times New Roman" w:eastAsia="Times New Roman" w:hAnsi="Times New Roman" w:cs="Times New Roman"/>
                <w:color w:val="000000"/>
                <w:sz w:val="18"/>
                <w:szCs w:val="18"/>
              </w:rPr>
            </w:pPr>
            <w:ins w:id="2190" w:author="Althea ArchMiller" w:date="2018-11-02T11:42:00Z">
              <w:r w:rsidRPr="00650847">
                <w:rPr>
                  <w:rFonts w:ascii="Times New Roman" w:eastAsia="Times New Roman" w:hAnsi="Times New Roman" w:cs="Times New Roman"/>
                  <w:color w:val="000000"/>
                  <w:sz w:val="18"/>
                  <w:szCs w:val="18"/>
                </w:rPr>
                <w:t>-1.62</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191" w:author="Althea ArchMiller" w:date="2018-11-02T11:42:00Z"/>
                <w:rFonts w:ascii="Times New Roman" w:eastAsia="Times New Roman" w:hAnsi="Times New Roman" w:cs="Times New Roman"/>
                <w:color w:val="000000"/>
                <w:sz w:val="18"/>
                <w:szCs w:val="18"/>
              </w:rPr>
            </w:pPr>
            <w:ins w:id="2192" w:author="Althea ArchMiller" w:date="2018-11-02T11:42:00Z">
              <w:r w:rsidRPr="00650847">
                <w:rPr>
                  <w:rFonts w:ascii="Times New Roman" w:eastAsia="Times New Roman" w:hAnsi="Times New Roman" w:cs="Times New Roman"/>
                  <w:color w:val="000000"/>
                  <w:sz w:val="18"/>
                  <w:szCs w:val="18"/>
                </w:rPr>
                <w:t>-1.47</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193" w:author="Althea ArchMiller" w:date="2018-11-02T11:42:00Z"/>
                <w:rFonts w:ascii="Times New Roman" w:eastAsia="Times New Roman" w:hAnsi="Times New Roman" w:cs="Times New Roman"/>
                <w:color w:val="000000"/>
                <w:sz w:val="18"/>
                <w:szCs w:val="18"/>
              </w:rPr>
            </w:pPr>
            <w:ins w:id="2194" w:author="Althea ArchMiller" w:date="2018-11-02T11:42:00Z">
              <w:r w:rsidRPr="00650847">
                <w:rPr>
                  <w:rFonts w:ascii="Times New Roman" w:eastAsia="Times New Roman" w:hAnsi="Times New Roman" w:cs="Times New Roman"/>
                  <w:color w:val="000000"/>
                  <w:sz w:val="18"/>
                  <w:szCs w:val="18"/>
                </w:rPr>
                <w:t>-1.51</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195" w:author="Althea ArchMiller" w:date="2018-11-02T11:42:00Z"/>
                <w:rFonts w:ascii="Times New Roman" w:eastAsia="Times New Roman" w:hAnsi="Times New Roman" w:cs="Times New Roman"/>
                <w:color w:val="000000"/>
                <w:sz w:val="18"/>
                <w:szCs w:val="18"/>
              </w:rPr>
            </w:pPr>
            <w:ins w:id="2196" w:author="Althea ArchMiller" w:date="2018-11-02T11:42:00Z">
              <w:r w:rsidRPr="00650847">
                <w:rPr>
                  <w:rFonts w:ascii="Times New Roman" w:eastAsia="Times New Roman" w:hAnsi="Times New Roman" w:cs="Times New Roman"/>
                  <w:color w:val="000000"/>
                  <w:sz w:val="18"/>
                  <w:szCs w:val="18"/>
                </w:rPr>
                <w:t>-1.47</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197" w:author="Althea ArchMiller" w:date="2018-11-02T11:42:00Z"/>
                <w:rFonts w:ascii="Times New Roman" w:eastAsia="Times New Roman" w:hAnsi="Times New Roman" w:cs="Times New Roman"/>
                <w:color w:val="000000"/>
                <w:sz w:val="18"/>
                <w:szCs w:val="18"/>
              </w:rPr>
            </w:pPr>
            <w:ins w:id="2198" w:author="Althea ArchMiller" w:date="2018-11-02T11:42:00Z">
              <w:r w:rsidRPr="00650847">
                <w:rPr>
                  <w:rFonts w:ascii="Times New Roman" w:eastAsia="Times New Roman" w:hAnsi="Times New Roman" w:cs="Times New Roman"/>
                  <w:color w:val="000000"/>
                  <w:sz w:val="18"/>
                  <w:szCs w:val="18"/>
                </w:rPr>
                <w:t>-1.47</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199" w:author="Althea ArchMiller" w:date="2018-11-02T11:42:00Z"/>
                <w:rFonts w:ascii="Times New Roman" w:eastAsia="Times New Roman" w:hAnsi="Times New Roman" w:cs="Times New Roman"/>
                <w:color w:val="000000"/>
                <w:sz w:val="18"/>
                <w:szCs w:val="18"/>
              </w:rPr>
            </w:pPr>
            <w:ins w:id="2200" w:author="Althea ArchMiller" w:date="2018-11-02T11:42:00Z">
              <w:r w:rsidRPr="00650847">
                <w:rPr>
                  <w:rFonts w:ascii="Times New Roman" w:eastAsia="Times New Roman" w:hAnsi="Times New Roman" w:cs="Times New Roman"/>
                  <w:color w:val="000000"/>
                  <w:sz w:val="18"/>
                  <w:szCs w:val="18"/>
                </w:rPr>
                <w:t>-1.47</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01" w:author="Althea ArchMiller" w:date="2018-11-02T11:42:00Z"/>
                <w:rFonts w:ascii="Times New Roman" w:eastAsia="Times New Roman" w:hAnsi="Times New Roman" w:cs="Times New Roman"/>
                <w:color w:val="000000"/>
                <w:sz w:val="18"/>
                <w:szCs w:val="18"/>
              </w:rPr>
            </w:pPr>
            <w:ins w:id="2202" w:author="Althea ArchMiller" w:date="2018-11-02T11:42:00Z">
              <w:r w:rsidRPr="00650847">
                <w:rPr>
                  <w:rFonts w:ascii="Times New Roman" w:eastAsia="Times New Roman" w:hAnsi="Times New Roman" w:cs="Times New Roman"/>
                  <w:color w:val="000000"/>
                  <w:sz w:val="18"/>
                  <w:szCs w:val="18"/>
                </w:rPr>
                <w:t>-1.5</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03" w:author="Althea ArchMiller" w:date="2018-11-02T11:42:00Z"/>
                <w:rFonts w:ascii="Times New Roman" w:eastAsia="Times New Roman" w:hAnsi="Times New Roman" w:cs="Times New Roman"/>
                <w:color w:val="000000"/>
                <w:sz w:val="18"/>
                <w:szCs w:val="18"/>
              </w:rPr>
            </w:pPr>
            <w:ins w:id="2204" w:author="Althea ArchMiller" w:date="2018-11-02T11:42:00Z">
              <w:r w:rsidRPr="00650847">
                <w:rPr>
                  <w:rFonts w:ascii="Times New Roman" w:eastAsia="Times New Roman" w:hAnsi="Times New Roman" w:cs="Times New Roman"/>
                  <w:color w:val="000000"/>
                  <w:sz w:val="18"/>
                  <w:szCs w:val="18"/>
                </w:rPr>
                <w:t> </w:t>
              </w:r>
            </w:ins>
          </w:p>
        </w:tc>
      </w:tr>
      <w:tr w:rsidR="00FC0FBC" w:rsidRPr="00650847" w:rsidTr="001D65CB">
        <w:trPr>
          <w:trHeight w:val="380"/>
          <w:ins w:id="2205"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06" w:author="Althea ArchMiller" w:date="2018-11-02T11: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07" w:author="Althea ArchMiller" w:date="2018-11-02T11:42:00Z"/>
                <w:rFonts w:ascii="Times New Roman" w:eastAsia="Times New Roman" w:hAnsi="Times New Roman" w:cs="Times New Roman"/>
                <w:color w:val="000000"/>
                <w:sz w:val="18"/>
                <w:szCs w:val="18"/>
              </w:rPr>
            </w:pPr>
            <w:ins w:id="2208" w:author="Althea ArchMiller" w:date="2018-11-02T11:42: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25,-</w:t>
              </w:r>
              <w:proofErr w:type="gramEnd"/>
              <w:r w:rsidRPr="00650847">
                <w:rPr>
                  <w:rFonts w:ascii="Times New Roman" w:eastAsia="Times New Roman" w:hAnsi="Times New Roman" w:cs="Times New Roman"/>
                  <w:color w:val="000000"/>
                  <w:sz w:val="18"/>
                  <w:szCs w:val="18"/>
                </w:rPr>
                <w:t>0.99)</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09" w:author="Althea ArchMiller" w:date="2018-11-02T11:42:00Z"/>
                <w:rFonts w:ascii="Times New Roman" w:eastAsia="Times New Roman" w:hAnsi="Times New Roman" w:cs="Times New Roman"/>
                <w:color w:val="000000"/>
                <w:sz w:val="18"/>
                <w:szCs w:val="18"/>
              </w:rPr>
            </w:pPr>
            <w:ins w:id="2210" w:author="Althea ArchMiller" w:date="2018-11-02T11:42: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03,-</w:t>
              </w:r>
              <w:proofErr w:type="gramEnd"/>
              <w:r w:rsidRPr="00650847">
                <w:rPr>
                  <w:rFonts w:ascii="Times New Roman" w:eastAsia="Times New Roman" w:hAnsi="Times New Roman" w:cs="Times New Roman"/>
                  <w:color w:val="000000"/>
                  <w:sz w:val="18"/>
                  <w:szCs w:val="18"/>
                </w:rPr>
                <w:t>0.90)</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11" w:author="Althea ArchMiller" w:date="2018-11-02T11:42:00Z"/>
                <w:rFonts w:ascii="Times New Roman" w:eastAsia="Times New Roman" w:hAnsi="Times New Roman" w:cs="Times New Roman"/>
                <w:color w:val="000000"/>
                <w:sz w:val="18"/>
                <w:szCs w:val="18"/>
              </w:rPr>
            </w:pPr>
            <w:ins w:id="2212" w:author="Althea ArchMiller" w:date="2018-11-02T11:42: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10,-</w:t>
              </w:r>
              <w:proofErr w:type="gramEnd"/>
              <w:r w:rsidRPr="00650847">
                <w:rPr>
                  <w:rFonts w:ascii="Times New Roman" w:eastAsia="Times New Roman" w:hAnsi="Times New Roman" w:cs="Times New Roman"/>
                  <w:color w:val="000000"/>
                  <w:sz w:val="18"/>
                  <w:szCs w:val="18"/>
                </w:rPr>
                <w:t>0.92)</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13" w:author="Althea ArchMiller" w:date="2018-11-02T11:42:00Z"/>
                <w:rFonts w:ascii="Times New Roman" w:eastAsia="Times New Roman" w:hAnsi="Times New Roman" w:cs="Times New Roman"/>
                <w:color w:val="000000"/>
                <w:sz w:val="18"/>
                <w:szCs w:val="18"/>
              </w:rPr>
            </w:pPr>
            <w:ins w:id="2214" w:author="Althea ArchMiller" w:date="2018-11-02T11:42: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03,-</w:t>
              </w:r>
              <w:proofErr w:type="gramEnd"/>
              <w:r w:rsidRPr="00650847">
                <w:rPr>
                  <w:rFonts w:ascii="Times New Roman" w:eastAsia="Times New Roman" w:hAnsi="Times New Roman" w:cs="Times New Roman"/>
                  <w:color w:val="000000"/>
                  <w:sz w:val="18"/>
                  <w:szCs w:val="18"/>
                </w:rPr>
                <w:t>0.90)</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15" w:author="Althea ArchMiller" w:date="2018-11-02T11:42:00Z"/>
                <w:rFonts w:ascii="Times New Roman" w:eastAsia="Times New Roman" w:hAnsi="Times New Roman" w:cs="Times New Roman"/>
                <w:color w:val="000000"/>
                <w:sz w:val="18"/>
                <w:szCs w:val="18"/>
              </w:rPr>
            </w:pPr>
            <w:ins w:id="2216" w:author="Althea ArchMiller" w:date="2018-11-02T11:42: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03,-</w:t>
              </w:r>
              <w:proofErr w:type="gramEnd"/>
              <w:r w:rsidRPr="00650847">
                <w:rPr>
                  <w:rFonts w:ascii="Times New Roman" w:eastAsia="Times New Roman" w:hAnsi="Times New Roman" w:cs="Times New Roman"/>
                  <w:color w:val="000000"/>
                  <w:sz w:val="18"/>
                  <w:szCs w:val="18"/>
                </w:rPr>
                <w:t>0.90)</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17" w:author="Althea ArchMiller" w:date="2018-11-02T11:42:00Z"/>
                <w:rFonts w:ascii="Times New Roman" w:eastAsia="Times New Roman" w:hAnsi="Times New Roman" w:cs="Times New Roman"/>
                <w:color w:val="000000"/>
                <w:sz w:val="18"/>
                <w:szCs w:val="18"/>
              </w:rPr>
            </w:pPr>
            <w:ins w:id="2218" w:author="Althea ArchMiller" w:date="2018-11-02T11:42: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03,-</w:t>
              </w:r>
              <w:proofErr w:type="gramEnd"/>
              <w:r w:rsidRPr="00650847">
                <w:rPr>
                  <w:rFonts w:ascii="Times New Roman" w:eastAsia="Times New Roman" w:hAnsi="Times New Roman" w:cs="Times New Roman"/>
                  <w:color w:val="000000"/>
                  <w:sz w:val="18"/>
                  <w:szCs w:val="18"/>
                </w:rPr>
                <w:t>0.90)</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19" w:author="Althea ArchMiller" w:date="2018-11-02T11:42:00Z"/>
                <w:rFonts w:ascii="Times New Roman" w:eastAsia="Times New Roman" w:hAnsi="Times New Roman" w:cs="Times New Roman"/>
                <w:color w:val="000000"/>
                <w:sz w:val="18"/>
                <w:szCs w:val="18"/>
              </w:rPr>
            </w:pPr>
            <w:ins w:id="2220" w:author="Althea ArchMiller" w:date="2018-11-02T11:42:00Z">
              <w:r w:rsidRPr="00650847">
                <w:rPr>
                  <w:rFonts w:ascii="Times New Roman" w:eastAsia="Times New Roman" w:hAnsi="Times New Roman" w:cs="Times New Roman"/>
                  <w:color w:val="000000"/>
                  <w:sz w:val="18"/>
                  <w:szCs w:val="18"/>
                </w:rPr>
                <w:t>(-2.</w:t>
              </w:r>
              <w:proofErr w:type="gramStart"/>
              <w:r w:rsidRPr="00650847">
                <w:rPr>
                  <w:rFonts w:ascii="Times New Roman" w:eastAsia="Times New Roman" w:hAnsi="Times New Roman" w:cs="Times New Roman"/>
                  <w:color w:val="000000"/>
                  <w:sz w:val="18"/>
                  <w:szCs w:val="18"/>
                </w:rPr>
                <w:t>24,-</w:t>
              </w:r>
              <w:proofErr w:type="gramEnd"/>
              <w:r w:rsidRPr="00650847">
                <w:rPr>
                  <w:rFonts w:ascii="Times New Roman" w:eastAsia="Times New Roman" w:hAnsi="Times New Roman" w:cs="Times New Roman"/>
                  <w:color w:val="000000"/>
                  <w:sz w:val="18"/>
                  <w:szCs w:val="18"/>
                </w:rPr>
                <w:t>0.75)</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221" w:author="Althea ArchMiller" w:date="2018-11-02T11:42:00Z"/>
                <w:rFonts w:ascii="Times New Roman" w:eastAsia="Times New Roman" w:hAnsi="Times New Roman" w:cs="Times New Roman"/>
                <w:color w:val="000000"/>
                <w:sz w:val="18"/>
                <w:szCs w:val="18"/>
              </w:rPr>
            </w:pPr>
          </w:p>
        </w:tc>
      </w:tr>
      <w:tr w:rsidR="00FC0FBC" w:rsidRPr="00650847" w:rsidTr="001D65CB">
        <w:trPr>
          <w:trHeight w:val="380"/>
          <w:ins w:id="2222"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23" w:author="Althea ArchMiller" w:date="2018-11-02T11:42:00Z"/>
                <w:rFonts w:ascii="Times New Roman" w:eastAsia="Times New Roman" w:hAnsi="Times New Roman" w:cs="Times New Roman"/>
                <w:i/>
                <w:color w:val="000000"/>
                <w:sz w:val="18"/>
                <w:szCs w:val="18"/>
              </w:rPr>
            </w:pPr>
            <w:proofErr w:type="spellStart"/>
            <w:ins w:id="2224" w:author="Althea ArchMiller" w:date="2018-11-02T11:42:00Z">
              <w:r w:rsidRPr="00650847">
                <w:rPr>
                  <w:rFonts w:ascii="Times New Roman" w:eastAsia="Times New Roman" w:hAnsi="Times New Roman" w:cs="Times New Roman"/>
                  <w:i/>
                  <w:color w:val="000000"/>
                  <w:sz w:val="18"/>
                  <w:szCs w:val="18"/>
                </w:rPr>
                <w:t>Liatris</w:t>
              </w:r>
              <w:proofErr w:type="spellEnd"/>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25" w:author="Althea ArchMiller" w:date="2018-11-02T11:42:00Z"/>
                <w:rFonts w:ascii="Times New Roman" w:eastAsia="Times New Roman" w:hAnsi="Times New Roman" w:cs="Times New Roman"/>
                <w:b/>
                <w:bCs/>
                <w:color w:val="000000"/>
                <w:sz w:val="18"/>
                <w:szCs w:val="18"/>
              </w:rPr>
            </w:pPr>
            <w:ins w:id="2226" w:author="Althea ArchMiller" w:date="2018-11-02T11:42:00Z">
              <w:r w:rsidRPr="00650847">
                <w:rPr>
                  <w:rFonts w:ascii="Times New Roman" w:eastAsia="Times New Roman" w:hAnsi="Times New Roman" w:cs="Times New Roman"/>
                  <w:b/>
                  <w:bCs/>
                  <w:color w:val="000000"/>
                  <w:sz w:val="18"/>
                  <w:szCs w:val="18"/>
                </w:rPr>
                <w:t>0.75</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27" w:author="Althea ArchMiller" w:date="2018-11-02T11:42:00Z"/>
                <w:rFonts w:ascii="Times New Roman" w:eastAsia="Times New Roman" w:hAnsi="Times New Roman" w:cs="Times New Roman"/>
                <w:color w:val="000000"/>
                <w:sz w:val="18"/>
                <w:szCs w:val="18"/>
              </w:rPr>
            </w:pPr>
            <w:ins w:id="2228"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29" w:author="Althea ArchMiller" w:date="2018-11-02T11:42:00Z"/>
                <w:rFonts w:ascii="Times New Roman" w:eastAsia="Times New Roman" w:hAnsi="Times New Roman" w:cs="Times New Roman"/>
                <w:color w:val="000000"/>
                <w:sz w:val="18"/>
                <w:szCs w:val="18"/>
              </w:rPr>
            </w:pPr>
            <w:ins w:id="2230"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31" w:author="Althea ArchMiller" w:date="2018-11-02T11:42:00Z"/>
                <w:rFonts w:ascii="Times New Roman" w:eastAsia="Times New Roman" w:hAnsi="Times New Roman" w:cs="Times New Roman"/>
                <w:color w:val="000000"/>
                <w:sz w:val="18"/>
                <w:szCs w:val="18"/>
              </w:rPr>
            </w:pPr>
            <w:ins w:id="2232"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33" w:author="Althea ArchMiller" w:date="2018-11-02T11:42:00Z"/>
                <w:rFonts w:ascii="Times New Roman" w:eastAsia="Times New Roman" w:hAnsi="Times New Roman" w:cs="Times New Roman"/>
                <w:color w:val="000000"/>
                <w:sz w:val="18"/>
                <w:szCs w:val="18"/>
              </w:rPr>
            </w:pPr>
            <w:ins w:id="2234"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35" w:author="Althea ArchMiller" w:date="2018-11-02T11:42:00Z"/>
                <w:rFonts w:ascii="Times New Roman" w:eastAsia="Times New Roman" w:hAnsi="Times New Roman" w:cs="Times New Roman"/>
                <w:color w:val="000000"/>
                <w:sz w:val="18"/>
                <w:szCs w:val="18"/>
              </w:rPr>
            </w:pPr>
            <w:ins w:id="2236"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37" w:author="Althea ArchMiller" w:date="2018-11-02T11:42:00Z"/>
                <w:rFonts w:ascii="Times New Roman" w:eastAsia="Times New Roman" w:hAnsi="Times New Roman" w:cs="Times New Roman"/>
                <w:color w:val="000000"/>
                <w:sz w:val="18"/>
                <w:szCs w:val="18"/>
              </w:rPr>
            </w:pPr>
            <w:ins w:id="2238"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239" w:author="Althea ArchMiller" w:date="2018-11-02T11:42:00Z"/>
                <w:rFonts w:ascii="Times New Roman" w:eastAsia="Times New Roman" w:hAnsi="Times New Roman" w:cs="Times New Roman"/>
                <w:color w:val="000000"/>
                <w:sz w:val="18"/>
                <w:szCs w:val="18"/>
              </w:rPr>
            </w:pPr>
          </w:p>
        </w:tc>
      </w:tr>
      <w:tr w:rsidR="00FC0FBC" w:rsidRPr="00650847" w:rsidTr="001D65CB">
        <w:trPr>
          <w:trHeight w:val="380"/>
          <w:ins w:id="2240"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41"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42" w:author="Althea ArchMiller" w:date="2018-11-02T11:42:00Z"/>
                <w:rFonts w:ascii="Times New Roman" w:eastAsia="Times New Roman" w:hAnsi="Times New Roman" w:cs="Times New Roman"/>
                <w:b/>
                <w:bCs/>
                <w:color w:val="000000"/>
                <w:sz w:val="18"/>
                <w:szCs w:val="18"/>
              </w:rPr>
            </w:pPr>
            <w:ins w:id="2243" w:author="Althea ArchMiller" w:date="2018-11-02T11:42:00Z">
              <w:r w:rsidRPr="00650847">
                <w:rPr>
                  <w:rFonts w:ascii="Times New Roman" w:eastAsia="Times New Roman" w:hAnsi="Times New Roman" w:cs="Times New Roman"/>
                  <w:b/>
                  <w:bCs/>
                  <w:color w:val="000000"/>
                  <w:sz w:val="18"/>
                  <w:szCs w:val="18"/>
                </w:rPr>
                <w:t>(0.16,1.34)</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244" w:author="Althea ArchMiller" w:date="2018-11-02T11:42:00Z"/>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45"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46"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47"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48"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49"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50" w:author="Althea ArchMiller" w:date="2018-11-02T11:42:00Z"/>
                <w:rFonts w:ascii="Times New Roman" w:eastAsia="Times New Roman" w:hAnsi="Times New Roman" w:cs="Times New Roman"/>
                <w:sz w:val="20"/>
                <w:szCs w:val="20"/>
              </w:rPr>
            </w:pPr>
          </w:p>
        </w:tc>
      </w:tr>
      <w:tr w:rsidR="00FC0FBC" w:rsidRPr="00650847" w:rsidTr="001D65CB">
        <w:trPr>
          <w:trHeight w:val="380"/>
          <w:ins w:id="2251"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52" w:author="Althea ArchMiller" w:date="2018-11-02T11:42:00Z"/>
                <w:rFonts w:ascii="Times New Roman" w:eastAsia="Times New Roman" w:hAnsi="Times New Roman" w:cs="Times New Roman"/>
                <w:color w:val="000000"/>
                <w:sz w:val="18"/>
                <w:szCs w:val="18"/>
              </w:rPr>
            </w:pPr>
            <w:ins w:id="2253" w:author="Althea ArchMiller" w:date="2018-11-02T11:42:00Z">
              <w:r w:rsidRPr="00650847">
                <w:rPr>
                  <w:rFonts w:ascii="Times New Roman" w:eastAsia="Times New Roman" w:hAnsi="Times New Roman" w:cs="Times New Roman"/>
                  <w:color w:val="000000"/>
                  <w:sz w:val="18"/>
                  <w:szCs w:val="18"/>
                </w:rPr>
                <w:t>Non-bunchgrass</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54" w:author="Althea ArchMiller" w:date="2018-11-02T11:42:00Z"/>
                <w:rFonts w:ascii="Times New Roman" w:eastAsia="Times New Roman" w:hAnsi="Times New Roman" w:cs="Times New Roman"/>
                <w:color w:val="000000"/>
                <w:sz w:val="18"/>
                <w:szCs w:val="18"/>
              </w:rPr>
            </w:pPr>
            <w:ins w:id="2255"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56" w:author="Althea ArchMiller" w:date="2018-11-02T11:42:00Z"/>
                <w:rFonts w:ascii="Times New Roman" w:eastAsia="Times New Roman" w:hAnsi="Times New Roman" w:cs="Times New Roman"/>
                <w:b/>
                <w:bCs/>
                <w:color w:val="000000"/>
                <w:sz w:val="18"/>
                <w:szCs w:val="18"/>
              </w:rPr>
            </w:pPr>
            <w:ins w:id="2257" w:author="Althea ArchMiller" w:date="2018-11-02T11:42:00Z">
              <w:r w:rsidRPr="00650847">
                <w:rPr>
                  <w:rFonts w:ascii="Times New Roman" w:eastAsia="Times New Roman" w:hAnsi="Times New Roman" w:cs="Times New Roman"/>
                  <w:b/>
                  <w:bCs/>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58" w:author="Althea ArchMiller" w:date="2018-11-02T11:42:00Z"/>
                <w:rFonts w:ascii="Times New Roman" w:eastAsia="Times New Roman" w:hAnsi="Times New Roman" w:cs="Times New Roman"/>
                <w:color w:val="000000"/>
                <w:sz w:val="18"/>
                <w:szCs w:val="18"/>
              </w:rPr>
            </w:pPr>
            <w:ins w:id="2259" w:author="Althea ArchMiller" w:date="2018-11-02T11:42:00Z">
              <w:r w:rsidRPr="00650847">
                <w:rPr>
                  <w:rFonts w:ascii="Times New Roman" w:eastAsia="Times New Roman" w:hAnsi="Times New Roman" w:cs="Times New Roman"/>
                  <w:color w:val="000000"/>
                  <w:sz w:val="18"/>
                  <w:szCs w:val="18"/>
                </w:rPr>
                <w:t>-0.39</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60" w:author="Althea ArchMiller" w:date="2018-11-02T11:42:00Z"/>
                <w:rFonts w:ascii="Times New Roman" w:eastAsia="Times New Roman" w:hAnsi="Times New Roman" w:cs="Times New Roman"/>
                <w:color w:val="000000"/>
                <w:sz w:val="18"/>
                <w:szCs w:val="18"/>
              </w:rPr>
            </w:pPr>
            <w:ins w:id="2261"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62" w:author="Althea ArchMiller" w:date="2018-11-02T11:42:00Z"/>
                <w:rFonts w:ascii="Times New Roman" w:eastAsia="Times New Roman" w:hAnsi="Times New Roman" w:cs="Times New Roman"/>
                <w:color w:val="000000"/>
                <w:sz w:val="18"/>
                <w:szCs w:val="18"/>
              </w:rPr>
            </w:pPr>
            <w:ins w:id="2263"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64" w:author="Althea ArchMiller" w:date="2018-11-02T11:42:00Z"/>
                <w:rFonts w:ascii="Times New Roman" w:eastAsia="Times New Roman" w:hAnsi="Times New Roman" w:cs="Times New Roman"/>
                <w:color w:val="000000"/>
                <w:sz w:val="18"/>
                <w:szCs w:val="18"/>
              </w:rPr>
            </w:pPr>
            <w:ins w:id="2265"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66" w:author="Althea ArchMiller" w:date="2018-11-02T11:42:00Z"/>
                <w:rFonts w:ascii="Times New Roman" w:eastAsia="Times New Roman" w:hAnsi="Times New Roman" w:cs="Times New Roman"/>
                <w:color w:val="000000"/>
                <w:sz w:val="18"/>
                <w:szCs w:val="18"/>
              </w:rPr>
            </w:pPr>
            <w:ins w:id="2267"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268" w:author="Althea ArchMiller" w:date="2018-11-02T11:42:00Z"/>
                <w:rFonts w:ascii="Times New Roman" w:eastAsia="Times New Roman" w:hAnsi="Times New Roman" w:cs="Times New Roman"/>
                <w:color w:val="000000"/>
                <w:sz w:val="18"/>
                <w:szCs w:val="18"/>
              </w:rPr>
            </w:pPr>
          </w:p>
        </w:tc>
      </w:tr>
      <w:tr w:rsidR="00FC0FBC" w:rsidRPr="00650847" w:rsidTr="001D65CB">
        <w:trPr>
          <w:trHeight w:val="520"/>
          <w:ins w:id="2269"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70"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71"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FC0FBC" w:rsidRPr="00650847" w:rsidRDefault="00FC0FBC" w:rsidP="001D65CB">
            <w:pPr>
              <w:rPr>
                <w:ins w:id="2272"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73" w:author="Althea ArchMiller" w:date="2018-11-02T11:42:00Z"/>
                <w:rFonts w:ascii="Times New Roman" w:eastAsia="Times New Roman" w:hAnsi="Times New Roman" w:cs="Times New Roman"/>
                <w:color w:val="000000"/>
                <w:sz w:val="18"/>
                <w:szCs w:val="18"/>
              </w:rPr>
            </w:pPr>
            <w:ins w:id="2274" w:author="Althea ArchMiller" w:date="2018-11-02T11:42:00Z">
              <w:r w:rsidRPr="00650847">
                <w:rPr>
                  <w:rFonts w:ascii="Times New Roman" w:eastAsia="Times New Roman" w:hAnsi="Times New Roman" w:cs="Times New Roman"/>
                  <w:color w:val="000000"/>
                  <w:sz w:val="18"/>
                  <w:szCs w:val="18"/>
                </w:rPr>
                <w:t>(-1.14,0.35)</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75" w:author="Althea ArchMiller" w:date="2018-11-02T11: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76"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77"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78"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79" w:author="Althea ArchMiller" w:date="2018-11-02T11:42:00Z"/>
                <w:rFonts w:ascii="Times New Roman" w:eastAsia="Times New Roman" w:hAnsi="Times New Roman" w:cs="Times New Roman"/>
                <w:sz w:val="20"/>
                <w:szCs w:val="20"/>
              </w:rPr>
            </w:pPr>
          </w:p>
        </w:tc>
      </w:tr>
      <w:tr w:rsidR="00FC0FBC" w:rsidRPr="00650847" w:rsidTr="001D65CB">
        <w:trPr>
          <w:trHeight w:val="320"/>
          <w:ins w:id="2280"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81" w:author="Althea ArchMiller" w:date="2018-11-02T11:42:00Z"/>
                <w:rFonts w:ascii="Times New Roman" w:eastAsia="Times New Roman" w:hAnsi="Times New Roman" w:cs="Times New Roman"/>
                <w:color w:val="000000"/>
                <w:sz w:val="18"/>
                <w:szCs w:val="18"/>
              </w:rPr>
            </w:pPr>
            <w:ins w:id="2282" w:author="Althea ArchMiller" w:date="2018-11-02T11:42:00Z">
              <w:r w:rsidRPr="00650847">
                <w:rPr>
                  <w:rFonts w:ascii="Times New Roman" w:eastAsia="Times New Roman" w:hAnsi="Times New Roman" w:cs="Times New Roman"/>
                  <w:color w:val="000000"/>
                  <w:sz w:val="18"/>
                  <w:szCs w:val="18"/>
                </w:rPr>
                <w:t>Litter</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83" w:author="Althea ArchMiller" w:date="2018-11-02T11:42:00Z"/>
                <w:rFonts w:ascii="Times New Roman" w:eastAsia="Times New Roman" w:hAnsi="Times New Roman" w:cs="Times New Roman"/>
                <w:color w:val="000000"/>
                <w:sz w:val="18"/>
                <w:szCs w:val="18"/>
              </w:rPr>
            </w:pPr>
            <w:ins w:id="2284"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85" w:author="Althea ArchMiller" w:date="2018-11-02T11:42:00Z"/>
                <w:rFonts w:ascii="Times New Roman" w:eastAsia="Times New Roman" w:hAnsi="Times New Roman" w:cs="Times New Roman"/>
                <w:color w:val="000000"/>
                <w:sz w:val="18"/>
                <w:szCs w:val="18"/>
              </w:rPr>
            </w:pPr>
            <w:ins w:id="2286"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87" w:author="Althea ArchMiller" w:date="2018-11-02T11:42:00Z"/>
                <w:rFonts w:ascii="Times New Roman" w:eastAsia="Times New Roman" w:hAnsi="Times New Roman" w:cs="Times New Roman"/>
                <w:color w:val="000000"/>
                <w:sz w:val="18"/>
                <w:szCs w:val="18"/>
              </w:rPr>
            </w:pPr>
            <w:ins w:id="2288"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89" w:author="Althea ArchMiller" w:date="2018-11-02T11:42:00Z"/>
                <w:rFonts w:ascii="Times New Roman" w:eastAsia="Times New Roman" w:hAnsi="Times New Roman" w:cs="Times New Roman"/>
                <w:color w:val="000000"/>
                <w:sz w:val="18"/>
                <w:szCs w:val="18"/>
              </w:rPr>
            </w:pPr>
            <w:ins w:id="2290" w:author="Althea ArchMiller" w:date="2018-11-02T11:42:00Z">
              <w:r w:rsidRPr="00650847">
                <w:rPr>
                  <w:rFonts w:ascii="Times New Roman" w:eastAsia="Times New Roman" w:hAnsi="Times New Roman" w:cs="Times New Roman"/>
                  <w:color w:val="000000"/>
                  <w:sz w:val="18"/>
                  <w:szCs w:val="18"/>
                </w:rPr>
                <w:t>-0.13</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91" w:author="Althea ArchMiller" w:date="2018-11-02T11:42:00Z"/>
                <w:rFonts w:ascii="Times New Roman" w:eastAsia="Times New Roman" w:hAnsi="Times New Roman" w:cs="Times New Roman"/>
                <w:color w:val="000000"/>
                <w:sz w:val="18"/>
                <w:szCs w:val="18"/>
              </w:rPr>
            </w:pPr>
            <w:ins w:id="2292"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93" w:author="Althea ArchMiller" w:date="2018-11-02T11:42:00Z"/>
                <w:rFonts w:ascii="Times New Roman" w:eastAsia="Times New Roman" w:hAnsi="Times New Roman" w:cs="Times New Roman"/>
                <w:color w:val="000000"/>
                <w:sz w:val="18"/>
                <w:szCs w:val="18"/>
              </w:rPr>
            </w:pPr>
            <w:ins w:id="2294"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295" w:author="Althea ArchMiller" w:date="2018-11-02T11:42:00Z"/>
                <w:rFonts w:ascii="Times New Roman" w:eastAsia="Times New Roman" w:hAnsi="Times New Roman" w:cs="Times New Roman"/>
                <w:color w:val="000000"/>
                <w:sz w:val="18"/>
                <w:szCs w:val="18"/>
              </w:rPr>
            </w:pPr>
            <w:ins w:id="2296"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297" w:author="Althea ArchMiller" w:date="2018-11-02T11:42:00Z"/>
                <w:rFonts w:ascii="Times New Roman" w:eastAsia="Times New Roman" w:hAnsi="Times New Roman" w:cs="Times New Roman"/>
                <w:color w:val="000000"/>
                <w:sz w:val="18"/>
                <w:szCs w:val="18"/>
              </w:rPr>
            </w:pPr>
          </w:p>
        </w:tc>
      </w:tr>
      <w:tr w:rsidR="00FC0FBC" w:rsidRPr="00650847" w:rsidTr="001D65CB">
        <w:trPr>
          <w:trHeight w:val="320"/>
          <w:ins w:id="2298"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299"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00"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01"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02"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03" w:author="Althea ArchMiller" w:date="2018-11-02T11:42:00Z"/>
                <w:rFonts w:ascii="Times New Roman" w:eastAsia="Times New Roman" w:hAnsi="Times New Roman" w:cs="Times New Roman"/>
                <w:color w:val="000000"/>
                <w:sz w:val="18"/>
                <w:szCs w:val="18"/>
              </w:rPr>
            </w:pPr>
            <w:ins w:id="2304" w:author="Althea ArchMiller" w:date="2018-11-02T11:42:00Z">
              <w:r w:rsidRPr="00650847">
                <w:rPr>
                  <w:rFonts w:ascii="Times New Roman" w:eastAsia="Times New Roman" w:hAnsi="Times New Roman" w:cs="Times New Roman"/>
                  <w:color w:val="000000"/>
                  <w:sz w:val="18"/>
                  <w:szCs w:val="18"/>
                </w:rPr>
                <w:t>(-0.70,0.44)</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305" w:author="Althea ArchMiller" w:date="2018-11-02T11: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06"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07"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08" w:author="Althea ArchMiller" w:date="2018-11-02T11:42:00Z"/>
                <w:rFonts w:ascii="Times New Roman" w:eastAsia="Times New Roman" w:hAnsi="Times New Roman" w:cs="Times New Roman"/>
                <w:sz w:val="20"/>
                <w:szCs w:val="20"/>
              </w:rPr>
            </w:pPr>
          </w:p>
        </w:tc>
      </w:tr>
      <w:tr w:rsidR="00FC0FBC" w:rsidRPr="00650847" w:rsidTr="001D65CB">
        <w:trPr>
          <w:trHeight w:val="320"/>
          <w:ins w:id="2309"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10" w:author="Althea ArchMiller" w:date="2018-11-02T11:42:00Z"/>
                <w:rFonts w:ascii="Times New Roman" w:eastAsia="Times New Roman" w:hAnsi="Times New Roman" w:cs="Times New Roman"/>
                <w:color w:val="000000"/>
                <w:sz w:val="18"/>
                <w:szCs w:val="18"/>
              </w:rPr>
            </w:pPr>
            <w:ins w:id="2311" w:author="Althea ArchMiller" w:date="2018-11-02T11:42:00Z">
              <w:r w:rsidRPr="00650847">
                <w:rPr>
                  <w:rFonts w:ascii="Times New Roman" w:eastAsia="Times New Roman" w:hAnsi="Times New Roman" w:cs="Times New Roman"/>
                  <w:color w:val="000000"/>
                  <w:sz w:val="18"/>
                  <w:szCs w:val="18"/>
                </w:rPr>
                <w:t>Bunchgrass</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12" w:author="Althea ArchMiller" w:date="2018-11-02T11:42:00Z"/>
                <w:rFonts w:ascii="Times New Roman" w:eastAsia="Times New Roman" w:hAnsi="Times New Roman" w:cs="Times New Roman"/>
                <w:color w:val="000000"/>
                <w:sz w:val="18"/>
                <w:szCs w:val="18"/>
              </w:rPr>
            </w:pPr>
            <w:ins w:id="2313"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14" w:author="Althea ArchMiller" w:date="2018-11-02T11:42:00Z"/>
                <w:rFonts w:ascii="Times New Roman" w:eastAsia="Times New Roman" w:hAnsi="Times New Roman" w:cs="Times New Roman"/>
                <w:color w:val="000000"/>
                <w:sz w:val="18"/>
                <w:szCs w:val="18"/>
              </w:rPr>
            </w:pPr>
            <w:ins w:id="2315"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16" w:author="Althea ArchMiller" w:date="2018-11-02T11:42:00Z"/>
                <w:rFonts w:ascii="Times New Roman" w:eastAsia="Times New Roman" w:hAnsi="Times New Roman" w:cs="Times New Roman"/>
                <w:color w:val="000000"/>
                <w:sz w:val="18"/>
                <w:szCs w:val="18"/>
              </w:rPr>
            </w:pPr>
            <w:ins w:id="2317"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18" w:author="Althea ArchMiller" w:date="2018-11-02T11:42:00Z"/>
                <w:rFonts w:ascii="Times New Roman" w:eastAsia="Times New Roman" w:hAnsi="Times New Roman" w:cs="Times New Roman"/>
                <w:color w:val="000000"/>
                <w:sz w:val="18"/>
                <w:szCs w:val="18"/>
              </w:rPr>
            </w:pPr>
            <w:ins w:id="2319"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20" w:author="Althea ArchMiller" w:date="2018-11-02T11:42:00Z"/>
                <w:rFonts w:ascii="Times New Roman" w:eastAsia="Times New Roman" w:hAnsi="Times New Roman" w:cs="Times New Roman"/>
                <w:color w:val="000000"/>
                <w:sz w:val="18"/>
                <w:szCs w:val="18"/>
              </w:rPr>
            </w:pPr>
            <w:ins w:id="2321" w:author="Althea ArchMiller" w:date="2018-11-02T11:42:00Z">
              <w:r w:rsidRPr="00650847">
                <w:rPr>
                  <w:rFonts w:ascii="Times New Roman" w:eastAsia="Times New Roman" w:hAnsi="Times New Roman" w:cs="Times New Roman"/>
                  <w:color w:val="000000"/>
                  <w:sz w:val="18"/>
                  <w:szCs w:val="18"/>
                </w:rPr>
                <w:t>0.09</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22" w:author="Althea ArchMiller" w:date="2018-11-02T11:42:00Z"/>
                <w:rFonts w:ascii="Times New Roman" w:eastAsia="Times New Roman" w:hAnsi="Times New Roman" w:cs="Times New Roman"/>
                <w:color w:val="000000"/>
                <w:sz w:val="18"/>
                <w:szCs w:val="18"/>
              </w:rPr>
            </w:pPr>
            <w:ins w:id="2323"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24" w:author="Althea ArchMiller" w:date="2018-11-02T11:42:00Z"/>
                <w:rFonts w:ascii="Times New Roman" w:eastAsia="Times New Roman" w:hAnsi="Times New Roman" w:cs="Times New Roman"/>
                <w:color w:val="000000"/>
                <w:sz w:val="18"/>
                <w:szCs w:val="18"/>
              </w:rPr>
            </w:pPr>
            <w:ins w:id="2325"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326" w:author="Althea ArchMiller" w:date="2018-11-02T11:42:00Z"/>
                <w:rFonts w:ascii="Times New Roman" w:eastAsia="Times New Roman" w:hAnsi="Times New Roman" w:cs="Times New Roman"/>
                <w:color w:val="000000"/>
                <w:sz w:val="18"/>
                <w:szCs w:val="18"/>
              </w:rPr>
            </w:pPr>
          </w:p>
        </w:tc>
      </w:tr>
      <w:tr w:rsidR="00FC0FBC" w:rsidRPr="00650847" w:rsidTr="001D65CB">
        <w:trPr>
          <w:trHeight w:val="320"/>
          <w:ins w:id="2327"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28"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29"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30"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31"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32"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33" w:author="Althea ArchMiller" w:date="2018-11-02T11:42:00Z"/>
                <w:rFonts w:ascii="Times New Roman" w:eastAsia="Times New Roman" w:hAnsi="Times New Roman" w:cs="Times New Roman"/>
                <w:color w:val="000000"/>
                <w:sz w:val="18"/>
                <w:szCs w:val="18"/>
              </w:rPr>
            </w:pPr>
            <w:ins w:id="2334" w:author="Althea ArchMiller" w:date="2018-11-02T11:42:00Z">
              <w:r w:rsidRPr="00650847">
                <w:rPr>
                  <w:rFonts w:ascii="Times New Roman" w:eastAsia="Times New Roman" w:hAnsi="Times New Roman" w:cs="Times New Roman"/>
                  <w:color w:val="000000"/>
                  <w:sz w:val="18"/>
                  <w:szCs w:val="18"/>
                </w:rPr>
                <w:t>(-0.45,0.63)</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335" w:author="Althea ArchMiller" w:date="2018-11-02T11: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36"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37" w:author="Althea ArchMiller" w:date="2018-11-02T11:42:00Z"/>
                <w:rFonts w:ascii="Times New Roman" w:eastAsia="Times New Roman" w:hAnsi="Times New Roman" w:cs="Times New Roman"/>
                <w:sz w:val="20"/>
                <w:szCs w:val="20"/>
              </w:rPr>
            </w:pPr>
          </w:p>
        </w:tc>
      </w:tr>
      <w:tr w:rsidR="00FC0FBC" w:rsidRPr="00650847" w:rsidTr="001D65CB">
        <w:trPr>
          <w:trHeight w:val="320"/>
          <w:ins w:id="2338"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39" w:author="Althea ArchMiller" w:date="2018-11-02T11:42:00Z"/>
                <w:rFonts w:ascii="Times New Roman" w:eastAsia="Times New Roman" w:hAnsi="Times New Roman" w:cs="Times New Roman"/>
                <w:color w:val="000000"/>
                <w:sz w:val="18"/>
                <w:szCs w:val="18"/>
              </w:rPr>
            </w:pPr>
            <w:ins w:id="2340" w:author="Althea ArchMiller" w:date="2018-11-02T11:42:00Z">
              <w:r w:rsidRPr="00650847">
                <w:rPr>
                  <w:rFonts w:ascii="Times New Roman" w:eastAsia="Times New Roman" w:hAnsi="Times New Roman" w:cs="Times New Roman"/>
                  <w:color w:val="000000"/>
                  <w:sz w:val="18"/>
                  <w:szCs w:val="18"/>
                </w:rPr>
                <w:t>Canopy</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41" w:author="Althea ArchMiller" w:date="2018-11-02T11:42:00Z"/>
                <w:rFonts w:ascii="Times New Roman" w:eastAsia="Times New Roman" w:hAnsi="Times New Roman" w:cs="Times New Roman"/>
                <w:color w:val="000000"/>
                <w:sz w:val="18"/>
                <w:szCs w:val="18"/>
              </w:rPr>
            </w:pPr>
            <w:ins w:id="2342"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43" w:author="Althea ArchMiller" w:date="2018-11-02T11:42:00Z"/>
                <w:rFonts w:ascii="Times New Roman" w:eastAsia="Times New Roman" w:hAnsi="Times New Roman" w:cs="Times New Roman"/>
                <w:color w:val="000000"/>
                <w:sz w:val="18"/>
                <w:szCs w:val="18"/>
              </w:rPr>
            </w:pPr>
            <w:ins w:id="2344"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45" w:author="Althea ArchMiller" w:date="2018-11-02T11:42:00Z"/>
                <w:rFonts w:ascii="Times New Roman" w:eastAsia="Times New Roman" w:hAnsi="Times New Roman" w:cs="Times New Roman"/>
                <w:color w:val="000000"/>
                <w:sz w:val="18"/>
                <w:szCs w:val="18"/>
              </w:rPr>
            </w:pPr>
            <w:ins w:id="2346"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47" w:author="Althea ArchMiller" w:date="2018-11-02T11:42:00Z"/>
                <w:rFonts w:ascii="Times New Roman" w:eastAsia="Times New Roman" w:hAnsi="Times New Roman" w:cs="Times New Roman"/>
                <w:color w:val="000000"/>
                <w:sz w:val="18"/>
                <w:szCs w:val="18"/>
              </w:rPr>
            </w:pPr>
            <w:ins w:id="2348"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49" w:author="Althea ArchMiller" w:date="2018-11-02T11:42:00Z"/>
                <w:rFonts w:ascii="Times New Roman" w:eastAsia="Times New Roman" w:hAnsi="Times New Roman" w:cs="Times New Roman"/>
                <w:color w:val="000000"/>
                <w:sz w:val="18"/>
                <w:szCs w:val="18"/>
              </w:rPr>
            </w:pPr>
            <w:ins w:id="2350"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51" w:author="Althea ArchMiller" w:date="2018-11-02T11:42:00Z"/>
                <w:rFonts w:ascii="Times New Roman" w:eastAsia="Times New Roman" w:hAnsi="Times New Roman" w:cs="Times New Roman"/>
                <w:color w:val="000000"/>
                <w:sz w:val="18"/>
                <w:szCs w:val="18"/>
              </w:rPr>
            </w:pPr>
            <w:ins w:id="2352" w:author="Althea ArchMiller" w:date="2018-11-02T11:42:00Z">
              <w:r w:rsidRPr="00650847">
                <w:rPr>
                  <w:rFonts w:ascii="Times New Roman" w:eastAsia="Times New Roman" w:hAnsi="Times New Roman" w:cs="Times New Roman"/>
                  <w:color w:val="000000"/>
                  <w:sz w:val="18"/>
                  <w:szCs w:val="18"/>
                </w:rPr>
                <w:t>0.04</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53" w:author="Althea ArchMiller" w:date="2018-11-02T11:42:00Z"/>
                <w:rFonts w:ascii="Times New Roman" w:eastAsia="Times New Roman" w:hAnsi="Times New Roman" w:cs="Times New Roman"/>
                <w:color w:val="000000"/>
                <w:sz w:val="18"/>
                <w:szCs w:val="18"/>
              </w:rPr>
            </w:pPr>
            <w:ins w:id="2354"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355" w:author="Althea ArchMiller" w:date="2018-11-02T11:42:00Z"/>
                <w:rFonts w:ascii="Times New Roman" w:eastAsia="Times New Roman" w:hAnsi="Times New Roman" w:cs="Times New Roman"/>
                <w:color w:val="000000"/>
                <w:sz w:val="18"/>
                <w:szCs w:val="18"/>
              </w:rPr>
            </w:pPr>
          </w:p>
        </w:tc>
      </w:tr>
      <w:tr w:rsidR="00FC0FBC" w:rsidRPr="00650847" w:rsidTr="001D65CB">
        <w:trPr>
          <w:trHeight w:val="320"/>
          <w:ins w:id="2356"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57"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58"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59"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60"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61"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62"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63" w:author="Althea ArchMiller" w:date="2018-11-02T11:42:00Z"/>
                <w:rFonts w:ascii="Times New Roman" w:eastAsia="Times New Roman" w:hAnsi="Times New Roman" w:cs="Times New Roman"/>
                <w:color w:val="000000"/>
                <w:sz w:val="18"/>
                <w:szCs w:val="18"/>
              </w:rPr>
            </w:pPr>
            <w:ins w:id="2364" w:author="Althea ArchMiller" w:date="2018-11-02T11:42:00Z">
              <w:r w:rsidRPr="00650847">
                <w:rPr>
                  <w:rFonts w:ascii="Times New Roman" w:eastAsia="Times New Roman" w:hAnsi="Times New Roman" w:cs="Times New Roman"/>
                  <w:color w:val="000000"/>
                  <w:sz w:val="18"/>
                  <w:szCs w:val="18"/>
                </w:rPr>
                <w:t>(-0.51,0.59)</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365" w:author="Althea ArchMiller" w:date="2018-11-02T11:42:00Z"/>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66" w:author="Althea ArchMiller" w:date="2018-11-02T11:42:00Z"/>
                <w:rFonts w:ascii="Times New Roman" w:eastAsia="Times New Roman" w:hAnsi="Times New Roman" w:cs="Times New Roman"/>
                <w:sz w:val="20"/>
                <w:szCs w:val="20"/>
              </w:rPr>
            </w:pPr>
          </w:p>
        </w:tc>
      </w:tr>
      <w:tr w:rsidR="00FC0FBC" w:rsidRPr="00650847" w:rsidTr="001D65CB">
        <w:trPr>
          <w:trHeight w:val="320"/>
          <w:ins w:id="2367"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368" w:author="Althea ArchMiller" w:date="2018-11-02T11:42:00Z"/>
                <w:rFonts w:ascii="Times New Roman" w:eastAsia="Times New Roman" w:hAnsi="Times New Roman" w:cs="Times New Roman"/>
                <w:color w:val="000000"/>
                <w:sz w:val="18"/>
                <w:szCs w:val="18"/>
              </w:rPr>
            </w:pPr>
            <w:ins w:id="2369" w:author="Althea ArchMiller" w:date="2018-11-02T11:42:00Z">
              <w:r w:rsidRPr="00650847">
                <w:rPr>
                  <w:rFonts w:ascii="Times New Roman" w:eastAsia="Times New Roman" w:hAnsi="Times New Roman" w:cs="Times New Roman"/>
                  <w:color w:val="000000"/>
                  <w:sz w:val="18"/>
                  <w:szCs w:val="18"/>
                </w:rPr>
                <w:t>Disturbance</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70" w:author="Althea ArchMiller" w:date="2018-11-02T11:42:00Z"/>
                <w:rFonts w:ascii="Times New Roman" w:eastAsia="Times New Roman" w:hAnsi="Times New Roman" w:cs="Times New Roman"/>
                <w:color w:val="000000"/>
                <w:sz w:val="18"/>
                <w:szCs w:val="18"/>
              </w:rPr>
            </w:pPr>
            <w:ins w:id="2371"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72" w:author="Althea ArchMiller" w:date="2018-11-02T11:42:00Z"/>
                <w:rFonts w:ascii="Times New Roman" w:eastAsia="Times New Roman" w:hAnsi="Times New Roman" w:cs="Times New Roman"/>
                <w:color w:val="000000"/>
                <w:sz w:val="18"/>
                <w:szCs w:val="18"/>
              </w:rPr>
            </w:pPr>
            <w:ins w:id="2373"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74" w:author="Althea ArchMiller" w:date="2018-11-02T11:42:00Z"/>
                <w:rFonts w:ascii="Times New Roman" w:eastAsia="Times New Roman" w:hAnsi="Times New Roman" w:cs="Times New Roman"/>
                <w:color w:val="000000"/>
                <w:sz w:val="18"/>
                <w:szCs w:val="18"/>
              </w:rPr>
            </w:pPr>
            <w:ins w:id="2375"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76" w:author="Althea ArchMiller" w:date="2018-11-02T11:42:00Z"/>
                <w:rFonts w:ascii="Times New Roman" w:eastAsia="Times New Roman" w:hAnsi="Times New Roman" w:cs="Times New Roman"/>
                <w:color w:val="000000"/>
                <w:sz w:val="18"/>
                <w:szCs w:val="18"/>
              </w:rPr>
            </w:pPr>
            <w:ins w:id="2377"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78" w:author="Althea ArchMiller" w:date="2018-11-02T11:42:00Z"/>
                <w:rFonts w:ascii="Times New Roman" w:eastAsia="Times New Roman" w:hAnsi="Times New Roman" w:cs="Times New Roman"/>
                <w:color w:val="000000"/>
                <w:sz w:val="18"/>
                <w:szCs w:val="18"/>
              </w:rPr>
            </w:pPr>
            <w:ins w:id="2379"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80" w:author="Althea ArchMiller" w:date="2018-11-02T11:42:00Z"/>
                <w:rFonts w:ascii="Times New Roman" w:eastAsia="Times New Roman" w:hAnsi="Times New Roman" w:cs="Times New Roman"/>
                <w:color w:val="000000"/>
                <w:sz w:val="18"/>
                <w:szCs w:val="18"/>
              </w:rPr>
            </w:pPr>
            <w:ins w:id="2381" w:author="Althea ArchMiller" w:date="2018-11-02T11:42:00Z">
              <w:r w:rsidRPr="00650847">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382" w:author="Althea ArchMiller" w:date="2018-11-02T11:42:00Z"/>
                <w:rFonts w:ascii="Times New Roman" w:eastAsia="Times New Roman" w:hAnsi="Times New Roman" w:cs="Times New Roman"/>
                <w:color w:val="000000"/>
                <w:sz w:val="18"/>
                <w:szCs w:val="18"/>
              </w:rPr>
            </w:pPr>
            <w:ins w:id="2383" w:author="Althea ArchMiller" w:date="2018-11-02T11:42:00Z">
              <w:r w:rsidRPr="00650847">
                <w:rPr>
                  <w:rFonts w:ascii="Times New Roman" w:eastAsia="Times New Roman" w:hAnsi="Times New Roman" w:cs="Times New Roman"/>
                  <w:color w:val="000000"/>
                  <w:sz w:val="18"/>
                  <w:szCs w:val="18"/>
                </w:rPr>
                <w:t>0.07</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384" w:author="Althea ArchMiller" w:date="2018-11-02T11:42:00Z"/>
                <w:rFonts w:ascii="Times New Roman" w:eastAsia="Times New Roman" w:hAnsi="Times New Roman" w:cs="Times New Roman"/>
                <w:color w:val="000000"/>
                <w:sz w:val="18"/>
                <w:szCs w:val="18"/>
              </w:rPr>
            </w:pPr>
          </w:p>
        </w:tc>
      </w:tr>
      <w:tr w:rsidR="00FC0FBC" w:rsidRPr="00650847" w:rsidTr="001D65CB">
        <w:trPr>
          <w:trHeight w:val="320"/>
          <w:ins w:id="2385" w:author="Althea ArchMiller" w:date="2018-11-02T11:42:00Z"/>
        </w:trPr>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386" w:author="Althea ArchMiller" w:date="2018-11-02T11:42:00Z"/>
                <w:rFonts w:ascii="Times New Roman" w:eastAsia="Times New Roman" w:hAnsi="Times New Roman" w:cs="Times New Roman"/>
                <w:color w:val="000000"/>
                <w:sz w:val="18"/>
                <w:szCs w:val="18"/>
              </w:rPr>
            </w:pPr>
            <w:ins w:id="2387" w:author="Althea ArchMiller" w:date="2018-11-02T11:42:00Z">
              <w:r w:rsidRPr="00650847">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388" w:author="Althea ArchMiller" w:date="2018-11-02T11:42:00Z"/>
                <w:rFonts w:ascii="Times New Roman" w:eastAsia="Times New Roman" w:hAnsi="Times New Roman" w:cs="Times New Roman"/>
                <w:color w:val="000000"/>
                <w:sz w:val="18"/>
                <w:szCs w:val="18"/>
              </w:rPr>
            </w:pPr>
            <w:ins w:id="2389" w:author="Althea ArchMiller" w:date="2018-11-02T11:42:00Z">
              <w:r w:rsidRPr="00650847">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390" w:author="Althea ArchMiller" w:date="2018-11-02T11:42:00Z"/>
                <w:rFonts w:ascii="Times New Roman" w:eastAsia="Times New Roman" w:hAnsi="Times New Roman" w:cs="Times New Roman"/>
                <w:color w:val="000000"/>
                <w:sz w:val="18"/>
                <w:szCs w:val="18"/>
              </w:rPr>
            </w:pPr>
            <w:ins w:id="2391" w:author="Althea ArchMiller" w:date="2018-11-02T11:42:00Z">
              <w:r w:rsidRPr="00650847">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392" w:author="Althea ArchMiller" w:date="2018-11-02T11:42:00Z"/>
                <w:rFonts w:ascii="Times New Roman" w:eastAsia="Times New Roman" w:hAnsi="Times New Roman" w:cs="Times New Roman"/>
                <w:color w:val="000000"/>
                <w:sz w:val="18"/>
                <w:szCs w:val="18"/>
              </w:rPr>
            </w:pPr>
            <w:ins w:id="2393" w:author="Althea ArchMiller" w:date="2018-11-02T11:42:00Z">
              <w:r w:rsidRPr="00650847">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394" w:author="Althea ArchMiller" w:date="2018-11-02T11:42:00Z"/>
                <w:rFonts w:ascii="Times New Roman" w:eastAsia="Times New Roman" w:hAnsi="Times New Roman" w:cs="Times New Roman"/>
                <w:color w:val="000000"/>
                <w:sz w:val="18"/>
                <w:szCs w:val="18"/>
              </w:rPr>
            </w:pPr>
            <w:ins w:id="2395" w:author="Althea ArchMiller" w:date="2018-11-02T11:42:00Z">
              <w:r w:rsidRPr="00650847">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396" w:author="Althea ArchMiller" w:date="2018-11-02T11:42:00Z"/>
                <w:rFonts w:ascii="Times New Roman" w:eastAsia="Times New Roman" w:hAnsi="Times New Roman" w:cs="Times New Roman"/>
                <w:color w:val="000000"/>
                <w:sz w:val="18"/>
                <w:szCs w:val="18"/>
              </w:rPr>
            </w:pPr>
            <w:ins w:id="2397" w:author="Althea ArchMiller" w:date="2018-11-02T11:42:00Z">
              <w:r w:rsidRPr="00650847">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398" w:author="Althea ArchMiller" w:date="2018-11-02T11:42:00Z"/>
                <w:rFonts w:ascii="Times New Roman" w:eastAsia="Times New Roman" w:hAnsi="Times New Roman" w:cs="Times New Roman"/>
                <w:color w:val="000000"/>
                <w:sz w:val="18"/>
                <w:szCs w:val="18"/>
              </w:rPr>
            </w:pPr>
            <w:ins w:id="2399" w:author="Althea ArchMiller" w:date="2018-11-02T11:42:00Z">
              <w:r w:rsidRPr="00650847">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400" w:author="Althea ArchMiller" w:date="2018-11-02T11:42:00Z"/>
                <w:rFonts w:ascii="Times New Roman" w:eastAsia="Times New Roman" w:hAnsi="Times New Roman" w:cs="Times New Roman"/>
                <w:color w:val="000000"/>
                <w:sz w:val="18"/>
                <w:szCs w:val="18"/>
              </w:rPr>
            </w:pPr>
            <w:ins w:id="2401" w:author="Althea ArchMiller" w:date="2018-11-02T11:42:00Z">
              <w:r w:rsidRPr="00650847">
                <w:rPr>
                  <w:rFonts w:ascii="Times New Roman" w:eastAsia="Times New Roman" w:hAnsi="Times New Roman" w:cs="Times New Roman"/>
                  <w:color w:val="000000"/>
                  <w:sz w:val="18"/>
                  <w:szCs w:val="18"/>
                </w:rPr>
                <w:t>(-1.03,1.16)</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402" w:author="Althea ArchMiller" w:date="2018-11-02T11:42:00Z"/>
                <w:rFonts w:ascii="Times New Roman" w:eastAsia="Times New Roman" w:hAnsi="Times New Roman" w:cs="Times New Roman"/>
                <w:color w:val="000000"/>
                <w:sz w:val="18"/>
                <w:szCs w:val="18"/>
              </w:rPr>
            </w:pPr>
            <w:ins w:id="2403" w:author="Althea ArchMiller" w:date="2018-11-02T11:42:00Z">
              <w:r w:rsidRPr="00650847">
                <w:rPr>
                  <w:rFonts w:ascii="Times New Roman" w:eastAsia="Times New Roman" w:hAnsi="Times New Roman" w:cs="Times New Roman"/>
                  <w:color w:val="000000"/>
                  <w:sz w:val="18"/>
                  <w:szCs w:val="18"/>
                </w:rPr>
                <w:t> </w:t>
              </w:r>
            </w:ins>
          </w:p>
        </w:tc>
      </w:tr>
      <w:tr w:rsidR="00FC0FBC" w:rsidRPr="00650847" w:rsidTr="001D65CB">
        <w:trPr>
          <w:trHeight w:val="320"/>
          <w:ins w:id="2404" w:author="Althea ArchMiller" w:date="2018-11-02T11:42:00Z"/>
        </w:trPr>
        <w:tc>
          <w:tcPr>
            <w:tcW w:w="0" w:type="auto"/>
            <w:gridSpan w:val="8"/>
            <w:tcBorders>
              <w:top w:val="single" w:sz="4" w:space="0" w:color="auto"/>
              <w:left w:val="nil"/>
              <w:bottom w:val="nil"/>
              <w:right w:val="nil"/>
            </w:tcBorders>
            <w:shd w:val="clear" w:color="auto" w:fill="auto"/>
            <w:noWrap/>
            <w:vAlign w:val="bottom"/>
            <w:hideMark/>
          </w:tcPr>
          <w:p w:rsidR="00FC0FBC" w:rsidRPr="00650847" w:rsidRDefault="00FC0FBC" w:rsidP="001D65CB">
            <w:pPr>
              <w:rPr>
                <w:ins w:id="2405" w:author="Althea ArchMiller" w:date="2018-11-02T11:42:00Z"/>
                <w:rFonts w:ascii="Times New Roman" w:eastAsia="Times New Roman" w:hAnsi="Times New Roman" w:cs="Times New Roman"/>
                <w:color w:val="000000"/>
                <w:sz w:val="18"/>
                <w:szCs w:val="18"/>
              </w:rPr>
            </w:pPr>
            <w:ins w:id="2406" w:author="Althea ArchMiller" w:date="2018-11-02T11:42:00Z">
              <w:r w:rsidRPr="00650847">
                <w:rPr>
                  <w:rFonts w:ascii="Times New Roman" w:eastAsia="Times New Roman" w:hAnsi="Times New Roman" w:cs="Times New Roman"/>
                  <w:color w:val="000000"/>
                  <w:sz w:val="18"/>
                  <w:szCs w:val="18"/>
                </w:rPr>
                <w:t>Detection Model</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407" w:author="Althea ArchMiller" w:date="2018-11-02T11:42:00Z"/>
                <w:rFonts w:ascii="Times New Roman" w:eastAsia="Times New Roman" w:hAnsi="Times New Roman" w:cs="Times New Roman"/>
                <w:color w:val="000000"/>
                <w:sz w:val="18"/>
                <w:szCs w:val="18"/>
              </w:rPr>
            </w:pPr>
            <w:ins w:id="2408" w:author="Althea ArchMiller" w:date="2018-11-02T11:42:00Z">
              <w:r w:rsidRPr="00650847">
                <w:rPr>
                  <w:rFonts w:ascii="Times New Roman" w:eastAsia="Times New Roman" w:hAnsi="Times New Roman" w:cs="Times New Roman"/>
                  <w:color w:val="000000"/>
                  <w:sz w:val="18"/>
                  <w:szCs w:val="18"/>
                </w:rPr>
                <w:t> </w:t>
              </w:r>
            </w:ins>
          </w:p>
        </w:tc>
      </w:tr>
      <w:tr w:rsidR="00FC0FBC" w:rsidRPr="00650847" w:rsidTr="001D65CB">
        <w:trPr>
          <w:trHeight w:val="320"/>
          <w:ins w:id="2409"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410" w:author="Althea ArchMiller" w:date="2018-11-02T11:42:00Z"/>
                <w:rFonts w:ascii="Times New Roman" w:eastAsia="Times New Roman" w:hAnsi="Times New Roman" w:cs="Times New Roman"/>
                <w:color w:val="000000"/>
                <w:sz w:val="18"/>
                <w:szCs w:val="18"/>
              </w:rPr>
            </w:pPr>
            <w:ins w:id="2411" w:author="Althea ArchMiller" w:date="2018-11-02T11:42:00Z">
              <w:r w:rsidRPr="00650847">
                <w:rPr>
                  <w:rFonts w:ascii="Times New Roman" w:eastAsia="Times New Roman" w:hAnsi="Times New Roman" w:cs="Times New Roman"/>
                  <w:color w:val="000000"/>
                  <w:sz w:val="18"/>
                  <w:szCs w:val="18"/>
                </w:rPr>
                <w:t>Intercept</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12" w:author="Althea ArchMiller" w:date="2018-11-02T11:42:00Z"/>
                <w:rFonts w:ascii="Times New Roman" w:eastAsia="Times New Roman" w:hAnsi="Times New Roman" w:cs="Times New Roman"/>
                <w:color w:val="000000"/>
                <w:sz w:val="18"/>
                <w:szCs w:val="18"/>
              </w:rPr>
            </w:pPr>
            <w:ins w:id="2413" w:author="Althea ArchMiller" w:date="2018-11-02T11:42:00Z">
              <w:r w:rsidRPr="00650847">
                <w:rPr>
                  <w:rFonts w:ascii="Times New Roman" w:eastAsia="Times New Roman" w:hAnsi="Times New Roman" w:cs="Times New Roman"/>
                  <w:color w:val="000000"/>
                  <w:sz w:val="18"/>
                  <w:szCs w:val="18"/>
                </w:rPr>
                <w:t>-1.03</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14" w:author="Althea ArchMiller" w:date="2018-11-02T11:42:00Z"/>
                <w:rFonts w:ascii="Times New Roman" w:eastAsia="Times New Roman" w:hAnsi="Times New Roman" w:cs="Times New Roman"/>
                <w:color w:val="000000"/>
                <w:sz w:val="18"/>
                <w:szCs w:val="18"/>
              </w:rPr>
            </w:pPr>
            <w:ins w:id="2415" w:author="Althea ArchMiller" w:date="2018-11-02T11:42:00Z">
              <w:r w:rsidRPr="00650847">
                <w:rPr>
                  <w:rFonts w:ascii="Times New Roman" w:eastAsia="Times New Roman" w:hAnsi="Times New Roman" w:cs="Times New Roman"/>
                  <w:color w:val="000000"/>
                  <w:sz w:val="18"/>
                  <w:szCs w:val="18"/>
                </w:rPr>
                <w:t>-1.01</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16" w:author="Althea ArchMiller" w:date="2018-11-02T11:42:00Z"/>
                <w:rFonts w:ascii="Times New Roman" w:eastAsia="Times New Roman" w:hAnsi="Times New Roman" w:cs="Times New Roman"/>
                <w:color w:val="000000"/>
                <w:sz w:val="18"/>
                <w:szCs w:val="18"/>
              </w:rPr>
            </w:pPr>
            <w:ins w:id="2417" w:author="Althea ArchMiller" w:date="2018-11-02T11:42:00Z">
              <w:r w:rsidRPr="00650847">
                <w:rPr>
                  <w:rFonts w:ascii="Times New Roman" w:eastAsia="Times New Roman" w:hAnsi="Times New Roman" w:cs="Times New Roman"/>
                  <w:color w:val="000000"/>
                  <w:sz w:val="18"/>
                  <w:szCs w:val="18"/>
                </w:rPr>
                <w:t>-1.01</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18" w:author="Althea ArchMiller" w:date="2018-11-02T11:42:00Z"/>
                <w:rFonts w:ascii="Times New Roman" w:eastAsia="Times New Roman" w:hAnsi="Times New Roman" w:cs="Times New Roman"/>
                <w:color w:val="000000"/>
                <w:sz w:val="18"/>
                <w:szCs w:val="18"/>
              </w:rPr>
            </w:pPr>
            <w:ins w:id="2419" w:author="Althea ArchMiller" w:date="2018-11-02T11:42:00Z">
              <w:r w:rsidRPr="00650847">
                <w:rPr>
                  <w:rFonts w:ascii="Times New Roman" w:eastAsia="Times New Roman" w:hAnsi="Times New Roman" w:cs="Times New Roman"/>
                  <w:color w:val="000000"/>
                  <w:sz w:val="18"/>
                  <w:szCs w:val="18"/>
                </w:rPr>
                <w:t>-1.01</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20" w:author="Althea ArchMiller" w:date="2018-11-02T11:42:00Z"/>
                <w:rFonts w:ascii="Times New Roman" w:eastAsia="Times New Roman" w:hAnsi="Times New Roman" w:cs="Times New Roman"/>
                <w:color w:val="000000"/>
                <w:sz w:val="18"/>
                <w:szCs w:val="18"/>
              </w:rPr>
            </w:pPr>
            <w:ins w:id="2421" w:author="Althea ArchMiller" w:date="2018-11-02T11:42:00Z">
              <w:r w:rsidRPr="00650847">
                <w:rPr>
                  <w:rFonts w:ascii="Times New Roman" w:eastAsia="Times New Roman" w:hAnsi="Times New Roman" w:cs="Times New Roman"/>
                  <w:color w:val="000000"/>
                  <w:sz w:val="18"/>
                  <w:szCs w:val="18"/>
                </w:rPr>
                <w:t>-1.01</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22" w:author="Althea ArchMiller" w:date="2018-11-02T11:42:00Z"/>
                <w:rFonts w:ascii="Times New Roman" w:eastAsia="Times New Roman" w:hAnsi="Times New Roman" w:cs="Times New Roman"/>
                <w:color w:val="000000"/>
                <w:sz w:val="18"/>
                <w:szCs w:val="18"/>
              </w:rPr>
            </w:pPr>
            <w:ins w:id="2423" w:author="Althea ArchMiller" w:date="2018-11-02T11:42:00Z">
              <w:r w:rsidRPr="00650847">
                <w:rPr>
                  <w:rFonts w:ascii="Times New Roman" w:eastAsia="Times New Roman" w:hAnsi="Times New Roman" w:cs="Times New Roman"/>
                  <w:color w:val="000000"/>
                  <w:sz w:val="18"/>
                  <w:szCs w:val="18"/>
                </w:rPr>
                <w:t>-1.01</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24" w:author="Althea ArchMiller" w:date="2018-11-02T11:42:00Z"/>
                <w:rFonts w:ascii="Times New Roman" w:eastAsia="Times New Roman" w:hAnsi="Times New Roman" w:cs="Times New Roman"/>
                <w:color w:val="000000"/>
                <w:sz w:val="18"/>
                <w:szCs w:val="18"/>
              </w:rPr>
            </w:pPr>
            <w:ins w:id="2425" w:author="Althea ArchMiller" w:date="2018-11-02T11:42:00Z">
              <w:r w:rsidRPr="00650847">
                <w:rPr>
                  <w:rFonts w:ascii="Times New Roman" w:eastAsia="Times New Roman" w:hAnsi="Times New Roman" w:cs="Times New Roman"/>
                  <w:color w:val="000000"/>
                  <w:sz w:val="18"/>
                  <w:szCs w:val="18"/>
                </w:rPr>
                <w:t>-1.01</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426" w:author="Althea ArchMiller" w:date="2018-11-02T11:42:00Z"/>
                <w:rFonts w:ascii="Times New Roman" w:eastAsia="Times New Roman" w:hAnsi="Times New Roman" w:cs="Times New Roman"/>
                <w:color w:val="000000"/>
                <w:sz w:val="18"/>
                <w:szCs w:val="18"/>
              </w:rPr>
            </w:pPr>
          </w:p>
        </w:tc>
      </w:tr>
      <w:tr w:rsidR="00FC0FBC" w:rsidRPr="00650847" w:rsidTr="001D65CB">
        <w:trPr>
          <w:trHeight w:val="320"/>
          <w:ins w:id="2427" w:author="Althea ArchMiller" w:date="2018-11-02T11:42:00Z"/>
        </w:trPr>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428" w:author="Althea ArchMiller" w:date="2018-11-02T11:42:00Z"/>
                <w:rFonts w:ascii="Times New Roman" w:eastAsia="Times New Roman" w:hAnsi="Times New Roman" w:cs="Times New Roman"/>
                <w:color w:val="000000"/>
                <w:sz w:val="18"/>
                <w:szCs w:val="18"/>
              </w:rPr>
            </w:pPr>
            <w:ins w:id="2429" w:author="Althea ArchMiller" w:date="2018-11-02T11:42:00Z">
              <w:r w:rsidRPr="00650847">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430" w:author="Althea ArchMiller" w:date="2018-11-02T11:42:00Z"/>
                <w:rFonts w:ascii="Times New Roman" w:eastAsia="Times New Roman" w:hAnsi="Times New Roman" w:cs="Times New Roman"/>
                <w:color w:val="000000"/>
                <w:sz w:val="18"/>
                <w:szCs w:val="18"/>
              </w:rPr>
            </w:pPr>
            <w:ins w:id="2431" w:author="Althea ArchMiller" w:date="2018-11-02T11:42: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45,-</w:t>
              </w:r>
              <w:proofErr w:type="gramEnd"/>
              <w:r w:rsidRPr="00650847">
                <w:rPr>
                  <w:rFonts w:ascii="Times New Roman" w:eastAsia="Times New Roman" w:hAnsi="Times New Roman" w:cs="Times New Roman"/>
                  <w:color w:val="000000"/>
                  <w:sz w:val="18"/>
                  <w:szCs w:val="18"/>
                </w:rPr>
                <w:t>0.60)</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432" w:author="Althea ArchMiller" w:date="2018-11-02T11:42:00Z"/>
                <w:rFonts w:ascii="Times New Roman" w:eastAsia="Times New Roman" w:hAnsi="Times New Roman" w:cs="Times New Roman"/>
                <w:color w:val="000000"/>
                <w:sz w:val="18"/>
                <w:szCs w:val="18"/>
              </w:rPr>
            </w:pPr>
            <w:ins w:id="2433" w:author="Althea ArchMiller" w:date="2018-11-02T11:42: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42,-</w:t>
              </w:r>
              <w:proofErr w:type="gramEnd"/>
              <w:r w:rsidRPr="00650847">
                <w:rPr>
                  <w:rFonts w:ascii="Times New Roman" w:eastAsia="Times New Roman" w:hAnsi="Times New Roman" w:cs="Times New Roman"/>
                  <w:color w:val="000000"/>
                  <w:sz w:val="18"/>
                  <w:szCs w:val="18"/>
                </w:rPr>
                <w:t>0.60)</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434" w:author="Althea ArchMiller" w:date="2018-11-02T11:42:00Z"/>
                <w:rFonts w:ascii="Times New Roman" w:eastAsia="Times New Roman" w:hAnsi="Times New Roman" w:cs="Times New Roman"/>
                <w:color w:val="000000"/>
                <w:sz w:val="18"/>
                <w:szCs w:val="18"/>
              </w:rPr>
            </w:pPr>
            <w:ins w:id="2435" w:author="Althea ArchMiller" w:date="2018-11-02T11:42: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43,-</w:t>
              </w:r>
              <w:proofErr w:type="gramEnd"/>
              <w:r w:rsidRPr="00650847">
                <w:rPr>
                  <w:rFonts w:ascii="Times New Roman" w:eastAsia="Times New Roman" w:hAnsi="Times New Roman" w:cs="Times New Roman"/>
                  <w:color w:val="000000"/>
                  <w:sz w:val="18"/>
                  <w:szCs w:val="18"/>
                </w:rPr>
                <w:t>0.60)</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436" w:author="Althea ArchMiller" w:date="2018-11-02T11:42:00Z"/>
                <w:rFonts w:ascii="Times New Roman" w:eastAsia="Times New Roman" w:hAnsi="Times New Roman" w:cs="Times New Roman"/>
                <w:color w:val="000000"/>
                <w:sz w:val="18"/>
                <w:szCs w:val="18"/>
              </w:rPr>
            </w:pPr>
            <w:ins w:id="2437" w:author="Althea ArchMiller" w:date="2018-11-02T11:42: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43,-</w:t>
              </w:r>
              <w:proofErr w:type="gramEnd"/>
              <w:r w:rsidRPr="00650847">
                <w:rPr>
                  <w:rFonts w:ascii="Times New Roman" w:eastAsia="Times New Roman" w:hAnsi="Times New Roman" w:cs="Times New Roman"/>
                  <w:color w:val="000000"/>
                  <w:sz w:val="18"/>
                  <w:szCs w:val="18"/>
                </w:rPr>
                <w:t>0.60)</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438" w:author="Althea ArchMiller" w:date="2018-11-02T11:42:00Z"/>
                <w:rFonts w:ascii="Times New Roman" w:eastAsia="Times New Roman" w:hAnsi="Times New Roman" w:cs="Times New Roman"/>
                <w:color w:val="000000"/>
                <w:sz w:val="18"/>
                <w:szCs w:val="18"/>
              </w:rPr>
            </w:pPr>
            <w:ins w:id="2439" w:author="Althea ArchMiller" w:date="2018-11-02T11:42: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42,-</w:t>
              </w:r>
              <w:proofErr w:type="gramEnd"/>
              <w:r w:rsidRPr="00650847">
                <w:rPr>
                  <w:rFonts w:ascii="Times New Roman" w:eastAsia="Times New Roman" w:hAnsi="Times New Roman" w:cs="Times New Roman"/>
                  <w:color w:val="000000"/>
                  <w:sz w:val="18"/>
                  <w:szCs w:val="18"/>
                </w:rPr>
                <w:t>0.60)</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440" w:author="Althea ArchMiller" w:date="2018-11-02T11:42:00Z"/>
                <w:rFonts w:ascii="Times New Roman" w:eastAsia="Times New Roman" w:hAnsi="Times New Roman" w:cs="Times New Roman"/>
                <w:color w:val="000000"/>
                <w:sz w:val="18"/>
                <w:szCs w:val="18"/>
              </w:rPr>
            </w:pPr>
            <w:ins w:id="2441" w:author="Althea ArchMiller" w:date="2018-11-02T11:42: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43,-</w:t>
              </w:r>
              <w:proofErr w:type="gramEnd"/>
              <w:r w:rsidRPr="00650847">
                <w:rPr>
                  <w:rFonts w:ascii="Times New Roman" w:eastAsia="Times New Roman" w:hAnsi="Times New Roman" w:cs="Times New Roman"/>
                  <w:color w:val="000000"/>
                  <w:sz w:val="18"/>
                  <w:szCs w:val="18"/>
                </w:rPr>
                <w:t>0.60)</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442" w:author="Althea ArchMiller" w:date="2018-11-02T11:42:00Z"/>
                <w:rFonts w:ascii="Times New Roman" w:eastAsia="Times New Roman" w:hAnsi="Times New Roman" w:cs="Times New Roman"/>
                <w:color w:val="000000"/>
                <w:sz w:val="18"/>
                <w:szCs w:val="18"/>
              </w:rPr>
            </w:pPr>
            <w:ins w:id="2443" w:author="Althea ArchMiller" w:date="2018-11-02T11:42:00Z">
              <w:r w:rsidRPr="00650847">
                <w:rPr>
                  <w:rFonts w:ascii="Times New Roman" w:eastAsia="Times New Roman" w:hAnsi="Times New Roman" w:cs="Times New Roman"/>
                  <w:color w:val="000000"/>
                  <w:sz w:val="18"/>
                  <w:szCs w:val="18"/>
                </w:rPr>
                <w:t>(-1.</w:t>
              </w:r>
              <w:proofErr w:type="gramStart"/>
              <w:r w:rsidRPr="00650847">
                <w:rPr>
                  <w:rFonts w:ascii="Times New Roman" w:eastAsia="Times New Roman" w:hAnsi="Times New Roman" w:cs="Times New Roman"/>
                  <w:color w:val="000000"/>
                  <w:sz w:val="18"/>
                  <w:szCs w:val="18"/>
                </w:rPr>
                <w:t>42,-</w:t>
              </w:r>
              <w:proofErr w:type="gramEnd"/>
              <w:r w:rsidRPr="00650847">
                <w:rPr>
                  <w:rFonts w:ascii="Times New Roman" w:eastAsia="Times New Roman" w:hAnsi="Times New Roman" w:cs="Times New Roman"/>
                  <w:color w:val="000000"/>
                  <w:sz w:val="18"/>
                  <w:szCs w:val="18"/>
                </w:rPr>
                <w:t>0.60)</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444" w:author="Althea ArchMiller" w:date="2018-11-02T11:42:00Z"/>
                <w:rFonts w:ascii="Times New Roman" w:eastAsia="Times New Roman" w:hAnsi="Times New Roman" w:cs="Times New Roman"/>
                <w:color w:val="000000"/>
                <w:sz w:val="18"/>
                <w:szCs w:val="18"/>
              </w:rPr>
            </w:pPr>
            <w:ins w:id="2445" w:author="Althea ArchMiller" w:date="2018-11-02T11:42:00Z">
              <w:r w:rsidRPr="00650847">
                <w:rPr>
                  <w:rFonts w:ascii="Times New Roman" w:eastAsia="Times New Roman" w:hAnsi="Times New Roman" w:cs="Times New Roman"/>
                  <w:color w:val="000000"/>
                  <w:sz w:val="18"/>
                  <w:szCs w:val="18"/>
                </w:rPr>
                <w:t> </w:t>
              </w:r>
            </w:ins>
          </w:p>
        </w:tc>
      </w:tr>
      <w:tr w:rsidR="00FC0FBC" w:rsidRPr="00650847" w:rsidTr="001D65CB">
        <w:trPr>
          <w:trHeight w:val="320"/>
          <w:ins w:id="2446" w:author="Althea ArchMiller" w:date="2018-11-02T11:42:00Z"/>
        </w:trPr>
        <w:tc>
          <w:tcPr>
            <w:tcW w:w="0" w:type="auto"/>
            <w:gridSpan w:val="8"/>
            <w:tcBorders>
              <w:top w:val="single" w:sz="4" w:space="0" w:color="auto"/>
              <w:left w:val="nil"/>
              <w:bottom w:val="nil"/>
              <w:right w:val="nil"/>
            </w:tcBorders>
            <w:shd w:val="clear" w:color="auto" w:fill="auto"/>
            <w:noWrap/>
            <w:vAlign w:val="bottom"/>
            <w:hideMark/>
          </w:tcPr>
          <w:p w:rsidR="00FC0FBC" w:rsidRPr="00650847" w:rsidRDefault="00FC0FBC" w:rsidP="001D65CB">
            <w:pPr>
              <w:rPr>
                <w:ins w:id="2447" w:author="Althea ArchMiller" w:date="2018-11-02T11:42:00Z"/>
                <w:rFonts w:ascii="Times New Roman" w:eastAsia="Times New Roman" w:hAnsi="Times New Roman" w:cs="Times New Roman"/>
                <w:color w:val="000000"/>
                <w:sz w:val="18"/>
                <w:szCs w:val="18"/>
              </w:rPr>
            </w:pPr>
            <w:ins w:id="2448" w:author="Althea ArchMiller" w:date="2018-11-02T11:42:00Z">
              <w:r w:rsidRPr="00650847">
                <w:rPr>
                  <w:rFonts w:ascii="Times New Roman" w:eastAsia="Times New Roman" w:hAnsi="Times New Roman" w:cs="Times New Roman"/>
                  <w:color w:val="000000"/>
                  <w:sz w:val="18"/>
                  <w:szCs w:val="18"/>
                </w:rPr>
                <w:t>Dynamics</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449" w:author="Althea ArchMiller" w:date="2018-11-02T11:42:00Z"/>
                <w:rFonts w:ascii="Times New Roman" w:eastAsia="Times New Roman" w:hAnsi="Times New Roman" w:cs="Times New Roman"/>
                <w:color w:val="000000"/>
                <w:sz w:val="18"/>
                <w:szCs w:val="18"/>
              </w:rPr>
            </w:pPr>
            <w:ins w:id="2450" w:author="Althea ArchMiller" w:date="2018-11-02T11:42:00Z">
              <w:r w:rsidRPr="00650847">
                <w:rPr>
                  <w:rFonts w:ascii="Times New Roman" w:eastAsia="Times New Roman" w:hAnsi="Times New Roman" w:cs="Times New Roman"/>
                  <w:color w:val="000000"/>
                  <w:sz w:val="18"/>
                  <w:szCs w:val="18"/>
                </w:rPr>
                <w:t> </w:t>
              </w:r>
            </w:ins>
          </w:p>
        </w:tc>
      </w:tr>
      <w:tr w:rsidR="00FC0FBC" w:rsidRPr="00650847" w:rsidTr="001D65CB">
        <w:trPr>
          <w:trHeight w:val="320"/>
          <w:ins w:id="2451"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452" w:author="Althea ArchMiller" w:date="2018-11-02T11:42:00Z"/>
                <w:rFonts w:ascii="Times New Roman" w:eastAsia="Times New Roman" w:hAnsi="Times New Roman" w:cs="Times New Roman"/>
                <w:color w:val="000000"/>
                <w:sz w:val="18"/>
                <w:szCs w:val="18"/>
              </w:rPr>
            </w:pPr>
            <w:ins w:id="2453" w:author="Althea ArchMiller" w:date="2018-11-02T11:42:00Z">
              <w:r w:rsidRPr="00650847">
                <w:rPr>
                  <w:rFonts w:ascii="Times New Roman" w:eastAsia="Times New Roman" w:hAnsi="Times New Roman" w:cs="Times New Roman"/>
                  <w:color w:val="000000"/>
                  <w:sz w:val="18"/>
                  <w:szCs w:val="18"/>
                </w:rPr>
                <w:t>Extinction</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54" w:author="Althea ArchMiller" w:date="2018-11-02T11:42:00Z"/>
                <w:rFonts w:ascii="Times New Roman" w:eastAsia="Times New Roman" w:hAnsi="Times New Roman" w:cs="Times New Roman"/>
                <w:color w:val="000000"/>
                <w:sz w:val="18"/>
                <w:szCs w:val="18"/>
              </w:rPr>
            </w:pPr>
            <w:ins w:id="2455" w:author="Althea ArchMiller" w:date="2018-11-02T11:42:00Z">
              <w:r w:rsidRPr="00650847">
                <w:rPr>
                  <w:rFonts w:ascii="Times New Roman" w:eastAsia="Times New Roman" w:hAnsi="Times New Roman" w:cs="Times New Roman"/>
                  <w:color w:val="000000"/>
                  <w:sz w:val="18"/>
                  <w:szCs w:val="18"/>
                </w:rPr>
                <w:t>0.27</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56" w:author="Althea ArchMiller" w:date="2018-11-02T11:42:00Z"/>
                <w:rFonts w:ascii="Times New Roman" w:eastAsia="Times New Roman" w:hAnsi="Times New Roman" w:cs="Times New Roman"/>
                <w:color w:val="000000"/>
                <w:sz w:val="18"/>
                <w:szCs w:val="18"/>
              </w:rPr>
            </w:pPr>
            <w:ins w:id="2457" w:author="Althea ArchMiller" w:date="2018-11-02T11:42:00Z">
              <w:r w:rsidRPr="00650847">
                <w:rPr>
                  <w:rFonts w:ascii="Times New Roman" w:eastAsia="Times New Roman" w:hAnsi="Times New Roman" w:cs="Times New Roman"/>
                  <w:color w:val="000000"/>
                  <w:sz w:val="18"/>
                  <w:szCs w:val="18"/>
                </w:rPr>
                <w:t>0.26</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58" w:author="Althea ArchMiller" w:date="2018-11-02T11:42:00Z"/>
                <w:rFonts w:ascii="Times New Roman" w:eastAsia="Times New Roman" w:hAnsi="Times New Roman" w:cs="Times New Roman"/>
                <w:color w:val="000000"/>
                <w:sz w:val="18"/>
                <w:szCs w:val="18"/>
              </w:rPr>
            </w:pPr>
            <w:ins w:id="2459" w:author="Althea ArchMiller" w:date="2018-11-02T11:42:00Z">
              <w:r w:rsidRPr="00650847">
                <w:rPr>
                  <w:rFonts w:ascii="Times New Roman" w:eastAsia="Times New Roman" w:hAnsi="Times New Roman" w:cs="Times New Roman"/>
                  <w:color w:val="000000"/>
                  <w:sz w:val="18"/>
                  <w:szCs w:val="18"/>
                </w:rPr>
                <w:t>0.25</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60" w:author="Althea ArchMiller" w:date="2018-11-02T11:42:00Z"/>
                <w:rFonts w:ascii="Times New Roman" w:eastAsia="Times New Roman" w:hAnsi="Times New Roman" w:cs="Times New Roman"/>
                <w:color w:val="000000"/>
                <w:sz w:val="18"/>
                <w:szCs w:val="18"/>
              </w:rPr>
            </w:pPr>
            <w:ins w:id="2461" w:author="Althea ArchMiller" w:date="2018-11-02T11:42:00Z">
              <w:r w:rsidRPr="00650847">
                <w:rPr>
                  <w:rFonts w:ascii="Times New Roman" w:eastAsia="Times New Roman" w:hAnsi="Times New Roman" w:cs="Times New Roman"/>
                  <w:color w:val="000000"/>
                  <w:sz w:val="18"/>
                  <w:szCs w:val="18"/>
                </w:rPr>
                <w:t>0.26</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62" w:author="Althea ArchMiller" w:date="2018-11-02T11:42:00Z"/>
                <w:rFonts w:ascii="Times New Roman" w:eastAsia="Times New Roman" w:hAnsi="Times New Roman" w:cs="Times New Roman"/>
                <w:color w:val="000000"/>
                <w:sz w:val="18"/>
                <w:szCs w:val="18"/>
              </w:rPr>
            </w:pPr>
            <w:ins w:id="2463" w:author="Althea ArchMiller" w:date="2018-11-02T11:42:00Z">
              <w:r w:rsidRPr="00650847">
                <w:rPr>
                  <w:rFonts w:ascii="Times New Roman" w:eastAsia="Times New Roman" w:hAnsi="Times New Roman" w:cs="Times New Roman"/>
                  <w:color w:val="000000"/>
                  <w:sz w:val="18"/>
                  <w:szCs w:val="18"/>
                </w:rPr>
                <w:t>0.26</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64" w:author="Althea ArchMiller" w:date="2018-11-02T11:42:00Z"/>
                <w:rFonts w:ascii="Times New Roman" w:eastAsia="Times New Roman" w:hAnsi="Times New Roman" w:cs="Times New Roman"/>
                <w:color w:val="000000"/>
                <w:sz w:val="18"/>
                <w:szCs w:val="18"/>
              </w:rPr>
            </w:pPr>
            <w:ins w:id="2465" w:author="Althea ArchMiller" w:date="2018-11-02T11:42:00Z">
              <w:r w:rsidRPr="00650847">
                <w:rPr>
                  <w:rFonts w:ascii="Times New Roman" w:eastAsia="Times New Roman" w:hAnsi="Times New Roman" w:cs="Times New Roman"/>
                  <w:color w:val="000000"/>
                  <w:sz w:val="18"/>
                  <w:szCs w:val="18"/>
                </w:rPr>
                <w:t>0.26</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66" w:author="Althea ArchMiller" w:date="2018-11-02T11:42:00Z"/>
                <w:rFonts w:ascii="Times New Roman" w:eastAsia="Times New Roman" w:hAnsi="Times New Roman" w:cs="Times New Roman"/>
                <w:color w:val="000000"/>
                <w:sz w:val="18"/>
                <w:szCs w:val="18"/>
              </w:rPr>
            </w:pPr>
            <w:ins w:id="2467" w:author="Althea ArchMiller" w:date="2018-11-02T11:42:00Z">
              <w:r w:rsidRPr="00650847">
                <w:rPr>
                  <w:rFonts w:ascii="Times New Roman" w:eastAsia="Times New Roman" w:hAnsi="Times New Roman" w:cs="Times New Roman"/>
                  <w:color w:val="000000"/>
                  <w:sz w:val="18"/>
                  <w:szCs w:val="18"/>
                </w:rPr>
                <w:t>0.26</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468" w:author="Althea ArchMiller" w:date="2018-11-02T11:42:00Z"/>
                <w:rFonts w:ascii="Times New Roman" w:eastAsia="Times New Roman" w:hAnsi="Times New Roman" w:cs="Times New Roman"/>
                <w:color w:val="000000"/>
                <w:sz w:val="18"/>
                <w:szCs w:val="18"/>
              </w:rPr>
            </w:pPr>
          </w:p>
        </w:tc>
      </w:tr>
      <w:tr w:rsidR="00FC0FBC" w:rsidRPr="00650847" w:rsidTr="001D65CB">
        <w:trPr>
          <w:trHeight w:val="320"/>
          <w:ins w:id="2469"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470" w:author="Althea ArchMiller" w:date="2018-11-02T11:42: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71" w:author="Althea ArchMiller" w:date="2018-11-02T11:42:00Z"/>
                <w:rFonts w:ascii="Times New Roman" w:eastAsia="Times New Roman" w:hAnsi="Times New Roman" w:cs="Times New Roman"/>
                <w:color w:val="000000"/>
                <w:sz w:val="18"/>
                <w:szCs w:val="18"/>
              </w:rPr>
            </w:pPr>
            <w:ins w:id="2472" w:author="Althea ArchMiller" w:date="2018-11-02T11:42:00Z">
              <w:r w:rsidRPr="00650847">
                <w:rPr>
                  <w:rFonts w:ascii="Times New Roman" w:eastAsia="Times New Roman" w:hAnsi="Times New Roman" w:cs="Times New Roman"/>
                  <w:color w:val="000000"/>
                  <w:sz w:val="18"/>
                  <w:szCs w:val="18"/>
                </w:rPr>
                <w:t>(-0.81,1.36)</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73" w:author="Althea ArchMiller" w:date="2018-11-02T11:42:00Z"/>
                <w:rFonts w:ascii="Times New Roman" w:eastAsia="Times New Roman" w:hAnsi="Times New Roman" w:cs="Times New Roman"/>
                <w:color w:val="000000"/>
                <w:sz w:val="18"/>
                <w:szCs w:val="18"/>
              </w:rPr>
            </w:pPr>
            <w:ins w:id="2474" w:author="Althea ArchMiller" w:date="2018-11-02T11:42:00Z">
              <w:r w:rsidRPr="00650847">
                <w:rPr>
                  <w:rFonts w:ascii="Times New Roman" w:eastAsia="Times New Roman" w:hAnsi="Times New Roman" w:cs="Times New Roman"/>
                  <w:color w:val="000000"/>
                  <w:sz w:val="18"/>
                  <w:szCs w:val="18"/>
                </w:rPr>
                <w:t>(-0.83,1.34)</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75" w:author="Althea ArchMiller" w:date="2018-11-02T11:42:00Z"/>
                <w:rFonts w:ascii="Times New Roman" w:eastAsia="Times New Roman" w:hAnsi="Times New Roman" w:cs="Times New Roman"/>
                <w:color w:val="000000"/>
                <w:sz w:val="18"/>
                <w:szCs w:val="18"/>
              </w:rPr>
            </w:pPr>
            <w:ins w:id="2476" w:author="Althea ArchMiller" w:date="2018-11-02T11:42:00Z">
              <w:r w:rsidRPr="00650847">
                <w:rPr>
                  <w:rFonts w:ascii="Times New Roman" w:eastAsia="Times New Roman" w:hAnsi="Times New Roman" w:cs="Times New Roman"/>
                  <w:color w:val="000000"/>
                  <w:sz w:val="18"/>
                  <w:szCs w:val="18"/>
                </w:rPr>
                <w:t>(-0.83,1.34)</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77" w:author="Althea ArchMiller" w:date="2018-11-02T11:42:00Z"/>
                <w:rFonts w:ascii="Times New Roman" w:eastAsia="Times New Roman" w:hAnsi="Times New Roman" w:cs="Times New Roman"/>
                <w:color w:val="000000"/>
                <w:sz w:val="18"/>
                <w:szCs w:val="18"/>
              </w:rPr>
            </w:pPr>
            <w:ins w:id="2478" w:author="Althea ArchMiller" w:date="2018-11-02T11:42:00Z">
              <w:r w:rsidRPr="00650847">
                <w:rPr>
                  <w:rFonts w:ascii="Times New Roman" w:eastAsia="Times New Roman" w:hAnsi="Times New Roman" w:cs="Times New Roman"/>
                  <w:color w:val="000000"/>
                  <w:sz w:val="18"/>
                  <w:szCs w:val="18"/>
                </w:rPr>
                <w:t>(-0.82,1.34)</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79" w:author="Althea ArchMiller" w:date="2018-11-02T11:42:00Z"/>
                <w:rFonts w:ascii="Times New Roman" w:eastAsia="Times New Roman" w:hAnsi="Times New Roman" w:cs="Times New Roman"/>
                <w:color w:val="000000"/>
                <w:sz w:val="18"/>
                <w:szCs w:val="18"/>
              </w:rPr>
            </w:pPr>
            <w:ins w:id="2480" w:author="Althea ArchMiller" w:date="2018-11-02T11:42:00Z">
              <w:r w:rsidRPr="00650847">
                <w:rPr>
                  <w:rFonts w:ascii="Times New Roman" w:eastAsia="Times New Roman" w:hAnsi="Times New Roman" w:cs="Times New Roman"/>
                  <w:color w:val="000000"/>
                  <w:sz w:val="18"/>
                  <w:szCs w:val="18"/>
                </w:rPr>
                <w:t>(-0.82,1.34)</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81" w:author="Althea ArchMiller" w:date="2018-11-02T11:42:00Z"/>
                <w:rFonts w:ascii="Times New Roman" w:eastAsia="Times New Roman" w:hAnsi="Times New Roman" w:cs="Times New Roman"/>
                <w:color w:val="000000"/>
                <w:sz w:val="18"/>
                <w:szCs w:val="18"/>
              </w:rPr>
            </w:pPr>
            <w:ins w:id="2482" w:author="Althea ArchMiller" w:date="2018-11-02T11:42:00Z">
              <w:r w:rsidRPr="00650847">
                <w:rPr>
                  <w:rFonts w:ascii="Times New Roman" w:eastAsia="Times New Roman" w:hAnsi="Times New Roman" w:cs="Times New Roman"/>
                  <w:color w:val="000000"/>
                  <w:sz w:val="18"/>
                  <w:szCs w:val="18"/>
                </w:rPr>
                <w:t>(-0.83,1.34)</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83" w:author="Althea ArchMiller" w:date="2018-11-02T11:42:00Z"/>
                <w:rFonts w:ascii="Times New Roman" w:eastAsia="Times New Roman" w:hAnsi="Times New Roman" w:cs="Times New Roman"/>
                <w:color w:val="000000"/>
                <w:sz w:val="18"/>
                <w:szCs w:val="18"/>
              </w:rPr>
            </w:pPr>
            <w:ins w:id="2484" w:author="Althea ArchMiller" w:date="2018-11-02T11:42:00Z">
              <w:r w:rsidRPr="00650847">
                <w:rPr>
                  <w:rFonts w:ascii="Times New Roman" w:eastAsia="Times New Roman" w:hAnsi="Times New Roman" w:cs="Times New Roman"/>
                  <w:color w:val="000000"/>
                  <w:sz w:val="18"/>
                  <w:szCs w:val="18"/>
                </w:rPr>
                <w:t>(-0.83,1.34)</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485" w:author="Althea ArchMiller" w:date="2018-11-02T11:42:00Z"/>
                <w:rFonts w:ascii="Times New Roman" w:eastAsia="Times New Roman" w:hAnsi="Times New Roman" w:cs="Times New Roman"/>
                <w:color w:val="000000"/>
                <w:sz w:val="18"/>
                <w:szCs w:val="18"/>
              </w:rPr>
            </w:pPr>
          </w:p>
        </w:tc>
      </w:tr>
      <w:tr w:rsidR="00FC0FBC" w:rsidRPr="00650847" w:rsidTr="001D65CB">
        <w:trPr>
          <w:trHeight w:val="320"/>
          <w:ins w:id="2486" w:author="Althea ArchMiller" w:date="2018-11-02T11:42:00Z"/>
        </w:trPr>
        <w:tc>
          <w:tcPr>
            <w:tcW w:w="0" w:type="auto"/>
            <w:tcBorders>
              <w:top w:val="nil"/>
              <w:left w:val="nil"/>
              <w:bottom w:val="nil"/>
              <w:right w:val="nil"/>
            </w:tcBorders>
            <w:shd w:val="clear" w:color="auto" w:fill="auto"/>
            <w:noWrap/>
            <w:vAlign w:val="bottom"/>
            <w:hideMark/>
          </w:tcPr>
          <w:p w:rsidR="00FC0FBC" w:rsidRPr="00650847" w:rsidRDefault="00FC0FBC" w:rsidP="001D65CB">
            <w:pPr>
              <w:rPr>
                <w:ins w:id="2487" w:author="Althea ArchMiller" w:date="2018-11-02T11:42:00Z"/>
                <w:rFonts w:ascii="Times New Roman" w:eastAsia="Times New Roman" w:hAnsi="Times New Roman" w:cs="Times New Roman"/>
                <w:color w:val="000000"/>
                <w:sz w:val="18"/>
                <w:szCs w:val="18"/>
              </w:rPr>
            </w:pPr>
            <w:ins w:id="2488" w:author="Althea ArchMiller" w:date="2018-11-02T11:42:00Z">
              <w:r w:rsidRPr="00650847">
                <w:rPr>
                  <w:rFonts w:ascii="Times New Roman" w:eastAsia="Times New Roman" w:hAnsi="Times New Roman" w:cs="Times New Roman"/>
                  <w:color w:val="000000"/>
                  <w:sz w:val="18"/>
                  <w:szCs w:val="18"/>
                </w:rPr>
                <w:t>Colonization</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89" w:author="Althea ArchMiller" w:date="2018-11-02T11:42:00Z"/>
                <w:rFonts w:ascii="Times New Roman" w:eastAsia="Times New Roman" w:hAnsi="Times New Roman" w:cs="Times New Roman"/>
                <w:color w:val="000000"/>
                <w:sz w:val="18"/>
                <w:szCs w:val="18"/>
              </w:rPr>
            </w:pPr>
            <w:ins w:id="2490" w:author="Althea ArchMiller" w:date="2018-11-02T11:42:00Z">
              <w:r w:rsidRPr="00650847">
                <w:rPr>
                  <w:rFonts w:ascii="Times New Roman" w:eastAsia="Times New Roman" w:hAnsi="Times New Roman" w:cs="Times New Roman"/>
                  <w:color w:val="000000"/>
                  <w:sz w:val="18"/>
                  <w:szCs w:val="18"/>
                </w:rPr>
                <w:t>-10.43</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91" w:author="Althea ArchMiller" w:date="2018-11-02T11:42:00Z"/>
                <w:rFonts w:ascii="Times New Roman" w:eastAsia="Times New Roman" w:hAnsi="Times New Roman" w:cs="Times New Roman"/>
                <w:color w:val="000000"/>
                <w:sz w:val="18"/>
                <w:szCs w:val="18"/>
              </w:rPr>
            </w:pPr>
            <w:ins w:id="2492" w:author="Althea ArchMiller" w:date="2018-11-02T11:42:00Z">
              <w:r w:rsidRPr="00650847">
                <w:rPr>
                  <w:rFonts w:ascii="Times New Roman" w:eastAsia="Times New Roman" w:hAnsi="Times New Roman" w:cs="Times New Roman"/>
                  <w:color w:val="000000"/>
                  <w:sz w:val="18"/>
                  <w:szCs w:val="18"/>
                </w:rPr>
                <w:t>-9.72</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93" w:author="Althea ArchMiller" w:date="2018-11-02T11:42:00Z"/>
                <w:rFonts w:ascii="Times New Roman" w:eastAsia="Times New Roman" w:hAnsi="Times New Roman" w:cs="Times New Roman"/>
                <w:color w:val="000000"/>
                <w:sz w:val="18"/>
                <w:szCs w:val="18"/>
              </w:rPr>
            </w:pPr>
            <w:ins w:id="2494" w:author="Althea ArchMiller" w:date="2018-11-02T11:42:00Z">
              <w:r w:rsidRPr="00650847">
                <w:rPr>
                  <w:rFonts w:ascii="Times New Roman" w:eastAsia="Times New Roman" w:hAnsi="Times New Roman" w:cs="Times New Roman"/>
                  <w:color w:val="000000"/>
                  <w:sz w:val="18"/>
                  <w:szCs w:val="18"/>
                </w:rPr>
                <w:t>-10.41</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95" w:author="Althea ArchMiller" w:date="2018-11-02T11:42:00Z"/>
                <w:rFonts w:ascii="Times New Roman" w:eastAsia="Times New Roman" w:hAnsi="Times New Roman" w:cs="Times New Roman"/>
                <w:color w:val="000000"/>
                <w:sz w:val="18"/>
                <w:szCs w:val="18"/>
              </w:rPr>
            </w:pPr>
            <w:ins w:id="2496" w:author="Althea ArchMiller" w:date="2018-11-02T11:42:00Z">
              <w:r w:rsidRPr="00650847">
                <w:rPr>
                  <w:rFonts w:ascii="Times New Roman" w:eastAsia="Times New Roman" w:hAnsi="Times New Roman" w:cs="Times New Roman"/>
                  <w:color w:val="000000"/>
                  <w:sz w:val="18"/>
                  <w:szCs w:val="18"/>
                </w:rPr>
                <w:t>-9.95</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97" w:author="Althea ArchMiller" w:date="2018-11-02T11:42:00Z"/>
                <w:rFonts w:ascii="Times New Roman" w:eastAsia="Times New Roman" w:hAnsi="Times New Roman" w:cs="Times New Roman"/>
                <w:color w:val="000000"/>
                <w:sz w:val="18"/>
                <w:szCs w:val="18"/>
              </w:rPr>
            </w:pPr>
            <w:ins w:id="2498" w:author="Althea ArchMiller" w:date="2018-11-02T11:42:00Z">
              <w:r w:rsidRPr="00650847">
                <w:rPr>
                  <w:rFonts w:ascii="Times New Roman" w:eastAsia="Times New Roman" w:hAnsi="Times New Roman" w:cs="Times New Roman"/>
                  <w:color w:val="000000"/>
                  <w:sz w:val="18"/>
                  <w:szCs w:val="18"/>
                </w:rPr>
                <w:t>-10.36</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499" w:author="Althea ArchMiller" w:date="2018-11-02T11:42:00Z"/>
                <w:rFonts w:ascii="Times New Roman" w:eastAsia="Times New Roman" w:hAnsi="Times New Roman" w:cs="Times New Roman"/>
                <w:color w:val="000000"/>
                <w:sz w:val="18"/>
                <w:szCs w:val="18"/>
              </w:rPr>
            </w:pPr>
            <w:ins w:id="2500" w:author="Althea ArchMiller" w:date="2018-11-02T11:42:00Z">
              <w:r w:rsidRPr="00650847">
                <w:rPr>
                  <w:rFonts w:ascii="Times New Roman" w:eastAsia="Times New Roman" w:hAnsi="Times New Roman" w:cs="Times New Roman"/>
                  <w:color w:val="000000"/>
                  <w:sz w:val="18"/>
                  <w:szCs w:val="18"/>
                </w:rPr>
                <w:t>-10.37</w:t>
              </w:r>
            </w:ins>
          </w:p>
        </w:tc>
        <w:tc>
          <w:tcPr>
            <w:tcW w:w="0" w:type="auto"/>
            <w:tcBorders>
              <w:top w:val="nil"/>
              <w:left w:val="nil"/>
              <w:bottom w:val="nil"/>
              <w:right w:val="nil"/>
            </w:tcBorders>
            <w:shd w:val="clear" w:color="auto" w:fill="auto"/>
            <w:vAlign w:val="center"/>
            <w:hideMark/>
          </w:tcPr>
          <w:p w:rsidR="00FC0FBC" w:rsidRPr="00650847" w:rsidRDefault="00FC0FBC" w:rsidP="001D65CB">
            <w:pPr>
              <w:jc w:val="center"/>
              <w:rPr>
                <w:ins w:id="2501" w:author="Althea ArchMiller" w:date="2018-11-02T11:42:00Z"/>
                <w:rFonts w:ascii="Times New Roman" w:eastAsia="Times New Roman" w:hAnsi="Times New Roman" w:cs="Times New Roman"/>
                <w:color w:val="000000"/>
                <w:sz w:val="18"/>
                <w:szCs w:val="18"/>
              </w:rPr>
            </w:pPr>
            <w:ins w:id="2502" w:author="Althea ArchMiller" w:date="2018-11-02T11:42:00Z">
              <w:r w:rsidRPr="00650847">
                <w:rPr>
                  <w:rFonts w:ascii="Times New Roman" w:eastAsia="Times New Roman" w:hAnsi="Times New Roman" w:cs="Times New Roman"/>
                  <w:color w:val="000000"/>
                  <w:sz w:val="18"/>
                  <w:szCs w:val="18"/>
                </w:rPr>
                <w:t>-10.41</w:t>
              </w:r>
            </w:ins>
          </w:p>
        </w:tc>
        <w:tc>
          <w:tcPr>
            <w:tcW w:w="0" w:type="auto"/>
            <w:tcBorders>
              <w:top w:val="nil"/>
              <w:left w:val="nil"/>
              <w:bottom w:val="nil"/>
              <w:right w:val="nil"/>
            </w:tcBorders>
            <w:shd w:val="clear" w:color="auto" w:fill="auto"/>
            <w:noWrap/>
            <w:vAlign w:val="bottom"/>
            <w:hideMark/>
          </w:tcPr>
          <w:p w:rsidR="00FC0FBC" w:rsidRPr="00650847" w:rsidRDefault="00FC0FBC" w:rsidP="001D65CB">
            <w:pPr>
              <w:jc w:val="center"/>
              <w:rPr>
                <w:ins w:id="2503" w:author="Althea ArchMiller" w:date="2018-11-02T11:42:00Z"/>
                <w:rFonts w:ascii="Times New Roman" w:eastAsia="Times New Roman" w:hAnsi="Times New Roman" w:cs="Times New Roman"/>
                <w:color w:val="000000"/>
                <w:sz w:val="18"/>
                <w:szCs w:val="18"/>
              </w:rPr>
            </w:pPr>
          </w:p>
        </w:tc>
      </w:tr>
      <w:tr w:rsidR="00FC0FBC" w:rsidRPr="00650847" w:rsidTr="001D65CB">
        <w:trPr>
          <w:trHeight w:val="320"/>
          <w:ins w:id="2504" w:author="Althea ArchMiller" w:date="2018-11-02T11:42:00Z"/>
        </w:trPr>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505" w:author="Althea ArchMiller" w:date="2018-11-02T11:42:00Z"/>
                <w:rFonts w:ascii="Times New Roman" w:eastAsia="Times New Roman" w:hAnsi="Times New Roman" w:cs="Times New Roman"/>
                <w:color w:val="000000"/>
                <w:sz w:val="18"/>
                <w:szCs w:val="18"/>
              </w:rPr>
            </w:pPr>
            <w:ins w:id="2506" w:author="Althea ArchMiller" w:date="2018-11-02T11:42:00Z">
              <w:r w:rsidRPr="00650847">
                <w:rPr>
                  <w:rFonts w:ascii="Times New Roman" w:eastAsia="Times New Roman" w:hAnsi="Times New Roman" w:cs="Times New Roman"/>
                  <w:color w:val="000000"/>
                  <w:sz w:val="18"/>
                  <w:szCs w:val="18"/>
                </w:rPr>
                <w:t> </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07" w:author="Althea ArchMiller" w:date="2018-11-02T11:42:00Z"/>
                <w:rFonts w:ascii="Times New Roman" w:eastAsia="Times New Roman" w:hAnsi="Times New Roman" w:cs="Times New Roman"/>
                <w:color w:val="000000"/>
                <w:sz w:val="18"/>
                <w:szCs w:val="18"/>
              </w:rPr>
            </w:pPr>
            <w:ins w:id="2508" w:author="Althea ArchMiller" w:date="2018-11-02T11:42:00Z">
              <w:r w:rsidRPr="00650847">
                <w:rPr>
                  <w:rFonts w:ascii="Times New Roman" w:eastAsia="Times New Roman" w:hAnsi="Times New Roman" w:cs="Times New Roman"/>
                  <w:color w:val="000000"/>
                  <w:sz w:val="18"/>
                  <w:szCs w:val="18"/>
                </w:rPr>
                <w:t>(-53.49,32.64)</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09" w:author="Althea ArchMiller" w:date="2018-11-02T11:42:00Z"/>
                <w:rFonts w:ascii="Times New Roman" w:eastAsia="Times New Roman" w:hAnsi="Times New Roman" w:cs="Times New Roman"/>
                <w:color w:val="000000"/>
                <w:sz w:val="18"/>
                <w:szCs w:val="18"/>
              </w:rPr>
            </w:pPr>
            <w:ins w:id="2510" w:author="Althea ArchMiller" w:date="2018-11-02T11:42:00Z">
              <w:r w:rsidRPr="00650847">
                <w:rPr>
                  <w:rFonts w:ascii="Times New Roman" w:eastAsia="Times New Roman" w:hAnsi="Times New Roman" w:cs="Times New Roman"/>
                  <w:color w:val="000000"/>
                  <w:sz w:val="18"/>
                  <w:szCs w:val="18"/>
                </w:rPr>
                <w:t>(-39.83,20.40)</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11" w:author="Althea ArchMiller" w:date="2018-11-02T11:42:00Z"/>
                <w:rFonts w:ascii="Times New Roman" w:eastAsia="Times New Roman" w:hAnsi="Times New Roman" w:cs="Times New Roman"/>
                <w:color w:val="000000"/>
                <w:sz w:val="18"/>
                <w:szCs w:val="18"/>
              </w:rPr>
            </w:pPr>
            <w:ins w:id="2512" w:author="Althea ArchMiller" w:date="2018-11-02T11:42:00Z">
              <w:r w:rsidRPr="00650847">
                <w:rPr>
                  <w:rFonts w:ascii="Times New Roman" w:eastAsia="Times New Roman" w:hAnsi="Times New Roman" w:cs="Times New Roman"/>
                  <w:color w:val="000000"/>
                  <w:sz w:val="18"/>
                  <w:szCs w:val="18"/>
                </w:rPr>
                <w:t>(-52.00,32.17)</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13" w:author="Althea ArchMiller" w:date="2018-11-02T11:42:00Z"/>
                <w:rFonts w:ascii="Times New Roman" w:eastAsia="Times New Roman" w:hAnsi="Times New Roman" w:cs="Times New Roman"/>
                <w:color w:val="000000"/>
                <w:sz w:val="18"/>
                <w:szCs w:val="18"/>
              </w:rPr>
            </w:pPr>
            <w:ins w:id="2514" w:author="Althea ArchMiller" w:date="2018-11-02T11:42:00Z">
              <w:r w:rsidRPr="00650847">
                <w:rPr>
                  <w:rFonts w:ascii="Times New Roman" w:eastAsia="Times New Roman" w:hAnsi="Times New Roman" w:cs="Times New Roman"/>
                  <w:color w:val="000000"/>
                  <w:sz w:val="18"/>
                  <w:szCs w:val="18"/>
                </w:rPr>
                <w:t>(-43.77,23.87)</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15" w:author="Althea ArchMiller" w:date="2018-11-02T11:42:00Z"/>
                <w:rFonts w:ascii="Times New Roman" w:eastAsia="Times New Roman" w:hAnsi="Times New Roman" w:cs="Times New Roman"/>
                <w:color w:val="000000"/>
                <w:sz w:val="18"/>
                <w:szCs w:val="18"/>
              </w:rPr>
            </w:pPr>
            <w:ins w:id="2516" w:author="Althea ArchMiller" w:date="2018-11-02T11:42:00Z">
              <w:r w:rsidRPr="00650847">
                <w:rPr>
                  <w:rFonts w:ascii="Times New Roman" w:eastAsia="Times New Roman" w:hAnsi="Times New Roman" w:cs="Times New Roman"/>
                  <w:color w:val="000000"/>
                  <w:sz w:val="18"/>
                  <w:szCs w:val="18"/>
                </w:rPr>
                <w:t>(-51.82,31.10)</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17" w:author="Althea ArchMiller" w:date="2018-11-02T11:42:00Z"/>
                <w:rFonts w:ascii="Times New Roman" w:eastAsia="Times New Roman" w:hAnsi="Times New Roman" w:cs="Times New Roman"/>
                <w:color w:val="000000"/>
                <w:sz w:val="18"/>
                <w:szCs w:val="18"/>
              </w:rPr>
            </w:pPr>
            <w:ins w:id="2518" w:author="Althea ArchMiller" w:date="2018-11-02T11:42:00Z">
              <w:r w:rsidRPr="00650847">
                <w:rPr>
                  <w:rFonts w:ascii="Times New Roman" w:eastAsia="Times New Roman" w:hAnsi="Times New Roman" w:cs="Times New Roman"/>
                  <w:color w:val="000000"/>
                  <w:sz w:val="18"/>
                  <w:szCs w:val="18"/>
                </w:rPr>
                <w:t>(-52.15,31.40)</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19" w:author="Althea ArchMiller" w:date="2018-11-02T11:42:00Z"/>
                <w:rFonts w:ascii="Times New Roman" w:eastAsia="Times New Roman" w:hAnsi="Times New Roman" w:cs="Times New Roman"/>
                <w:color w:val="000000"/>
                <w:sz w:val="18"/>
                <w:szCs w:val="18"/>
              </w:rPr>
            </w:pPr>
            <w:ins w:id="2520" w:author="Althea ArchMiller" w:date="2018-11-02T11:42:00Z">
              <w:r w:rsidRPr="00650847">
                <w:rPr>
                  <w:rFonts w:ascii="Times New Roman" w:eastAsia="Times New Roman" w:hAnsi="Times New Roman" w:cs="Times New Roman"/>
                  <w:color w:val="000000"/>
                  <w:sz w:val="18"/>
                  <w:szCs w:val="18"/>
                </w:rPr>
                <w:t>(-52.87,32.05)</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521" w:author="Althea ArchMiller" w:date="2018-11-02T11:42:00Z"/>
                <w:rFonts w:ascii="Times New Roman" w:eastAsia="Times New Roman" w:hAnsi="Times New Roman" w:cs="Times New Roman"/>
                <w:color w:val="000000"/>
                <w:sz w:val="18"/>
                <w:szCs w:val="18"/>
              </w:rPr>
            </w:pPr>
            <w:ins w:id="2522" w:author="Althea ArchMiller" w:date="2018-11-02T11:42:00Z">
              <w:r w:rsidRPr="00650847">
                <w:rPr>
                  <w:rFonts w:ascii="Times New Roman" w:eastAsia="Times New Roman" w:hAnsi="Times New Roman" w:cs="Times New Roman"/>
                  <w:color w:val="000000"/>
                  <w:sz w:val="18"/>
                  <w:szCs w:val="18"/>
                </w:rPr>
                <w:t> </w:t>
              </w:r>
            </w:ins>
          </w:p>
        </w:tc>
      </w:tr>
      <w:tr w:rsidR="00FC0FBC" w:rsidRPr="00650847" w:rsidTr="001D65CB">
        <w:trPr>
          <w:trHeight w:val="320"/>
          <w:ins w:id="2523" w:author="Althea ArchMiller" w:date="2018-11-02T11:42:00Z"/>
        </w:trPr>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524" w:author="Althea ArchMiller" w:date="2018-11-02T11:42:00Z"/>
                <w:rFonts w:ascii="Times New Roman" w:eastAsia="Times New Roman" w:hAnsi="Times New Roman" w:cs="Times New Roman"/>
                <w:color w:val="000000"/>
                <w:sz w:val="18"/>
                <w:szCs w:val="18"/>
              </w:rPr>
            </w:pPr>
            <w:ins w:id="2525" w:author="Althea ArchMiller" w:date="2018-11-02T11:42:00Z">
              <w:r w:rsidRPr="00650847">
                <w:rPr>
                  <w:rFonts w:ascii="Times New Roman" w:eastAsia="Times New Roman" w:hAnsi="Times New Roman" w:cs="Times New Roman"/>
                  <w:color w:val="000000"/>
                  <w:sz w:val="18"/>
                  <w:szCs w:val="18"/>
                </w:rPr>
                <w:t>AIC (DIC)</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26" w:author="Althea ArchMiller" w:date="2018-11-02T11:42:00Z"/>
                <w:rFonts w:ascii="Times New Roman" w:eastAsia="Times New Roman" w:hAnsi="Times New Roman" w:cs="Times New Roman"/>
                <w:color w:val="000000"/>
                <w:sz w:val="18"/>
                <w:szCs w:val="18"/>
              </w:rPr>
            </w:pPr>
            <w:ins w:id="2527" w:author="Althea ArchMiller" w:date="2018-11-02T11:42:00Z">
              <w:r w:rsidRPr="00650847">
                <w:rPr>
                  <w:rFonts w:ascii="Times New Roman" w:eastAsia="Times New Roman" w:hAnsi="Times New Roman" w:cs="Times New Roman"/>
                  <w:color w:val="000000"/>
                  <w:sz w:val="18"/>
                  <w:szCs w:val="18"/>
                </w:rPr>
                <w:t>160.73</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28" w:author="Althea ArchMiller" w:date="2018-11-02T11:42:00Z"/>
                <w:rFonts w:ascii="Times New Roman" w:eastAsia="Times New Roman" w:hAnsi="Times New Roman" w:cs="Times New Roman"/>
                <w:color w:val="000000"/>
                <w:sz w:val="18"/>
                <w:szCs w:val="18"/>
              </w:rPr>
            </w:pPr>
            <w:ins w:id="2529" w:author="Althea ArchMiller" w:date="2018-11-02T11:42:00Z">
              <w:r w:rsidRPr="00650847">
                <w:rPr>
                  <w:rFonts w:ascii="Times New Roman" w:eastAsia="Times New Roman" w:hAnsi="Times New Roman" w:cs="Times New Roman"/>
                  <w:color w:val="000000"/>
                  <w:sz w:val="18"/>
                  <w:szCs w:val="18"/>
                </w:rPr>
                <w:t>162.87</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30" w:author="Althea ArchMiller" w:date="2018-11-02T11:42:00Z"/>
                <w:rFonts w:ascii="Times New Roman" w:eastAsia="Times New Roman" w:hAnsi="Times New Roman" w:cs="Times New Roman"/>
                <w:color w:val="000000"/>
                <w:sz w:val="18"/>
                <w:szCs w:val="18"/>
              </w:rPr>
            </w:pPr>
            <w:ins w:id="2531" w:author="Althea ArchMiller" w:date="2018-11-02T11:42:00Z">
              <w:r w:rsidRPr="00650847">
                <w:rPr>
                  <w:rFonts w:ascii="Times New Roman" w:eastAsia="Times New Roman" w:hAnsi="Times New Roman" w:cs="Times New Roman"/>
                  <w:color w:val="000000"/>
                  <w:sz w:val="18"/>
                  <w:szCs w:val="18"/>
                </w:rPr>
                <w:t>164.18</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32" w:author="Althea ArchMiller" w:date="2018-11-02T11:42:00Z"/>
                <w:rFonts w:ascii="Times New Roman" w:eastAsia="Times New Roman" w:hAnsi="Times New Roman" w:cs="Times New Roman"/>
                <w:color w:val="000000"/>
                <w:sz w:val="18"/>
                <w:szCs w:val="18"/>
              </w:rPr>
            </w:pPr>
            <w:ins w:id="2533" w:author="Althea ArchMiller" w:date="2018-11-02T11:42:00Z">
              <w:r w:rsidRPr="00650847">
                <w:rPr>
                  <w:rFonts w:ascii="Times New Roman" w:eastAsia="Times New Roman" w:hAnsi="Times New Roman" w:cs="Times New Roman"/>
                  <w:color w:val="000000"/>
                  <w:sz w:val="18"/>
                  <w:szCs w:val="18"/>
                </w:rPr>
                <w:t>164.76</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34" w:author="Althea ArchMiller" w:date="2018-11-02T11:42:00Z"/>
                <w:rFonts w:ascii="Times New Roman" w:eastAsia="Times New Roman" w:hAnsi="Times New Roman" w:cs="Times New Roman"/>
                <w:color w:val="000000"/>
                <w:sz w:val="18"/>
                <w:szCs w:val="18"/>
              </w:rPr>
            </w:pPr>
            <w:ins w:id="2535" w:author="Althea ArchMiller" w:date="2018-11-02T11:42:00Z">
              <w:r w:rsidRPr="00650847">
                <w:rPr>
                  <w:rFonts w:ascii="Times New Roman" w:eastAsia="Times New Roman" w:hAnsi="Times New Roman" w:cs="Times New Roman"/>
                  <w:color w:val="000000"/>
                  <w:sz w:val="18"/>
                  <w:szCs w:val="18"/>
                </w:rPr>
                <w:t>164.81</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36" w:author="Althea ArchMiller" w:date="2018-11-02T11:42:00Z"/>
                <w:rFonts w:ascii="Times New Roman" w:eastAsia="Times New Roman" w:hAnsi="Times New Roman" w:cs="Times New Roman"/>
                <w:color w:val="000000"/>
                <w:sz w:val="18"/>
                <w:szCs w:val="18"/>
              </w:rPr>
            </w:pPr>
            <w:ins w:id="2537" w:author="Althea ArchMiller" w:date="2018-11-02T11:42:00Z">
              <w:r w:rsidRPr="00650847">
                <w:rPr>
                  <w:rFonts w:ascii="Times New Roman" w:eastAsia="Times New Roman" w:hAnsi="Times New Roman" w:cs="Times New Roman"/>
                  <w:color w:val="000000"/>
                  <w:sz w:val="18"/>
                  <w:szCs w:val="18"/>
                </w:rPr>
                <w:t>164.86</w:t>
              </w:r>
            </w:ins>
          </w:p>
        </w:tc>
        <w:tc>
          <w:tcPr>
            <w:tcW w:w="0" w:type="auto"/>
            <w:tcBorders>
              <w:top w:val="nil"/>
              <w:left w:val="nil"/>
              <w:bottom w:val="single" w:sz="4" w:space="0" w:color="auto"/>
              <w:right w:val="nil"/>
            </w:tcBorders>
            <w:shd w:val="clear" w:color="auto" w:fill="auto"/>
            <w:vAlign w:val="center"/>
            <w:hideMark/>
          </w:tcPr>
          <w:p w:rsidR="00FC0FBC" w:rsidRPr="00650847" w:rsidRDefault="00FC0FBC" w:rsidP="001D65CB">
            <w:pPr>
              <w:jc w:val="center"/>
              <w:rPr>
                <w:ins w:id="2538" w:author="Althea ArchMiller" w:date="2018-11-02T11:42:00Z"/>
                <w:rFonts w:ascii="Times New Roman" w:eastAsia="Times New Roman" w:hAnsi="Times New Roman" w:cs="Times New Roman"/>
                <w:color w:val="000000"/>
                <w:sz w:val="18"/>
                <w:szCs w:val="18"/>
              </w:rPr>
            </w:pPr>
            <w:ins w:id="2539" w:author="Althea ArchMiller" w:date="2018-11-02T11:42:00Z">
              <w:r w:rsidRPr="00650847">
                <w:rPr>
                  <w:rFonts w:ascii="Times New Roman" w:eastAsia="Times New Roman" w:hAnsi="Times New Roman" w:cs="Times New Roman"/>
                  <w:color w:val="000000"/>
                  <w:sz w:val="18"/>
                  <w:szCs w:val="18"/>
                </w:rPr>
                <w:t>164.86</w:t>
              </w:r>
            </w:ins>
          </w:p>
        </w:tc>
        <w:tc>
          <w:tcPr>
            <w:tcW w:w="0" w:type="auto"/>
            <w:tcBorders>
              <w:top w:val="nil"/>
              <w:left w:val="nil"/>
              <w:bottom w:val="single" w:sz="4" w:space="0" w:color="auto"/>
              <w:right w:val="nil"/>
            </w:tcBorders>
            <w:shd w:val="clear" w:color="auto" w:fill="auto"/>
            <w:noWrap/>
            <w:vAlign w:val="bottom"/>
            <w:hideMark/>
          </w:tcPr>
          <w:p w:rsidR="00FC0FBC" w:rsidRPr="00650847" w:rsidRDefault="00FC0FBC" w:rsidP="001D65CB">
            <w:pPr>
              <w:rPr>
                <w:ins w:id="2540" w:author="Althea ArchMiller" w:date="2018-11-02T11:42:00Z"/>
                <w:rFonts w:ascii="Times New Roman" w:eastAsia="Times New Roman" w:hAnsi="Times New Roman" w:cs="Times New Roman"/>
                <w:color w:val="000000"/>
                <w:sz w:val="18"/>
                <w:szCs w:val="18"/>
              </w:rPr>
            </w:pPr>
            <w:ins w:id="2541" w:author="Althea ArchMiller" w:date="2018-11-02T11:42:00Z">
              <w:r w:rsidRPr="00650847">
                <w:rPr>
                  <w:rFonts w:ascii="Times New Roman" w:eastAsia="Times New Roman" w:hAnsi="Times New Roman" w:cs="Times New Roman"/>
                  <w:color w:val="000000"/>
                  <w:sz w:val="18"/>
                  <w:szCs w:val="18"/>
                </w:rPr>
                <w:t> </w:t>
              </w:r>
            </w:ins>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Del="0060218F" w:rsidTr="00D543B0">
        <w:trPr>
          <w:del w:id="2542" w:author="Althea ArchMiller" w:date="2018-11-02T11:53:00Z"/>
        </w:trPr>
        <w:tc>
          <w:tcPr>
            <w:tcW w:w="1176" w:type="dxa"/>
            <w:tcBorders>
              <w:top w:val="single" w:sz="4" w:space="0" w:color="auto"/>
            </w:tcBorders>
          </w:tcPr>
          <w:p w:rsidR="00AC7BFD" w:rsidRPr="00AC7BFD" w:rsidDel="0060218F" w:rsidRDefault="00AC7BFD" w:rsidP="00F27D39">
            <w:pPr>
              <w:autoSpaceDE w:val="0"/>
              <w:autoSpaceDN w:val="0"/>
              <w:spacing w:line="480" w:lineRule="auto"/>
              <w:rPr>
                <w:del w:id="2543" w:author="Althea ArchMiller" w:date="2018-11-02T11:53:00Z"/>
                <w:rFonts w:ascii="Times New Roman" w:hAnsi="Times New Roman" w:cs="Times New Roman"/>
                <w:sz w:val="18"/>
                <w:szCs w:val="18"/>
              </w:rPr>
            </w:pPr>
            <w:del w:id="2544" w:author="Althea ArchMiller" w:date="2018-11-02T11:53:00Z">
              <w:r w:rsidRPr="00AC7BFD" w:rsidDel="0060218F">
                <w:rPr>
                  <w:rFonts w:ascii="Times New Roman" w:hAnsi="Times New Roman" w:cs="Times New Roman"/>
                  <w:sz w:val="18"/>
                  <w:szCs w:val="18"/>
                </w:rPr>
                <w:delText>Model</w:delText>
              </w:r>
            </w:del>
          </w:p>
        </w:tc>
        <w:tc>
          <w:tcPr>
            <w:tcW w:w="1830" w:type="dxa"/>
            <w:gridSpan w:val="2"/>
            <w:tcBorders>
              <w:top w:val="single" w:sz="4" w:space="0" w:color="auto"/>
            </w:tcBorders>
          </w:tcPr>
          <w:p w:rsidR="00AC7BFD" w:rsidRPr="00AC7BFD" w:rsidDel="0060218F" w:rsidRDefault="00AC7BFD" w:rsidP="00F27D39">
            <w:pPr>
              <w:autoSpaceDE w:val="0"/>
              <w:autoSpaceDN w:val="0"/>
              <w:spacing w:line="480" w:lineRule="auto"/>
              <w:jc w:val="center"/>
              <w:rPr>
                <w:del w:id="2545" w:author="Althea ArchMiller" w:date="2018-11-02T11:53:00Z"/>
                <w:rFonts w:ascii="Times New Roman" w:hAnsi="Times New Roman" w:cs="Times New Roman"/>
                <w:sz w:val="18"/>
                <w:szCs w:val="18"/>
              </w:rPr>
            </w:pPr>
            <w:del w:id="2546" w:author="Althea ArchMiller" w:date="2018-11-02T11:53:00Z">
              <w:r w:rsidRPr="00AC7BFD" w:rsidDel="0060218F">
                <w:rPr>
                  <w:rFonts w:ascii="Times New Roman" w:hAnsi="Times New Roman" w:cs="Times New Roman"/>
                  <w:sz w:val="18"/>
                  <w:szCs w:val="18"/>
                </w:rPr>
                <w:delText>Abundance Model</w:delText>
              </w:r>
            </w:del>
          </w:p>
        </w:tc>
        <w:tc>
          <w:tcPr>
            <w:tcW w:w="1890" w:type="dxa"/>
            <w:gridSpan w:val="2"/>
            <w:tcBorders>
              <w:top w:val="single" w:sz="4" w:space="0" w:color="auto"/>
            </w:tcBorders>
          </w:tcPr>
          <w:p w:rsidR="00AC7BFD" w:rsidRPr="00AC7BFD" w:rsidDel="0060218F" w:rsidRDefault="00D543E0" w:rsidP="00F27D39">
            <w:pPr>
              <w:autoSpaceDE w:val="0"/>
              <w:autoSpaceDN w:val="0"/>
              <w:spacing w:line="480" w:lineRule="auto"/>
              <w:jc w:val="center"/>
              <w:rPr>
                <w:del w:id="2547" w:author="Althea ArchMiller" w:date="2018-11-02T11:53:00Z"/>
                <w:rFonts w:ascii="Times New Roman" w:hAnsi="Times New Roman" w:cs="Times New Roman"/>
                <w:sz w:val="18"/>
                <w:szCs w:val="18"/>
              </w:rPr>
            </w:pPr>
            <w:del w:id="2548" w:author="Althea ArchMiller" w:date="2018-11-02T11:53:00Z">
              <w:r w:rsidDel="0060218F">
                <w:rPr>
                  <w:rFonts w:ascii="Times New Roman" w:hAnsi="Times New Roman" w:cs="Times New Roman"/>
                  <w:sz w:val="18"/>
                  <w:szCs w:val="18"/>
                </w:rPr>
                <w:delText>Detection Model</w:delText>
              </w:r>
            </w:del>
          </w:p>
        </w:tc>
        <w:tc>
          <w:tcPr>
            <w:tcW w:w="1890" w:type="dxa"/>
            <w:gridSpan w:val="2"/>
            <w:tcBorders>
              <w:top w:val="single" w:sz="4" w:space="0" w:color="auto"/>
            </w:tcBorders>
          </w:tcPr>
          <w:p w:rsidR="00AC7BFD" w:rsidRPr="00AC7BFD" w:rsidDel="0060218F" w:rsidRDefault="00AC7BFD" w:rsidP="00F27D39">
            <w:pPr>
              <w:autoSpaceDE w:val="0"/>
              <w:autoSpaceDN w:val="0"/>
              <w:spacing w:line="480" w:lineRule="auto"/>
              <w:jc w:val="center"/>
              <w:rPr>
                <w:del w:id="2549" w:author="Althea ArchMiller" w:date="2018-11-02T11:53:00Z"/>
                <w:rFonts w:ascii="Times New Roman" w:hAnsi="Times New Roman" w:cs="Times New Roman"/>
                <w:sz w:val="18"/>
                <w:szCs w:val="18"/>
              </w:rPr>
            </w:pPr>
            <w:del w:id="2550" w:author="Althea ArchMiller" w:date="2018-11-02T11:53:00Z">
              <w:r w:rsidRPr="00AC7BFD" w:rsidDel="0060218F">
                <w:rPr>
                  <w:rFonts w:ascii="Times New Roman" w:hAnsi="Times New Roman" w:cs="Times New Roman"/>
                  <w:sz w:val="18"/>
                  <w:szCs w:val="18"/>
                </w:rPr>
                <w:delText>Dynamics</w:delText>
              </w:r>
            </w:del>
          </w:p>
        </w:tc>
        <w:tc>
          <w:tcPr>
            <w:tcW w:w="996" w:type="dxa"/>
            <w:tcBorders>
              <w:top w:val="single" w:sz="4" w:space="0" w:color="auto"/>
            </w:tcBorders>
          </w:tcPr>
          <w:p w:rsidR="00AC7BFD" w:rsidRPr="00AC7BFD" w:rsidDel="0060218F" w:rsidRDefault="00AC7BFD" w:rsidP="00F27D39">
            <w:pPr>
              <w:autoSpaceDE w:val="0"/>
              <w:autoSpaceDN w:val="0"/>
              <w:spacing w:line="480" w:lineRule="auto"/>
              <w:jc w:val="center"/>
              <w:rPr>
                <w:del w:id="2551" w:author="Althea ArchMiller" w:date="2018-11-02T11:53:00Z"/>
                <w:rFonts w:ascii="Times New Roman" w:hAnsi="Times New Roman" w:cs="Times New Roman"/>
                <w:sz w:val="18"/>
                <w:szCs w:val="18"/>
              </w:rPr>
            </w:pPr>
            <w:del w:id="2552" w:author="Althea ArchMiller" w:date="2018-11-02T11:53:00Z">
              <w:r w:rsidRPr="00AC7BFD" w:rsidDel="0060218F">
                <w:rPr>
                  <w:rFonts w:ascii="Times New Roman" w:hAnsi="Times New Roman" w:cs="Times New Roman"/>
                  <w:sz w:val="18"/>
                  <w:szCs w:val="18"/>
                </w:rPr>
                <w:delText>AIC</w:delText>
              </w:r>
            </w:del>
          </w:p>
        </w:tc>
      </w:tr>
      <w:tr w:rsidR="00AC7BFD" w:rsidRPr="00AC7BFD" w:rsidDel="0060218F" w:rsidTr="00F0597B">
        <w:trPr>
          <w:del w:id="2553" w:author="Althea ArchMiller" w:date="2018-11-02T11:53:00Z"/>
        </w:trPr>
        <w:tc>
          <w:tcPr>
            <w:tcW w:w="1176" w:type="dxa"/>
            <w:tcBorders>
              <w:bottom w:val="single" w:sz="4" w:space="0" w:color="auto"/>
            </w:tcBorders>
          </w:tcPr>
          <w:p w:rsidR="00B65A3D" w:rsidRPr="00AC7BFD" w:rsidDel="0060218F" w:rsidRDefault="00B65A3D" w:rsidP="00F27D39">
            <w:pPr>
              <w:autoSpaceDE w:val="0"/>
              <w:autoSpaceDN w:val="0"/>
              <w:spacing w:line="480" w:lineRule="auto"/>
              <w:rPr>
                <w:del w:id="2554" w:author="Althea ArchMiller" w:date="2018-11-02T11:53:00Z"/>
                <w:rFonts w:ascii="Times New Roman" w:hAnsi="Times New Roman" w:cs="Times New Roman"/>
                <w:sz w:val="18"/>
                <w:szCs w:val="18"/>
              </w:rPr>
            </w:pPr>
          </w:p>
        </w:tc>
        <w:tc>
          <w:tcPr>
            <w:tcW w:w="885" w:type="dxa"/>
            <w:tcBorders>
              <w:bottom w:val="single" w:sz="4" w:space="0" w:color="auto"/>
            </w:tcBorders>
          </w:tcPr>
          <w:p w:rsidR="00AC7BFD" w:rsidRPr="00AC7BFD" w:rsidDel="0060218F" w:rsidRDefault="00AC7BFD" w:rsidP="00F27D39">
            <w:pPr>
              <w:autoSpaceDE w:val="0"/>
              <w:autoSpaceDN w:val="0"/>
              <w:spacing w:line="480" w:lineRule="auto"/>
              <w:jc w:val="center"/>
              <w:rPr>
                <w:del w:id="2555" w:author="Althea ArchMiller" w:date="2018-11-02T11:53:00Z"/>
                <w:rFonts w:ascii="Times New Roman" w:hAnsi="Times New Roman" w:cs="Times New Roman"/>
                <w:sz w:val="18"/>
                <w:szCs w:val="18"/>
              </w:rPr>
            </w:pPr>
            <w:del w:id="2556" w:author="Althea ArchMiller" w:date="2018-11-02T11:53:00Z">
              <w:r w:rsidRPr="00AC7BFD" w:rsidDel="0060218F">
                <w:rPr>
                  <w:rFonts w:ascii="Times New Roman" w:hAnsi="Times New Roman" w:cs="Times New Roman"/>
                  <w:sz w:val="18"/>
                  <w:szCs w:val="18"/>
                </w:rPr>
                <w:delText>B0lambda</w:delText>
              </w:r>
            </w:del>
          </w:p>
        </w:tc>
        <w:tc>
          <w:tcPr>
            <w:tcW w:w="945" w:type="dxa"/>
            <w:tcBorders>
              <w:bottom w:val="single" w:sz="4" w:space="0" w:color="auto"/>
            </w:tcBorders>
          </w:tcPr>
          <w:p w:rsidR="00AC7BFD" w:rsidRPr="00AC7BFD" w:rsidDel="0060218F" w:rsidRDefault="00AC7BFD" w:rsidP="00F27D39">
            <w:pPr>
              <w:autoSpaceDE w:val="0"/>
              <w:autoSpaceDN w:val="0"/>
              <w:spacing w:line="480" w:lineRule="auto"/>
              <w:jc w:val="center"/>
              <w:rPr>
                <w:del w:id="2557" w:author="Althea ArchMiller" w:date="2018-11-02T11:53:00Z"/>
                <w:rFonts w:ascii="Times New Roman" w:hAnsi="Times New Roman" w:cs="Times New Roman"/>
                <w:sz w:val="18"/>
                <w:szCs w:val="18"/>
              </w:rPr>
            </w:pPr>
            <w:del w:id="2558" w:author="Althea ArchMiller" w:date="2018-11-02T11:53:00Z">
              <w:r w:rsidRPr="00AC7BFD" w:rsidDel="0060218F">
                <w:rPr>
                  <w:rFonts w:ascii="Times New Roman" w:hAnsi="Times New Roman" w:cs="Times New Roman"/>
                  <w:sz w:val="18"/>
                  <w:szCs w:val="18"/>
                </w:rPr>
                <w:delText>B1lambda</w:delText>
              </w:r>
            </w:del>
          </w:p>
        </w:tc>
        <w:tc>
          <w:tcPr>
            <w:tcW w:w="1854" w:type="dxa"/>
            <w:tcBorders>
              <w:bottom w:val="single" w:sz="4" w:space="0" w:color="auto"/>
            </w:tcBorders>
          </w:tcPr>
          <w:p w:rsidR="00AC7BFD" w:rsidRPr="00AC7BFD" w:rsidDel="0060218F" w:rsidRDefault="00D543E0" w:rsidP="00F27D39">
            <w:pPr>
              <w:autoSpaceDE w:val="0"/>
              <w:autoSpaceDN w:val="0"/>
              <w:spacing w:line="480" w:lineRule="auto"/>
              <w:jc w:val="center"/>
              <w:rPr>
                <w:del w:id="2559" w:author="Althea ArchMiller" w:date="2018-11-02T11:53:00Z"/>
                <w:rFonts w:ascii="Times New Roman" w:hAnsi="Times New Roman" w:cs="Times New Roman"/>
                <w:sz w:val="18"/>
                <w:szCs w:val="18"/>
              </w:rPr>
            </w:pPr>
            <w:del w:id="2560" w:author="Althea ArchMiller" w:date="2018-11-02T11:53:00Z">
              <w:r w:rsidDel="0060218F">
                <w:rPr>
                  <w:rFonts w:ascii="Times New Roman" w:hAnsi="Times New Roman" w:cs="Times New Roman"/>
                  <w:sz w:val="18"/>
                  <w:szCs w:val="18"/>
                </w:rPr>
                <w:delText>B0p</w:delText>
              </w:r>
            </w:del>
          </w:p>
        </w:tc>
        <w:tc>
          <w:tcPr>
            <w:tcW w:w="36" w:type="dxa"/>
            <w:tcBorders>
              <w:bottom w:val="single" w:sz="4" w:space="0" w:color="auto"/>
            </w:tcBorders>
          </w:tcPr>
          <w:p w:rsidR="00AC7BFD" w:rsidRPr="00AC7BFD" w:rsidDel="0060218F" w:rsidRDefault="00AC7BFD" w:rsidP="00F27D39">
            <w:pPr>
              <w:autoSpaceDE w:val="0"/>
              <w:autoSpaceDN w:val="0"/>
              <w:spacing w:line="480" w:lineRule="auto"/>
              <w:jc w:val="center"/>
              <w:rPr>
                <w:del w:id="2561" w:author="Althea ArchMiller" w:date="2018-11-02T11:53:00Z"/>
                <w:rFonts w:ascii="Times New Roman" w:hAnsi="Times New Roman" w:cs="Times New Roman"/>
                <w:sz w:val="18"/>
                <w:szCs w:val="18"/>
              </w:rPr>
            </w:pPr>
          </w:p>
        </w:tc>
        <w:tc>
          <w:tcPr>
            <w:tcW w:w="945" w:type="dxa"/>
            <w:tcBorders>
              <w:bottom w:val="single" w:sz="4" w:space="0" w:color="auto"/>
            </w:tcBorders>
          </w:tcPr>
          <w:p w:rsidR="00AC7BFD" w:rsidRPr="00AC7BFD" w:rsidDel="0060218F" w:rsidRDefault="008A140A" w:rsidP="00F27D39">
            <w:pPr>
              <w:autoSpaceDE w:val="0"/>
              <w:autoSpaceDN w:val="0"/>
              <w:spacing w:line="480" w:lineRule="auto"/>
              <w:jc w:val="center"/>
              <w:rPr>
                <w:del w:id="2562" w:author="Althea ArchMiller" w:date="2018-11-02T11:53:00Z"/>
                <w:rFonts w:ascii="Times New Roman" w:hAnsi="Times New Roman" w:cs="Times New Roman"/>
                <w:sz w:val="18"/>
                <w:szCs w:val="18"/>
              </w:rPr>
            </w:pPr>
            <w:del w:id="2563" w:author="Althea ArchMiller" w:date="2018-11-02T11:53:00Z">
              <w:r w:rsidDel="0060218F">
                <w:rPr>
                  <w:rFonts w:ascii="Times New Roman" w:hAnsi="Times New Roman" w:cs="Times New Roman"/>
                  <w:sz w:val="18"/>
                  <w:szCs w:val="18"/>
                </w:rPr>
                <w:delText>Survival</w:delText>
              </w:r>
            </w:del>
          </w:p>
        </w:tc>
        <w:tc>
          <w:tcPr>
            <w:tcW w:w="945" w:type="dxa"/>
            <w:tcBorders>
              <w:bottom w:val="single" w:sz="4" w:space="0" w:color="auto"/>
            </w:tcBorders>
          </w:tcPr>
          <w:p w:rsidR="00AC7BFD" w:rsidRPr="00AC7BFD" w:rsidDel="0060218F" w:rsidRDefault="008A140A" w:rsidP="00F27D39">
            <w:pPr>
              <w:autoSpaceDE w:val="0"/>
              <w:autoSpaceDN w:val="0"/>
              <w:spacing w:line="480" w:lineRule="auto"/>
              <w:jc w:val="center"/>
              <w:rPr>
                <w:del w:id="2564" w:author="Althea ArchMiller" w:date="2018-11-02T11:53:00Z"/>
                <w:rFonts w:ascii="Times New Roman" w:hAnsi="Times New Roman" w:cs="Times New Roman"/>
                <w:sz w:val="18"/>
                <w:szCs w:val="18"/>
              </w:rPr>
            </w:pPr>
            <w:del w:id="2565" w:author="Althea ArchMiller" w:date="2018-11-02T11:53:00Z">
              <w:r w:rsidDel="0060218F">
                <w:rPr>
                  <w:rFonts w:ascii="Times New Roman" w:hAnsi="Times New Roman" w:cs="Times New Roman"/>
                  <w:sz w:val="18"/>
                  <w:szCs w:val="18"/>
                </w:rPr>
                <w:delText>Recruitment</w:delText>
              </w:r>
            </w:del>
          </w:p>
        </w:tc>
        <w:tc>
          <w:tcPr>
            <w:tcW w:w="996" w:type="dxa"/>
            <w:tcBorders>
              <w:bottom w:val="single" w:sz="4" w:space="0" w:color="auto"/>
            </w:tcBorders>
          </w:tcPr>
          <w:p w:rsidR="00AC7BFD" w:rsidRPr="00AC7BFD" w:rsidDel="0060218F" w:rsidRDefault="00AC7BFD" w:rsidP="00F27D39">
            <w:pPr>
              <w:autoSpaceDE w:val="0"/>
              <w:autoSpaceDN w:val="0"/>
              <w:spacing w:line="480" w:lineRule="auto"/>
              <w:rPr>
                <w:del w:id="2566" w:author="Althea ArchMiller" w:date="2018-11-02T11:53:00Z"/>
                <w:rFonts w:ascii="Times New Roman" w:hAnsi="Times New Roman" w:cs="Times New Roman"/>
                <w:sz w:val="18"/>
                <w:szCs w:val="18"/>
              </w:rPr>
            </w:pPr>
          </w:p>
        </w:tc>
      </w:tr>
      <w:tr w:rsidR="00AC7BFD" w:rsidRPr="00AC7BFD" w:rsidDel="0060218F" w:rsidTr="00F0597B">
        <w:trPr>
          <w:del w:id="2567" w:author="Althea ArchMiller" w:date="2018-11-02T11:53:00Z"/>
        </w:trPr>
        <w:tc>
          <w:tcPr>
            <w:tcW w:w="1176" w:type="dxa"/>
            <w:tcBorders>
              <w:top w:val="single" w:sz="4" w:space="0" w:color="auto"/>
            </w:tcBorders>
          </w:tcPr>
          <w:p w:rsidR="00AC7BFD" w:rsidRPr="00AC7BFD" w:rsidDel="0060218F" w:rsidRDefault="00AC7BFD" w:rsidP="00F27D39">
            <w:pPr>
              <w:autoSpaceDE w:val="0"/>
              <w:autoSpaceDN w:val="0"/>
              <w:spacing w:line="480" w:lineRule="auto"/>
              <w:rPr>
                <w:del w:id="2568" w:author="Althea ArchMiller" w:date="2018-11-02T11:53:00Z"/>
                <w:rFonts w:ascii="Times New Roman" w:hAnsi="Times New Roman" w:cs="Times New Roman"/>
                <w:sz w:val="18"/>
                <w:szCs w:val="18"/>
              </w:rPr>
            </w:pPr>
            <w:del w:id="2569" w:author="Althea ArchMiller" w:date="2018-11-02T11:53:00Z">
              <w:r w:rsidRPr="00AC7BFD" w:rsidDel="0060218F">
                <w:rPr>
                  <w:rFonts w:ascii="Times New Roman" w:hAnsi="Times New Roman" w:cs="Times New Roman"/>
                  <w:sz w:val="18"/>
                  <w:szCs w:val="18"/>
                </w:rPr>
                <w:delText>Elevation CV</w:delText>
              </w:r>
            </w:del>
          </w:p>
        </w:tc>
        <w:tc>
          <w:tcPr>
            <w:tcW w:w="885" w:type="dxa"/>
            <w:tcBorders>
              <w:top w:val="single" w:sz="4" w:space="0" w:color="auto"/>
            </w:tcBorders>
          </w:tcPr>
          <w:p w:rsidR="00AC7BFD" w:rsidRPr="00C46183" w:rsidDel="0060218F" w:rsidRDefault="00AC7BFD" w:rsidP="00F27D39">
            <w:pPr>
              <w:autoSpaceDE w:val="0"/>
              <w:autoSpaceDN w:val="0"/>
              <w:spacing w:line="480" w:lineRule="auto"/>
              <w:jc w:val="center"/>
              <w:rPr>
                <w:del w:id="2570" w:author="Althea ArchMiller" w:date="2018-11-02T11:53:00Z"/>
                <w:rFonts w:ascii="Times New Roman" w:hAnsi="Times New Roman" w:cs="Times New Roman"/>
                <w:sz w:val="18"/>
                <w:szCs w:val="18"/>
              </w:rPr>
            </w:pPr>
            <w:del w:id="2571" w:author="Althea ArchMiller" w:date="2018-11-02T11:53:00Z">
              <w:r w:rsidRPr="00C46183" w:rsidDel="0060218F">
                <w:rPr>
                  <w:rFonts w:ascii="Times New Roman" w:hAnsi="Times New Roman" w:cs="Times New Roman"/>
                  <w:sz w:val="18"/>
                  <w:szCs w:val="18"/>
                </w:rPr>
                <w:delText>1.65</w:delText>
              </w:r>
            </w:del>
          </w:p>
          <w:p w:rsidR="00AC7BFD" w:rsidRPr="00C46183" w:rsidDel="0060218F" w:rsidRDefault="00AC7BFD" w:rsidP="00F27D39">
            <w:pPr>
              <w:autoSpaceDE w:val="0"/>
              <w:autoSpaceDN w:val="0"/>
              <w:spacing w:line="480" w:lineRule="auto"/>
              <w:jc w:val="center"/>
              <w:rPr>
                <w:del w:id="2572" w:author="Althea ArchMiller" w:date="2018-11-02T11:53:00Z"/>
                <w:rFonts w:ascii="Times New Roman" w:hAnsi="Times New Roman" w:cs="Times New Roman"/>
                <w:sz w:val="18"/>
                <w:szCs w:val="18"/>
              </w:rPr>
            </w:pPr>
            <w:del w:id="2573" w:author="Althea ArchMiller" w:date="2018-11-02T11:53:00Z">
              <w:r w:rsidRPr="00C46183" w:rsidDel="0060218F">
                <w:rPr>
                  <w:rFonts w:ascii="Times New Roman" w:hAnsi="Times New Roman" w:cs="Times New Roman"/>
                  <w:sz w:val="18"/>
                  <w:szCs w:val="18"/>
                </w:rPr>
                <w:delText>(</w:delText>
              </w:r>
              <w:r w:rsidR="00D543E0" w:rsidRPr="00C46183" w:rsidDel="0060218F">
                <w:rPr>
                  <w:rFonts w:ascii="Times New Roman" w:hAnsi="Times New Roman" w:cs="Times New Roman"/>
                  <w:sz w:val="18"/>
                  <w:szCs w:val="18"/>
                </w:rPr>
                <w:delText>1.16,2.13</w:delText>
              </w:r>
              <w:r w:rsidRPr="00C46183" w:rsidDel="0060218F">
                <w:rPr>
                  <w:rFonts w:ascii="Times New Roman" w:hAnsi="Times New Roman" w:cs="Times New Roman"/>
                  <w:sz w:val="18"/>
                  <w:szCs w:val="18"/>
                </w:rPr>
                <w:delText>)</w:delText>
              </w:r>
            </w:del>
          </w:p>
        </w:tc>
        <w:tc>
          <w:tcPr>
            <w:tcW w:w="945" w:type="dxa"/>
            <w:tcBorders>
              <w:top w:val="single" w:sz="4" w:space="0" w:color="auto"/>
            </w:tcBorders>
          </w:tcPr>
          <w:p w:rsidR="00AC7BFD" w:rsidRPr="00B76BAA" w:rsidDel="0060218F" w:rsidRDefault="00D543E0" w:rsidP="00F27D39">
            <w:pPr>
              <w:autoSpaceDE w:val="0"/>
              <w:autoSpaceDN w:val="0"/>
              <w:spacing w:line="480" w:lineRule="auto"/>
              <w:jc w:val="center"/>
              <w:rPr>
                <w:del w:id="2574" w:author="Althea ArchMiller" w:date="2018-11-02T11:53:00Z"/>
                <w:rFonts w:ascii="Times New Roman" w:hAnsi="Times New Roman" w:cs="Times New Roman"/>
                <w:b/>
                <w:sz w:val="18"/>
                <w:szCs w:val="18"/>
              </w:rPr>
            </w:pPr>
            <w:del w:id="2575" w:author="Althea ArchMiller" w:date="2018-11-02T11:53:00Z">
              <w:r w:rsidRPr="00B76BAA" w:rsidDel="0060218F">
                <w:rPr>
                  <w:rFonts w:ascii="Times New Roman" w:hAnsi="Times New Roman" w:cs="Times New Roman"/>
                  <w:b/>
                  <w:sz w:val="18"/>
                  <w:szCs w:val="18"/>
                </w:rPr>
                <w:delText>1.24</w:delText>
              </w:r>
            </w:del>
          </w:p>
          <w:p w:rsidR="00AC7BFD" w:rsidRPr="00B76BAA" w:rsidDel="0060218F" w:rsidRDefault="00AC7BFD" w:rsidP="00F27D39">
            <w:pPr>
              <w:autoSpaceDE w:val="0"/>
              <w:autoSpaceDN w:val="0"/>
              <w:spacing w:line="480" w:lineRule="auto"/>
              <w:jc w:val="center"/>
              <w:rPr>
                <w:del w:id="2576" w:author="Althea ArchMiller" w:date="2018-11-02T11:53:00Z"/>
                <w:rFonts w:ascii="Times New Roman" w:hAnsi="Times New Roman" w:cs="Times New Roman"/>
                <w:b/>
                <w:sz w:val="18"/>
                <w:szCs w:val="18"/>
              </w:rPr>
            </w:pPr>
            <w:del w:id="2577" w:author="Althea ArchMiller" w:date="2018-11-02T11:53:00Z">
              <w:r w:rsidRPr="00B76BAA" w:rsidDel="0060218F">
                <w:rPr>
                  <w:rFonts w:ascii="Times New Roman" w:hAnsi="Times New Roman" w:cs="Times New Roman"/>
                  <w:b/>
                  <w:sz w:val="18"/>
                  <w:szCs w:val="18"/>
                </w:rPr>
                <w:delText>(</w:delText>
              </w:r>
              <w:r w:rsidR="00D543E0" w:rsidRPr="00B76BAA" w:rsidDel="0060218F">
                <w:rPr>
                  <w:rFonts w:ascii="Times New Roman" w:hAnsi="Times New Roman" w:cs="Times New Roman"/>
                  <w:b/>
                  <w:sz w:val="18"/>
                  <w:szCs w:val="18"/>
                </w:rPr>
                <w:delText>0.54,1.94</w:delText>
              </w:r>
              <w:r w:rsidRPr="00B76BAA" w:rsidDel="0060218F">
                <w:rPr>
                  <w:rFonts w:ascii="Times New Roman" w:hAnsi="Times New Roman" w:cs="Times New Roman"/>
                  <w:b/>
                  <w:sz w:val="18"/>
                  <w:szCs w:val="18"/>
                </w:rPr>
                <w:delText>)</w:delText>
              </w:r>
            </w:del>
          </w:p>
        </w:tc>
        <w:tc>
          <w:tcPr>
            <w:tcW w:w="1854" w:type="dxa"/>
            <w:tcBorders>
              <w:top w:val="single" w:sz="4" w:space="0" w:color="auto"/>
            </w:tcBorders>
          </w:tcPr>
          <w:p w:rsidR="00AC7BFD" w:rsidRPr="00C46183" w:rsidDel="0060218F" w:rsidRDefault="00D543E0" w:rsidP="00F27D39">
            <w:pPr>
              <w:autoSpaceDE w:val="0"/>
              <w:autoSpaceDN w:val="0"/>
              <w:spacing w:line="480" w:lineRule="auto"/>
              <w:jc w:val="center"/>
              <w:rPr>
                <w:del w:id="2578" w:author="Althea ArchMiller" w:date="2018-11-02T11:53:00Z"/>
                <w:rFonts w:ascii="Times New Roman" w:hAnsi="Times New Roman" w:cs="Times New Roman"/>
                <w:sz w:val="18"/>
                <w:szCs w:val="18"/>
              </w:rPr>
            </w:pPr>
            <w:del w:id="2579" w:author="Althea ArchMiller" w:date="2018-11-02T11:53:00Z">
              <w:r w:rsidRPr="00C46183" w:rsidDel="0060218F">
                <w:rPr>
                  <w:rFonts w:ascii="Times New Roman" w:hAnsi="Times New Roman" w:cs="Times New Roman"/>
                  <w:sz w:val="18"/>
                  <w:szCs w:val="18"/>
                </w:rPr>
                <w:delText>-2.54</w:delText>
              </w:r>
            </w:del>
          </w:p>
          <w:p w:rsidR="00D543E0" w:rsidRPr="00C46183" w:rsidDel="0060218F" w:rsidRDefault="00D543E0" w:rsidP="00F27D39">
            <w:pPr>
              <w:autoSpaceDE w:val="0"/>
              <w:autoSpaceDN w:val="0"/>
              <w:spacing w:line="480" w:lineRule="auto"/>
              <w:jc w:val="center"/>
              <w:rPr>
                <w:del w:id="2580" w:author="Althea ArchMiller" w:date="2018-11-02T11:53:00Z"/>
                <w:rFonts w:ascii="Times New Roman" w:hAnsi="Times New Roman" w:cs="Times New Roman"/>
                <w:sz w:val="18"/>
                <w:szCs w:val="18"/>
              </w:rPr>
            </w:pPr>
            <w:del w:id="2581" w:author="Althea ArchMiller" w:date="2018-11-02T11:53:00Z">
              <w:r w:rsidRPr="00C46183" w:rsidDel="0060218F">
                <w:rPr>
                  <w:rFonts w:ascii="Times New Roman" w:hAnsi="Times New Roman" w:cs="Times New Roman"/>
                  <w:sz w:val="18"/>
                  <w:szCs w:val="18"/>
                </w:rPr>
                <w:delText>(-2.66,-2.41)</w:delText>
              </w:r>
            </w:del>
          </w:p>
        </w:tc>
        <w:tc>
          <w:tcPr>
            <w:tcW w:w="36" w:type="dxa"/>
            <w:tcBorders>
              <w:top w:val="single" w:sz="4" w:space="0" w:color="auto"/>
            </w:tcBorders>
          </w:tcPr>
          <w:p w:rsidR="00AC7BFD" w:rsidRPr="00AC7BFD" w:rsidDel="0060218F" w:rsidRDefault="00AC7BFD" w:rsidP="00F27D39">
            <w:pPr>
              <w:autoSpaceDE w:val="0"/>
              <w:autoSpaceDN w:val="0"/>
              <w:spacing w:line="480" w:lineRule="auto"/>
              <w:jc w:val="center"/>
              <w:rPr>
                <w:del w:id="2582" w:author="Althea ArchMiller" w:date="2018-11-02T11:53:00Z"/>
                <w:rFonts w:ascii="Times New Roman" w:hAnsi="Times New Roman" w:cs="Times New Roman"/>
                <w:sz w:val="18"/>
                <w:szCs w:val="18"/>
              </w:rPr>
            </w:pPr>
          </w:p>
        </w:tc>
        <w:tc>
          <w:tcPr>
            <w:tcW w:w="945" w:type="dxa"/>
            <w:tcBorders>
              <w:top w:val="single" w:sz="4" w:space="0" w:color="auto"/>
            </w:tcBorders>
          </w:tcPr>
          <w:p w:rsidR="00AC7BFD" w:rsidRPr="00C46183" w:rsidDel="0060218F" w:rsidRDefault="00D543E0" w:rsidP="00F27D39">
            <w:pPr>
              <w:autoSpaceDE w:val="0"/>
              <w:autoSpaceDN w:val="0"/>
              <w:spacing w:line="480" w:lineRule="auto"/>
              <w:jc w:val="center"/>
              <w:rPr>
                <w:del w:id="2583" w:author="Althea ArchMiller" w:date="2018-11-02T11:53:00Z"/>
                <w:rFonts w:ascii="Times New Roman" w:hAnsi="Times New Roman" w:cs="Times New Roman"/>
                <w:sz w:val="18"/>
                <w:szCs w:val="18"/>
              </w:rPr>
            </w:pPr>
            <w:del w:id="2584" w:author="Althea ArchMiller" w:date="2018-11-02T11:53:00Z">
              <w:r w:rsidRPr="00C46183" w:rsidDel="0060218F">
                <w:rPr>
                  <w:rFonts w:ascii="Times New Roman" w:hAnsi="Times New Roman" w:cs="Times New Roman"/>
                  <w:sz w:val="18"/>
                  <w:szCs w:val="18"/>
                </w:rPr>
                <w:delText>2.66</w:delText>
              </w:r>
            </w:del>
          </w:p>
          <w:p w:rsidR="00AC7BFD" w:rsidRPr="00C46183" w:rsidDel="0060218F" w:rsidRDefault="00AC7BFD" w:rsidP="00F27D39">
            <w:pPr>
              <w:autoSpaceDE w:val="0"/>
              <w:autoSpaceDN w:val="0"/>
              <w:spacing w:line="480" w:lineRule="auto"/>
              <w:jc w:val="center"/>
              <w:rPr>
                <w:del w:id="2585" w:author="Althea ArchMiller" w:date="2018-11-02T11:53:00Z"/>
                <w:rFonts w:ascii="Times New Roman" w:hAnsi="Times New Roman" w:cs="Times New Roman"/>
                <w:sz w:val="18"/>
                <w:szCs w:val="18"/>
              </w:rPr>
            </w:pPr>
            <w:del w:id="2586" w:author="Althea ArchMiller" w:date="2018-11-02T11:53:00Z">
              <w:r w:rsidRPr="00C46183" w:rsidDel="0060218F">
                <w:rPr>
                  <w:rFonts w:ascii="Times New Roman" w:hAnsi="Times New Roman" w:cs="Times New Roman"/>
                  <w:sz w:val="18"/>
                  <w:szCs w:val="18"/>
                </w:rPr>
                <w:delText>(</w:delText>
              </w:r>
              <w:r w:rsidR="00D543E0" w:rsidRPr="00C46183" w:rsidDel="0060218F">
                <w:rPr>
                  <w:rFonts w:ascii="Times New Roman" w:hAnsi="Times New Roman" w:cs="Times New Roman"/>
                  <w:sz w:val="18"/>
                  <w:szCs w:val="18"/>
                </w:rPr>
                <w:delText>2.24,3.07</w:delText>
              </w:r>
              <w:r w:rsidRPr="00C46183" w:rsidDel="0060218F">
                <w:rPr>
                  <w:rFonts w:ascii="Times New Roman" w:hAnsi="Times New Roman" w:cs="Times New Roman"/>
                  <w:sz w:val="18"/>
                  <w:szCs w:val="18"/>
                </w:rPr>
                <w:delText>)</w:delText>
              </w:r>
            </w:del>
          </w:p>
        </w:tc>
        <w:tc>
          <w:tcPr>
            <w:tcW w:w="945" w:type="dxa"/>
            <w:tcBorders>
              <w:top w:val="single" w:sz="4" w:space="0" w:color="auto"/>
            </w:tcBorders>
          </w:tcPr>
          <w:p w:rsidR="00AC7BFD" w:rsidRPr="00C46183" w:rsidDel="0060218F" w:rsidRDefault="00D543E0" w:rsidP="00F27D39">
            <w:pPr>
              <w:autoSpaceDE w:val="0"/>
              <w:autoSpaceDN w:val="0"/>
              <w:spacing w:line="480" w:lineRule="auto"/>
              <w:jc w:val="center"/>
              <w:rPr>
                <w:del w:id="2587" w:author="Althea ArchMiller" w:date="2018-11-02T11:53:00Z"/>
                <w:rFonts w:ascii="Times New Roman" w:hAnsi="Times New Roman" w:cs="Times New Roman"/>
                <w:sz w:val="18"/>
                <w:szCs w:val="18"/>
              </w:rPr>
            </w:pPr>
            <w:del w:id="2588" w:author="Althea ArchMiller" w:date="2018-11-02T11:53:00Z">
              <w:r w:rsidRPr="00C46183" w:rsidDel="0060218F">
                <w:rPr>
                  <w:rFonts w:ascii="Times New Roman" w:hAnsi="Times New Roman" w:cs="Times New Roman"/>
                  <w:sz w:val="18"/>
                  <w:szCs w:val="18"/>
                </w:rPr>
                <w:delText>-2.51</w:delText>
              </w:r>
            </w:del>
          </w:p>
          <w:p w:rsidR="00AC7BFD" w:rsidRPr="00C46183" w:rsidDel="0060218F" w:rsidRDefault="00AC7BFD" w:rsidP="00F27D39">
            <w:pPr>
              <w:autoSpaceDE w:val="0"/>
              <w:autoSpaceDN w:val="0"/>
              <w:spacing w:line="480" w:lineRule="auto"/>
              <w:jc w:val="center"/>
              <w:rPr>
                <w:del w:id="2589" w:author="Althea ArchMiller" w:date="2018-11-02T11:53:00Z"/>
                <w:rFonts w:ascii="Times New Roman" w:hAnsi="Times New Roman" w:cs="Times New Roman"/>
                <w:sz w:val="18"/>
                <w:szCs w:val="18"/>
              </w:rPr>
            </w:pPr>
            <w:del w:id="2590" w:author="Althea ArchMiller" w:date="2018-11-02T11:53:00Z">
              <w:r w:rsidRPr="00C46183" w:rsidDel="0060218F">
                <w:rPr>
                  <w:rFonts w:ascii="Times New Roman" w:hAnsi="Times New Roman" w:cs="Times New Roman"/>
                  <w:sz w:val="18"/>
                  <w:szCs w:val="18"/>
                </w:rPr>
                <w:delText>(</w:delText>
              </w:r>
              <w:r w:rsidR="00D543E0" w:rsidRPr="00C46183" w:rsidDel="0060218F">
                <w:rPr>
                  <w:rFonts w:ascii="Times New Roman" w:hAnsi="Times New Roman" w:cs="Times New Roman"/>
                  <w:sz w:val="18"/>
                  <w:szCs w:val="18"/>
                </w:rPr>
                <w:delText>-3.24,-1.79</w:delText>
              </w:r>
              <w:r w:rsidRPr="00C46183" w:rsidDel="0060218F">
                <w:rPr>
                  <w:rFonts w:ascii="Times New Roman" w:hAnsi="Times New Roman" w:cs="Times New Roman"/>
                  <w:sz w:val="18"/>
                  <w:szCs w:val="18"/>
                </w:rPr>
                <w:delText>)</w:delText>
              </w:r>
            </w:del>
          </w:p>
        </w:tc>
        <w:tc>
          <w:tcPr>
            <w:tcW w:w="996" w:type="dxa"/>
            <w:tcBorders>
              <w:top w:val="single" w:sz="4" w:space="0" w:color="auto"/>
            </w:tcBorders>
          </w:tcPr>
          <w:p w:rsidR="00AC7BFD" w:rsidRPr="00AC7BFD" w:rsidDel="0060218F" w:rsidRDefault="00AC7BFD" w:rsidP="00F27D39">
            <w:pPr>
              <w:autoSpaceDE w:val="0"/>
              <w:autoSpaceDN w:val="0"/>
              <w:spacing w:line="480" w:lineRule="auto"/>
              <w:jc w:val="center"/>
              <w:rPr>
                <w:del w:id="2591" w:author="Althea ArchMiller" w:date="2018-11-02T11:53:00Z"/>
                <w:rFonts w:ascii="Times New Roman" w:hAnsi="Times New Roman" w:cs="Times New Roman"/>
                <w:sz w:val="18"/>
                <w:szCs w:val="18"/>
              </w:rPr>
            </w:pPr>
            <w:del w:id="2592" w:author="Althea ArchMiller" w:date="2018-11-02T11:53:00Z">
              <w:r w:rsidRPr="00AC7BFD" w:rsidDel="0060218F">
                <w:rPr>
                  <w:rFonts w:ascii="Times New Roman" w:hAnsi="Times New Roman" w:cs="Times New Roman"/>
                  <w:sz w:val="18"/>
                  <w:szCs w:val="18"/>
                </w:rPr>
                <w:delText>2473.34</w:delText>
              </w:r>
            </w:del>
          </w:p>
        </w:tc>
      </w:tr>
      <w:tr w:rsidR="00AC7BFD" w:rsidRPr="00AC7BFD" w:rsidDel="0060218F" w:rsidTr="00F0597B">
        <w:trPr>
          <w:del w:id="2593" w:author="Althea ArchMiller" w:date="2018-11-02T11:53:00Z"/>
        </w:trPr>
        <w:tc>
          <w:tcPr>
            <w:tcW w:w="1176" w:type="dxa"/>
          </w:tcPr>
          <w:p w:rsidR="00AC7BFD" w:rsidRPr="00AC7BFD" w:rsidDel="0060218F" w:rsidRDefault="00AC7BFD" w:rsidP="00F27D39">
            <w:pPr>
              <w:autoSpaceDE w:val="0"/>
              <w:autoSpaceDN w:val="0"/>
              <w:spacing w:line="480" w:lineRule="auto"/>
              <w:rPr>
                <w:del w:id="2594" w:author="Althea ArchMiller" w:date="2018-11-02T11:53:00Z"/>
                <w:rFonts w:ascii="Times New Roman" w:hAnsi="Times New Roman" w:cs="Times New Roman"/>
                <w:sz w:val="18"/>
                <w:szCs w:val="18"/>
              </w:rPr>
            </w:pPr>
            <w:del w:id="2595" w:author="Althea ArchMiller" w:date="2018-11-02T11:53:00Z">
              <w:r w:rsidRPr="00AC7BFD" w:rsidDel="0060218F">
                <w:rPr>
                  <w:rFonts w:ascii="Times New Roman" w:hAnsi="Times New Roman" w:cs="Times New Roman"/>
                  <w:sz w:val="18"/>
                  <w:szCs w:val="18"/>
                </w:rPr>
                <w:delText>Canopy</w:delText>
              </w:r>
            </w:del>
          </w:p>
        </w:tc>
        <w:tc>
          <w:tcPr>
            <w:tcW w:w="885" w:type="dxa"/>
          </w:tcPr>
          <w:p w:rsidR="00AC7BFD" w:rsidRPr="00C46183" w:rsidDel="0060218F" w:rsidRDefault="00D543B0" w:rsidP="00F27D39">
            <w:pPr>
              <w:autoSpaceDE w:val="0"/>
              <w:autoSpaceDN w:val="0"/>
              <w:spacing w:line="480" w:lineRule="auto"/>
              <w:jc w:val="center"/>
              <w:rPr>
                <w:del w:id="2596" w:author="Althea ArchMiller" w:date="2018-11-02T11:53:00Z"/>
                <w:rFonts w:ascii="Times New Roman" w:hAnsi="Times New Roman" w:cs="Times New Roman"/>
                <w:sz w:val="18"/>
                <w:szCs w:val="18"/>
              </w:rPr>
            </w:pPr>
            <w:del w:id="2597" w:author="Althea ArchMiller" w:date="2018-11-02T11:53:00Z">
              <w:r w:rsidRPr="00C46183" w:rsidDel="0060218F">
                <w:rPr>
                  <w:rFonts w:ascii="Times New Roman" w:hAnsi="Times New Roman" w:cs="Times New Roman"/>
                  <w:sz w:val="18"/>
                  <w:szCs w:val="18"/>
                </w:rPr>
                <w:delText>1.88</w:delText>
              </w:r>
            </w:del>
          </w:p>
          <w:p w:rsidR="00AC7BFD" w:rsidRPr="00C46183" w:rsidDel="0060218F" w:rsidRDefault="00AC7BFD" w:rsidP="00F27D39">
            <w:pPr>
              <w:autoSpaceDE w:val="0"/>
              <w:autoSpaceDN w:val="0"/>
              <w:spacing w:line="480" w:lineRule="auto"/>
              <w:jc w:val="center"/>
              <w:rPr>
                <w:del w:id="2598" w:author="Althea ArchMiller" w:date="2018-11-02T11:53:00Z"/>
                <w:rFonts w:ascii="Times New Roman" w:hAnsi="Times New Roman" w:cs="Times New Roman"/>
                <w:sz w:val="18"/>
                <w:szCs w:val="18"/>
              </w:rPr>
            </w:pPr>
            <w:del w:id="2599" w:author="Althea ArchMiller" w:date="2018-11-02T11:53:00Z">
              <w:r w:rsidRPr="00C46183" w:rsidDel="0060218F">
                <w:rPr>
                  <w:rFonts w:ascii="Times New Roman" w:hAnsi="Times New Roman" w:cs="Times New Roman"/>
                  <w:sz w:val="18"/>
                  <w:szCs w:val="18"/>
                </w:rPr>
                <w:delText>(</w:delText>
              </w:r>
              <w:r w:rsidR="00D543B0" w:rsidRPr="00C46183" w:rsidDel="0060218F">
                <w:rPr>
                  <w:rFonts w:ascii="Times New Roman" w:hAnsi="Times New Roman" w:cs="Times New Roman"/>
                  <w:sz w:val="18"/>
                  <w:szCs w:val="18"/>
                </w:rPr>
                <w:delText>1.37,2.38</w:delText>
              </w:r>
              <w:r w:rsidRPr="00C46183" w:rsidDel="0060218F">
                <w:rPr>
                  <w:rFonts w:ascii="Times New Roman" w:hAnsi="Times New Roman" w:cs="Times New Roman"/>
                  <w:sz w:val="18"/>
                  <w:szCs w:val="18"/>
                </w:rPr>
                <w:delText>)</w:delText>
              </w:r>
            </w:del>
          </w:p>
        </w:tc>
        <w:tc>
          <w:tcPr>
            <w:tcW w:w="945" w:type="dxa"/>
          </w:tcPr>
          <w:p w:rsidR="00AC7BFD" w:rsidRPr="00B76BAA" w:rsidDel="0060218F" w:rsidRDefault="00D543B0" w:rsidP="00F27D39">
            <w:pPr>
              <w:autoSpaceDE w:val="0"/>
              <w:autoSpaceDN w:val="0"/>
              <w:spacing w:line="480" w:lineRule="auto"/>
              <w:jc w:val="center"/>
              <w:rPr>
                <w:del w:id="2600" w:author="Althea ArchMiller" w:date="2018-11-02T11:53:00Z"/>
                <w:rFonts w:ascii="Times New Roman" w:hAnsi="Times New Roman" w:cs="Times New Roman"/>
                <w:b/>
                <w:sz w:val="18"/>
                <w:szCs w:val="18"/>
              </w:rPr>
            </w:pPr>
            <w:del w:id="2601" w:author="Althea ArchMiller" w:date="2018-11-02T11:53:00Z">
              <w:r w:rsidRPr="00B76BAA" w:rsidDel="0060218F">
                <w:rPr>
                  <w:rFonts w:ascii="Times New Roman" w:hAnsi="Times New Roman" w:cs="Times New Roman"/>
                  <w:b/>
                  <w:sz w:val="18"/>
                  <w:szCs w:val="18"/>
                </w:rPr>
                <w:delText>0.68</w:delText>
              </w:r>
            </w:del>
          </w:p>
          <w:p w:rsidR="00AC7BFD" w:rsidRPr="00B76BAA" w:rsidDel="0060218F" w:rsidRDefault="00AC7BFD" w:rsidP="00F27D39">
            <w:pPr>
              <w:autoSpaceDE w:val="0"/>
              <w:autoSpaceDN w:val="0"/>
              <w:spacing w:line="480" w:lineRule="auto"/>
              <w:jc w:val="center"/>
              <w:rPr>
                <w:del w:id="2602" w:author="Althea ArchMiller" w:date="2018-11-02T11:53:00Z"/>
                <w:rFonts w:ascii="Times New Roman" w:hAnsi="Times New Roman" w:cs="Times New Roman"/>
                <w:b/>
                <w:sz w:val="18"/>
                <w:szCs w:val="18"/>
              </w:rPr>
            </w:pPr>
            <w:del w:id="2603" w:author="Althea ArchMiller" w:date="2018-11-02T11:53:00Z">
              <w:r w:rsidRPr="00B76BAA" w:rsidDel="0060218F">
                <w:rPr>
                  <w:rFonts w:ascii="Times New Roman" w:hAnsi="Times New Roman" w:cs="Times New Roman"/>
                  <w:b/>
                  <w:sz w:val="18"/>
                  <w:szCs w:val="18"/>
                </w:rPr>
                <w:delText>(</w:delText>
              </w:r>
              <w:r w:rsidR="00D543B0" w:rsidRPr="00B76BAA" w:rsidDel="0060218F">
                <w:rPr>
                  <w:rFonts w:ascii="Times New Roman" w:hAnsi="Times New Roman" w:cs="Times New Roman"/>
                  <w:b/>
                  <w:sz w:val="18"/>
                  <w:szCs w:val="18"/>
                </w:rPr>
                <w:delText>0.14,1.22</w:delText>
              </w:r>
              <w:r w:rsidRPr="00B76BAA" w:rsidDel="0060218F">
                <w:rPr>
                  <w:rFonts w:ascii="Times New Roman" w:hAnsi="Times New Roman" w:cs="Times New Roman"/>
                  <w:b/>
                  <w:sz w:val="18"/>
                  <w:szCs w:val="18"/>
                </w:rPr>
                <w:delText>)</w:delText>
              </w:r>
            </w:del>
          </w:p>
        </w:tc>
        <w:tc>
          <w:tcPr>
            <w:tcW w:w="1854" w:type="dxa"/>
          </w:tcPr>
          <w:p w:rsidR="00AC7BFD" w:rsidRPr="00C46183" w:rsidDel="0060218F" w:rsidRDefault="00D543B0" w:rsidP="00F27D39">
            <w:pPr>
              <w:autoSpaceDE w:val="0"/>
              <w:autoSpaceDN w:val="0"/>
              <w:spacing w:line="480" w:lineRule="auto"/>
              <w:jc w:val="center"/>
              <w:rPr>
                <w:del w:id="2604" w:author="Althea ArchMiller" w:date="2018-11-02T11:53:00Z"/>
                <w:rFonts w:ascii="Times New Roman" w:hAnsi="Times New Roman" w:cs="Times New Roman"/>
                <w:sz w:val="18"/>
                <w:szCs w:val="18"/>
              </w:rPr>
            </w:pPr>
            <w:del w:id="2605" w:author="Althea ArchMiller" w:date="2018-11-02T11:53:00Z">
              <w:r w:rsidRPr="00C46183" w:rsidDel="0060218F">
                <w:rPr>
                  <w:rFonts w:ascii="Times New Roman" w:hAnsi="Times New Roman" w:cs="Times New Roman"/>
                  <w:sz w:val="18"/>
                  <w:szCs w:val="18"/>
                </w:rPr>
                <w:delText>-2.54</w:delText>
              </w:r>
            </w:del>
          </w:p>
          <w:p w:rsidR="00AC7BFD" w:rsidRPr="00C46183" w:rsidDel="0060218F" w:rsidRDefault="00D543B0" w:rsidP="00F27D39">
            <w:pPr>
              <w:autoSpaceDE w:val="0"/>
              <w:autoSpaceDN w:val="0"/>
              <w:spacing w:line="480" w:lineRule="auto"/>
              <w:jc w:val="center"/>
              <w:rPr>
                <w:del w:id="2606" w:author="Althea ArchMiller" w:date="2018-11-02T11:53:00Z"/>
                <w:rFonts w:ascii="Times New Roman" w:hAnsi="Times New Roman" w:cs="Times New Roman"/>
                <w:sz w:val="18"/>
                <w:szCs w:val="18"/>
              </w:rPr>
            </w:pPr>
            <w:del w:id="2607" w:author="Althea ArchMiller" w:date="2018-11-02T11:53:00Z">
              <w:r w:rsidRPr="00C46183" w:rsidDel="0060218F">
                <w:rPr>
                  <w:rFonts w:ascii="Times New Roman" w:hAnsi="Times New Roman" w:cs="Times New Roman"/>
                  <w:sz w:val="18"/>
                  <w:szCs w:val="18"/>
                </w:rPr>
                <w:delText>(-2.66,-2.41)</w:delText>
              </w:r>
            </w:del>
          </w:p>
        </w:tc>
        <w:tc>
          <w:tcPr>
            <w:tcW w:w="36" w:type="dxa"/>
          </w:tcPr>
          <w:p w:rsidR="00AC7BFD" w:rsidRPr="00AC7BFD" w:rsidDel="0060218F" w:rsidRDefault="00AC7BFD" w:rsidP="00F27D39">
            <w:pPr>
              <w:autoSpaceDE w:val="0"/>
              <w:autoSpaceDN w:val="0"/>
              <w:spacing w:line="480" w:lineRule="auto"/>
              <w:jc w:val="center"/>
              <w:rPr>
                <w:del w:id="2608" w:author="Althea ArchMiller" w:date="2018-11-02T11:53:00Z"/>
                <w:rFonts w:ascii="Times New Roman" w:hAnsi="Times New Roman" w:cs="Times New Roman"/>
                <w:sz w:val="18"/>
                <w:szCs w:val="18"/>
              </w:rPr>
            </w:pPr>
          </w:p>
          <w:p w:rsidR="00AC7BFD" w:rsidRPr="00AC7BFD" w:rsidDel="0060218F" w:rsidRDefault="00AC7BFD" w:rsidP="00F27D39">
            <w:pPr>
              <w:autoSpaceDE w:val="0"/>
              <w:autoSpaceDN w:val="0"/>
              <w:spacing w:line="480" w:lineRule="auto"/>
              <w:jc w:val="center"/>
              <w:rPr>
                <w:del w:id="2609" w:author="Althea ArchMiller" w:date="2018-11-02T11:53:00Z"/>
                <w:rFonts w:ascii="Times New Roman" w:hAnsi="Times New Roman" w:cs="Times New Roman"/>
                <w:sz w:val="18"/>
                <w:szCs w:val="18"/>
              </w:rPr>
            </w:pPr>
          </w:p>
        </w:tc>
        <w:tc>
          <w:tcPr>
            <w:tcW w:w="945" w:type="dxa"/>
          </w:tcPr>
          <w:p w:rsidR="00AC7BFD" w:rsidRPr="00C46183" w:rsidDel="0060218F" w:rsidRDefault="00D543B0" w:rsidP="00F27D39">
            <w:pPr>
              <w:autoSpaceDE w:val="0"/>
              <w:autoSpaceDN w:val="0"/>
              <w:spacing w:line="480" w:lineRule="auto"/>
              <w:jc w:val="center"/>
              <w:rPr>
                <w:del w:id="2610" w:author="Althea ArchMiller" w:date="2018-11-02T11:53:00Z"/>
                <w:rFonts w:ascii="Times New Roman" w:hAnsi="Times New Roman" w:cs="Times New Roman"/>
                <w:sz w:val="18"/>
                <w:szCs w:val="18"/>
              </w:rPr>
            </w:pPr>
            <w:del w:id="2611" w:author="Althea ArchMiller" w:date="2018-11-02T11:53:00Z">
              <w:r w:rsidRPr="00C46183" w:rsidDel="0060218F">
                <w:rPr>
                  <w:rFonts w:ascii="Times New Roman" w:hAnsi="Times New Roman" w:cs="Times New Roman"/>
                  <w:sz w:val="18"/>
                  <w:szCs w:val="18"/>
                </w:rPr>
                <w:delText>2.64</w:delText>
              </w:r>
            </w:del>
          </w:p>
          <w:p w:rsidR="00AC7BFD" w:rsidRPr="00C46183" w:rsidDel="0060218F" w:rsidRDefault="00AC7BFD" w:rsidP="00F27D39">
            <w:pPr>
              <w:autoSpaceDE w:val="0"/>
              <w:autoSpaceDN w:val="0"/>
              <w:spacing w:line="480" w:lineRule="auto"/>
              <w:jc w:val="center"/>
              <w:rPr>
                <w:del w:id="2612" w:author="Althea ArchMiller" w:date="2018-11-02T11:53:00Z"/>
                <w:rFonts w:ascii="Times New Roman" w:hAnsi="Times New Roman" w:cs="Times New Roman"/>
                <w:sz w:val="18"/>
                <w:szCs w:val="18"/>
              </w:rPr>
            </w:pPr>
            <w:del w:id="2613" w:author="Althea ArchMiller" w:date="2018-11-02T11:53:00Z">
              <w:r w:rsidRPr="00C46183" w:rsidDel="0060218F">
                <w:rPr>
                  <w:rFonts w:ascii="Times New Roman" w:hAnsi="Times New Roman" w:cs="Times New Roman"/>
                  <w:sz w:val="18"/>
                  <w:szCs w:val="18"/>
                </w:rPr>
                <w:delText>(</w:delText>
              </w:r>
              <w:r w:rsidR="00D543B0" w:rsidRPr="00C46183" w:rsidDel="0060218F">
                <w:rPr>
                  <w:rFonts w:ascii="Times New Roman" w:hAnsi="Times New Roman" w:cs="Times New Roman"/>
                  <w:sz w:val="18"/>
                  <w:szCs w:val="18"/>
                </w:rPr>
                <w:delText>2.24,3.05</w:delText>
              </w:r>
              <w:r w:rsidRPr="00C46183" w:rsidDel="0060218F">
                <w:rPr>
                  <w:rFonts w:ascii="Times New Roman" w:hAnsi="Times New Roman" w:cs="Times New Roman"/>
                  <w:sz w:val="18"/>
                  <w:szCs w:val="18"/>
                </w:rPr>
                <w:delText>)</w:delText>
              </w:r>
            </w:del>
          </w:p>
        </w:tc>
        <w:tc>
          <w:tcPr>
            <w:tcW w:w="945" w:type="dxa"/>
          </w:tcPr>
          <w:p w:rsidR="00AC7BFD" w:rsidRPr="00C46183" w:rsidDel="0060218F" w:rsidRDefault="00D543B0" w:rsidP="00F27D39">
            <w:pPr>
              <w:autoSpaceDE w:val="0"/>
              <w:autoSpaceDN w:val="0"/>
              <w:spacing w:line="480" w:lineRule="auto"/>
              <w:jc w:val="center"/>
              <w:rPr>
                <w:del w:id="2614" w:author="Althea ArchMiller" w:date="2018-11-02T11:53:00Z"/>
                <w:rFonts w:ascii="Times New Roman" w:hAnsi="Times New Roman" w:cs="Times New Roman"/>
                <w:sz w:val="18"/>
                <w:szCs w:val="18"/>
              </w:rPr>
            </w:pPr>
            <w:del w:id="2615" w:author="Althea ArchMiller" w:date="2018-11-02T11:53:00Z">
              <w:r w:rsidRPr="00C46183" w:rsidDel="0060218F">
                <w:rPr>
                  <w:rFonts w:ascii="Times New Roman" w:hAnsi="Times New Roman" w:cs="Times New Roman"/>
                  <w:sz w:val="18"/>
                  <w:szCs w:val="18"/>
                </w:rPr>
                <w:delText>-2.49</w:delText>
              </w:r>
            </w:del>
          </w:p>
          <w:p w:rsidR="00AC7BFD" w:rsidRPr="00C46183" w:rsidDel="0060218F" w:rsidRDefault="00AC7BFD" w:rsidP="00F27D39">
            <w:pPr>
              <w:autoSpaceDE w:val="0"/>
              <w:autoSpaceDN w:val="0"/>
              <w:spacing w:line="480" w:lineRule="auto"/>
              <w:jc w:val="center"/>
              <w:rPr>
                <w:del w:id="2616" w:author="Althea ArchMiller" w:date="2018-11-02T11:53:00Z"/>
                <w:rFonts w:ascii="Times New Roman" w:hAnsi="Times New Roman" w:cs="Times New Roman"/>
                <w:sz w:val="18"/>
                <w:szCs w:val="18"/>
              </w:rPr>
            </w:pPr>
            <w:del w:id="2617" w:author="Althea ArchMiller" w:date="2018-11-02T11:53:00Z">
              <w:r w:rsidRPr="00C46183" w:rsidDel="0060218F">
                <w:rPr>
                  <w:rFonts w:ascii="Times New Roman" w:hAnsi="Times New Roman" w:cs="Times New Roman"/>
                  <w:sz w:val="18"/>
                  <w:szCs w:val="18"/>
                </w:rPr>
                <w:delText>(</w:delText>
              </w:r>
              <w:r w:rsidR="00D543B0" w:rsidRPr="00C46183" w:rsidDel="0060218F">
                <w:rPr>
                  <w:rFonts w:ascii="Times New Roman" w:hAnsi="Times New Roman" w:cs="Times New Roman"/>
                  <w:sz w:val="18"/>
                  <w:szCs w:val="18"/>
                </w:rPr>
                <w:delText>-3.21,-1.77</w:delText>
              </w:r>
              <w:r w:rsidRPr="00C46183" w:rsidDel="0060218F">
                <w:rPr>
                  <w:rFonts w:ascii="Times New Roman" w:hAnsi="Times New Roman" w:cs="Times New Roman"/>
                  <w:sz w:val="18"/>
                  <w:szCs w:val="18"/>
                </w:rPr>
                <w:delText>)</w:delText>
              </w:r>
            </w:del>
          </w:p>
        </w:tc>
        <w:tc>
          <w:tcPr>
            <w:tcW w:w="996" w:type="dxa"/>
          </w:tcPr>
          <w:p w:rsidR="00AC7BFD" w:rsidRPr="00AC7BFD" w:rsidDel="0060218F" w:rsidRDefault="00AC7BFD" w:rsidP="00F27D39">
            <w:pPr>
              <w:autoSpaceDE w:val="0"/>
              <w:autoSpaceDN w:val="0"/>
              <w:spacing w:line="480" w:lineRule="auto"/>
              <w:jc w:val="center"/>
              <w:rPr>
                <w:del w:id="2618" w:author="Althea ArchMiller" w:date="2018-11-02T11:53:00Z"/>
                <w:rFonts w:ascii="Times New Roman" w:hAnsi="Times New Roman" w:cs="Times New Roman"/>
                <w:sz w:val="18"/>
                <w:szCs w:val="18"/>
              </w:rPr>
            </w:pPr>
            <w:del w:id="2619" w:author="Althea ArchMiller" w:date="2018-11-02T11:53:00Z">
              <w:r w:rsidRPr="00AC7BFD" w:rsidDel="0060218F">
                <w:rPr>
                  <w:rFonts w:ascii="Times New Roman" w:hAnsi="Times New Roman" w:cs="Times New Roman"/>
                  <w:sz w:val="18"/>
                  <w:szCs w:val="18"/>
                </w:rPr>
                <w:delText>2477.55</w:delText>
              </w:r>
            </w:del>
          </w:p>
        </w:tc>
      </w:tr>
      <w:tr w:rsidR="00AC7BFD" w:rsidRPr="00AC7BFD" w:rsidDel="0060218F" w:rsidTr="00F0597B">
        <w:trPr>
          <w:del w:id="2620" w:author="Althea ArchMiller" w:date="2018-11-02T11:53:00Z"/>
        </w:trPr>
        <w:tc>
          <w:tcPr>
            <w:tcW w:w="1176" w:type="dxa"/>
          </w:tcPr>
          <w:p w:rsidR="00AC7BFD" w:rsidRPr="00AC7BFD" w:rsidDel="0060218F" w:rsidRDefault="00AC7BFD" w:rsidP="00F27D39">
            <w:pPr>
              <w:autoSpaceDE w:val="0"/>
              <w:autoSpaceDN w:val="0"/>
              <w:spacing w:line="480" w:lineRule="auto"/>
              <w:rPr>
                <w:del w:id="2621" w:author="Althea ArchMiller" w:date="2018-11-02T11:53:00Z"/>
                <w:rFonts w:ascii="Times New Roman" w:hAnsi="Times New Roman" w:cs="Times New Roman"/>
                <w:sz w:val="18"/>
                <w:szCs w:val="18"/>
              </w:rPr>
            </w:pPr>
            <w:del w:id="2622" w:author="Althea ArchMiller" w:date="2018-11-02T11:53:00Z">
              <w:r w:rsidRPr="00AC7BFD" w:rsidDel="0060218F">
                <w:rPr>
                  <w:rFonts w:ascii="Times New Roman" w:hAnsi="Times New Roman" w:cs="Times New Roman"/>
                  <w:sz w:val="18"/>
                  <w:szCs w:val="18"/>
                </w:rPr>
                <w:delText>Null</w:delText>
              </w:r>
            </w:del>
          </w:p>
        </w:tc>
        <w:tc>
          <w:tcPr>
            <w:tcW w:w="885" w:type="dxa"/>
          </w:tcPr>
          <w:p w:rsidR="00AC7BFD" w:rsidRPr="00C46183" w:rsidDel="0060218F" w:rsidRDefault="00D543B0" w:rsidP="00F27D39">
            <w:pPr>
              <w:autoSpaceDE w:val="0"/>
              <w:autoSpaceDN w:val="0"/>
              <w:spacing w:line="480" w:lineRule="auto"/>
              <w:jc w:val="center"/>
              <w:rPr>
                <w:del w:id="2623" w:author="Althea ArchMiller" w:date="2018-11-02T11:53:00Z"/>
                <w:rFonts w:ascii="Times New Roman" w:hAnsi="Times New Roman" w:cs="Times New Roman"/>
                <w:sz w:val="18"/>
                <w:szCs w:val="18"/>
              </w:rPr>
            </w:pPr>
            <w:del w:id="2624" w:author="Althea ArchMiller" w:date="2018-11-02T11:53:00Z">
              <w:r w:rsidRPr="00C46183" w:rsidDel="0060218F">
                <w:rPr>
                  <w:rFonts w:ascii="Times New Roman" w:hAnsi="Times New Roman" w:cs="Times New Roman"/>
                  <w:sz w:val="18"/>
                  <w:szCs w:val="18"/>
                </w:rPr>
                <w:delText>2.08</w:delText>
              </w:r>
            </w:del>
          </w:p>
          <w:p w:rsidR="00AC7BFD" w:rsidRPr="00C46183" w:rsidDel="0060218F" w:rsidRDefault="00AC7BFD" w:rsidP="00F27D39">
            <w:pPr>
              <w:autoSpaceDE w:val="0"/>
              <w:autoSpaceDN w:val="0"/>
              <w:spacing w:line="480" w:lineRule="auto"/>
              <w:jc w:val="center"/>
              <w:rPr>
                <w:del w:id="2625" w:author="Althea ArchMiller" w:date="2018-11-02T11:53:00Z"/>
                <w:rFonts w:ascii="Times New Roman" w:hAnsi="Times New Roman" w:cs="Times New Roman"/>
                <w:sz w:val="18"/>
                <w:szCs w:val="18"/>
              </w:rPr>
            </w:pPr>
            <w:del w:id="2626" w:author="Althea ArchMiller" w:date="2018-11-02T11:53:00Z">
              <w:r w:rsidRPr="00C46183" w:rsidDel="0060218F">
                <w:rPr>
                  <w:rFonts w:ascii="Times New Roman" w:hAnsi="Times New Roman" w:cs="Times New Roman"/>
                  <w:sz w:val="18"/>
                  <w:szCs w:val="18"/>
                </w:rPr>
                <w:delText>(</w:delText>
              </w:r>
              <w:r w:rsidR="00D543B0" w:rsidRPr="00C46183" w:rsidDel="0060218F">
                <w:rPr>
                  <w:rFonts w:ascii="Times New Roman" w:hAnsi="Times New Roman" w:cs="Times New Roman"/>
                  <w:sz w:val="18"/>
                  <w:szCs w:val="18"/>
                </w:rPr>
                <w:delText>1.55,2.61</w:delText>
              </w:r>
              <w:r w:rsidRPr="00C46183" w:rsidDel="0060218F">
                <w:rPr>
                  <w:rFonts w:ascii="Times New Roman" w:hAnsi="Times New Roman" w:cs="Times New Roman"/>
                  <w:sz w:val="18"/>
                  <w:szCs w:val="18"/>
                </w:rPr>
                <w:delText>)</w:delText>
              </w:r>
            </w:del>
          </w:p>
        </w:tc>
        <w:tc>
          <w:tcPr>
            <w:tcW w:w="945" w:type="dxa"/>
          </w:tcPr>
          <w:p w:rsidR="00AC7BFD" w:rsidRPr="00AC7BFD" w:rsidDel="0060218F" w:rsidRDefault="00D543B0" w:rsidP="00F27D39">
            <w:pPr>
              <w:autoSpaceDE w:val="0"/>
              <w:autoSpaceDN w:val="0"/>
              <w:spacing w:line="480" w:lineRule="auto"/>
              <w:jc w:val="center"/>
              <w:rPr>
                <w:del w:id="2627" w:author="Althea ArchMiller" w:date="2018-11-02T11:53:00Z"/>
                <w:rFonts w:ascii="Times New Roman" w:hAnsi="Times New Roman" w:cs="Times New Roman"/>
                <w:sz w:val="18"/>
                <w:szCs w:val="18"/>
              </w:rPr>
            </w:pPr>
            <w:del w:id="2628" w:author="Althea ArchMiller" w:date="2018-11-02T11:53:00Z">
              <w:r w:rsidDel="0060218F">
                <w:rPr>
                  <w:rFonts w:ascii="Times New Roman" w:hAnsi="Times New Roman" w:cs="Times New Roman"/>
                  <w:sz w:val="18"/>
                  <w:szCs w:val="18"/>
                </w:rPr>
                <w:delText>--</w:delText>
              </w:r>
            </w:del>
          </w:p>
          <w:p w:rsidR="00AC7BFD" w:rsidRPr="00AC7BFD" w:rsidDel="0060218F" w:rsidRDefault="00D543B0" w:rsidP="00F27D39">
            <w:pPr>
              <w:autoSpaceDE w:val="0"/>
              <w:autoSpaceDN w:val="0"/>
              <w:spacing w:line="480" w:lineRule="auto"/>
              <w:jc w:val="center"/>
              <w:rPr>
                <w:del w:id="2629" w:author="Althea ArchMiller" w:date="2018-11-02T11:53:00Z"/>
                <w:rFonts w:ascii="Times New Roman" w:hAnsi="Times New Roman" w:cs="Times New Roman"/>
                <w:sz w:val="18"/>
                <w:szCs w:val="18"/>
              </w:rPr>
            </w:pPr>
            <w:del w:id="2630" w:author="Althea ArchMiller" w:date="2018-11-02T11:53:00Z">
              <w:r w:rsidDel="0060218F">
                <w:rPr>
                  <w:rFonts w:ascii="Times New Roman" w:hAnsi="Times New Roman" w:cs="Times New Roman"/>
                  <w:sz w:val="18"/>
                  <w:szCs w:val="18"/>
                </w:rPr>
                <w:delText>--</w:delText>
              </w:r>
            </w:del>
          </w:p>
        </w:tc>
        <w:tc>
          <w:tcPr>
            <w:tcW w:w="1854" w:type="dxa"/>
          </w:tcPr>
          <w:p w:rsidR="00AC7BFD" w:rsidRPr="00C46183" w:rsidDel="0060218F" w:rsidRDefault="00D543B0" w:rsidP="00F27D39">
            <w:pPr>
              <w:autoSpaceDE w:val="0"/>
              <w:autoSpaceDN w:val="0"/>
              <w:spacing w:line="480" w:lineRule="auto"/>
              <w:jc w:val="center"/>
              <w:rPr>
                <w:del w:id="2631" w:author="Althea ArchMiller" w:date="2018-11-02T11:53:00Z"/>
                <w:rFonts w:ascii="Times New Roman" w:hAnsi="Times New Roman" w:cs="Times New Roman"/>
                <w:sz w:val="18"/>
                <w:szCs w:val="18"/>
              </w:rPr>
            </w:pPr>
            <w:del w:id="2632" w:author="Althea ArchMiller" w:date="2018-11-02T11:53:00Z">
              <w:r w:rsidRPr="00C46183" w:rsidDel="0060218F">
                <w:rPr>
                  <w:rFonts w:ascii="Times New Roman" w:hAnsi="Times New Roman" w:cs="Times New Roman"/>
                  <w:sz w:val="18"/>
                  <w:szCs w:val="18"/>
                </w:rPr>
                <w:delText>-2.53</w:delText>
              </w:r>
            </w:del>
          </w:p>
          <w:p w:rsidR="00AC7BFD" w:rsidRPr="00C46183" w:rsidDel="0060218F" w:rsidRDefault="00D543B0" w:rsidP="00F27D39">
            <w:pPr>
              <w:autoSpaceDE w:val="0"/>
              <w:autoSpaceDN w:val="0"/>
              <w:spacing w:line="480" w:lineRule="auto"/>
              <w:jc w:val="center"/>
              <w:rPr>
                <w:del w:id="2633" w:author="Althea ArchMiller" w:date="2018-11-02T11:53:00Z"/>
                <w:rFonts w:ascii="Times New Roman" w:hAnsi="Times New Roman" w:cs="Times New Roman"/>
                <w:sz w:val="18"/>
                <w:szCs w:val="18"/>
              </w:rPr>
            </w:pPr>
            <w:del w:id="2634" w:author="Althea ArchMiller" w:date="2018-11-02T11:53:00Z">
              <w:r w:rsidRPr="00C46183" w:rsidDel="0060218F">
                <w:rPr>
                  <w:rFonts w:ascii="Times New Roman" w:hAnsi="Times New Roman" w:cs="Times New Roman"/>
                  <w:sz w:val="18"/>
                  <w:szCs w:val="18"/>
                </w:rPr>
                <w:delText>(-2.66,-2.41)</w:delText>
              </w:r>
            </w:del>
          </w:p>
        </w:tc>
        <w:tc>
          <w:tcPr>
            <w:tcW w:w="36" w:type="dxa"/>
          </w:tcPr>
          <w:p w:rsidR="00AC7BFD" w:rsidRPr="00AC7BFD" w:rsidDel="0060218F" w:rsidRDefault="00AC7BFD" w:rsidP="00F27D39">
            <w:pPr>
              <w:autoSpaceDE w:val="0"/>
              <w:autoSpaceDN w:val="0"/>
              <w:spacing w:line="480" w:lineRule="auto"/>
              <w:jc w:val="center"/>
              <w:rPr>
                <w:del w:id="2635" w:author="Althea ArchMiller" w:date="2018-11-02T11:53:00Z"/>
                <w:rFonts w:ascii="Times New Roman" w:hAnsi="Times New Roman" w:cs="Times New Roman"/>
                <w:sz w:val="18"/>
                <w:szCs w:val="18"/>
              </w:rPr>
            </w:pPr>
          </w:p>
          <w:p w:rsidR="00AC7BFD" w:rsidRPr="00AC7BFD" w:rsidDel="0060218F" w:rsidRDefault="00AC7BFD" w:rsidP="00F27D39">
            <w:pPr>
              <w:autoSpaceDE w:val="0"/>
              <w:autoSpaceDN w:val="0"/>
              <w:spacing w:line="480" w:lineRule="auto"/>
              <w:jc w:val="center"/>
              <w:rPr>
                <w:del w:id="2636" w:author="Althea ArchMiller" w:date="2018-11-02T11:53:00Z"/>
                <w:rFonts w:ascii="Times New Roman" w:hAnsi="Times New Roman" w:cs="Times New Roman"/>
                <w:sz w:val="18"/>
                <w:szCs w:val="18"/>
              </w:rPr>
            </w:pPr>
          </w:p>
        </w:tc>
        <w:tc>
          <w:tcPr>
            <w:tcW w:w="945" w:type="dxa"/>
          </w:tcPr>
          <w:p w:rsidR="00AC7BFD" w:rsidRPr="00C46183" w:rsidDel="0060218F" w:rsidRDefault="00D543B0" w:rsidP="00F27D39">
            <w:pPr>
              <w:autoSpaceDE w:val="0"/>
              <w:autoSpaceDN w:val="0"/>
              <w:spacing w:line="480" w:lineRule="auto"/>
              <w:jc w:val="center"/>
              <w:rPr>
                <w:del w:id="2637" w:author="Althea ArchMiller" w:date="2018-11-02T11:53:00Z"/>
                <w:rFonts w:ascii="Times New Roman" w:hAnsi="Times New Roman" w:cs="Times New Roman"/>
                <w:sz w:val="18"/>
                <w:szCs w:val="18"/>
              </w:rPr>
            </w:pPr>
            <w:del w:id="2638" w:author="Althea ArchMiller" w:date="2018-11-02T11:53:00Z">
              <w:r w:rsidRPr="00C46183" w:rsidDel="0060218F">
                <w:rPr>
                  <w:rFonts w:ascii="Times New Roman" w:hAnsi="Times New Roman" w:cs="Times New Roman"/>
                  <w:sz w:val="18"/>
                  <w:szCs w:val="18"/>
                </w:rPr>
                <w:delText>2.63</w:delText>
              </w:r>
            </w:del>
          </w:p>
          <w:p w:rsidR="00AC7BFD" w:rsidRPr="00C46183" w:rsidDel="0060218F" w:rsidRDefault="00AC7BFD" w:rsidP="00F27D39">
            <w:pPr>
              <w:autoSpaceDE w:val="0"/>
              <w:autoSpaceDN w:val="0"/>
              <w:spacing w:line="480" w:lineRule="auto"/>
              <w:jc w:val="center"/>
              <w:rPr>
                <w:del w:id="2639" w:author="Althea ArchMiller" w:date="2018-11-02T11:53:00Z"/>
                <w:rFonts w:ascii="Times New Roman" w:hAnsi="Times New Roman" w:cs="Times New Roman"/>
                <w:sz w:val="18"/>
                <w:szCs w:val="18"/>
              </w:rPr>
            </w:pPr>
            <w:del w:id="2640" w:author="Althea ArchMiller" w:date="2018-11-02T11:53:00Z">
              <w:r w:rsidRPr="00C46183" w:rsidDel="0060218F">
                <w:rPr>
                  <w:rFonts w:ascii="Times New Roman" w:hAnsi="Times New Roman" w:cs="Times New Roman"/>
                  <w:sz w:val="18"/>
                  <w:szCs w:val="18"/>
                </w:rPr>
                <w:delText>(</w:delText>
              </w:r>
              <w:r w:rsidR="00D543B0" w:rsidRPr="00C46183" w:rsidDel="0060218F">
                <w:rPr>
                  <w:rFonts w:ascii="Times New Roman" w:hAnsi="Times New Roman" w:cs="Times New Roman"/>
                  <w:sz w:val="18"/>
                  <w:szCs w:val="18"/>
                </w:rPr>
                <w:delText>2.23,3.03</w:delText>
              </w:r>
              <w:r w:rsidRPr="00C46183" w:rsidDel="0060218F">
                <w:rPr>
                  <w:rFonts w:ascii="Times New Roman" w:hAnsi="Times New Roman" w:cs="Times New Roman"/>
                  <w:sz w:val="18"/>
                  <w:szCs w:val="18"/>
                </w:rPr>
                <w:delText>)</w:delText>
              </w:r>
            </w:del>
          </w:p>
        </w:tc>
        <w:tc>
          <w:tcPr>
            <w:tcW w:w="945" w:type="dxa"/>
          </w:tcPr>
          <w:p w:rsidR="00AC7BFD" w:rsidRPr="00C46183" w:rsidDel="0060218F" w:rsidRDefault="00D543B0" w:rsidP="00F27D39">
            <w:pPr>
              <w:autoSpaceDE w:val="0"/>
              <w:autoSpaceDN w:val="0"/>
              <w:spacing w:line="480" w:lineRule="auto"/>
              <w:jc w:val="center"/>
              <w:rPr>
                <w:del w:id="2641" w:author="Althea ArchMiller" w:date="2018-11-02T11:53:00Z"/>
                <w:rFonts w:ascii="Times New Roman" w:hAnsi="Times New Roman" w:cs="Times New Roman"/>
                <w:sz w:val="18"/>
                <w:szCs w:val="18"/>
              </w:rPr>
            </w:pPr>
            <w:del w:id="2642" w:author="Althea ArchMiller" w:date="2018-11-02T11:53:00Z">
              <w:r w:rsidRPr="00C46183" w:rsidDel="0060218F">
                <w:rPr>
                  <w:rFonts w:ascii="Times New Roman" w:hAnsi="Times New Roman" w:cs="Times New Roman"/>
                  <w:sz w:val="18"/>
                  <w:szCs w:val="18"/>
                </w:rPr>
                <w:delText>-2.44</w:delText>
              </w:r>
            </w:del>
          </w:p>
          <w:p w:rsidR="00AC7BFD" w:rsidRPr="00C46183" w:rsidDel="0060218F" w:rsidRDefault="00AC7BFD" w:rsidP="00F27D39">
            <w:pPr>
              <w:autoSpaceDE w:val="0"/>
              <w:autoSpaceDN w:val="0"/>
              <w:spacing w:line="480" w:lineRule="auto"/>
              <w:jc w:val="center"/>
              <w:rPr>
                <w:del w:id="2643" w:author="Althea ArchMiller" w:date="2018-11-02T11:53:00Z"/>
                <w:rFonts w:ascii="Times New Roman" w:hAnsi="Times New Roman" w:cs="Times New Roman"/>
                <w:sz w:val="18"/>
                <w:szCs w:val="18"/>
              </w:rPr>
            </w:pPr>
            <w:del w:id="2644" w:author="Althea ArchMiller" w:date="2018-11-02T11:53:00Z">
              <w:r w:rsidRPr="00C46183" w:rsidDel="0060218F">
                <w:rPr>
                  <w:rFonts w:ascii="Times New Roman" w:hAnsi="Times New Roman" w:cs="Times New Roman"/>
                  <w:sz w:val="18"/>
                  <w:szCs w:val="18"/>
                </w:rPr>
                <w:delText>(</w:delText>
              </w:r>
              <w:r w:rsidR="00D543B0" w:rsidRPr="00C46183" w:rsidDel="0060218F">
                <w:rPr>
                  <w:rFonts w:ascii="Times New Roman" w:hAnsi="Times New Roman" w:cs="Times New Roman"/>
                  <w:sz w:val="18"/>
                  <w:szCs w:val="18"/>
                </w:rPr>
                <w:delText>-3.11,-1.77</w:delText>
              </w:r>
              <w:r w:rsidRPr="00C46183" w:rsidDel="0060218F">
                <w:rPr>
                  <w:rFonts w:ascii="Times New Roman" w:hAnsi="Times New Roman" w:cs="Times New Roman"/>
                  <w:sz w:val="18"/>
                  <w:szCs w:val="18"/>
                </w:rPr>
                <w:delText>)</w:delText>
              </w:r>
            </w:del>
          </w:p>
        </w:tc>
        <w:tc>
          <w:tcPr>
            <w:tcW w:w="996" w:type="dxa"/>
          </w:tcPr>
          <w:p w:rsidR="00AC7BFD" w:rsidRPr="00AC7BFD" w:rsidDel="0060218F" w:rsidRDefault="00AC7BFD" w:rsidP="00F27D39">
            <w:pPr>
              <w:autoSpaceDE w:val="0"/>
              <w:autoSpaceDN w:val="0"/>
              <w:spacing w:line="480" w:lineRule="auto"/>
              <w:jc w:val="center"/>
              <w:rPr>
                <w:del w:id="2645" w:author="Althea ArchMiller" w:date="2018-11-02T11:53:00Z"/>
                <w:rFonts w:ascii="Times New Roman" w:hAnsi="Times New Roman" w:cs="Times New Roman"/>
                <w:sz w:val="18"/>
                <w:szCs w:val="18"/>
              </w:rPr>
            </w:pPr>
            <w:del w:id="2646" w:author="Althea ArchMiller" w:date="2018-11-02T11:53:00Z">
              <w:r w:rsidRPr="00AC7BFD" w:rsidDel="0060218F">
                <w:rPr>
                  <w:rFonts w:ascii="Times New Roman" w:hAnsi="Times New Roman" w:cs="Times New Roman"/>
                  <w:sz w:val="18"/>
                  <w:szCs w:val="18"/>
                </w:rPr>
                <w:delText>2478.72</w:delText>
              </w:r>
            </w:del>
          </w:p>
        </w:tc>
      </w:tr>
      <w:tr w:rsidR="00AC7BFD" w:rsidRPr="00AC7BFD" w:rsidDel="0060218F" w:rsidTr="00F0597B">
        <w:trPr>
          <w:del w:id="2647" w:author="Althea ArchMiller" w:date="2018-11-02T11:53:00Z"/>
        </w:trPr>
        <w:tc>
          <w:tcPr>
            <w:tcW w:w="1176" w:type="dxa"/>
            <w:tcBorders>
              <w:bottom w:val="single" w:sz="4" w:space="0" w:color="auto"/>
            </w:tcBorders>
          </w:tcPr>
          <w:p w:rsidR="00AC7BFD" w:rsidRPr="00AC7BFD" w:rsidDel="0060218F" w:rsidRDefault="00AC7BFD" w:rsidP="00F27D39">
            <w:pPr>
              <w:autoSpaceDE w:val="0"/>
              <w:autoSpaceDN w:val="0"/>
              <w:spacing w:line="480" w:lineRule="auto"/>
              <w:rPr>
                <w:del w:id="2648" w:author="Althea ArchMiller" w:date="2018-11-02T11:53:00Z"/>
                <w:rFonts w:ascii="Times New Roman" w:hAnsi="Times New Roman" w:cs="Times New Roman"/>
                <w:sz w:val="18"/>
                <w:szCs w:val="18"/>
              </w:rPr>
            </w:pPr>
            <w:del w:id="2649" w:author="Althea ArchMiller" w:date="2018-11-02T11:53:00Z">
              <w:r w:rsidRPr="00AC7BFD" w:rsidDel="0060218F">
                <w:rPr>
                  <w:rFonts w:ascii="Times New Roman" w:hAnsi="Times New Roman" w:cs="Times New Roman"/>
                  <w:sz w:val="18"/>
                  <w:szCs w:val="18"/>
                </w:rPr>
                <w:delText>Litter</w:delText>
              </w:r>
            </w:del>
          </w:p>
        </w:tc>
        <w:tc>
          <w:tcPr>
            <w:tcW w:w="885" w:type="dxa"/>
            <w:tcBorders>
              <w:bottom w:val="single" w:sz="4" w:space="0" w:color="auto"/>
            </w:tcBorders>
          </w:tcPr>
          <w:p w:rsidR="00AC7BFD" w:rsidRPr="00C46183" w:rsidDel="0060218F" w:rsidRDefault="00D543B0" w:rsidP="00F27D39">
            <w:pPr>
              <w:autoSpaceDE w:val="0"/>
              <w:autoSpaceDN w:val="0"/>
              <w:spacing w:line="480" w:lineRule="auto"/>
              <w:jc w:val="center"/>
              <w:rPr>
                <w:del w:id="2650" w:author="Althea ArchMiller" w:date="2018-11-02T11:53:00Z"/>
                <w:rFonts w:ascii="Times New Roman" w:hAnsi="Times New Roman" w:cs="Times New Roman"/>
                <w:sz w:val="18"/>
                <w:szCs w:val="18"/>
              </w:rPr>
            </w:pPr>
            <w:del w:id="2651" w:author="Althea ArchMiller" w:date="2018-11-02T11:53:00Z">
              <w:r w:rsidRPr="00C46183" w:rsidDel="0060218F">
                <w:rPr>
                  <w:rFonts w:ascii="Times New Roman" w:hAnsi="Times New Roman" w:cs="Times New Roman"/>
                  <w:sz w:val="18"/>
                  <w:szCs w:val="18"/>
                </w:rPr>
                <w:delText>2.07</w:delText>
              </w:r>
            </w:del>
          </w:p>
          <w:p w:rsidR="00D543B0" w:rsidRPr="00C46183" w:rsidDel="0060218F" w:rsidRDefault="00D543B0" w:rsidP="00F27D39">
            <w:pPr>
              <w:autoSpaceDE w:val="0"/>
              <w:autoSpaceDN w:val="0"/>
              <w:spacing w:line="480" w:lineRule="auto"/>
              <w:jc w:val="center"/>
              <w:rPr>
                <w:del w:id="2652" w:author="Althea ArchMiller" w:date="2018-11-02T11:53:00Z"/>
                <w:rFonts w:ascii="Times New Roman" w:hAnsi="Times New Roman" w:cs="Times New Roman"/>
                <w:sz w:val="18"/>
                <w:szCs w:val="18"/>
              </w:rPr>
            </w:pPr>
            <w:del w:id="2653" w:author="Althea ArchMiller" w:date="2018-11-02T11:53:00Z">
              <w:r w:rsidRPr="00C46183" w:rsidDel="0060218F">
                <w:rPr>
                  <w:rFonts w:ascii="Times New Roman" w:hAnsi="Times New Roman" w:cs="Times New Roman"/>
                  <w:sz w:val="18"/>
                  <w:szCs w:val="18"/>
                </w:rPr>
                <w:delText>(1.54,2.61)</w:delText>
              </w:r>
            </w:del>
          </w:p>
        </w:tc>
        <w:tc>
          <w:tcPr>
            <w:tcW w:w="945" w:type="dxa"/>
            <w:tcBorders>
              <w:bottom w:val="single" w:sz="4" w:space="0" w:color="auto"/>
            </w:tcBorders>
          </w:tcPr>
          <w:p w:rsidR="00AC7BFD" w:rsidRPr="00C46183" w:rsidDel="0060218F" w:rsidRDefault="00D543B0" w:rsidP="00F27D39">
            <w:pPr>
              <w:autoSpaceDE w:val="0"/>
              <w:autoSpaceDN w:val="0"/>
              <w:spacing w:line="480" w:lineRule="auto"/>
              <w:jc w:val="center"/>
              <w:rPr>
                <w:del w:id="2654" w:author="Althea ArchMiller" w:date="2018-11-02T11:53:00Z"/>
                <w:rFonts w:ascii="Times New Roman" w:hAnsi="Times New Roman" w:cs="Times New Roman"/>
                <w:sz w:val="18"/>
                <w:szCs w:val="18"/>
              </w:rPr>
            </w:pPr>
            <w:del w:id="2655" w:author="Althea ArchMiller" w:date="2018-11-02T11:53:00Z">
              <w:r w:rsidRPr="00C46183" w:rsidDel="0060218F">
                <w:rPr>
                  <w:rFonts w:ascii="Times New Roman" w:hAnsi="Times New Roman" w:cs="Times New Roman"/>
                  <w:sz w:val="18"/>
                  <w:szCs w:val="18"/>
                </w:rPr>
                <w:delText>0.12</w:delText>
              </w:r>
            </w:del>
          </w:p>
          <w:p w:rsidR="00D543B0" w:rsidRPr="00B76BAA" w:rsidDel="0060218F" w:rsidRDefault="00D543B0" w:rsidP="00F27D39">
            <w:pPr>
              <w:autoSpaceDE w:val="0"/>
              <w:autoSpaceDN w:val="0"/>
              <w:spacing w:line="480" w:lineRule="auto"/>
              <w:jc w:val="center"/>
              <w:rPr>
                <w:del w:id="2656" w:author="Althea ArchMiller" w:date="2018-11-02T11:53:00Z"/>
                <w:rFonts w:ascii="Times New Roman" w:hAnsi="Times New Roman" w:cs="Times New Roman"/>
                <w:b/>
                <w:sz w:val="18"/>
                <w:szCs w:val="18"/>
              </w:rPr>
            </w:pPr>
            <w:del w:id="2657" w:author="Althea ArchMiller" w:date="2018-11-02T11:53:00Z">
              <w:r w:rsidRPr="00C46183" w:rsidDel="0060218F">
                <w:rPr>
                  <w:rFonts w:ascii="Times New Roman" w:hAnsi="Times New Roman" w:cs="Times New Roman"/>
                  <w:sz w:val="18"/>
                  <w:szCs w:val="18"/>
                </w:rPr>
                <w:delText>(-0.57,0.81)</w:delText>
              </w:r>
            </w:del>
          </w:p>
        </w:tc>
        <w:tc>
          <w:tcPr>
            <w:tcW w:w="1854" w:type="dxa"/>
            <w:tcBorders>
              <w:bottom w:val="single" w:sz="4" w:space="0" w:color="auto"/>
            </w:tcBorders>
          </w:tcPr>
          <w:p w:rsidR="00AC7BFD" w:rsidRPr="00C46183" w:rsidDel="0060218F" w:rsidRDefault="00C22B52" w:rsidP="00F27D39">
            <w:pPr>
              <w:autoSpaceDE w:val="0"/>
              <w:autoSpaceDN w:val="0"/>
              <w:spacing w:line="480" w:lineRule="auto"/>
              <w:jc w:val="center"/>
              <w:rPr>
                <w:del w:id="2658" w:author="Althea ArchMiller" w:date="2018-11-02T11:53:00Z"/>
                <w:rFonts w:ascii="Times New Roman" w:hAnsi="Times New Roman" w:cs="Times New Roman"/>
                <w:sz w:val="18"/>
                <w:szCs w:val="18"/>
              </w:rPr>
            </w:pPr>
            <w:del w:id="2659" w:author="Althea ArchMiller" w:date="2018-11-02T11:53:00Z">
              <w:r w:rsidRPr="00C46183" w:rsidDel="0060218F">
                <w:rPr>
                  <w:rFonts w:ascii="Times New Roman" w:hAnsi="Times New Roman" w:cs="Times New Roman"/>
                  <w:sz w:val="18"/>
                  <w:szCs w:val="18"/>
                </w:rPr>
                <w:delText>-2.53</w:delText>
              </w:r>
            </w:del>
          </w:p>
          <w:p w:rsidR="00C22B52" w:rsidRPr="00C46183" w:rsidDel="0060218F" w:rsidRDefault="00C22B52" w:rsidP="00F27D39">
            <w:pPr>
              <w:autoSpaceDE w:val="0"/>
              <w:autoSpaceDN w:val="0"/>
              <w:spacing w:line="480" w:lineRule="auto"/>
              <w:jc w:val="center"/>
              <w:rPr>
                <w:del w:id="2660" w:author="Althea ArchMiller" w:date="2018-11-02T11:53:00Z"/>
                <w:rFonts w:ascii="Times New Roman" w:hAnsi="Times New Roman" w:cs="Times New Roman"/>
                <w:sz w:val="18"/>
                <w:szCs w:val="18"/>
              </w:rPr>
            </w:pPr>
            <w:del w:id="2661" w:author="Althea ArchMiller" w:date="2018-11-02T11:53:00Z">
              <w:r w:rsidRPr="00C46183" w:rsidDel="0060218F">
                <w:rPr>
                  <w:rFonts w:ascii="Times New Roman" w:hAnsi="Times New Roman" w:cs="Times New Roman"/>
                  <w:sz w:val="18"/>
                  <w:szCs w:val="18"/>
                </w:rPr>
                <w:delText>(-2.66,-2.41)</w:delText>
              </w:r>
            </w:del>
          </w:p>
        </w:tc>
        <w:tc>
          <w:tcPr>
            <w:tcW w:w="36" w:type="dxa"/>
            <w:tcBorders>
              <w:bottom w:val="single" w:sz="4" w:space="0" w:color="auto"/>
            </w:tcBorders>
          </w:tcPr>
          <w:p w:rsidR="00AC7BFD" w:rsidRPr="00AC7BFD" w:rsidDel="0060218F" w:rsidRDefault="00AC7BFD" w:rsidP="00F27D39">
            <w:pPr>
              <w:autoSpaceDE w:val="0"/>
              <w:autoSpaceDN w:val="0"/>
              <w:spacing w:line="480" w:lineRule="auto"/>
              <w:jc w:val="center"/>
              <w:rPr>
                <w:del w:id="2662" w:author="Althea ArchMiller" w:date="2018-11-02T11:53:00Z"/>
                <w:rFonts w:ascii="Times New Roman" w:hAnsi="Times New Roman" w:cs="Times New Roman"/>
                <w:sz w:val="18"/>
                <w:szCs w:val="18"/>
              </w:rPr>
            </w:pPr>
          </w:p>
        </w:tc>
        <w:tc>
          <w:tcPr>
            <w:tcW w:w="945" w:type="dxa"/>
            <w:tcBorders>
              <w:bottom w:val="single" w:sz="4" w:space="0" w:color="auto"/>
            </w:tcBorders>
          </w:tcPr>
          <w:p w:rsidR="00AC7BFD" w:rsidRPr="00C46183" w:rsidDel="0060218F" w:rsidRDefault="00C22B52" w:rsidP="00F27D39">
            <w:pPr>
              <w:autoSpaceDE w:val="0"/>
              <w:autoSpaceDN w:val="0"/>
              <w:spacing w:line="480" w:lineRule="auto"/>
              <w:jc w:val="center"/>
              <w:rPr>
                <w:del w:id="2663" w:author="Althea ArchMiller" w:date="2018-11-02T11:53:00Z"/>
                <w:rFonts w:ascii="Times New Roman" w:hAnsi="Times New Roman" w:cs="Times New Roman"/>
                <w:sz w:val="18"/>
                <w:szCs w:val="18"/>
              </w:rPr>
            </w:pPr>
            <w:del w:id="2664" w:author="Althea ArchMiller" w:date="2018-11-02T11:53:00Z">
              <w:r w:rsidRPr="00C46183" w:rsidDel="0060218F">
                <w:rPr>
                  <w:rFonts w:ascii="Times New Roman" w:hAnsi="Times New Roman" w:cs="Times New Roman"/>
                  <w:sz w:val="18"/>
                  <w:szCs w:val="18"/>
                </w:rPr>
                <w:delText>2.63</w:delText>
              </w:r>
            </w:del>
          </w:p>
          <w:p w:rsidR="00C22B52" w:rsidRPr="00C46183" w:rsidDel="0060218F" w:rsidRDefault="00C22B52" w:rsidP="00F27D39">
            <w:pPr>
              <w:autoSpaceDE w:val="0"/>
              <w:autoSpaceDN w:val="0"/>
              <w:spacing w:line="480" w:lineRule="auto"/>
              <w:jc w:val="center"/>
              <w:rPr>
                <w:del w:id="2665" w:author="Althea ArchMiller" w:date="2018-11-02T11:53:00Z"/>
                <w:rFonts w:ascii="Times New Roman" w:hAnsi="Times New Roman" w:cs="Times New Roman"/>
                <w:sz w:val="18"/>
                <w:szCs w:val="18"/>
              </w:rPr>
            </w:pPr>
            <w:del w:id="2666" w:author="Althea ArchMiller" w:date="2018-11-02T11:53:00Z">
              <w:r w:rsidRPr="00C46183" w:rsidDel="0060218F">
                <w:rPr>
                  <w:rFonts w:ascii="Times New Roman" w:hAnsi="Times New Roman" w:cs="Times New Roman"/>
                  <w:sz w:val="18"/>
                  <w:szCs w:val="18"/>
                </w:rPr>
                <w:delText>(2.23,3.03)</w:delText>
              </w:r>
            </w:del>
          </w:p>
        </w:tc>
        <w:tc>
          <w:tcPr>
            <w:tcW w:w="945" w:type="dxa"/>
            <w:tcBorders>
              <w:bottom w:val="single" w:sz="4" w:space="0" w:color="auto"/>
            </w:tcBorders>
          </w:tcPr>
          <w:p w:rsidR="00AC7BFD" w:rsidRPr="00C46183" w:rsidDel="0060218F" w:rsidRDefault="00C22B52" w:rsidP="00F27D39">
            <w:pPr>
              <w:autoSpaceDE w:val="0"/>
              <w:autoSpaceDN w:val="0"/>
              <w:spacing w:line="480" w:lineRule="auto"/>
              <w:jc w:val="center"/>
              <w:rPr>
                <w:del w:id="2667" w:author="Althea ArchMiller" w:date="2018-11-02T11:53:00Z"/>
                <w:rFonts w:ascii="Times New Roman" w:hAnsi="Times New Roman" w:cs="Times New Roman"/>
                <w:sz w:val="18"/>
                <w:szCs w:val="18"/>
              </w:rPr>
            </w:pPr>
            <w:del w:id="2668" w:author="Althea ArchMiller" w:date="2018-11-02T11:53:00Z">
              <w:r w:rsidRPr="00C46183" w:rsidDel="0060218F">
                <w:rPr>
                  <w:rFonts w:ascii="Times New Roman" w:hAnsi="Times New Roman" w:cs="Times New Roman"/>
                  <w:sz w:val="18"/>
                  <w:szCs w:val="18"/>
                </w:rPr>
                <w:delText>-2.44</w:delText>
              </w:r>
            </w:del>
          </w:p>
          <w:p w:rsidR="00C22B52" w:rsidRPr="00C46183" w:rsidDel="0060218F" w:rsidRDefault="00C22B52" w:rsidP="00F27D39">
            <w:pPr>
              <w:autoSpaceDE w:val="0"/>
              <w:autoSpaceDN w:val="0"/>
              <w:spacing w:line="480" w:lineRule="auto"/>
              <w:jc w:val="center"/>
              <w:rPr>
                <w:del w:id="2669" w:author="Althea ArchMiller" w:date="2018-11-02T11:53:00Z"/>
                <w:rFonts w:ascii="Times New Roman" w:hAnsi="Times New Roman" w:cs="Times New Roman"/>
                <w:sz w:val="18"/>
                <w:szCs w:val="18"/>
              </w:rPr>
            </w:pPr>
            <w:del w:id="2670" w:author="Althea ArchMiller" w:date="2018-11-02T11:53:00Z">
              <w:r w:rsidRPr="00C46183" w:rsidDel="0060218F">
                <w:rPr>
                  <w:rFonts w:ascii="Times New Roman" w:hAnsi="Times New Roman" w:cs="Times New Roman"/>
                  <w:sz w:val="18"/>
                  <w:szCs w:val="18"/>
                </w:rPr>
                <w:delText>(-3.11,-1.77)</w:delText>
              </w:r>
            </w:del>
          </w:p>
        </w:tc>
        <w:tc>
          <w:tcPr>
            <w:tcW w:w="996" w:type="dxa"/>
            <w:tcBorders>
              <w:bottom w:val="single" w:sz="4" w:space="0" w:color="auto"/>
            </w:tcBorders>
          </w:tcPr>
          <w:p w:rsidR="00AC7BFD" w:rsidRPr="00AC7BFD" w:rsidDel="0060218F" w:rsidRDefault="00AC7BFD" w:rsidP="00F27D39">
            <w:pPr>
              <w:autoSpaceDE w:val="0"/>
              <w:autoSpaceDN w:val="0"/>
              <w:spacing w:line="480" w:lineRule="auto"/>
              <w:jc w:val="center"/>
              <w:rPr>
                <w:del w:id="2671" w:author="Althea ArchMiller" w:date="2018-11-02T11:53:00Z"/>
                <w:rFonts w:ascii="Times New Roman" w:hAnsi="Times New Roman" w:cs="Times New Roman"/>
                <w:sz w:val="18"/>
                <w:szCs w:val="18"/>
              </w:rPr>
            </w:pPr>
            <w:del w:id="2672" w:author="Althea ArchMiller" w:date="2018-11-02T11:53:00Z">
              <w:r w:rsidRPr="00AC7BFD" w:rsidDel="0060218F">
                <w:rPr>
                  <w:rFonts w:ascii="Times New Roman" w:hAnsi="Times New Roman" w:cs="Times New Roman"/>
                  <w:sz w:val="18"/>
                  <w:szCs w:val="18"/>
                </w:rPr>
                <w:delText>2480.65</w:delText>
              </w:r>
            </w:del>
          </w:p>
        </w:tc>
      </w:tr>
    </w:tbl>
    <w:tbl>
      <w:tblPr>
        <w:tblW w:w="0" w:type="auto"/>
        <w:tblLook w:val="04A0" w:firstRow="1" w:lastRow="0" w:firstColumn="1" w:lastColumn="0" w:noHBand="0" w:noVBand="1"/>
        <w:tblPrChange w:id="2673" w:author="Althea ArchMiller" w:date="2018-11-02T11:53:00Z">
          <w:tblPr>
            <w:tblW w:w="8720" w:type="dxa"/>
            <w:tblLayout w:type="fixed"/>
            <w:tblLook w:val="04A0" w:firstRow="1" w:lastRow="0" w:firstColumn="1" w:lastColumn="0" w:noHBand="0" w:noVBand="1"/>
          </w:tblPr>
        </w:tblPrChange>
      </w:tblPr>
      <w:tblGrid>
        <w:gridCol w:w="1201"/>
        <w:gridCol w:w="1551"/>
        <w:gridCol w:w="1551"/>
        <w:gridCol w:w="1551"/>
        <w:gridCol w:w="1551"/>
        <w:gridCol w:w="1162"/>
        <w:tblGridChange w:id="2674">
          <w:tblGrid>
            <w:gridCol w:w="4374"/>
            <w:gridCol w:w="924"/>
            <w:gridCol w:w="924"/>
            <w:gridCol w:w="924"/>
            <w:gridCol w:w="924"/>
            <w:gridCol w:w="650"/>
          </w:tblGrid>
        </w:tblGridChange>
      </w:tblGrid>
      <w:tr w:rsidR="0060218F" w:rsidRPr="0060218F" w:rsidTr="0060218F">
        <w:trPr>
          <w:trHeight w:val="380"/>
          <w:ins w:id="2675" w:author="Althea ArchMiller" w:date="2018-11-02T11:53:00Z"/>
          <w:trPrChange w:id="2676" w:author="Althea ArchMiller" w:date="2018-11-02T11:53:00Z">
            <w:trPr>
              <w:trHeight w:val="380"/>
            </w:trPr>
          </w:trPrChange>
        </w:trPr>
        <w:tc>
          <w:tcPr>
            <w:tcW w:w="0" w:type="auto"/>
            <w:gridSpan w:val="5"/>
            <w:tcBorders>
              <w:top w:val="single" w:sz="4" w:space="0" w:color="auto"/>
              <w:left w:val="nil"/>
              <w:bottom w:val="nil"/>
              <w:right w:val="nil"/>
            </w:tcBorders>
            <w:shd w:val="clear" w:color="auto" w:fill="auto"/>
            <w:noWrap/>
            <w:vAlign w:val="bottom"/>
            <w:hideMark/>
            <w:tcPrChange w:id="2677" w:author="Althea ArchMiller" w:date="2018-11-02T11:53:00Z">
              <w:tcPr>
                <w:tcW w:w="8070" w:type="dxa"/>
                <w:gridSpan w:val="5"/>
                <w:tcBorders>
                  <w:top w:val="single" w:sz="4" w:space="0" w:color="auto"/>
                  <w:left w:val="nil"/>
                  <w:bottom w:val="nil"/>
                  <w:right w:val="nil"/>
                </w:tcBorders>
                <w:shd w:val="clear" w:color="auto" w:fill="auto"/>
                <w:noWrap/>
                <w:vAlign w:val="bottom"/>
                <w:hideMark/>
              </w:tcPr>
            </w:tcPrChange>
          </w:tcPr>
          <w:p w:rsidR="0060218F" w:rsidRPr="0060218F" w:rsidRDefault="0060218F" w:rsidP="0060218F">
            <w:pPr>
              <w:spacing w:after="0" w:line="240" w:lineRule="auto"/>
              <w:rPr>
                <w:ins w:id="2678" w:author="Althea ArchMiller" w:date="2018-11-02T11:53:00Z"/>
                <w:rFonts w:ascii="Times New Roman" w:eastAsia="Times New Roman" w:hAnsi="Times New Roman" w:cs="Times New Roman"/>
                <w:b/>
                <w:bCs/>
                <w:color w:val="000000"/>
                <w:sz w:val="18"/>
                <w:szCs w:val="18"/>
              </w:rPr>
            </w:pPr>
            <w:ins w:id="2679" w:author="Althea ArchMiller" w:date="2018-11-02T11:53:00Z">
              <w:r w:rsidRPr="0060218F">
                <w:rPr>
                  <w:rFonts w:ascii="Times New Roman" w:eastAsia="Times New Roman" w:hAnsi="Times New Roman" w:cs="Times New Roman"/>
                  <w:b/>
                  <w:bCs/>
                  <w:color w:val="000000"/>
                  <w:sz w:val="18"/>
                  <w:szCs w:val="18"/>
                </w:rPr>
                <w:lastRenderedPageBreak/>
                <w:t>Single Abundance Models</w:t>
              </w:r>
            </w:ins>
          </w:p>
        </w:tc>
        <w:tc>
          <w:tcPr>
            <w:tcW w:w="0" w:type="auto"/>
            <w:tcBorders>
              <w:top w:val="single" w:sz="4" w:space="0" w:color="auto"/>
              <w:left w:val="nil"/>
              <w:bottom w:val="nil"/>
              <w:right w:val="nil"/>
            </w:tcBorders>
            <w:shd w:val="clear" w:color="auto" w:fill="auto"/>
            <w:noWrap/>
            <w:vAlign w:val="bottom"/>
            <w:hideMark/>
            <w:tcPrChange w:id="2680" w:author="Althea ArchMiller" w:date="2018-11-02T11:53:00Z">
              <w:tcPr>
                <w:tcW w:w="650" w:type="dxa"/>
                <w:tcBorders>
                  <w:top w:val="single" w:sz="4" w:space="0" w:color="auto"/>
                  <w:left w:val="nil"/>
                  <w:bottom w:val="nil"/>
                  <w:right w:val="nil"/>
                </w:tcBorders>
                <w:shd w:val="clear" w:color="auto" w:fill="auto"/>
                <w:noWrap/>
                <w:vAlign w:val="bottom"/>
                <w:hideMark/>
              </w:tcPr>
            </w:tcPrChange>
          </w:tcPr>
          <w:p w:rsidR="0060218F" w:rsidRPr="0060218F" w:rsidRDefault="0060218F" w:rsidP="0060218F">
            <w:pPr>
              <w:spacing w:after="0" w:line="240" w:lineRule="auto"/>
              <w:rPr>
                <w:ins w:id="2681" w:author="Althea ArchMiller" w:date="2018-11-02T11:53:00Z"/>
                <w:rFonts w:ascii="Times New Roman" w:eastAsia="Times New Roman" w:hAnsi="Times New Roman" w:cs="Times New Roman"/>
                <w:color w:val="000000"/>
                <w:sz w:val="18"/>
                <w:szCs w:val="18"/>
              </w:rPr>
            </w:pPr>
            <w:ins w:id="2682" w:author="Althea ArchMiller" w:date="2018-11-02T11:53:00Z">
              <w:r w:rsidRPr="0060218F">
                <w:rPr>
                  <w:rFonts w:ascii="Times New Roman" w:eastAsia="Times New Roman" w:hAnsi="Times New Roman" w:cs="Times New Roman"/>
                  <w:color w:val="000000"/>
                  <w:sz w:val="18"/>
                  <w:szCs w:val="18"/>
                </w:rPr>
                <w:t>Multiple</w:t>
              </w:r>
            </w:ins>
          </w:p>
        </w:tc>
      </w:tr>
      <w:tr w:rsidR="0060218F" w:rsidRPr="0060218F" w:rsidTr="0060218F">
        <w:trPr>
          <w:trHeight w:val="380"/>
          <w:ins w:id="2683" w:author="Althea ArchMiller" w:date="2018-11-02T11:53:00Z"/>
          <w:trPrChange w:id="2684" w:author="Althea ArchMiller" w:date="2018-11-02T11:53:00Z">
            <w:trPr>
              <w:trHeight w:val="380"/>
            </w:trPr>
          </w:trPrChange>
        </w:trPr>
        <w:tc>
          <w:tcPr>
            <w:tcW w:w="0" w:type="auto"/>
            <w:tcBorders>
              <w:top w:val="nil"/>
              <w:left w:val="nil"/>
              <w:bottom w:val="single" w:sz="4" w:space="0" w:color="auto"/>
              <w:right w:val="nil"/>
            </w:tcBorders>
            <w:shd w:val="clear" w:color="auto" w:fill="auto"/>
            <w:noWrap/>
            <w:vAlign w:val="bottom"/>
            <w:hideMark/>
            <w:tcPrChange w:id="2685" w:author="Althea ArchMiller" w:date="2018-11-02T11:53:00Z">
              <w:tcPr>
                <w:tcW w:w="4374" w:type="dxa"/>
                <w:tcBorders>
                  <w:top w:val="nil"/>
                  <w:left w:val="nil"/>
                  <w:bottom w:val="single" w:sz="4" w:space="0" w:color="auto"/>
                  <w:right w:val="nil"/>
                </w:tcBorders>
                <w:shd w:val="clear" w:color="auto" w:fill="auto"/>
                <w:noWrap/>
                <w:vAlign w:val="bottom"/>
                <w:hideMark/>
              </w:tcPr>
            </w:tcPrChange>
          </w:tcPr>
          <w:p w:rsidR="0060218F" w:rsidRPr="0060218F" w:rsidRDefault="0060218F" w:rsidP="0060218F">
            <w:pPr>
              <w:spacing w:after="0" w:line="240" w:lineRule="auto"/>
              <w:rPr>
                <w:ins w:id="2686" w:author="Althea ArchMiller" w:date="2018-11-02T11:53:00Z"/>
                <w:rFonts w:ascii="Times New Roman" w:eastAsia="Times New Roman" w:hAnsi="Times New Roman" w:cs="Times New Roman"/>
                <w:color w:val="000000"/>
                <w:sz w:val="18"/>
                <w:szCs w:val="18"/>
              </w:rPr>
            </w:pPr>
            <w:ins w:id="2687" w:author="Althea ArchMiller" w:date="2018-11-02T11:53:00Z">
              <w:r w:rsidRPr="0060218F">
                <w:rPr>
                  <w:rFonts w:ascii="Times New Roman" w:eastAsia="Times New Roman" w:hAnsi="Times New Roman" w:cs="Times New Roman"/>
                  <w:color w:val="000000"/>
                  <w:sz w:val="18"/>
                  <w:szCs w:val="18"/>
                </w:rPr>
                <w:t>Variable</w:t>
              </w:r>
            </w:ins>
          </w:p>
        </w:tc>
        <w:tc>
          <w:tcPr>
            <w:tcW w:w="0" w:type="auto"/>
            <w:tcBorders>
              <w:top w:val="nil"/>
              <w:left w:val="nil"/>
              <w:bottom w:val="single" w:sz="4" w:space="0" w:color="auto"/>
              <w:right w:val="nil"/>
            </w:tcBorders>
            <w:shd w:val="clear" w:color="auto" w:fill="auto"/>
            <w:noWrap/>
            <w:vAlign w:val="bottom"/>
            <w:hideMark/>
            <w:tcPrChange w:id="2688" w:author="Althea ArchMiller" w:date="2018-11-02T11:53:00Z">
              <w:tcPr>
                <w:tcW w:w="924" w:type="dxa"/>
                <w:tcBorders>
                  <w:top w:val="nil"/>
                  <w:left w:val="nil"/>
                  <w:bottom w:val="single" w:sz="4" w:space="0" w:color="auto"/>
                  <w:right w:val="nil"/>
                </w:tcBorders>
                <w:shd w:val="clear" w:color="auto" w:fill="auto"/>
                <w:noWrap/>
                <w:vAlign w:val="bottom"/>
                <w:hideMark/>
              </w:tcPr>
            </w:tcPrChange>
          </w:tcPr>
          <w:p w:rsidR="0060218F" w:rsidRPr="0060218F" w:rsidRDefault="0060218F" w:rsidP="0060218F">
            <w:pPr>
              <w:spacing w:after="0" w:line="240" w:lineRule="auto"/>
              <w:jc w:val="center"/>
              <w:rPr>
                <w:ins w:id="2689" w:author="Althea ArchMiller" w:date="2018-11-02T11:53:00Z"/>
                <w:rFonts w:ascii="Times New Roman" w:eastAsia="Times New Roman" w:hAnsi="Times New Roman" w:cs="Times New Roman"/>
                <w:color w:val="000000"/>
                <w:sz w:val="18"/>
                <w:szCs w:val="18"/>
              </w:rPr>
              <w:pPrChange w:id="2690" w:author="Althea ArchMiller" w:date="2018-11-02T11:53:00Z">
                <w:pPr>
                  <w:spacing w:after="0" w:line="240" w:lineRule="auto"/>
                </w:pPr>
              </w:pPrChange>
            </w:pPr>
            <w:ins w:id="2691" w:author="Althea ArchMiller" w:date="2018-11-02T11:53:00Z">
              <w:r w:rsidRPr="0060218F">
                <w:rPr>
                  <w:rFonts w:ascii="Times New Roman" w:eastAsia="Times New Roman" w:hAnsi="Times New Roman" w:cs="Times New Roman"/>
                  <w:color w:val="000000"/>
                  <w:sz w:val="18"/>
                  <w:szCs w:val="18"/>
                </w:rPr>
                <w:t>Model 1</w:t>
              </w:r>
            </w:ins>
          </w:p>
        </w:tc>
        <w:tc>
          <w:tcPr>
            <w:tcW w:w="0" w:type="auto"/>
            <w:tcBorders>
              <w:top w:val="nil"/>
              <w:left w:val="nil"/>
              <w:bottom w:val="single" w:sz="4" w:space="0" w:color="auto"/>
              <w:right w:val="nil"/>
            </w:tcBorders>
            <w:shd w:val="clear" w:color="auto" w:fill="auto"/>
            <w:noWrap/>
            <w:vAlign w:val="bottom"/>
            <w:hideMark/>
            <w:tcPrChange w:id="2692" w:author="Althea ArchMiller" w:date="2018-11-02T11:53:00Z">
              <w:tcPr>
                <w:tcW w:w="924" w:type="dxa"/>
                <w:tcBorders>
                  <w:top w:val="nil"/>
                  <w:left w:val="nil"/>
                  <w:bottom w:val="single" w:sz="4" w:space="0" w:color="auto"/>
                  <w:right w:val="nil"/>
                </w:tcBorders>
                <w:shd w:val="clear" w:color="auto" w:fill="auto"/>
                <w:noWrap/>
                <w:vAlign w:val="bottom"/>
                <w:hideMark/>
              </w:tcPr>
            </w:tcPrChange>
          </w:tcPr>
          <w:p w:rsidR="0060218F" w:rsidRPr="0060218F" w:rsidRDefault="0060218F" w:rsidP="0060218F">
            <w:pPr>
              <w:spacing w:after="0" w:line="240" w:lineRule="auto"/>
              <w:jc w:val="center"/>
              <w:rPr>
                <w:ins w:id="2693" w:author="Althea ArchMiller" w:date="2018-11-02T11:53:00Z"/>
                <w:rFonts w:ascii="Times New Roman" w:eastAsia="Times New Roman" w:hAnsi="Times New Roman" w:cs="Times New Roman"/>
                <w:color w:val="000000"/>
                <w:sz w:val="18"/>
                <w:szCs w:val="18"/>
              </w:rPr>
              <w:pPrChange w:id="2694" w:author="Althea ArchMiller" w:date="2018-11-02T11:53:00Z">
                <w:pPr>
                  <w:spacing w:after="0" w:line="240" w:lineRule="auto"/>
                </w:pPr>
              </w:pPrChange>
            </w:pPr>
            <w:ins w:id="2695" w:author="Althea ArchMiller" w:date="2018-11-02T11:53:00Z">
              <w:r w:rsidRPr="0060218F">
                <w:rPr>
                  <w:rFonts w:ascii="Times New Roman" w:eastAsia="Times New Roman" w:hAnsi="Times New Roman" w:cs="Times New Roman"/>
                  <w:color w:val="000000"/>
                  <w:sz w:val="18"/>
                  <w:szCs w:val="18"/>
                </w:rPr>
                <w:t>Model 2</w:t>
              </w:r>
            </w:ins>
          </w:p>
        </w:tc>
        <w:tc>
          <w:tcPr>
            <w:tcW w:w="0" w:type="auto"/>
            <w:tcBorders>
              <w:top w:val="nil"/>
              <w:left w:val="nil"/>
              <w:bottom w:val="single" w:sz="4" w:space="0" w:color="auto"/>
              <w:right w:val="nil"/>
            </w:tcBorders>
            <w:shd w:val="clear" w:color="auto" w:fill="auto"/>
            <w:noWrap/>
            <w:vAlign w:val="bottom"/>
            <w:hideMark/>
            <w:tcPrChange w:id="2696" w:author="Althea ArchMiller" w:date="2018-11-02T11:53:00Z">
              <w:tcPr>
                <w:tcW w:w="924" w:type="dxa"/>
                <w:tcBorders>
                  <w:top w:val="nil"/>
                  <w:left w:val="nil"/>
                  <w:bottom w:val="single" w:sz="4" w:space="0" w:color="auto"/>
                  <w:right w:val="nil"/>
                </w:tcBorders>
                <w:shd w:val="clear" w:color="auto" w:fill="auto"/>
                <w:noWrap/>
                <w:vAlign w:val="bottom"/>
                <w:hideMark/>
              </w:tcPr>
            </w:tcPrChange>
          </w:tcPr>
          <w:p w:rsidR="0060218F" w:rsidRPr="0060218F" w:rsidRDefault="0060218F" w:rsidP="0060218F">
            <w:pPr>
              <w:spacing w:after="0" w:line="240" w:lineRule="auto"/>
              <w:jc w:val="center"/>
              <w:rPr>
                <w:ins w:id="2697" w:author="Althea ArchMiller" w:date="2018-11-02T11:53:00Z"/>
                <w:rFonts w:ascii="Times New Roman" w:eastAsia="Times New Roman" w:hAnsi="Times New Roman" w:cs="Times New Roman"/>
                <w:color w:val="000000"/>
                <w:sz w:val="18"/>
                <w:szCs w:val="18"/>
              </w:rPr>
              <w:pPrChange w:id="2698" w:author="Althea ArchMiller" w:date="2018-11-02T11:53:00Z">
                <w:pPr>
                  <w:spacing w:after="0" w:line="240" w:lineRule="auto"/>
                </w:pPr>
              </w:pPrChange>
            </w:pPr>
            <w:ins w:id="2699" w:author="Althea ArchMiller" w:date="2018-11-02T11:53:00Z">
              <w:r w:rsidRPr="0060218F">
                <w:rPr>
                  <w:rFonts w:ascii="Times New Roman" w:eastAsia="Times New Roman" w:hAnsi="Times New Roman" w:cs="Times New Roman"/>
                  <w:color w:val="000000"/>
                  <w:sz w:val="18"/>
                  <w:szCs w:val="18"/>
                </w:rPr>
                <w:t>Model 3</w:t>
              </w:r>
            </w:ins>
          </w:p>
        </w:tc>
        <w:tc>
          <w:tcPr>
            <w:tcW w:w="0" w:type="auto"/>
            <w:tcBorders>
              <w:top w:val="nil"/>
              <w:left w:val="nil"/>
              <w:bottom w:val="single" w:sz="4" w:space="0" w:color="auto"/>
              <w:right w:val="nil"/>
            </w:tcBorders>
            <w:shd w:val="clear" w:color="auto" w:fill="auto"/>
            <w:noWrap/>
            <w:vAlign w:val="bottom"/>
            <w:hideMark/>
            <w:tcPrChange w:id="2700" w:author="Althea ArchMiller" w:date="2018-11-02T11:53:00Z">
              <w:tcPr>
                <w:tcW w:w="924" w:type="dxa"/>
                <w:tcBorders>
                  <w:top w:val="nil"/>
                  <w:left w:val="nil"/>
                  <w:bottom w:val="single" w:sz="4" w:space="0" w:color="auto"/>
                  <w:right w:val="nil"/>
                </w:tcBorders>
                <w:shd w:val="clear" w:color="auto" w:fill="auto"/>
                <w:noWrap/>
                <w:vAlign w:val="bottom"/>
                <w:hideMark/>
              </w:tcPr>
            </w:tcPrChange>
          </w:tcPr>
          <w:p w:rsidR="0060218F" w:rsidRPr="0060218F" w:rsidRDefault="0060218F" w:rsidP="0060218F">
            <w:pPr>
              <w:spacing w:after="0" w:line="240" w:lineRule="auto"/>
              <w:jc w:val="center"/>
              <w:rPr>
                <w:ins w:id="2701" w:author="Althea ArchMiller" w:date="2018-11-02T11:53:00Z"/>
                <w:rFonts w:ascii="Times New Roman" w:eastAsia="Times New Roman" w:hAnsi="Times New Roman" w:cs="Times New Roman"/>
                <w:color w:val="000000"/>
                <w:sz w:val="18"/>
                <w:szCs w:val="18"/>
              </w:rPr>
              <w:pPrChange w:id="2702" w:author="Althea ArchMiller" w:date="2018-11-02T11:53:00Z">
                <w:pPr>
                  <w:spacing w:after="0" w:line="240" w:lineRule="auto"/>
                </w:pPr>
              </w:pPrChange>
            </w:pPr>
            <w:ins w:id="2703" w:author="Althea ArchMiller" w:date="2018-11-02T11:53:00Z">
              <w:r w:rsidRPr="0060218F">
                <w:rPr>
                  <w:rFonts w:ascii="Times New Roman" w:eastAsia="Times New Roman" w:hAnsi="Times New Roman" w:cs="Times New Roman"/>
                  <w:color w:val="000000"/>
                  <w:sz w:val="18"/>
                  <w:szCs w:val="18"/>
                </w:rPr>
                <w:t>Model 4</w:t>
              </w:r>
            </w:ins>
          </w:p>
        </w:tc>
        <w:tc>
          <w:tcPr>
            <w:tcW w:w="0" w:type="auto"/>
            <w:tcBorders>
              <w:top w:val="nil"/>
              <w:left w:val="nil"/>
              <w:bottom w:val="single" w:sz="4" w:space="0" w:color="auto"/>
              <w:right w:val="nil"/>
            </w:tcBorders>
            <w:shd w:val="clear" w:color="auto" w:fill="auto"/>
            <w:noWrap/>
            <w:vAlign w:val="bottom"/>
            <w:hideMark/>
            <w:tcPrChange w:id="2704" w:author="Althea ArchMiller" w:date="2018-11-02T11:53:00Z">
              <w:tcPr>
                <w:tcW w:w="650" w:type="dxa"/>
                <w:tcBorders>
                  <w:top w:val="nil"/>
                  <w:left w:val="nil"/>
                  <w:bottom w:val="single" w:sz="4" w:space="0" w:color="auto"/>
                  <w:right w:val="nil"/>
                </w:tcBorders>
                <w:shd w:val="clear" w:color="auto" w:fill="auto"/>
                <w:noWrap/>
                <w:vAlign w:val="bottom"/>
                <w:hideMark/>
              </w:tcPr>
            </w:tcPrChange>
          </w:tcPr>
          <w:p w:rsidR="0060218F" w:rsidRPr="0060218F" w:rsidRDefault="0060218F" w:rsidP="0060218F">
            <w:pPr>
              <w:spacing w:after="0" w:line="240" w:lineRule="auto"/>
              <w:jc w:val="center"/>
              <w:rPr>
                <w:ins w:id="2705" w:author="Althea ArchMiller" w:date="2018-11-02T11:53:00Z"/>
                <w:rFonts w:ascii="Times New Roman" w:eastAsia="Times New Roman" w:hAnsi="Times New Roman" w:cs="Times New Roman"/>
                <w:color w:val="000000"/>
                <w:sz w:val="18"/>
                <w:szCs w:val="18"/>
              </w:rPr>
              <w:pPrChange w:id="2706" w:author="Althea ArchMiller" w:date="2018-11-02T11:53:00Z">
                <w:pPr>
                  <w:spacing w:after="0" w:line="240" w:lineRule="auto"/>
                </w:pPr>
              </w:pPrChange>
            </w:pPr>
            <w:ins w:id="2707" w:author="Althea ArchMiller" w:date="2018-11-02T11:53:00Z">
              <w:r w:rsidRPr="0060218F">
                <w:rPr>
                  <w:rFonts w:ascii="Times New Roman" w:eastAsia="Times New Roman" w:hAnsi="Times New Roman" w:cs="Times New Roman"/>
                  <w:color w:val="000000"/>
                  <w:sz w:val="18"/>
                  <w:szCs w:val="18"/>
                </w:rPr>
                <w:t>JAGS Model</w:t>
              </w:r>
            </w:ins>
          </w:p>
        </w:tc>
      </w:tr>
      <w:tr w:rsidR="0060218F" w:rsidRPr="0060218F" w:rsidTr="0060218F">
        <w:trPr>
          <w:trHeight w:val="380"/>
          <w:ins w:id="2708" w:author="Althea ArchMiller" w:date="2018-11-02T11:53:00Z"/>
          <w:trPrChange w:id="2709" w:author="Althea ArchMiller" w:date="2018-11-02T11:53:00Z">
            <w:trPr>
              <w:trHeight w:val="380"/>
            </w:trPr>
          </w:trPrChange>
        </w:trPr>
        <w:tc>
          <w:tcPr>
            <w:tcW w:w="0" w:type="auto"/>
            <w:tcBorders>
              <w:top w:val="nil"/>
              <w:left w:val="nil"/>
              <w:bottom w:val="nil"/>
              <w:right w:val="nil"/>
            </w:tcBorders>
            <w:shd w:val="clear" w:color="auto" w:fill="auto"/>
            <w:noWrap/>
            <w:vAlign w:val="bottom"/>
            <w:hideMark/>
            <w:tcPrChange w:id="2710" w:author="Althea ArchMiller" w:date="2018-11-02T11:53:00Z">
              <w:tcPr>
                <w:tcW w:w="4374" w:type="dxa"/>
                <w:tcBorders>
                  <w:top w:val="nil"/>
                  <w:left w:val="nil"/>
                  <w:bottom w:val="nil"/>
                  <w:right w:val="nil"/>
                </w:tcBorders>
                <w:shd w:val="clear" w:color="auto" w:fill="auto"/>
                <w:noWrap/>
                <w:vAlign w:val="bottom"/>
                <w:hideMark/>
              </w:tcPr>
            </w:tcPrChange>
          </w:tcPr>
          <w:p w:rsidR="0060218F" w:rsidRPr="0060218F" w:rsidRDefault="0060218F" w:rsidP="0060218F">
            <w:pPr>
              <w:spacing w:after="0" w:line="240" w:lineRule="auto"/>
              <w:rPr>
                <w:ins w:id="2711" w:author="Althea ArchMiller" w:date="2018-11-02T11:53:00Z"/>
                <w:rFonts w:ascii="Times New Roman" w:eastAsia="Times New Roman" w:hAnsi="Times New Roman" w:cs="Times New Roman"/>
                <w:color w:val="000000"/>
                <w:sz w:val="18"/>
                <w:szCs w:val="18"/>
              </w:rPr>
            </w:pPr>
            <w:ins w:id="2712" w:author="Althea ArchMiller" w:date="2018-11-02T11:53:00Z">
              <w:r w:rsidRPr="0060218F">
                <w:rPr>
                  <w:rFonts w:ascii="Times New Roman" w:eastAsia="Times New Roman" w:hAnsi="Times New Roman" w:cs="Times New Roman"/>
                  <w:color w:val="000000"/>
                  <w:sz w:val="18"/>
                  <w:szCs w:val="18"/>
                </w:rPr>
                <w:t>Intercept</w:t>
              </w:r>
            </w:ins>
          </w:p>
        </w:tc>
        <w:tc>
          <w:tcPr>
            <w:tcW w:w="0" w:type="auto"/>
            <w:tcBorders>
              <w:top w:val="nil"/>
              <w:left w:val="nil"/>
              <w:bottom w:val="nil"/>
              <w:right w:val="nil"/>
            </w:tcBorders>
            <w:shd w:val="clear" w:color="auto" w:fill="auto"/>
            <w:vAlign w:val="center"/>
            <w:hideMark/>
            <w:tcPrChange w:id="2713"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14" w:author="Althea ArchMiller" w:date="2018-11-02T11:53:00Z"/>
                <w:rFonts w:ascii="Times New Roman" w:eastAsia="Times New Roman" w:hAnsi="Times New Roman" w:cs="Times New Roman"/>
                <w:color w:val="000000"/>
                <w:sz w:val="18"/>
                <w:szCs w:val="18"/>
              </w:rPr>
            </w:pPr>
            <w:ins w:id="2715" w:author="Althea ArchMiller" w:date="2018-11-02T11:53:00Z">
              <w:r w:rsidRPr="0060218F">
                <w:rPr>
                  <w:rFonts w:ascii="Times New Roman" w:eastAsia="Times New Roman" w:hAnsi="Times New Roman" w:cs="Times New Roman"/>
                  <w:color w:val="000000"/>
                  <w:sz w:val="18"/>
                  <w:szCs w:val="18"/>
                </w:rPr>
                <w:t>1.65 (1.16,2.13)</w:t>
              </w:r>
            </w:ins>
          </w:p>
        </w:tc>
        <w:tc>
          <w:tcPr>
            <w:tcW w:w="0" w:type="auto"/>
            <w:tcBorders>
              <w:top w:val="nil"/>
              <w:left w:val="nil"/>
              <w:bottom w:val="nil"/>
              <w:right w:val="nil"/>
            </w:tcBorders>
            <w:shd w:val="clear" w:color="auto" w:fill="auto"/>
            <w:vAlign w:val="center"/>
            <w:hideMark/>
            <w:tcPrChange w:id="2716"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17" w:author="Althea ArchMiller" w:date="2018-11-02T11:53:00Z"/>
                <w:rFonts w:ascii="Times New Roman" w:eastAsia="Times New Roman" w:hAnsi="Times New Roman" w:cs="Times New Roman"/>
                <w:color w:val="000000"/>
                <w:sz w:val="18"/>
                <w:szCs w:val="18"/>
              </w:rPr>
            </w:pPr>
            <w:ins w:id="2718" w:author="Althea ArchMiller" w:date="2018-11-02T11:53:00Z">
              <w:r w:rsidRPr="0060218F">
                <w:rPr>
                  <w:rFonts w:ascii="Times New Roman" w:eastAsia="Times New Roman" w:hAnsi="Times New Roman" w:cs="Times New Roman"/>
                  <w:color w:val="000000"/>
                  <w:sz w:val="18"/>
                  <w:szCs w:val="18"/>
                </w:rPr>
                <w:t>1.88 (1.37,2.38)</w:t>
              </w:r>
            </w:ins>
          </w:p>
        </w:tc>
        <w:tc>
          <w:tcPr>
            <w:tcW w:w="0" w:type="auto"/>
            <w:tcBorders>
              <w:top w:val="nil"/>
              <w:left w:val="nil"/>
              <w:bottom w:val="nil"/>
              <w:right w:val="nil"/>
            </w:tcBorders>
            <w:shd w:val="clear" w:color="auto" w:fill="auto"/>
            <w:vAlign w:val="center"/>
            <w:hideMark/>
            <w:tcPrChange w:id="2719"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20" w:author="Althea ArchMiller" w:date="2018-11-02T11:53:00Z"/>
                <w:rFonts w:ascii="Times New Roman" w:eastAsia="Times New Roman" w:hAnsi="Times New Roman" w:cs="Times New Roman"/>
                <w:color w:val="000000"/>
                <w:sz w:val="18"/>
                <w:szCs w:val="18"/>
              </w:rPr>
            </w:pPr>
            <w:ins w:id="2721" w:author="Althea ArchMiller" w:date="2018-11-02T11:53:00Z">
              <w:r w:rsidRPr="0060218F">
                <w:rPr>
                  <w:rFonts w:ascii="Times New Roman" w:eastAsia="Times New Roman" w:hAnsi="Times New Roman" w:cs="Times New Roman"/>
                  <w:color w:val="000000"/>
                  <w:sz w:val="18"/>
                  <w:szCs w:val="18"/>
                </w:rPr>
                <w:t>2.08 (1.55,2.61)</w:t>
              </w:r>
            </w:ins>
          </w:p>
        </w:tc>
        <w:tc>
          <w:tcPr>
            <w:tcW w:w="0" w:type="auto"/>
            <w:tcBorders>
              <w:top w:val="nil"/>
              <w:left w:val="nil"/>
              <w:bottom w:val="nil"/>
              <w:right w:val="nil"/>
            </w:tcBorders>
            <w:shd w:val="clear" w:color="auto" w:fill="auto"/>
            <w:vAlign w:val="center"/>
            <w:hideMark/>
            <w:tcPrChange w:id="2722"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23" w:author="Althea ArchMiller" w:date="2018-11-02T11:53:00Z"/>
                <w:rFonts w:ascii="Times New Roman" w:eastAsia="Times New Roman" w:hAnsi="Times New Roman" w:cs="Times New Roman"/>
                <w:color w:val="000000"/>
                <w:sz w:val="18"/>
                <w:szCs w:val="18"/>
              </w:rPr>
            </w:pPr>
            <w:ins w:id="2724" w:author="Althea ArchMiller" w:date="2018-11-02T11:53:00Z">
              <w:r w:rsidRPr="0060218F">
                <w:rPr>
                  <w:rFonts w:ascii="Times New Roman" w:eastAsia="Times New Roman" w:hAnsi="Times New Roman" w:cs="Times New Roman"/>
                  <w:color w:val="000000"/>
                  <w:sz w:val="18"/>
                  <w:szCs w:val="18"/>
                </w:rPr>
                <w:t>2.07 (1.54,2.61)</w:t>
              </w:r>
            </w:ins>
          </w:p>
        </w:tc>
        <w:tc>
          <w:tcPr>
            <w:tcW w:w="0" w:type="auto"/>
            <w:tcBorders>
              <w:top w:val="nil"/>
              <w:left w:val="nil"/>
              <w:bottom w:val="nil"/>
              <w:right w:val="nil"/>
            </w:tcBorders>
            <w:shd w:val="clear" w:color="auto" w:fill="auto"/>
            <w:noWrap/>
            <w:vAlign w:val="bottom"/>
            <w:hideMark/>
            <w:tcPrChange w:id="2725" w:author="Althea ArchMiller" w:date="2018-11-02T11:53:00Z">
              <w:tcPr>
                <w:tcW w:w="650" w:type="dxa"/>
                <w:tcBorders>
                  <w:top w:val="nil"/>
                  <w:left w:val="nil"/>
                  <w:bottom w:val="nil"/>
                  <w:right w:val="nil"/>
                </w:tcBorders>
                <w:shd w:val="clear" w:color="auto" w:fill="auto"/>
                <w:noWrap/>
                <w:vAlign w:val="bottom"/>
                <w:hideMark/>
              </w:tcPr>
            </w:tcPrChange>
          </w:tcPr>
          <w:p w:rsidR="0060218F" w:rsidRPr="0060218F" w:rsidRDefault="0060218F" w:rsidP="0060218F">
            <w:pPr>
              <w:spacing w:after="0" w:line="240" w:lineRule="auto"/>
              <w:jc w:val="center"/>
              <w:rPr>
                <w:ins w:id="2726" w:author="Althea ArchMiller" w:date="2018-11-02T11:53:00Z"/>
                <w:rFonts w:ascii="Times New Roman" w:eastAsia="Times New Roman" w:hAnsi="Times New Roman" w:cs="Times New Roman"/>
                <w:color w:val="000000"/>
                <w:sz w:val="18"/>
                <w:szCs w:val="18"/>
              </w:rPr>
            </w:pPr>
          </w:p>
        </w:tc>
      </w:tr>
      <w:tr w:rsidR="0060218F" w:rsidRPr="0060218F" w:rsidTr="0060218F">
        <w:trPr>
          <w:trHeight w:val="380"/>
          <w:ins w:id="2727" w:author="Althea ArchMiller" w:date="2018-11-02T11:53:00Z"/>
          <w:trPrChange w:id="2728" w:author="Althea ArchMiller" w:date="2018-11-02T11:53:00Z">
            <w:trPr>
              <w:trHeight w:val="380"/>
            </w:trPr>
          </w:trPrChange>
        </w:trPr>
        <w:tc>
          <w:tcPr>
            <w:tcW w:w="0" w:type="auto"/>
            <w:tcBorders>
              <w:top w:val="nil"/>
              <w:left w:val="nil"/>
              <w:bottom w:val="nil"/>
              <w:right w:val="nil"/>
            </w:tcBorders>
            <w:shd w:val="clear" w:color="auto" w:fill="auto"/>
            <w:noWrap/>
            <w:vAlign w:val="bottom"/>
            <w:hideMark/>
            <w:tcPrChange w:id="2729" w:author="Althea ArchMiller" w:date="2018-11-02T11:53:00Z">
              <w:tcPr>
                <w:tcW w:w="4374" w:type="dxa"/>
                <w:tcBorders>
                  <w:top w:val="nil"/>
                  <w:left w:val="nil"/>
                  <w:bottom w:val="nil"/>
                  <w:right w:val="nil"/>
                </w:tcBorders>
                <w:shd w:val="clear" w:color="auto" w:fill="auto"/>
                <w:noWrap/>
                <w:vAlign w:val="bottom"/>
                <w:hideMark/>
              </w:tcPr>
            </w:tcPrChange>
          </w:tcPr>
          <w:p w:rsidR="0060218F" w:rsidRPr="0060218F" w:rsidRDefault="0060218F" w:rsidP="0060218F">
            <w:pPr>
              <w:spacing w:after="0" w:line="240" w:lineRule="auto"/>
              <w:rPr>
                <w:ins w:id="2730" w:author="Althea ArchMiller" w:date="2018-11-02T11:53:00Z"/>
                <w:rFonts w:ascii="Times New Roman" w:eastAsia="Times New Roman" w:hAnsi="Times New Roman" w:cs="Times New Roman"/>
                <w:color w:val="000000"/>
                <w:sz w:val="18"/>
                <w:szCs w:val="18"/>
              </w:rPr>
            </w:pPr>
            <w:ins w:id="2731" w:author="Althea ArchMiller" w:date="2018-11-02T11:53:00Z">
              <w:r w:rsidRPr="0060218F">
                <w:rPr>
                  <w:rFonts w:ascii="Times New Roman" w:eastAsia="Times New Roman" w:hAnsi="Times New Roman" w:cs="Times New Roman"/>
                  <w:color w:val="000000"/>
                  <w:sz w:val="18"/>
                  <w:szCs w:val="18"/>
                </w:rPr>
                <w:t>Elevation CV</w:t>
              </w:r>
            </w:ins>
          </w:p>
        </w:tc>
        <w:tc>
          <w:tcPr>
            <w:tcW w:w="0" w:type="auto"/>
            <w:tcBorders>
              <w:top w:val="nil"/>
              <w:left w:val="nil"/>
              <w:bottom w:val="nil"/>
              <w:right w:val="nil"/>
            </w:tcBorders>
            <w:shd w:val="clear" w:color="auto" w:fill="auto"/>
            <w:vAlign w:val="center"/>
            <w:hideMark/>
            <w:tcPrChange w:id="2732"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33" w:author="Althea ArchMiller" w:date="2018-11-02T11:53:00Z"/>
                <w:rFonts w:ascii="Times New Roman" w:eastAsia="Times New Roman" w:hAnsi="Times New Roman" w:cs="Times New Roman"/>
                <w:b/>
                <w:bCs/>
                <w:color w:val="000000"/>
                <w:sz w:val="18"/>
                <w:szCs w:val="18"/>
              </w:rPr>
            </w:pPr>
            <w:ins w:id="2734" w:author="Althea ArchMiller" w:date="2018-11-02T11:53:00Z">
              <w:r w:rsidRPr="0060218F">
                <w:rPr>
                  <w:rFonts w:ascii="Times New Roman" w:eastAsia="Times New Roman" w:hAnsi="Times New Roman" w:cs="Times New Roman"/>
                  <w:b/>
                  <w:bCs/>
                  <w:color w:val="000000"/>
                  <w:sz w:val="18"/>
                  <w:szCs w:val="18"/>
                </w:rPr>
                <w:t>1.24 (0.54,1.94)</w:t>
              </w:r>
            </w:ins>
          </w:p>
        </w:tc>
        <w:tc>
          <w:tcPr>
            <w:tcW w:w="0" w:type="auto"/>
            <w:tcBorders>
              <w:top w:val="nil"/>
              <w:left w:val="nil"/>
              <w:bottom w:val="nil"/>
              <w:right w:val="nil"/>
            </w:tcBorders>
            <w:shd w:val="clear" w:color="auto" w:fill="auto"/>
            <w:vAlign w:val="center"/>
            <w:hideMark/>
            <w:tcPrChange w:id="2735"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36" w:author="Althea ArchMiller" w:date="2018-11-02T11:53:00Z"/>
                <w:rFonts w:ascii="Times New Roman" w:eastAsia="Times New Roman" w:hAnsi="Times New Roman" w:cs="Times New Roman"/>
                <w:color w:val="000000"/>
                <w:sz w:val="18"/>
                <w:szCs w:val="18"/>
              </w:rPr>
            </w:pPr>
            <w:ins w:id="2737" w:author="Althea ArchMiller" w:date="2018-11-02T11:53:00Z">
              <w:r w:rsidRPr="0060218F">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2738"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39" w:author="Althea ArchMiller" w:date="2018-11-02T11:53:00Z"/>
                <w:rFonts w:ascii="Times New Roman" w:eastAsia="Times New Roman" w:hAnsi="Times New Roman" w:cs="Times New Roman"/>
                <w:color w:val="000000"/>
                <w:sz w:val="18"/>
                <w:szCs w:val="18"/>
              </w:rPr>
            </w:pPr>
            <w:ins w:id="2740" w:author="Althea ArchMiller" w:date="2018-11-02T11:53:00Z">
              <w:r w:rsidRPr="0060218F">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2741"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42" w:author="Althea ArchMiller" w:date="2018-11-02T11:53:00Z"/>
                <w:rFonts w:ascii="Times New Roman" w:eastAsia="Times New Roman" w:hAnsi="Times New Roman" w:cs="Times New Roman"/>
                <w:color w:val="000000"/>
                <w:sz w:val="18"/>
                <w:szCs w:val="18"/>
              </w:rPr>
            </w:pPr>
            <w:ins w:id="2743" w:author="Althea ArchMiller" w:date="2018-11-02T11:53:00Z">
              <w:r w:rsidRPr="0060218F">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Change w:id="2744" w:author="Althea ArchMiller" w:date="2018-11-02T11:53:00Z">
              <w:tcPr>
                <w:tcW w:w="650" w:type="dxa"/>
                <w:tcBorders>
                  <w:top w:val="nil"/>
                  <w:left w:val="nil"/>
                  <w:bottom w:val="nil"/>
                  <w:right w:val="nil"/>
                </w:tcBorders>
                <w:shd w:val="clear" w:color="auto" w:fill="auto"/>
                <w:noWrap/>
                <w:vAlign w:val="bottom"/>
                <w:hideMark/>
              </w:tcPr>
            </w:tcPrChange>
          </w:tcPr>
          <w:p w:rsidR="0060218F" w:rsidRPr="0060218F" w:rsidRDefault="0060218F" w:rsidP="0060218F">
            <w:pPr>
              <w:spacing w:after="0" w:line="240" w:lineRule="auto"/>
              <w:jc w:val="center"/>
              <w:rPr>
                <w:ins w:id="2745" w:author="Althea ArchMiller" w:date="2018-11-02T11:53:00Z"/>
                <w:rFonts w:ascii="Times New Roman" w:eastAsia="Times New Roman" w:hAnsi="Times New Roman" w:cs="Times New Roman"/>
                <w:color w:val="000000"/>
                <w:sz w:val="18"/>
                <w:szCs w:val="18"/>
              </w:rPr>
            </w:pPr>
          </w:p>
        </w:tc>
      </w:tr>
      <w:tr w:rsidR="0060218F" w:rsidRPr="0060218F" w:rsidTr="0060218F">
        <w:trPr>
          <w:trHeight w:val="520"/>
          <w:ins w:id="2746" w:author="Althea ArchMiller" w:date="2018-11-02T11:53:00Z"/>
          <w:trPrChange w:id="2747" w:author="Althea ArchMiller" w:date="2018-11-02T11:53:00Z">
            <w:trPr>
              <w:trHeight w:val="520"/>
            </w:trPr>
          </w:trPrChange>
        </w:trPr>
        <w:tc>
          <w:tcPr>
            <w:tcW w:w="0" w:type="auto"/>
            <w:tcBorders>
              <w:top w:val="nil"/>
              <w:left w:val="nil"/>
              <w:bottom w:val="nil"/>
              <w:right w:val="nil"/>
            </w:tcBorders>
            <w:shd w:val="clear" w:color="auto" w:fill="auto"/>
            <w:noWrap/>
            <w:vAlign w:val="bottom"/>
            <w:hideMark/>
            <w:tcPrChange w:id="2748" w:author="Althea ArchMiller" w:date="2018-11-02T11:53:00Z">
              <w:tcPr>
                <w:tcW w:w="4374" w:type="dxa"/>
                <w:tcBorders>
                  <w:top w:val="nil"/>
                  <w:left w:val="nil"/>
                  <w:bottom w:val="nil"/>
                  <w:right w:val="nil"/>
                </w:tcBorders>
                <w:shd w:val="clear" w:color="auto" w:fill="auto"/>
                <w:noWrap/>
                <w:vAlign w:val="bottom"/>
                <w:hideMark/>
              </w:tcPr>
            </w:tcPrChange>
          </w:tcPr>
          <w:p w:rsidR="0060218F" w:rsidRPr="0060218F" w:rsidRDefault="0060218F" w:rsidP="0060218F">
            <w:pPr>
              <w:spacing w:after="0" w:line="240" w:lineRule="auto"/>
              <w:rPr>
                <w:ins w:id="2749" w:author="Althea ArchMiller" w:date="2018-11-02T11:53:00Z"/>
                <w:rFonts w:ascii="Times New Roman" w:eastAsia="Times New Roman" w:hAnsi="Times New Roman" w:cs="Times New Roman"/>
                <w:color w:val="000000"/>
                <w:sz w:val="18"/>
                <w:szCs w:val="18"/>
              </w:rPr>
            </w:pPr>
            <w:ins w:id="2750" w:author="Althea ArchMiller" w:date="2018-11-02T11:53:00Z">
              <w:r w:rsidRPr="0060218F">
                <w:rPr>
                  <w:rFonts w:ascii="Times New Roman" w:eastAsia="Times New Roman" w:hAnsi="Times New Roman" w:cs="Times New Roman"/>
                  <w:color w:val="000000"/>
                  <w:sz w:val="18"/>
                  <w:szCs w:val="18"/>
                </w:rPr>
                <w:t>Canopy</w:t>
              </w:r>
            </w:ins>
          </w:p>
        </w:tc>
        <w:tc>
          <w:tcPr>
            <w:tcW w:w="0" w:type="auto"/>
            <w:tcBorders>
              <w:top w:val="nil"/>
              <w:left w:val="nil"/>
              <w:bottom w:val="nil"/>
              <w:right w:val="nil"/>
            </w:tcBorders>
            <w:shd w:val="clear" w:color="auto" w:fill="auto"/>
            <w:vAlign w:val="center"/>
            <w:hideMark/>
            <w:tcPrChange w:id="2751"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52" w:author="Althea ArchMiller" w:date="2018-11-02T11:53:00Z"/>
                <w:rFonts w:ascii="Times New Roman" w:eastAsia="Times New Roman" w:hAnsi="Times New Roman" w:cs="Times New Roman"/>
                <w:color w:val="000000"/>
                <w:sz w:val="18"/>
                <w:szCs w:val="18"/>
              </w:rPr>
            </w:pPr>
            <w:ins w:id="2753" w:author="Althea ArchMiller" w:date="2018-11-02T11:53:00Z">
              <w:r w:rsidRPr="0060218F">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2754"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55" w:author="Althea ArchMiller" w:date="2018-11-02T11:53:00Z"/>
                <w:rFonts w:ascii="Times New Roman" w:eastAsia="Times New Roman" w:hAnsi="Times New Roman" w:cs="Times New Roman"/>
                <w:b/>
                <w:bCs/>
                <w:color w:val="000000"/>
                <w:sz w:val="18"/>
                <w:szCs w:val="18"/>
              </w:rPr>
            </w:pPr>
            <w:ins w:id="2756" w:author="Althea ArchMiller" w:date="2018-11-02T11:53:00Z">
              <w:r w:rsidRPr="0060218F">
                <w:rPr>
                  <w:rFonts w:ascii="Times New Roman" w:eastAsia="Times New Roman" w:hAnsi="Times New Roman" w:cs="Times New Roman"/>
                  <w:b/>
                  <w:bCs/>
                  <w:color w:val="000000"/>
                  <w:sz w:val="18"/>
                  <w:szCs w:val="18"/>
                </w:rPr>
                <w:t>0.68 (0.14,1.22)</w:t>
              </w:r>
            </w:ins>
          </w:p>
        </w:tc>
        <w:tc>
          <w:tcPr>
            <w:tcW w:w="0" w:type="auto"/>
            <w:tcBorders>
              <w:top w:val="nil"/>
              <w:left w:val="nil"/>
              <w:bottom w:val="nil"/>
              <w:right w:val="nil"/>
            </w:tcBorders>
            <w:shd w:val="clear" w:color="auto" w:fill="auto"/>
            <w:vAlign w:val="center"/>
            <w:hideMark/>
            <w:tcPrChange w:id="2757"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58" w:author="Althea ArchMiller" w:date="2018-11-02T11:53:00Z"/>
                <w:rFonts w:ascii="Times New Roman" w:eastAsia="Times New Roman" w:hAnsi="Times New Roman" w:cs="Times New Roman"/>
                <w:color w:val="000000"/>
                <w:sz w:val="18"/>
                <w:szCs w:val="18"/>
              </w:rPr>
            </w:pPr>
            <w:ins w:id="2759" w:author="Althea ArchMiller" w:date="2018-11-02T11:53:00Z">
              <w:r w:rsidRPr="0060218F">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2760"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61" w:author="Althea ArchMiller" w:date="2018-11-02T11:53:00Z"/>
                <w:rFonts w:ascii="Times New Roman" w:eastAsia="Times New Roman" w:hAnsi="Times New Roman" w:cs="Times New Roman"/>
                <w:color w:val="000000"/>
                <w:sz w:val="18"/>
                <w:szCs w:val="18"/>
              </w:rPr>
            </w:pPr>
            <w:ins w:id="2762" w:author="Althea ArchMiller" w:date="2018-11-02T11:53:00Z">
              <w:r w:rsidRPr="0060218F">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Change w:id="2763" w:author="Althea ArchMiller" w:date="2018-11-02T11:53:00Z">
              <w:tcPr>
                <w:tcW w:w="650" w:type="dxa"/>
                <w:tcBorders>
                  <w:top w:val="nil"/>
                  <w:left w:val="nil"/>
                  <w:bottom w:val="nil"/>
                  <w:right w:val="nil"/>
                </w:tcBorders>
                <w:shd w:val="clear" w:color="auto" w:fill="auto"/>
                <w:noWrap/>
                <w:vAlign w:val="bottom"/>
                <w:hideMark/>
              </w:tcPr>
            </w:tcPrChange>
          </w:tcPr>
          <w:p w:rsidR="0060218F" w:rsidRPr="0060218F" w:rsidRDefault="0060218F" w:rsidP="0060218F">
            <w:pPr>
              <w:spacing w:after="0" w:line="240" w:lineRule="auto"/>
              <w:jc w:val="center"/>
              <w:rPr>
                <w:ins w:id="2764" w:author="Althea ArchMiller" w:date="2018-11-02T11:53:00Z"/>
                <w:rFonts w:ascii="Times New Roman" w:eastAsia="Times New Roman" w:hAnsi="Times New Roman" w:cs="Times New Roman"/>
                <w:color w:val="000000"/>
                <w:sz w:val="18"/>
                <w:szCs w:val="18"/>
              </w:rPr>
            </w:pPr>
          </w:p>
        </w:tc>
      </w:tr>
      <w:tr w:rsidR="0060218F" w:rsidRPr="0060218F" w:rsidTr="0060218F">
        <w:trPr>
          <w:trHeight w:val="320"/>
          <w:ins w:id="2765" w:author="Althea ArchMiller" w:date="2018-11-02T11:53:00Z"/>
          <w:trPrChange w:id="2766" w:author="Althea ArchMiller" w:date="2018-11-02T11:53:00Z">
            <w:trPr>
              <w:trHeight w:val="320"/>
            </w:trPr>
          </w:trPrChange>
        </w:trPr>
        <w:tc>
          <w:tcPr>
            <w:tcW w:w="0" w:type="auto"/>
            <w:tcBorders>
              <w:top w:val="nil"/>
              <w:left w:val="nil"/>
              <w:bottom w:val="nil"/>
              <w:right w:val="nil"/>
            </w:tcBorders>
            <w:shd w:val="clear" w:color="auto" w:fill="auto"/>
            <w:vAlign w:val="center"/>
            <w:hideMark/>
            <w:tcPrChange w:id="2767" w:author="Althea ArchMiller" w:date="2018-11-02T11:53:00Z">
              <w:tcPr>
                <w:tcW w:w="437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rPr>
                <w:ins w:id="2768" w:author="Althea ArchMiller" w:date="2018-11-02T11:53:00Z"/>
                <w:rFonts w:ascii="Times New Roman" w:eastAsia="Times New Roman" w:hAnsi="Times New Roman" w:cs="Times New Roman"/>
                <w:color w:val="000000"/>
                <w:sz w:val="18"/>
                <w:szCs w:val="18"/>
              </w:rPr>
              <w:pPrChange w:id="2769" w:author="Althea ArchMiller" w:date="2018-11-02T11:53:00Z">
                <w:pPr>
                  <w:spacing w:after="0" w:line="240" w:lineRule="auto"/>
                  <w:jc w:val="center"/>
                </w:pPr>
              </w:pPrChange>
            </w:pPr>
            <w:ins w:id="2770" w:author="Althea ArchMiller" w:date="2018-11-02T11:53:00Z">
              <w:r w:rsidRPr="0060218F">
                <w:rPr>
                  <w:rFonts w:ascii="Times New Roman" w:eastAsia="Times New Roman" w:hAnsi="Times New Roman" w:cs="Times New Roman"/>
                  <w:color w:val="000000"/>
                  <w:sz w:val="18"/>
                  <w:szCs w:val="18"/>
                </w:rPr>
                <w:t>Litter</w:t>
              </w:r>
            </w:ins>
          </w:p>
        </w:tc>
        <w:tc>
          <w:tcPr>
            <w:tcW w:w="0" w:type="auto"/>
            <w:tcBorders>
              <w:top w:val="nil"/>
              <w:left w:val="nil"/>
              <w:bottom w:val="nil"/>
              <w:right w:val="nil"/>
            </w:tcBorders>
            <w:shd w:val="clear" w:color="auto" w:fill="auto"/>
            <w:vAlign w:val="center"/>
            <w:hideMark/>
            <w:tcPrChange w:id="2771"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72" w:author="Althea ArchMiller" w:date="2018-11-02T11:53:00Z"/>
                <w:rFonts w:ascii="Times New Roman" w:eastAsia="Times New Roman" w:hAnsi="Times New Roman" w:cs="Times New Roman"/>
                <w:color w:val="000000"/>
                <w:sz w:val="18"/>
                <w:szCs w:val="18"/>
              </w:rPr>
            </w:pPr>
            <w:ins w:id="2773" w:author="Althea ArchMiller" w:date="2018-11-02T11:53:00Z">
              <w:r w:rsidRPr="0060218F">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2774"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75" w:author="Althea ArchMiller" w:date="2018-11-02T11:53:00Z"/>
                <w:rFonts w:ascii="Times New Roman" w:eastAsia="Times New Roman" w:hAnsi="Times New Roman" w:cs="Times New Roman"/>
                <w:color w:val="000000"/>
                <w:sz w:val="18"/>
                <w:szCs w:val="18"/>
              </w:rPr>
            </w:pPr>
            <w:ins w:id="2776" w:author="Althea ArchMiller" w:date="2018-11-02T11:53:00Z">
              <w:r w:rsidRPr="0060218F">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2777"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78" w:author="Althea ArchMiller" w:date="2018-11-02T11:53:00Z"/>
                <w:rFonts w:ascii="Times New Roman" w:eastAsia="Times New Roman" w:hAnsi="Times New Roman" w:cs="Times New Roman"/>
                <w:color w:val="000000"/>
                <w:sz w:val="18"/>
                <w:szCs w:val="18"/>
              </w:rPr>
            </w:pPr>
            <w:ins w:id="2779" w:author="Althea ArchMiller" w:date="2018-11-02T11:53:00Z">
              <w:r w:rsidRPr="0060218F">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2780"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81" w:author="Althea ArchMiller" w:date="2018-11-02T11:53:00Z"/>
                <w:rFonts w:ascii="Times New Roman" w:eastAsia="Times New Roman" w:hAnsi="Times New Roman" w:cs="Times New Roman"/>
                <w:color w:val="000000"/>
                <w:sz w:val="18"/>
                <w:szCs w:val="18"/>
              </w:rPr>
            </w:pPr>
            <w:ins w:id="2782" w:author="Althea ArchMiller" w:date="2018-11-02T11:53:00Z">
              <w:r w:rsidRPr="0060218F">
                <w:rPr>
                  <w:rFonts w:ascii="Times New Roman" w:eastAsia="Times New Roman" w:hAnsi="Times New Roman" w:cs="Times New Roman"/>
                  <w:color w:val="000000"/>
                  <w:sz w:val="18"/>
                  <w:szCs w:val="18"/>
                </w:rPr>
                <w:t>0.12 (-0.57,0.81)</w:t>
              </w:r>
            </w:ins>
          </w:p>
        </w:tc>
        <w:tc>
          <w:tcPr>
            <w:tcW w:w="0" w:type="auto"/>
            <w:tcBorders>
              <w:top w:val="nil"/>
              <w:left w:val="nil"/>
              <w:bottom w:val="nil"/>
              <w:right w:val="nil"/>
            </w:tcBorders>
            <w:shd w:val="clear" w:color="auto" w:fill="auto"/>
            <w:vAlign w:val="center"/>
            <w:hideMark/>
            <w:tcPrChange w:id="2783" w:author="Althea ArchMiller" w:date="2018-11-02T11:53:00Z">
              <w:tcPr>
                <w:tcW w:w="650"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784" w:author="Althea ArchMiller" w:date="2018-11-02T11:53:00Z"/>
                <w:rFonts w:ascii="Times New Roman" w:eastAsia="Times New Roman" w:hAnsi="Times New Roman" w:cs="Times New Roman"/>
                <w:color w:val="000000"/>
                <w:sz w:val="18"/>
                <w:szCs w:val="18"/>
              </w:rPr>
            </w:pPr>
            <w:ins w:id="2785" w:author="Althea ArchMiller" w:date="2018-11-02T11:53:00Z">
              <w:r w:rsidRPr="0060218F">
                <w:rPr>
                  <w:rFonts w:ascii="Times New Roman" w:eastAsia="Times New Roman" w:hAnsi="Times New Roman" w:cs="Times New Roman"/>
                  <w:color w:val="000000"/>
                  <w:sz w:val="18"/>
                  <w:szCs w:val="18"/>
                </w:rPr>
                <w:t>--</w:t>
              </w:r>
            </w:ins>
          </w:p>
        </w:tc>
      </w:tr>
      <w:tr w:rsidR="0060218F" w:rsidRPr="0060218F" w:rsidTr="0060218F">
        <w:trPr>
          <w:trHeight w:val="320"/>
          <w:ins w:id="2786" w:author="Althea ArchMiller" w:date="2018-11-02T11:53:00Z"/>
          <w:trPrChange w:id="2787" w:author="Althea ArchMiller" w:date="2018-11-02T11:53:00Z">
            <w:trPr>
              <w:trHeight w:val="320"/>
            </w:trPr>
          </w:trPrChange>
        </w:trPr>
        <w:tc>
          <w:tcPr>
            <w:tcW w:w="0" w:type="auto"/>
            <w:gridSpan w:val="5"/>
            <w:tcBorders>
              <w:top w:val="single" w:sz="4" w:space="0" w:color="auto"/>
              <w:left w:val="nil"/>
              <w:bottom w:val="nil"/>
              <w:right w:val="nil"/>
            </w:tcBorders>
            <w:shd w:val="clear" w:color="auto" w:fill="auto"/>
            <w:noWrap/>
            <w:vAlign w:val="bottom"/>
            <w:hideMark/>
            <w:tcPrChange w:id="2788" w:author="Althea ArchMiller" w:date="2018-11-02T11:53:00Z">
              <w:tcPr>
                <w:tcW w:w="8070" w:type="dxa"/>
                <w:gridSpan w:val="5"/>
                <w:tcBorders>
                  <w:top w:val="single" w:sz="4" w:space="0" w:color="auto"/>
                  <w:left w:val="nil"/>
                  <w:bottom w:val="nil"/>
                  <w:right w:val="nil"/>
                </w:tcBorders>
                <w:shd w:val="clear" w:color="auto" w:fill="auto"/>
                <w:noWrap/>
                <w:vAlign w:val="bottom"/>
                <w:hideMark/>
              </w:tcPr>
            </w:tcPrChange>
          </w:tcPr>
          <w:p w:rsidR="0060218F" w:rsidRPr="0060218F" w:rsidRDefault="0060218F" w:rsidP="0060218F">
            <w:pPr>
              <w:spacing w:after="0" w:line="240" w:lineRule="auto"/>
              <w:rPr>
                <w:ins w:id="2789" w:author="Althea ArchMiller" w:date="2018-11-02T11:53:00Z"/>
                <w:rFonts w:ascii="Times New Roman" w:eastAsia="Times New Roman" w:hAnsi="Times New Roman" w:cs="Times New Roman"/>
                <w:b/>
                <w:bCs/>
                <w:color w:val="000000"/>
                <w:sz w:val="18"/>
                <w:szCs w:val="18"/>
              </w:rPr>
            </w:pPr>
            <w:ins w:id="2790" w:author="Althea ArchMiller" w:date="2018-11-02T11:53:00Z">
              <w:r w:rsidRPr="0060218F">
                <w:rPr>
                  <w:rFonts w:ascii="Times New Roman" w:eastAsia="Times New Roman" w:hAnsi="Times New Roman" w:cs="Times New Roman"/>
                  <w:b/>
                  <w:bCs/>
                  <w:color w:val="000000"/>
                  <w:sz w:val="18"/>
                  <w:szCs w:val="18"/>
                </w:rPr>
                <w:t>Detection Model</w:t>
              </w:r>
            </w:ins>
          </w:p>
        </w:tc>
        <w:tc>
          <w:tcPr>
            <w:tcW w:w="0" w:type="auto"/>
            <w:tcBorders>
              <w:top w:val="single" w:sz="4" w:space="0" w:color="auto"/>
              <w:left w:val="nil"/>
              <w:bottom w:val="nil"/>
              <w:right w:val="nil"/>
            </w:tcBorders>
            <w:shd w:val="clear" w:color="auto" w:fill="auto"/>
            <w:noWrap/>
            <w:vAlign w:val="bottom"/>
            <w:hideMark/>
            <w:tcPrChange w:id="2791" w:author="Althea ArchMiller" w:date="2018-11-02T11:53:00Z">
              <w:tcPr>
                <w:tcW w:w="650" w:type="dxa"/>
                <w:tcBorders>
                  <w:top w:val="single" w:sz="4" w:space="0" w:color="auto"/>
                  <w:left w:val="nil"/>
                  <w:bottom w:val="nil"/>
                  <w:right w:val="nil"/>
                </w:tcBorders>
                <w:shd w:val="clear" w:color="auto" w:fill="auto"/>
                <w:noWrap/>
                <w:vAlign w:val="bottom"/>
                <w:hideMark/>
              </w:tcPr>
            </w:tcPrChange>
          </w:tcPr>
          <w:p w:rsidR="0060218F" w:rsidRPr="0060218F" w:rsidRDefault="0060218F" w:rsidP="0060218F">
            <w:pPr>
              <w:spacing w:after="0" w:line="240" w:lineRule="auto"/>
              <w:rPr>
                <w:ins w:id="2792" w:author="Althea ArchMiller" w:date="2018-11-02T11:53:00Z"/>
                <w:rFonts w:ascii="Times New Roman" w:eastAsia="Times New Roman" w:hAnsi="Times New Roman" w:cs="Times New Roman"/>
                <w:color w:val="000000"/>
                <w:sz w:val="18"/>
                <w:szCs w:val="18"/>
              </w:rPr>
            </w:pPr>
            <w:ins w:id="2793" w:author="Althea ArchMiller" w:date="2018-11-02T11:53:00Z">
              <w:r w:rsidRPr="0060218F">
                <w:rPr>
                  <w:rFonts w:ascii="Times New Roman" w:eastAsia="Times New Roman" w:hAnsi="Times New Roman" w:cs="Times New Roman"/>
                  <w:color w:val="000000"/>
                  <w:sz w:val="18"/>
                  <w:szCs w:val="18"/>
                </w:rPr>
                <w:t> </w:t>
              </w:r>
            </w:ins>
          </w:p>
        </w:tc>
      </w:tr>
      <w:tr w:rsidR="0060218F" w:rsidRPr="0060218F" w:rsidTr="0060218F">
        <w:trPr>
          <w:trHeight w:val="320"/>
          <w:ins w:id="2794" w:author="Althea ArchMiller" w:date="2018-11-02T11:53:00Z"/>
          <w:trPrChange w:id="2795" w:author="Althea ArchMiller" w:date="2018-11-02T11:53:00Z">
            <w:trPr>
              <w:trHeight w:val="320"/>
            </w:trPr>
          </w:trPrChange>
        </w:trPr>
        <w:tc>
          <w:tcPr>
            <w:tcW w:w="0" w:type="auto"/>
            <w:tcBorders>
              <w:top w:val="nil"/>
              <w:left w:val="nil"/>
              <w:bottom w:val="nil"/>
              <w:right w:val="nil"/>
            </w:tcBorders>
            <w:shd w:val="clear" w:color="auto" w:fill="auto"/>
            <w:vAlign w:val="center"/>
            <w:hideMark/>
            <w:tcPrChange w:id="2796" w:author="Althea ArchMiller" w:date="2018-11-02T11:53:00Z">
              <w:tcPr>
                <w:tcW w:w="437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rPr>
                <w:ins w:id="2797" w:author="Althea ArchMiller" w:date="2018-11-02T11:53:00Z"/>
                <w:rFonts w:ascii="Times New Roman" w:eastAsia="Times New Roman" w:hAnsi="Times New Roman" w:cs="Times New Roman"/>
                <w:color w:val="000000"/>
                <w:sz w:val="18"/>
                <w:szCs w:val="18"/>
              </w:rPr>
              <w:pPrChange w:id="2798" w:author="Althea ArchMiller" w:date="2018-11-02T11:53:00Z">
                <w:pPr>
                  <w:spacing w:after="0" w:line="240" w:lineRule="auto"/>
                  <w:jc w:val="center"/>
                </w:pPr>
              </w:pPrChange>
            </w:pPr>
            <w:ins w:id="2799" w:author="Althea ArchMiller" w:date="2018-11-02T11:53:00Z">
              <w:r w:rsidRPr="0060218F">
                <w:rPr>
                  <w:rFonts w:ascii="Times New Roman" w:eastAsia="Times New Roman" w:hAnsi="Times New Roman" w:cs="Times New Roman"/>
                  <w:color w:val="000000"/>
                  <w:sz w:val="18"/>
                  <w:szCs w:val="18"/>
                </w:rPr>
                <w:t>Intercept</w:t>
              </w:r>
            </w:ins>
          </w:p>
        </w:tc>
        <w:tc>
          <w:tcPr>
            <w:tcW w:w="0" w:type="auto"/>
            <w:tcBorders>
              <w:top w:val="nil"/>
              <w:left w:val="nil"/>
              <w:bottom w:val="nil"/>
              <w:right w:val="nil"/>
            </w:tcBorders>
            <w:shd w:val="clear" w:color="auto" w:fill="auto"/>
            <w:vAlign w:val="center"/>
            <w:hideMark/>
            <w:tcPrChange w:id="2800"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01" w:author="Althea ArchMiller" w:date="2018-11-02T11:53:00Z"/>
                <w:rFonts w:ascii="Times New Roman" w:eastAsia="Times New Roman" w:hAnsi="Times New Roman" w:cs="Times New Roman"/>
                <w:color w:val="000000"/>
                <w:sz w:val="18"/>
                <w:szCs w:val="18"/>
              </w:rPr>
            </w:pPr>
            <w:ins w:id="2802" w:author="Althea ArchMiller" w:date="2018-11-02T11:53:00Z">
              <w:r w:rsidRPr="0060218F">
                <w:rPr>
                  <w:rFonts w:ascii="Times New Roman" w:eastAsia="Times New Roman" w:hAnsi="Times New Roman" w:cs="Times New Roman"/>
                  <w:color w:val="000000"/>
                  <w:sz w:val="18"/>
                  <w:szCs w:val="18"/>
                </w:rPr>
                <w:t>-2.54 (-2.</w:t>
              </w:r>
              <w:proofErr w:type="gramStart"/>
              <w:r w:rsidRPr="0060218F">
                <w:rPr>
                  <w:rFonts w:ascii="Times New Roman" w:eastAsia="Times New Roman" w:hAnsi="Times New Roman" w:cs="Times New Roman"/>
                  <w:color w:val="000000"/>
                  <w:sz w:val="18"/>
                  <w:szCs w:val="18"/>
                </w:rPr>
                <w:t>66,-</w:t>
              </w:r>
              <w:proofErr w:type="gramEnd"/>
              <w:r w:rsidRPr="0060218F">
                <w:rPr>
                  <w:rFonts w:ascii="Times New Roman" w:eastAsia="Times New Roman" w:hAnsi="Times New Roman" w:cs="Times New Roman"/>
                  <w:color w:val="000000"/>
                  <w:sz w:val="18"/>
                  <w:szCs w:val="18"/>
                </w:rPr>
                <w:t>2.41)</w:t>
              </w:r>
            </w:ins>
          </w:p>
        </w:tc>
        <w:tc>
          <w:tcPr>
            <w:tcW w:w="0" w:type="auto"/>
            <w:tcBorders>
              <w:top w:val="nil"/>
              <w:left w:val="nil"/>
              <w:bottom w:val="nil"/>
              <w:right w:val="nil"/>
            </w:tcBorders>
            <w:shd w:val="clear" w:color="auto" w:fill="auto"/>
            <w:vAlign w:val="center"/>
            <w:hideMark/>
            <w:tcPrChange w:id="2803"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04" w:author="Althea ArchMiller" w:date="2018-11-02T11:53:00Z"/>
                <w:rFonts w:ascii="Times New Roman" w:eastAsia="Times New Roman" w:hAnsi="Times New Roman" w:cs="Times New Roman"/>
                <w:color w:val="000000"/>
                <w:sz w:val="18"/>
                <w:szCs w:val="18"/>
              </w:rPr>
            </w:pPr>
            <w:ins w:id="2805" w:author="Althea ArchMiller" w:date="2018-11-02T11:53:00Z">
              <w:r w:rsidRPr="0060218F">
                <w:rPr>
                  <w:rFonts w:ascii="Times New Roman" w:eastAsia="Times New Roman" w:hAnsi="Times New Roman" w:cs="Times New Roman"/>
                  <w:color w:val="000000"/>
                  <w:sz w:val="18"/>
                  <w:szCs w:val="18"/>
                </w:rPr>
                <w:t>-2.54 (-2.</w:t>
              </w:r>
              <w:proofErr w:type="gramStart"/>
              <w:r w:rsidRPr="0060218F">
                <w:rPr>
                  <w:rFonts w:ascii="Times New Roman" w:eastAsia="Times New Roman" w:hAnsi="Times New Roman" w:cs="Times New Roman"/>
                  <w:color w:val="000000"/>
                  <w:sz w:val="18"/>
                  <w:szCs w:val="18"/>
                </w:rPr>
                <w:t>66,-</w:t>
              </w:r>
              <w:proofErr w:type="gramEnd"/>
              <w:r w:rsidRPr="0060218F">
                <w:rPr>
                  <w:rFonts w:ascii="Times New Roman" w:eastAsia="Times New Roman" w:hAnsi="Times New Roman" w:cs="Times New Roman"/>
                  <w:color w:val="000000"/>
                  <w:sz w:val="18"/>
                  <w:szCs w:val="18"/>
                </w:rPr>
                <w:t>2.41)</w:t>
              </w:r>
            </w:ins>
          </w:p>
        </w:tc>
        <w:tc>
          <w:tcPr>
            <w:tcW w:w="0" w:type="auto"/>
            <w:tcBorders>
              <w:top w:val="nil"/>
              <w:left w:val="nil"/>
              <w:bottom w:val="nil"/>
              <w:right w:val="nil"/>
            </w:tcBorders>
            <w:shd w:val="clear" w:color="auto" w:fill="auto"/>
            <w:vAlign w:val="center"/>
            <w:hideMark/>
            <w:tcPrChange w:id="2806"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07" w:author="Althea ArchMiller" w:date="2018-11-02T11:53:00Z"/>
                <w:rFonts w:ascii="Times New Roman" w:eastAsia="Times New Roman" w:hAnsi="Times New Roman" w:cs="Times New Roman"/>
                <w:color w:val="000000"/>
                <w:sz w:val="18"/>
                <w:szCs w:val="18"/>
              </w:rPr>
            </w:pPr>
            <w:ins w:id="2808" w:author="Althea ArchMiller" w:date="2018-11-02T11:53:00Z">
              <w:r w:rsidRPr="0060218F">
                <w:rPr>
                  <w:rFonts w:ascii="Times New Roman" w:eastAsia="Times New Roman" w:hAnsi="Times New Roman" w:cs="Times New Roman"/>
                  <w:color w:val="000000"/>
                  <w:sz w:val="18"/>
                  <w:szCs w:val="18"/>
                </w:rPr>
                <w:t>-2.53 (-2.</w:t>
              </w:r>
              <w:proofErr w:type="gramStart"/>
              <w:r w:rsidRPr="0060218F">
                <w:rPr>
                  <w:rFonts w:ascii="Times New Roman" w:eastAsia="Times New Roman" w:hAnsi="Times New Roman" w:cs="Times New Roman"/>
                  <w:color w:val="000000"/>
                  <w:sz w:val="18"/>
                  <w:szCs w:val="18"/>
                </w:rPr>
                <w:t>66,-</w:t>
              </w:r>
              <w:proofErr w:type="gramEnd"/>
              <w:r w:rsidRPr="0060218F">
                <w:rPr>
                  <w:rFonts w:ascii="Times New Roman" w:eastAsia="Times New Roman" w:hAnsi="Times New Roman" w:cs="Times New Roman"/>
                  <w:color w:val="000000"/>
                  <w:sz w:val="18"/>
                  <w:szCs w:val="18"/>
                </w:rPr>
                <w:t>2.41)</w:t>
              </w:r>
            </w:ins>
          </w:p>
        </w:tc>
        <w:tc>
          <w:tcPr>
            <w:tcW w:w="0" w:type="auto"/>
            <w:tcBorders>
              <w:top w:val="nil"/>
              <w:left w:val="nil"/>
              <w:bottom w:val="nil"/>
              <w:right w:val="nil"/>
            </w:tcBorders>
            <w:shd w:val="clear" w:color="auto" w:fill="auto"/>
            <w:vAlign w:val="center"/>
            <w:hideMark/>
            <w:tcPrChange w:id="2809"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10" w:author="Althea ArchMiller" w:date="2018-11-02T11:53:00Z"/>
                <w:rFonts w:ascii="Times New Roman" w:eastAsia="Times New Roman" w:hAnsi="Times New Roman" w:cs="Times New Roman"/>
                <w:color w:val="000000"/>
                <w:sz w:val="18"/>
                <w:szCs w:val="18"/>
              </w:rPr>
            </w:pPr>
            <w:ins w:id="2811" w:author="Althea ArchMiller" w:date="2018-11-02T11:53:00Z">
              <w:r w:rsidRPr="0060218F">
                <w:rPr>
                  <w:rFonts w:ascii="Times New Roman" w:eastAsia="Times New Roman" w:hAnsi="Times New Roman" w:cs="Times New Roman"/>
                  <w:color w:val="000000"/>
                  <w:sz w:val="18"/>
                  <w:szCs w:val="18"/>
                </w:rPr>
                <w:t>-2.53 (-2.</w:t>
              </w:r>
              <w:proofErr w:type="gramStart"/>
              <w:r w:rsidRPr="0060218F">
                <w:rPr>
                  <w:rFonts w:ascii="Times New Roman" w:eastAsia="Times New Roman" w:hAnsi="Times New Roman" w:cs="Times New Roman"/>
                  <w:color w:val="000000"/>
                  <w:sz w:val="18"/>
                  <w:szCs w:val="18"/>
                </w:rPr>
                <w:t>66,-</w:t>
              </w:r>
              <w:proofErr w:type="gramEnd"/>
              <w:r w:rsidRPr="0060218F">
                <w:rPr>
                  <w:rFonts w:ascii="Times New Roman" w:eastAsia="Times New Roman" w:hAnsi="Times New Roman" w:cs="Times New Roman"/>
                  <w:color w:val="000000"/>
                  <w:sz w:val="18"/>
                  <w:szCs w:val="18"/>
                </w:rPr>
                <w:t>2.41)</w:t>
              </w:r>
            </w:ins>
          </w:p>
        </w:tc>
        <w:tc>
          <w:tcPr>
            <w:tcW w:w="0" w:type="auto"/>
            <w:tcBorders>
              <w:top w:val="nil"/>
              <w:left w:val="nil"/>
              <w:bottom w:val="nil"/>
              <w:right w:val="nil"/>
            </w:tcBorders>
            <w:shd w:val="clear" w:color="auto" w:fill="auto"/>
            <w:noWrap/>
            <w:vAlign w:val="bottom"/>
            <w:hideMark/>
            <w:tcPrChange w:id="2812" w:author="Althea ArchMiller" w:date="2018-11-02T11:53:00Z">
              <w:tcPr>
                <w:tcW w:w="650" w:type="dxa"/>
                <w:tcBorders>
                  <w:top w:val="nil"/>
                  <w:left w:val="nil"/>
                  <w:bottom w:val="nil"/>
                  <w:right w:val="nil"/>
                </w:tcBorders>
                <w:shd w:val="clear" w:color="auto" w:fill="auto"/>
                <w:noWrap/>
                <w:vAlign w:val="bottom"/>
                <w:hideMark/>
              </w:tcPr>
            </w:tcPrChange>
          </w:tcPr>
          <w:p w:rsidR="0060218F" w:rsidRPr="0060218F" w:rsidRDefault="0060218F" w:rsidP="0060218F">
            <w:pPr>
              <w:spacing w:after="0" w:line="240" w:lineRule="auto"/>
              <w:jc w:val="center"/>
              <w:rPr>
                <w:ins w:id="2813" w:author="Althea ArchMiller" w:date="2018-11-02T11:53:00Z"/>
                <w:rFonts w:ascii="Times New Roman" w:eastAsia="Times New Roman" w:hAnsi="Times New Roman" w:cs="Times New Roman"/>
                <w:color w:val="000000"/>
                <w:sz w:val="18"/>
                <w:szCs w:val="18"/>
              </w:rPr>
            </w:pPr>
          </w:p>
        </w:tc>
      </w:tr>
      <w:tr w:rsidR="0060218F" w:rsidRPr="0060218F" w:rsidTr="0060218F">
        <w:trPr>
          <w:trHeight w:val="320"/>
          <w:ins w:id="2814" w:author="Althea ArchMiller" w:date="2018-11-02T11:53:00Z"/>
          <w:trPrChange w:id="2815" w:author="Althea ArchMiller" w:date="2018-11-02T11:53:00Z">
            <w:trPr>
              <w:trHeight w:val="320"/>
            </w:trPr>
          </w:trPrChange>
        </w:trPr>
        <w:tc>
          <w:tcPr>
            <w:tcW w:w="0" w:type="auto"/>
            <w:gridSpan w:val="5"/>
            <w:tcBorders>
              <w:top w:val="single" w:sz="4" w:space="0" w:color="auto"/>
              <w:left w:val="nil"/>
              <w:bottom w:val="nil"/>
              <w:right w:val="nil"/>
            </w:tcBorders>
            <w:shd w:val="clear" w:color="auto" w:fill="auto"/>
            <w:noWrap/>
            <w:vAlign w:val="bottom"/>
            <w:hideMark/>
            <w:tcPrChange w:id="2816" w:author="Althea ArchMiller" w:date="2018-11-02T11:53:00Z">
              <w:tcPr>
                <w:tcW w:w="8070" w:type="dxa"/>
                <w:gridSpan w:val="5"/>
                <w:tcBorders>
                  <w:top w:val="single" w:sz="4" w:space="0" w:color="auto"/>
                  <w:left w:val="nil"/>
                  <w:bottom w:val="nil"/>
                  <w:right w:val="nil"/>
                </w:tcBorders>
                <w:shd w:val="clear" w:color="auto" w:fill="auto"/>
                <w:noWrap/>
                <w:vAlign w:val="bottom"/>
                <w:hideMark/>
              </w:tcPr>
            </w:tcPrChange>
          </w:tcPr>
          <w:p w:rsidR="0060218F" w:rsidRPr="0060218F" w:rsidRDefault="0060218F" w:rsidP="0060218F">
            <w:pPr>
              <w:spacing w:after="0" w:line="240" w:lineRule="auto"/>
              <w:rPr>
                <w:ins w:id="2817" w:author="Althea ArchMiller" w:date="2018-11-02T11:53:00Z"/>
                <w:rFonts w:ascii="Times New Roman" w:eastAsia="Times New Roman" w:hAnsi="Times New Roman" w:cs="Times New Roman"/>
                <w:b/>
                <w:bCs/>
                <w:color w:val="000000"/>
                <w:sz w:val="18"/>
                <w:szCs w:val="18"/>
              </w:rPr>
            </w:pPr>
            <w:ins w:id="2818" w:author="Althea ArchMiller" w:date="2018-11-02T11:53:00Z">
              <w:r w:rsidRPr="0060218F">
                <w:rPr>
                  <w:rFonts w:ascii="Times New Roman" w:eastAsia="Times New Roman" w:hAnsi="Times New Roman" w:cs="Times New Roman"/>
                  <w:b/>
                  <w:bCs/>
                  <w:color w:val="000000"/>
                  <w:sz w:val="18"/>
                  <w:szCs w:val="18"/>
                </w:rPr>
                <w:t>Dynamics</w:t>
              </w:r>
            </w:ins>
          </w:p>
        </w:tc>
        <w:tc>
          <w:tcPr>
            <w:tcW w:w="0" w:type="auto"/>
            <w:tcBorders>
              <w:top w:val="single" w:sz="4" w:space="0" w:color="auto"/>
              <w:left w:val="nil"/>
              <w:bottom w:val="nil"/>
              <w:right w:val="nil"/>
            </w:tcBorders>
            <w:shd w:val="clear" w:color="auto" w:fill="auto"/>
            <w:noWrap/>
            <w:vAlign w:val="bottom"/>
            <w:hideMark/>
            <w:tcPrChange w:id="2819" w:author="Althea ArchMiller" w:date="2018-11-02T11:53:00Z">
              <w:tcPr>
                <w:tcW w:w="650" w:type="dxa"/>
                <w:tcBorders>
                  <w:top w:val="single" w:sz="4" w:space="0" w:color="auto"/>
                  <w:left w:val="nil"/>
                  <w:bottom w:val="nil"/>
                  <w:right w:val="nil"/>
                </w:tcBorders>
                <w:shd w:val="clear" w:color="auto" w:fill="auto"/>
                <w:noWrap/>
                <w:vAlign w:val="bottom"/>
                <w:hideMark/>
              </w:tcPr>
            </w:tcPrChange>
          </w:tcPr>
          <w:p w:rsidR="0060218F" w:rsidRPr="0060218F" w:rsidRDefault="0060218F" w:rsidP="0060218F">
            <w:pPr>
              <w:spacing w:after="0" w:line="240" w:lineRule="auto"/>
              <w:rPr>
                <w:ins w:id="2820" w:author="Althea ArchMiller" w:date="2018-11-02T11:53:00Z"/>
                <w:rFonts w:ascii="Times New Roman" w:eastAsia="Times New Roman" w:hAnsi="Times New Roman" w:cs="Times New Roman"/>
                <w:color w:val="000000"/>
                <w:sz w:val="18"/>
                <w:szCs w:val="18"/>
              </w:rPr>
            </w:pPr>
            <w:ins w:id="2821" w:author="Althea ArchMiller" w:date="2018-11-02T11:53:00Z">
              <w:r w:rsidRPr="0060218F">
                <w:rPr>
                  <w:rFonts w:ascii="Times New Roman" w:eastAsia="Times New Roman" w:hAnsi="Times New Roman" w:cs="Times New Roman"/>
                  <w:color w:val="000000"/>
                  <w:sz w:val="18"/>
                  <w:szCs w:val="18"/>
                </w:rPr>
                <w:t> </w:t>
              </w:r>
            </w:ins>
          </w:p>
        </w:tc>
      </w:tr>
      <w:tr w:rsidR="0060218F" w:rsidRPr="0060218F" w:rsidTr="0060218F">
        <w:trPr>
          <w:trHeight w:val="320"/>
          <w:ins w:id="2822" w:author="Althea ArchMiller" w:date="2018-11-02T11:53:00Z"/>
          <w:trPrChange w:id="2823" w:author="Althea ArchMiller" w:date="2018-11-02T11:53:00Z">
            <w:trPr>
              <w:trHeight w:val="320"/>
            </w:trPr>
          </w:trPrChange>
        </w:trPr>
        <w:tc>
          <w:tcPr>
            <w:tcW w:w="0" w:type="auto"/>
            <w:tcBorders>
              <w:top w:val="nil"/>
              <w:left w:val="nil"/>
              <w:bottom w:val="nil"/>
              <w:right w:val="nil"/>
            </w:tcBorders>
            <w:shd w:val="clear" w:color="auto" w:fill="auto"/>
            <w:noWrap/>
            <w:vAlign w:val="bottom"/>
            <w:hideMark/>
            <w:tcPrChange w:id="2824" w:author="Althea ArchMiller" w:date="2018-11-02T11:53:00Z">
              <w:tcPr>
                <w:tcW w:w="4374" w:type="dxa"/>
                <w:tcBorders>
                  <w:top w:val="nil"/>
                  <w:left w:val="nil"/>
                  <w:bottom w:val="nil"/>
                  <w:right w:val="nil"/>
                </w:tcBorders>
                <w:shd w:val="clear" w:color="auto" w:fill="auto"/>
                <w:noWrap/>
                <w:vAlign w:val="bottom"/>
                <w:hideMark/>
              </w:tcPr>
            </w:tcPrChange>
          </w:tcPr>
          <w:p w:rsidR="0060218F" w:rsidRPr="0060218F" w:rsidRDefault="0060218F" w:rsidP="0060218F">
            <w:pPr>
              <w:spacing w:after="0" w:line="240" w:lineRule="auto"/>
              <w:rPr>
                <w:ins w:id="2825" w:author="Althea ArchMiller" w:date="2018-11-02T11:53:00Z"/>
                <w:rFonts w:ascii="Times New Roman" w:eastAsia="Times New Roman" w:hAnsi="Times New Roman" w:cs="Times New Roman"/>
                <w:color w:val="000000"/>
                <w:sz w:val="18"/>
                <w:szCs w:val="18"/>
              </w:rPr>
            </w:pPr>
            <w:ins w:id="2826" w:author="Althea ArchMiller" w:date="2018-11-02T11:53:00Z">
              <w:r w:rsidRPr="0060218F">
                <w:rPr>
                  <w:rFonts w:ascii="Times New Roman" w:eastAsia="Times New Roman" w:hAnsi="Times New Roman" w:cs="Times New Roman"/>
                  <w:color w:val="000000"/>
                  <w:sz w:val="18"/>
                  <w:szCs w:val="18"/>
                </w:rPr>
                <w:t>Survival</w:t>
              </w:r>
            </w:ins>
          </w:p>
        </w:tc>
        <w:tc>
          <w:tcPr>
            <w:tcW w:w="0" w:type="auto"/>
            <w:tcBorders>
              <w:top w:val="nil"/>
              <w:left w:val="nil"/>
              <w:bottom w:val="nil"/>
              <w:right w:val="nil"/>
            </w:tcBorders>
            <w:shd w:val="clear" w:color="auto" w:fill="auto"/>
            <w:vAlign w:val="center"/>
            <w:hideMark/>
            <w:tcPrChange w:id="2827"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28" w:author="Althea ArchMiller" w:date="2018-11-02T11:53:00Z"/>
                <w:rFonts w:ascii="Times New Roman" w:eastAsia="Times New Roman" w:hAnsi="Times New Roman" w:cs="Times New Roman"/>
                <w:color w:val="000000"/>
                <w:sz w:val="18"/>
                <w:szCs w:val="18"/>
              </w:rPr>
            </w:pPr>
            <w:ins w:id="2829" w:author="Althea ArchMiller" w:date="2018-11-02T11:53:00Z">
              <w:r w:rsidRPr="0060218F">
                <w:rPr>
                  <w:rFonts w:ascii="Times New Roman" w:eastAsia="Times New Roman" w:hAnsi="Times New Roman" w:cs="Times New Roman"/>
                  <w:color w:val="000000"/>
                  <w:sz w:val="18"/>
                  <w:szCs w:val="18"/>
                </w:rPr>
                <w:t>2.66 (2.24,3.07)</w:t>
              </w:r>
            </w:ins>
          </w:p>
        </w:tc>
        <w:tc>
          <w:tcPr>
            <w:tcW w:w="0" w:type="auto"/>
            <w:tcBorders>
              <w:top w:val="nil"/>
              <w:left w:val="nil"/>
              <w:bottom w:val="nil"/>
              <w:right w:val="nil"/>
            </w:tcBorders>
            <w:shd w:val="clear" w:color="auto" w:fill="auto"/>
            <w:vAlign w:val="center"/>
            <w:hideMark/>
            <w:tcPrChange w:id="2830"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31" w:author="Althea ArchMiller" w:date="2018-11-02T11:53:00Z"/>
                <w:rFonts w:ascii="Times New Roman" w:eastAsia="Times New Roman" w:hAnsi="Times New Roman" w:cs="Times New Roman"/>
                <w:color w:val="000000"/>
                <w:sz w:val="18"/>
                <w:szCs w:val="18"/>
              </w:rPr>
            </w:pPr>
            <w:ins w:id="2832" w:author="Althea ArchMiller" w:date="2018-11-02T11:53:00Z">
              <w:r w:rsidRPr="0060218F">
                <w:rPr>
                  <w:rFonts w:ascii="Times New Roman" w:eastAsia="Times New Roman" w:hAnsi="Times New Roman" w:cs="Times New Roman"/>
                  <w:color w:val="000000"/>
                  <w:sz w:val="18"/>
                  <w:szCs w:val="18"/>
                </w:rPr>
                <w:t>2.64 (2.24,3.05)</w:t>
              </w:r>
            </w:ins>
          </w:p>
        </w:tc>
        <w:tc>
          <w:tcPr>
            <w:tcW w:w="0" w:type="auto"/>
            <w:tcBorders>
              <w:top w:val="nil"/>
              <w:left w:val="nil"/>
              <w:bottom w:val="nil"/>
              <w:right w:val="nil"/>
            </w:tcBorders>
            <w:shd w:val="clear" w:color="auto" w:fill="auto"/>
            <w:vAlign w:val="center"/>
            <w:hideMark/>
            <w:tcPrChange w:id="2833"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34" w:author="Althea ArchMiller" w:date="2018-11-02T11:53:00Z"/>
                <w:rFonts w:ascii="Times New Roman" w:eastAsia="Times New Roman" w:hAnsi="Times New Roman" w:cs="Times New Roman"/>
                <w:color w:val="000000"/>
                <w:sz w:val="18"/>
                <w:szCs w:val="18"/>
              </w:rPr>
            </w:pPr>
            <w:ins w:id="2835" w:author="Althea ArchMiller" w:date="2018-11-02T11:53:00Z">
              <w:r w:rsidRPr="0060218F">
                <w:rPr>
                  <w:rFonts w:ascii="Times New Roman" w:eastAsia="Times New Roman" w:hAnsi="Times New Roman" w:cs="Times New Roman"/>
                  <w:color w:val="000000"/>
                  <w:sz w:val="18"/>
                  <w:szCs w:val="18"/>
                </w:rPr>
                <w:t>2.63 (2.23,3.03)</w:t>
              </w:r>
            </w:ins>
          </w:p>
        </w:tc>
        <w:tc>
          <w:tcPr>
            <w:tcW w:w="0" w:type="auto"/>
            <w:tcBorders>
              <w:top w:val="nil"/>
              <w:left w:val="nil"/>
              <w:bottom w:val="nil"/>
              <w:right w:val="nil"/>
            </w:tcBorders>
            <w:shd w:val="clear" w:color="auto" w:fill="auto"/>
            <w:vAlign w:val="center"/>
            <w:hideMark/>
            <w:tcPrChange w:id="2836"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37" w:author="Althea ArchMiller" w:date="2018-11-02T11:53:00Z"/>
                <w:rFonts w:ascii="Times New Roman" w:eastAsia="Times New Roman" w:hAnsi="Times New Roman" w:cs="Times New Roman"/>
                <w:color w:val="000000"/>
                <w:sz w:val="18"/>
                <w:szCs w:val="18"/>
              </w:rPr>
            </w:pPr>
            <w:ins w:id="2838" w:author="Althea ArchMiller" w:date="2018-11-02T11:53:00Z">
              <w:r w:rsidRPr="0060218F">
                <w:rPr>
                  <w:rFonts w:ascii="Times New Roman" w:eastAsia="Times New Roman" w:hAnsi="Times New Roman" w:cs="Times New Roman"/>
                  <w:color w:val="000000"/>
                  <w:sz w:val="18"/>
                  <w:szCs w:val="18"/>
                </w:rPr>
                <w:t>2.63 (2.23,3.03)</w:t>
              </w:r>
            </w:ins>
          </w:p>
        </w:tc>
        <w:tc>
          <w:tcPr>
            <w:tcW w:w="0" w:type="auto"/>
            <w:tcBorders>
              <w:top w:val="nil"/>
              <w:left w:val="nil"/>
              <w:bottom w:val="nil"/>
              <w:right w:val="nil"/>
            </w:tcBorders>
            <w:shd w:val="clear" w:color="auto" w:fill="auto"/>
            <w:noWrap/>
            <w:vAlign w:val="bottom"/>
            <w:hideMark/>
            <w:tcPrChange w:id="2839" w:author="Althea ArchMiller" w:date="2018-11-02T11:53:00Z">
              <w:tcPr>
                <w:tcW w:w="650" w:type="dxa"/>
                <w:tcBorders>
                  <w:top w:val="nil"/>
                  <w:left w:val="nil"/>
                  <w:bottom w:val="nil"/>
                  <w:right w:val="nil"/>
                </w:tcBorders>
                <w:shd w:val="clear" w:color="auto" w:fill="auto"/>
                <w:noWrap/>
                <w:vAlign w:val="bottom"/>
                <w:hideMark/>
              </w:tcPr>
            </w:tcPrChange>
          </w:tcPr>
          <w:p w:rsidR="0060218F" w:rsidRPr="0060218F" w:rsidRDefault="0060218F" w:rsidP="0060218F">
            <w:pPr>
              <w:spacing w:after="0" w:line="240" w:lineRule="auto"/>
              <w:jc w:val="center"/>
              <w:rPr>
                <w:ins w:id="2840" w:author="Althea ArchMiller" w:date="2018-11-02T11:53:00Z"/>
                <w:rFonts w:ascii="Times New Roman" w:eastAsia="Times New Roman" w:hAnsi="Times New Roman" w:cs="Times New Roman"/>
                <w:color w:val="000000"/>
                <w:sz w:val="18"/>
                <w:szCs w:val="18"/>
              </w:rPr>
            </w:pPr>
          </w:p>
        </w:tc>
      </w:tr>
      <w:tr w:rsidR="0060218F" w:rsidRPr="0060218F" w:rsidTr="0060218F">
        <w:trPr>
          <w:trHeight w:val="320"/>
          <w:ins w:id="2841" w:author="Althea ArchMiller" w:date="2018-11-02T11:53:00Z"/>
          <w:trPrChange w:id="2842" w:author="Althea ArchMiller" w:date="2018-11-02T11:53:00Z">
            <w:trPr>
              <w:trHeight w:val="320"/>
            </w:trPr>
          </w:trPrChange>
        </w:trPr>
        <w:tc>
          <w:tcPr>
            <w:tcW w:w="0" w:type="auto"/>
            <w:tcBorders>
              <w:top w:val="nil"/>
              <w:left w:val="nil"/>
              <w:bottom w:val="nil"/>
              <w:right w:val="nil"/>
            </w:tcBorders>
            <w:shd w:val="clear" w:color="auto" w:fill="auto"/>
            <w:noWrap/>
            <w:vAlign w:val="bottom"/>
            <w:hideMark/>
            <w:tcPrChange w:id="2843" w:author="Althea ArchMiller" w:date="2018-11-02T11:53:00Z">
              <w:tcPr>
                <w:tcW w:w="4374" w:type="dxa"/>
                <w:tcBorders>
                  <w:top w:val="nil"/>
                  <w:left w:val="nil"/>
                  <w:bottom w:val="nil"/>
                  <w:right w:val="nil"/>
                </w:tcBorders>
                <w:shd w:val="clear" w:color="auto" w:fill="auto"/>
                <w:noWrap/>
                <w:vAlign w:val="bottom"/>
                <w:hideMark/>
              </w:tcPr>
            </w:tcPrChange>
          </w:tcPr>
          <w:p w:rsidR="0060218F" w:rsidRPr="0060218F" w:rsidRDefault="0060218F" w:rsidP="0060218F">
            <w:pPr>
              <w:spacing w:after="0" w:line="240" w:lineRule="auto"/>
              <w:rPr>
                <w:ins w:id="2844" w:author="Althea ArchMiller" w:date="2018-11-02T11:53:00Z"/>
                <w:rFonts w:ascii="Times New Roman" w:eastAsia="Times New Roman" w:hAnsi="Times New Roman" w:cs="Times New Roman"/>
                <w:color w:val="000000"/>
                <w:sz w:val="18"/>
                <w:szCs w:val="18"/>
              </w:rPr>
            </w:pPr>
            <w:ins w:id="2845" w:author="Althea ArchMiller" w:date="2018-11-02T11:53:00Z">
              <w:r w:rsidRPr="0060218F">
                <w:rPr>
                  <w:rFonts w:ascii="Times New Roman" w:eastAsia="Times New Roman" w:hAnsi="Times New Roman" w:cs="Times New Roman"/>
                  <w:color w:val="000000"/>
                  <w:sz w:val="18"/>
                  <w:szCs w:val="18"/>
                </w:rPr>
                <w:t>Recruitment</w:t>
              </w:r>
            </w:ins>
          </w:p>
        </w:tc>
        <w:tc>
          <w:tcPr>
            <w:tcW w:w="0" w:type="auto"/>
            <w:tcBorders>
              <w:top w:val="nil"/>
              <w:left w:val="nil"/>
              <w:bottom w:val="nil"/>
              <w:right w:val="nil"/>
            </w:tcBorders>
            <w:shd w:val="clear" w:color="auto" w:fill="auto"/>
            <w:vAlign w:val="center"/>
            <w:hideMark/>
            <w:tcPrChange w:id="2846"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47" w:author="Althea ArchMiller" w:date="2018-11-02T11:53:00Z"/>
                <w:rFonts w:ascii="Times New Roman" w:eastAsia="Times New Roman" w:hAnsi="Times New Roman" w:cs="Times New Roman"/>
                <w:color w:val="000000"/>
                <w:sz w:val="18"/>
                <w:szCs w:val="18"/>
              </w:rPr>
            </w:pPr>
            <w:ins w:id="2848" w:author="Althea ArchMiller" w:date="2018-11-02T11:53:00Z">
              <w:r w:rsidRPr="0060218F">
                <w:rPr>
                  <w:rFonts w:ascii="Times New Roman" w:eastAsia="Times New Roman" w:hAnsi="Times New Roman" w:cs="Times New Roman"/>
                  <w:color w:val="000000"/>
                  <w:sz w:val="18"/>
                  <w:szCs w:val="18"/>
                </w:rPr>
                <w:t>-2.51 (-3.</w:t>
              </w:r>
              <w:proofErr w:type="gramStart"/>
              <w:r w:rsidRPr="0060218F">
                <w:rPr>
                  <w:rFonts w:ascii="Times New Roman" w:eastAsia="Times New Roman" w:hAnsi="Times New Roman" w:cs="Times New Roman"/>
                  <w:color w:val="000000"/>
                  <w:sz w:val="18"/>
                  <w:szCs w:val="18"/>
                </w:rPr>
                <w:t>24,-</w:t>
              </w:r>
              <w:proofErr w:type="gramEnd"/>
              <w:r w:rsidRPr="0060218F">
                <w:rPr>
                  <w:rFonts w:ascii="Times New Roman" w:eastAsia="Times New Roman" w:hAnsi="Times New Roman" w:cs="Times New Roman"/>
                  <w:color w:val="000000"/>
                  <w:sz w:val="18"/>
                  <w:szCs w:val="18"/>
                </w:rPr>
                <w:t>1.79)</w:t>
              </w:r>
            </w:ins>
          </w:p>
        </w:tc>
        <w:tc>
          <w:tcPr>
            <w:tcW w:w="0" w:type="auto"/>
            <w:tcBorders>
              <w:top w:val="nil"/>
              <w:left w:val="nil"/>
              <w:bottom w:val="nil"/>
              <w:right w:val="nil"/>
            </w:tcBorders>
            <w:shd w:val="clear" w:color="auto" w:fill="auto"/>
            <w:vAlign w:val="center"/>
            <w:hideMark/>
            <w:tcPrChange w:id="2849"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50" w:author="Althea ArchMiller" w:date="2018-11-02T11:53:00Z"/>
                <w:rFonts w:ascii="Times New Roman" w:eastAsia="Times New Roman" w:hAnsi="Times New Roman" w:cs="Times New Roman"/>
                <w:color w:val="000000"/>
                <w:sz w:val="18"/>
                <w:szCs w:val="18"/>
              </w:rPr>
            </w:pPr>
            <w:ins w:id="2851" w:author="Althea ArchMiller" w:date="2018-11-02T11:53:00Z">
              <w:r w:rsidRPr="0060218F">
                <w:rPr>
                  <w:rFonts w:ascii="Times New Roman" w:eastAsia="Times New Roman" w:hAnsi="Times New Roman" w:cs="Times New Roman"/>
                  <w:color w:val="000000"/>
                  <w:sz w:val="18"/>
                  <w:szCs w:val="18"/>
                </w:rPr>
                <w:t>-2.49 (-3.</w:t>
              </w:r>
              <w:proofErr w:type="gramStart"/>
              <w:r w:rsidRPr="0060218F">
                <w:rPr>
                  <w:rFonts w:ascii="Times New Roman" w:eastAsia="Times New Roman" w:hAnsi="Times New Roman" w:cs="Times New Roman"/>
                  <w:color w:val="000000"/>
                  <w:sz w:val="18"/>
                  <w:szCs w:val="18"/>
                </w:rPr>
                <w:t>21,-</w:t>
              </w:r>
              <w:proofErr w:type="gramEnd"/>
              <w:r w:rsidRPr="0060218F">
                <w:rPr>
                  <w:rFonts w:ascii="Times New Roman" w:eastAsia="Times New Roman" w:hAnsi="Times New Roman" w:cs="Times New Roman"/>
                  <w:color w:val="000000"/>
                  <w:sz w:val="18"/>
                  <w:szCs w:val="18"/>
                </w:rPr>
                <w:t>1.77)</w:t>
              </w:r>
            </w:ins>
          </w:p>
        </w:tc>
        <w:tc>
          <w:tcPr>
            <w:tcW w:w="0" w:type="auto"/>
            <w:tcBorders>
              <w:top w:val="nil"/>
              <w:left w:val="nil"/>
              <w:bottom w:val="nil"/>
              <w:right w:val="nil"/>
            </w:tcBorders>
            <w:shd w:val="clear" w:color="auto" w:fill="auto"/>
            <w:vAlign w:val="center"/>
            <w:hideMark/>
            <w:tcPrChange w:id="2852"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53" w:author="Althea ArchMiller" w:date="2018-11-02T11:53:00Z"/>
                <w:rFonts w:ascii="Times New Roman" w:eastAsia="Times New Roman" w:hAnsi="Times New Roman" w:cs="Times New Roman"/>
                <w:color w:val="000000"/>
                <w:sz w:val="18"/>
                <w:szCs w:val="18"/>
              </w:rPr>
            </w:pPr>
            <w:ins w:id="2854" w:author="Althea ArchMiller" w:date="2018-11-02T11:53:00Z">
              <w:r w:rsidRPr="0060218F">
                <w:rPr>
                  <w:rFonts w:ascii="Times New Roman" w:eastAsia="Times New Roman" w:hAnsi="Times New Roman" w:cs="Times New Roman"/>
                  <w:color w:val="000000"/>
                  <w:sz w:val="18"/>
                  <w:szCs w:val="18"/>
                </w:rPr>
                <w:t>-2.44 (-3.</w:t>
              </w:r>
              <w:proofErr w:type="gramStart"/>
              <w:r w:rsidRPr="0060218F">
                <w:rPr>
                  <w:rFonts w:ascii="Times New Roman" w:eastAsia="Times New Roman" w:hAnsi="Times New Roman" w:cs="Times New Roman"/>
                  <w:color w:val="000000"/>
                  <w:sz w:val="18"/>
                  <w:szCs w:val="18"/>
                </w:rPr>
                <w:t>11,-</w:t>
              </w:r>
              <w:proofErr w:type="gramEnd"/>
              <w:r w:rsidRPr="0060218F">
                <w:rPr>
                  <w:rFonts w:ascii="Times New Roman" w:eastAsia="Times New Roman" w:hAnsi="Times New Roman" w:cs="Times New Roman"/>
                  <w:color w:val="000000"/>
                  <w:sz w:val="18"/>
                  <w:szCs w:val="18"/>
                </w:rPr>
                <w:t>1.77)</w:t>
              </w:r>
            </w:ins>
          </w:p>
        </w:tc>
        <w:tc>
          <w:tcPr>
            <w:tcW w:w="0" w:type="auto"/>
            <w:tcBorders>
              <w:top w:val="nil"/>
              <w:left w:val="nil"/>
              <w:bottom w:val="nil"/>
              <w:right w:val="nil"/>
            </w:tcBorders>
            <w:shd w:val="clear" w:color="auto" w:fill="auto"/>
            <w:vAlign w:val="center"/>
            <w:hideMark/>
            <w:tcPrChange w:id="2855" w:author="Althea ArchMiller" w:date="2018-11-02T11:53:00Z">
              <w:tcPr>
                <w:tcW w:w="924" w:type="dxa"/>
                <w:tcBorders>
                  <w:top w:val="nil"/>
                  <w:left w:val="nil"/>
                  <w:bottom w:val="nil"/>
                  <w:right w:val="nil"/>
                </w:tcBorders>
                <w:shd w:val="clear" w:color="auto" w:fill="auto"/>
                <w:vAlign w:val="center"/>
                <w:hideMark/>
              </w:tcPr>
            </w:tcPrChange>
          </w:tcPr>
          <w:p w:rsidR="0060218F" w:rsidRPr="0060218F" w:rsidRDefault="0060218F" w:rsidP="0060218F">
            <w:pPr>
              <w:spacing w:after="0" w:line="240" w:lineRule="auto"/>
              <w:jc w:val="center"/>
              <w:rPr>
                <w:ins w:id="2856" w:author="Althea ArchMiller" w:date="2018-11-02T11:53:00Z"/>
                <w:rFonts w:ascii="Times New Roman" w:eastAsia="Times New Roman" w:hAnsi="Times New Roman" w:cs="Times New Roman"/>
                <w:color w:val="000000"/>
                <w:sz w:val="18"/>
                <w:szCs w:val="18"/>
              </w:rPr>
            </w:pPr>
            <w:ins w:id="2857" w:author="Althea ArchMiller" w:date="2018-11-02T11:53:00Z">
              <w:r w:rsidRPr="0060218F">
                <w:rPr>
                  <w:rFonts w:ascii="Times New Roman" w:eastAsia="Times New Roman" w:hAnsi="Times New Roman" w:cs="Times New Roman"/>
                  <w:color w:val="000000"/>
                  <w:sz w:val="18"/>
                  <w:szCs w:val="18"/>
                </w:rPr>
                <w:t>-2.44 (-3.</w:t>
              </w:r>
              <w:proofErr w:type="gramStart"/>
              <w:r w:rsidRPr="0060218F">
                <w:rPr>
                  <w:rFonts w:ascii="Times New Roman" w:eastAsia="Times New Roman" w:hAnsi="Times New Roman" w:cs="Times New Roman"/>
                  <w:color w:val="000000"/>
                  <w:sz w:val="18"/>
                  <w:szCs w:val="18"/>
                </w:rPr>
                <w:t>11,-</w:t>
              </w:r>
              <w:proofErr w:type="gramEnd"/>
              <w:r w:rsidRPr="0060218F">
                <w:rPr>
                  <w:rFonts w:ascii="Times New Roman" w:eastAsia="Times New Roman" w:hAnsi="Times New Roman" w:cs="Times New Roman"/>
                  <w:color w:val="000000"/>
                  <w:sz w:val="18"/>
                  <w:szCs w:val="18"/>
                </w:rPr>
                <w:t>1.77)</w:t>
              </w:r>
            </w:ins>
          </w:p>
        </w:tc>
        <w:tc>
          <w:tcPr>
            <w:tcW w:w="0" w:type="auto"/>
            <w:tcBorders>
              <w:top w:val="nil"/>
              <w:left w:val="nil"/>
              <w:bottom w:val="nil"/>
              <w:right w:val="nil"/>
            </w:tcBorders>
            <w:shd w:val="clear" w:color="auto" w:fill="auto"/>
            <w:noWrap/>
            <w:vAlign w:val="bottom"/>
            <w:hideMark/>
            <w:tcPrChange w:id="2858" w:author="Althea ArchMiller" w:date="2018-11-02T11:53:00Z">
              <w:tcPr>
                <w:tcW w:w="650" w:type="dxa"/>
                <w:tcBorders>
                  <w:top w:val="nil"/>
                  <w:left w:val="nil"/>
                  <w:bottom w:val="nil"/>
                  <w:right w:val="nil"/>
                </w:tcBorders>
                <w:shd w:val="clear" w:color="auto" w:fill="auto"/>
                <w:noWrap/>
                <w:vAlign w:val="bottom"/>
                <w:hideMark/>
              </w:tcPr>
            </w:tcPrChange>
          </w:tcPr>
          <w:p w:rsidR="0060218F" w:rsidRPr="0060218F" w:rsidRDefault="0060218F" w:rsidP="0060218F">
            <w:pPr>
              <w:spacing w:after="0" w:line="240" w:lineRule="auto"/>
              <w:jc w:val="center"/>
              <w:rPr>
                <w:ins w:id="2859" w:author="Althea ArchMiller" w:date="2018-11-02T11:53:00Z"/>
                <w:rFonts w:ascii="Times New Roman" w:eastAsia="Times New Roman" w:hAnsi="Times New Roman" w:cs="Times New Roman"/>
                <w:color w:val="000000"/>
                <w:sz w:val="18"/>
                <w:szCs w:val="18"/>
              </w:rPr>
            </w:pPr>
          </w:p>
        </w:tc>
      </w:tr>
      <w:tr w:rsidR="0060218F" w:rsidRPr="0060218F" w:rsidTr="0060218F">
        <w:trPr>
          <w:trHeight w:val="320"/>
          <w:ins w:id="2860" w:author="Althea ArchMiller" w:date="2018-11-02T11:53:00Z"/>
          <w:trPrChange w:id="2861" w:author="Althea ArchMiller" w:date="2018-11-02T11:53:00Z">
            <w:trPr>
              <w:trHeight w:val="320"/>
            </w:trPr>
          </w:trPrChange>
        </w:trPr>
        <w:tc>
          <w:tcPr>
            <w:tcW w:w="0" w:type="auto"/>
            <w:tcBorders>
              <w:top w:val="single" w:sz="4" w:space="0" w:color="auto"/>
              <w:left w:val="nil"/>
              <w:bottom w:val="single" w:sz="4" w:space="0" w:color="auto"/>
              <w:right w:val="nil"/>
            </w:tcBorders>
            <w:shd w:val="clear" w:color="auto" w:fill="auto"/>
            <w:noWrap/>
            <w:vAlign w:val="bottom"/>
            <w:hideMark/>
            <w:tcPrChange w:id="2862" w:author="Althea ArchMiller" w:date="2018-11-02T11:53:00Z">
              <w:tcPr>
                <w:tcW w:w="4374" w:type="dxa"/>
                <w:tcBorders>
                  <w:top w:val="single" w:sz="4" w:space="0" w:color="auto"/>
                  <w:left w:val="nil"/>
                  <w:bottom w:val="single" w:sz="4" w:space="0" w:color="auto"/>
                  <w:right w:val="nil"/>
                </w:tcBorders>
                <w:shd w:val="clear" w:color="auto" w:fill="auto"/>
                <w:noWrap/>
                <w:vAlign w:val="bottom"/>
                <w:hideMark/>
              </w:tcPr>
            </w:tcPrChange>
          </w:tcPr>
          <w:p w:rsidR="0060218F" w:rsidRPr="0060218F" w:rsidRDefault="0060218F" w:rsidP="0060218F">
            <w:pPr>
              <w:spacing w:after="0" w:line="240" w:lineRule="auto"/>
              <w:rPr>
                <w:ins w:id="2863" w:author="Althea ArchMiller" w:date="2018-11-02T11:53:00Z"/>
                <w:rFonts w:ascii="Times New Roman" w:eastAsia="Times New Roman" w:hAnsi="Times New Roman" w:cs="Times New Roman"/>
                <w:color w:val="000000"/>
                <w:sz w:val="18"/>
                <w:szCs w:val="18"/>
              </w:rPr>
            </w:pPr>
            <w:ins w:id="2864" w:author="Althea ArchMiller" w:date="2018-11-02T11:53:00Z">
              <w:r w:rsidRPr="0060218F">
                <w:rPr>
                  <w:rFonts w:ascii="Times New Roman" w:eastAsia="Times New Roman" w:hAnsi="Times New Roman" w:cs="Times New Roman"/>
                  <w:color w:val="000000"/>
                  <w:sz w:val="18"/>
                  <w:szCs w:val="18"/>
                </w:rPr>
                <w:t>AIC/DIC</w:t>
              </w:r>
            </w:ins>
          </w:p>
        </w:tc>
        <w:tc>
          <w:tcPr>
            <w:tcW w:w="0" w:type="auto"/>
            <w:tcBorders>
              <w:top w:val="single" w:sz="4" w:space="0" w:color="auto"/>
              <w:left w:val="nil"/>
              <w:bottom w:val="single" w:sz="4" w:space="0" w:color="auto"/>
              <w:right w:val="nil"/>
            </w:tcBorders>
            <w:shd w:val="clear" w:color="auto" w:fill="auto"/>
            <w:vAlign w:val="center"/>
            <w:hideMark/>
            <w:tcPrChange w:id="2865" w:author="Althea ArchMiller" w:date="2018-11-02T11:53:00Z">
              <w:tcPr>
                <w:tcW w:w="924" w:type="dxa"/>
                <w:tcBorders>
                  <w:top w:val="single" w:sz="4" w:space="0" w:color="auto"/>
                  <w:left w:val="nil"/>
                  <w:bottom w:val="single" w:sz="4" w:space="0" w:color="auto"/>
                  <w:right w:val="nil"/>
                </w:tcBorders>
                <w:shd w:val="clear" w:color="auto" w:fill="auto"/>
                <w:vAlign w:val="center"/>
                <w:hideMark/>
              </w:tcPr>
            </w:tcPrChange>
          </w:tcPr>
          <w:p w:rsidR="0060218F" w:rsidRPr="0060218F" w:rsidRDefault="0060218F" w:rsidP="0060218F">
            <w:pPr>
              <w:spacing w:after="0" w:line="240" w:lineRule="auto"/>
              <w:jc w:val="center"/>
              <w:rPr>
                <w:ins w:id="2866" w:author="Althea ArchMiller" w:date="2018-11-02T11:53:00Z"/>
                <w:rFonts w:ascii="Times New Roman" w:eastAsia="Times New Roman" w:hAnsi="Times New Roman" w:cs="Times New Roman"/>
                <w:color w:val="000000"/>
                <w:sz w:val="18"/>
                <w:szCs w:val="18"/>
              </w:rPr>
            </w:pPr>
            <w:ins w:id="2867" w:author="Althea ArchMiller" w:date="2018-11-02T11:53:00Z">
              <w:r w:rsidRPr="0060218F">
                <w:rPr>
                  <w:rFonts w:ascii="Times New Roman" w:eastAsia="Times New Roman" w:hAnsi="Times New Roman" w:cs="Times New Roman"/>
                  <w:color w:val="000000"/>
                  <w:sz w:val="18"/>
                  <w:szCs w:val="18"/>
                </w:rPr>
                <w:t>2473.34</w:t>
              </w:r>
            </w:ins>
          </w:p>
        </w:tc>
        <w:tc>
          <w:tcPr>
            <w:tcW w:w="0" w:type="auto"/>
            <w:tcBorders>
              <w:top w:val="single" w:sz="4" w:space="0" w:color="auto"/>
              <w:left w:val="nil"/>
              <w:bottom w:val="single" w:sz="4" w:space="0" w:color="auto"/>
              <w:right w:val="nil"/>
            </w:tcBorders>
            <w:shd w:val="clear" w:color="auto" w:fill="auto"/>
            <w:vAlign w:val="center"/>
            <w:hideMark/>
            <w:tcPrChange w:id="2868" w:author="Althea ArchMiller" w:date="2018-11-02T11:53:00Z">
              <w:tcPr>
                <w:tcW w:w="924" w:type="dxa"/>
                <w:tcBorders>
                  <w:top w:val="single" w:sz="4" w:space="0" w:color="auto"/>
                  <w:left w:val="nil"/>
                  <w:bottom w:val="single" w:sz="4" w:space="0" w:color="auto"/>
                  <w:right w:val="nil"/>
                </w:tcBorders>
                <w:shd w:val="clear" w:color="auto" w:fill="auto"/>
                <w:vAlign w:val="center"/>
                <w:hideMark/>
              </w:tcPr>
            </w:tcPrChange>
          </w:tcPr>
          <w:p w:rsidR="0060218F" w:rsidRPr="0060218F" w:rsidRDefault="0060218F" w:rsidP="0060218F">
            <w:pPr>
              <w:spacing w:after="0" w:line="240" w:lineRule="auto"/>
              <w:jc w:val="center"/>
              <w:rPr>
                <w:ins w:id="2869" w:author="Althea ArchMiller" w:date="2018-11-02T11:53:00Z"/>
                <w:rFonts w:ascii="Times New Roman" w:eastAsia="Times New Roman" w:hAnsi="Times New Roman" w:cs="Times New Roman"/>
                <w:color w:val="000000"/>
                <w:sz w:val="18"/>
                <w:szCs w:val="18"/>
              </w:rPr>
            </w:pPr>
            <w:ins w:id="2870" w:author="Althea ArchMiller" w:date="2018-11-02T11:53:00Z">
              <w:r w:rsidRPr="0060218F">
                <w:rPr>
                  <w:rFonts w:ascii="Times New Roman" w:eastAsia="Times New Roman" w:hAnsi="Times New Roman" w:cs="Times New Roman"/>
                  <w:color w:val="000000"/>
                  <w:sz w:val="18"/>
                  <w:szCs w:val="18"/>
                </w:rPr>
                <w:t>2477.55</w:t>
              </w:r>
            </w:ins>
          </w:p>
        </w:tc>
        <w:tc>
          <w:tcPr>
            <w:tcW w:w="0" w:type="auto"/>
            <w:tcBorders>
              <w:top w:val="single" w:sz="4" w:space="0" w:color="auto"/>
              <w:left w:val="nil"/>
              <w:bottom w:val="single" w:sz="4" w:space="0" w:color="auto"/>
              <w:right w:val="nil"/>
            </w:tcBorders>
            <w:shd w:val="clear" w:color="auto" w:fill="auto"/>
            <w:vAlign w:val="center"/>
            <w:hideMark/>
            <w:tcPrChange w:id="2871" w:author="Althea ArchMiller" w:date="2018-11-02T11:53:00Z">
              <w:tcPr>
                <w:tcW w:w="924" w:type="dxa"/>
                <w:tcBorders>
                  <w:top w:val="single" w:sz="4" w:space="0" w:color="auto"/>
                  <w:left w:val="nil"/>
                  <w:bottom w:val="single" w:sz="4" w:space="0" w:color="auto"/>
                  <w:right w:val="nil"/>
                </w:tcBorders>
                <w:shd w:val="clear" w:color="auto" w:fill="auto"/>
                <w:vAlign w:val="center"/>
                <w:hideMark/>
              </w:tcPr>
            </w:tcPrChange>
          </w:tcPr>
          <w:p w:rsidR="0060218F" w:rsidRPr="0060218F" w:rsidRDefault="0060218F" w:rsidP="0060218F">
            <w:pPr>
              <w:spacing w:after="0" w:line="240" w:lineRule="auto"/>
              <w:jc w:val="center"/>
              <w:rPr>
                <w:ins w:id="2872" w:author="Althea ArchMiller" w:date="2018-11-02T11:53:00Z"/>
                <w:rFonts w:ascii="Times New Roman" w:eastAsia="Times New Roman" w:hAnsi="Times New Roman" w:cs="Times New Roman"/>
                <w:color w:val="000000"/>
                <w:sz w:val="18"/>
                <w:szCs w:val="18"/>
              </w:rPr>
            </w:pPr>
            <w:ins w:id="2873" w:author="Althea ArchMiller" w:date="2018-11-02T11:53:00Z">
              <w:r w:rsidRPr="0060218F">
                <w:rPr>
                  <w:rFonts w:ascii="Times New Roman" w:eastAsia="Times New Roman" w:hAnsi="Times New Roman" w:cs="Times New Roman"/>
                  <w:color w:val="000000"/>
                  <w:sz w:val="18"/>
                  <w:szCs w:val="18"/>
                </w:rPr>
                <w:t>2478.72</w:t>
              </w:r>
            </w:ins>
          </w:p>
        </w:tc>
        <w:tc>
          <w:tcPr>
            <w:tcW w:w="0" w:type="auto"/>
            <w:tcBorders>
              <w:top w:val="single" w:sz="4" w:space="0" w:color="auto"/>
              <w:left w:val="nil"/>
              <w:bottom w:val="single" w:sz="4" w:space="0" w:color="auto"/>
              <w:right w:val="nil"/>
            </w:tcBorders>
            <w:shd w:val="clear" w:color="auto" w:fill="auto"/>
            <w:vAlign w:val="center"/>
            <w:hideMark/>
            <w:tcPrChange w:id="2874" w:author="Althea ArchMiller" w:date="2018-11-02T11:53:00Z">
              <w:tcPr>
                <w:tcW w:w="924" w:type="dxa"/>
                <w:tcBorders>
                  <w:top w:val="single" w:sz="4" w:space="0" w:color="auto"/>
                  <w:left w:val="nil"/>
                  <w:bottom w:val="single" w:sz="4" w:space="0" w:color="auto"/>
                  <w:right w:val="nil"/>
                </w:tcBorders>
                <w:shd w:val="clear" w:color="auto" w:fill="auto"/>
                <w:vAlign w:val="center"/>
                <w:hideMark/>
              </w:tcPr>
            </w:tcPrChange>
          </w:tcPr>
          <w:p w:rsidR="0060218F" w:rsidRPr="0060218F" w:rsidRDefault="0060218F" w:rsidP="0060218F">
            <w:pPr>
              <w:spacing w:after="0" w:line="240" w:lineRule="auto"/>
              <w:jc w:val="center"/>
              <w:rPr>
                <w:ins w:id="2875" w:author="Althea ArchMiller" w:date="2018-11-02T11:53:00Z"/>
                <w:rFonts w:ascii="Times New Roman" w:eastAsia="Times New Roman" w:hAnsi="Times New Roman" w:cs="Times New Roman"/>
                <w:color w:val="000000"/>
                <w:sz w:val="18"/>
                <w:szCs w:val="18"/>
              </w:rPr>
            </w:pPr>
            <w:ins w:id="2876" w:author="Althea ArchMiller" w:date="2018-11-02T11:53:00Z">
              <w:r w:rsidRPr="0060218F">
                <w:rPr>
                  <w:rFonts w:ascii="Times New Roman" w:eastAsia="Times New Roman" w:hAnsi="Times New Roman" w:cs="Times New Roman"/>
                  <w:color w:val="000000"/>
                  <w:sz w:val="18"/>
                  <w:szCs w:val="18"/>
                </w:rPr>
                <w:t>2480.65</w:t>
              </w:r>
            </w:ins>
          </w:p>
        </w:tc>
        <w:tc>
          <w:tcPr>
            <w:tcW w:w="0" w:type="auto"/>
            <w:tcBorders>
              <w:top w:val="single" w:sz="4" w:space="0" w:color="auto"/>
              <w:left w:val="nil"/>
              <w:bottom w:val="single" w:sz="4" w:space="0" w:color="auto"/>
              <w:right w:val="nil"/>
            </w:tcBorders>
            <w:shd w:val="clear" w:color="auto" w:fill="auto"/>
            <w:noWrap/>
            <w:vAlign w:val="bottom"/>
            <w:hideMark/>
            <w:tcPrChange w:id="2877" w:author="Althea ArchMiller" w:date="2018-11-02T11:53:00Z">
              <w:tcPr>
                <w:tcW w:w="650" w:type="dxa"/>
                <w:tcBorders>
                  <w:top w:val="single" w:sz="4" w:space="0" w:color="auto"/>
                  <w:left w:val="nil"/>
                  <w:bottom w:val="single" w:sz="4" w:space="0" w:color="auto"/>
                  <w:right w:val="nil"/>
                </w:tcBorders>
                <w:shd w:val="clear" w:color="auto" w:fill="auto"/>
                <w:noWrap/>
                <w:vAlign w:val="bottom"/>
                <w:hideMark/>
              </w:tcPr>
            </w:tcPrChange>
          </w:tcPr>
          <w:p w:rsidR="0060218F" w:rsidRPr="0060218F" w:rsidRDefault="0060218F" w:rsidP="0060218F">
            <w:pPr>
              <w:spacing w:after="0" w:line="240" w:lineRule="auto"/>
              <w:rPr>
                <w:ins w:id="2878" w:author="Althea ArchMiller" w:date="2018-11-02T11:53:00Z"/>
                <w:rFonts w:ascii="Times New Roman" w:eastAsia="Times New Roman" w:hAnsi="Times New Roman" w:cs="Times New Roman"/>
                <w:color w:val="000000"/>
                <w:sz w:val="18"/>
                <w:szCs w:val="18"/>
              </w:rPr>
            </w:pPr>
            <w:ins w:id="2879" w:author="Althea ArchMiller" w:date="2018-11-02T11:53:00Z">
              <w:r w:rsidRPr="0060218F">
                <w:rPr>
                  <w:rFonts w:ascii="Times New Roman" w:eastAsia="Times New Roman" w:hAnsi="Times New Roman" w:cs="Times New Roman"/>
                  <w:color w:val="000000"/>
                  <w:sz w:val="18"/>
                  <w:szCs w:val="18"/>
                </w:rPr>
                <w:t> </w:t>
              </w:r>
            </w:ins>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00F41278"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Del="00A153FA" w:rsidTr="00EB18B3">
        <w:trPr>
          <w:del w:id="2880" w:author="Althea ArchMiller" w:date="2018-11-02T12:00:00Z"/>
        </w:trPr>
        <w:tc>
          <w:tcPr>
            <w:tcW w:w="1176" w:type="dxa"/>
            <w:tcBorders>
              <w:top w:val="single" w:sz="4" w:space="0" w:color="auto"/>
            </w:tcBorders>
          </w:tcPr>
          <w:p w:rsidR="003661F5" w:rsidRPr="00AC7BFD" w:rsidDel="00A153FA" w:rsidRDefault="003661F5" w:rsidP="00F27D39">
            <w:pPr>
              <w:autoSpaceDE w:val="0"/>
              <w:autoSpaceDN w:val="0"/>
              <w:spacing w:line="480" w:lineRule="auto"/>
              <w:rPr>
                <w:del w:id="2881" w:author="Althea ArchMiller" w:date="2018-11-02T12:00:00Z"/>
                <w:rFonts w:ascii="Times New Roman" w:hAnsi="Times New Roman" w:cs="Times New Roman"/>
                <w:sz w:val="18"/>
                <w:szCs w:val="18"/>
              </w:rPr>
            </w:pPr>
            <w:del w:id="2882" w:author="Althea ArchMiller" w:date="2018-11-02T12:00:00Z">
              <w:r w:rsidRPr="00AC7BFD" w:rsidDel="00A153FA">
                <w:rPr>
                  <w:rFonts w:ascii="Times New Roman" w:hAnsi="Times New Roman" w:cs="Times New Roman"/>
                  <w:sz w:val="18"/>
                  <w:szCs w:val="18"/>
                </w:rPr>
                <w:delText>Model</w:delText>
              </w:r>
            </w:del>
          </w:p>
        </w:tc>
        <w:tc>
          <w:tcPr>
            <w:tcW w:w="1884" w:type="dxa"/>
            <w:gridSpan w:val="2"/>
            <w:tcBorders>
              <w:top w:val="single" w:sz="4" w:space="0" w:color="auto"/>
            </w:tcBorders>
          </w:tcPr>
          <w:p w:rsidR="003661F5" w:rsidRPr="00AC7BFD" w:rsidDel="00A153FA" w:rsidRDefault="003661F5" w:rsidP="00F27D39">
            <w:pPr>
              <w:autoSpaceDE w:val="0"/>
              <w:autoSpaceDN w:val="0"/>
              <w:spacing w:line="480" w:lineRule="auto"/>
              <w:jc w:val="center"/>
              <w:rPr>
                <w:del w:id="2883" w:author="Althea ArchMiller" w:date="2018-11-02T12:00:00Z"/>
                <w:rFonts w:ascii="Times New Roman" w:hAnsi="Times New Roman" w:cs="Times New Roman"/>
                <w:sz w:val="18"/>
                <w:szCs w:val="18"/>
              </w:rPr>
            </w:pPr>
            <w:del w:id="2884" w:author="Althea ArchMiller" w:date="2018-11-02T12:00:00Z">
              <w:r w:rsidDel="00A153FA">
                <w:rPr>
                  <w:rFonts w:ascii="Times New Roman" w:hAnsi="Times New Roman" w:cs="Times New Roman"/>
                  <w:sz w:val="18"/>
                  <w:szCs w:val="18"/>
                </w:rPr>
                <w:delText>Occupancy</w:delText>
              </w:r>
              <w:r w:rsidRPr="00AC7BFD" w:rsidDel="00A153FA">
                <w:rPr>
                  <w:rFonts w:ascii="Times New Roman" w:hAnsi="Times New Roman" w:cs="Times New Roman"/>
                  <w:sz w:val="18"/>
                  <w:szCs w:val="18"/>
                </w:rPr>
                <w:delText xml:space="preserve"> Model</w:delText>
              </w:r>
            </w:del>
          </w:p>
        </w:tc>
        <w:tc>
          <w:tcPr>
            <w:tcW w:w="1836" w:type="dxa"/>
            <w:gridSpan w:val="2"/>
            <w:tcBorders>
              <w:top w:val="single" w:sz="4" w:space="0" w:color="auto"/>
            </w:tcBorders>
          </w:tcPr>
          <w:p w:rsidR="003661F5" w:rsidRPr="00AC7BFD" w:rsidDel="00A153FA" w:rsidRDefault="003661F5" w:rsidP="00F27D39">
            <w:pPr>
              <w:autoSpaceDE w:val="0"/>
              <w:autoSpaceDN w:val="0"/>
              <w:spacing w:line="480" w:lineRule="auto"/>
              <w:jc w:val="center"/>
              <w:rPr>
                <w:del w:id="2885" w:author="Althea ArchMiller" w:date="2018-11-02T12:00:00Z"/>
                <w:rFonts w:ascii="Times New Roman" w:hAnsi="Times New Roman" w:cs="Times New Roman"/>
                <w:sz w:val="18"/>
                <w:szCs w:val="18"/>
              </w:rPr>
            </w:pPr>
            <w:del w:id="2886" w:author="Althea ArchMiller" w:date="2018-11-02T12:00:00Z">
              <w:r w:rsidDel="00A153FA">
                <w:rPr>
                  <w:rFonts w:ascii="Times New Roman" w:hAnsi="Times New Roman" w:cs="Times New Roman"/>
                  <w:sz w:val="18"/>
                  <w:szCs w:val="18"/>
                </w:rPr>
                <w:delText>Detection Model</w:delText>
              </w:r>
            </w:del>
          </w:p>
        </w:tc>
        <w:tc>
          <w:tcPr>
            <w:tcW w:w="1890" w:type="dxa"/>
            <w:gridSpan w:val="2"/>
            <w:tcBorders>
              <w:top w:val="single" w:sz="4" w:space="0" w:color="auto"/>
            </w:tcBorders>
          </w:tcPr>
          <w:p w:rsidR="003661F5" w:rsidRPr="00AC7BFD" w:rsidDel="00A153FA" w:rsidRDefault="003661F5" w:rsidP="00F27D39">
            <w:pPr>
              <w:autoSpaceDE w:val="0"/>
              <w:autoSpaceDN w:val="0"/>
              <w:spacing w:line="480" w:lineRule="auto"/>
              <w:jc w:val="center"/>
              <w:rPr>
                <w:del w:id="2887" w:author="Althea ArchMiller" w:date="2018-11-02T12:00:00Z"/>
                <w:rFonts w:ascii="Times New Roman" w:hAnsi="Times New Roman" w:cs="Times New Roman"/>
                <w:sz w:val="18"/>
                <w:szCs w:val="18"/>
              </w:rPr>
            </w:pPr>
            <w:del w:id="2888" w:author="Althea ArchMiller" w:date="2018-11-02T12:00:00Z">
              <w:r w:rsidRPr="00AC7BFD" w:rsidDel="00A153FA">
                <w:rPr>
                  <w:rFonts w:ascii="Times New Roman" w:hAnsi="Times New Roman" w:cs="Times New Roman"/>
                  <w:sz w:val="18"/>
                  <w:szCs w:val="18"/>
                </w:rPr>
                <w:delText>Dynamics</w:delText>
              </w:r>
            </w:del>
          </w:p>
        </w:tc>
        <w:tc>
          <w:tcPr>
            <w:tcW w:w="996" w:type="dxa"/>
            <w:tcBorders>
              <w:top w:val="single" w:sz="4" w:space="0" w:color="auto"/>
            </w:tcBorders>
          </w:tcPr>
          <w:p w:rsidR="003661F5" w:rsidRPr="00AC7BFD" w:rsidDel="00A153FA" w:rsidRDefault="003661F5" w:rsidP="00F27D39">
            <w:pPr>
              <w:autoSpaceDE w:val="0"/>
              <w:autoSpaceDN w:val="0"/>
              <w:spacing w:line="480" w:lineRule="auto"/>
              <w:jc w:val="center"/>
              <w:rPr>
                <w:del w:id="2889" w:author="Althea ArchMiller" w:date="2018-11-02T12:00:00Z"/>
                <w:rFonts w:ascii="Times New Roman" w:hAnsi="Times New Roman" w:cs="Times New Roman"/>
                <w:sz w:val="18"/>
                <w:szCs w:val="18"/>
              </w:rPr>
            </w:pPr>
            <w:del w:id="2890" w:author="Althea ArchMiller" w:date="2018-11-02T12:00:00Z">
              <w:r w:rsidRPr="00AC7BFD" w:rsidDel="00A153FA">
                <w:rPr>
                  <w:rFonts w:ascii="Times New Roman" w:hAnsi="Times New Roman" w:cs="Times New Roman"/>
                  <w:sz w:val="18"/>
                  <w:szCs w:val="18"/>
                </w:rPr>
                <w:delText>AIC</w:delText>
              </w:r>
            </w:del>
          </w:p>
        </w:tc>
      </w:tr>
      <w:tr w:rsidR="003661F5" w:rsidRPr="00AC7BFD" w:rsidDel="00A153FA" w:rsidTr="00605BA7">
        <w:trPr>
          <w:del w:id="2891" w:author="Althea ArchMiller" w:date="2018-11-02T12:00:00Z"/>
        </w:trPr>
        <w:tc>
          <w:tcPr>
            <w:tcW w:w="1176" w:type="dxa"/>
            <w:tcBorders>
              <w:bottom w:val="single" w:sz="4" w:space="0" w:color="auto"/>
            </w:tcBorders>
          </w:tcPr>
          <w:p w:rsidR="003661F5" w:rsidRPr="00AC7BFD" w:rsidDel="00A153FA" w:rsidRDefault="003661F5" w:rsidP="00F27D39">
            <w:pPr>
              <w:autoSpaceDE w:val="0"/>
              <w:autoSpaceDN w:val="0"/>
              <w:spacing w:line="480" w:lineRule="auto"/>
              <w:rPr>
                <w:del w:id="2892" w:author="Althea ArchMiller" w:date="2018-11-02T12:00:00Z"/>
                <w:rFonts w:ascii="Times New Roman" w:hAnsi="Times New Roman" w:cs="Times New Roman"/>
                <w:sz w:val="18"/>
                <w:szCs w:val="18"/>
              </w:rPr>
            </w:pPr>
          </w:p>
        </w:tc>
        <w:tc>
          <w:tcPr>
            <w:tcW w:w="984" w:type="dxa"/>
            <w:tcBorders>
              <w:bottom w:val="single" w:sz="4" w:space="0" w:color="auto"/>
            </w:tcBorders>
          </w:tcPr>
          <w:p w:rsidR="003661F5" w:rsidRPr="00AC7BFD" w:rsidDel="00A153FA" w:rsidRDefault="003661F5" w:rsidP="00F27D39">
            <w:pPr>
              <w:autoSpaceDE w:val="0"/>
              <w:autoSpaceDN w:val="0"/>
              <w:spacing w:line="480" w:lineRule="auto"/>
              <w:jc w:val="center"/>
              <w:rPr>
                <w:del w:id="2893" w:author="Althea ArchMiller" w:date="2018-11-02T12:00:00Z"/>
                <w:rFonts w:ascii="Times New Roman" w:hAnsi="Times New Roman" w:cs="Times New Roman"/>
                <w:sz w:val="18"/>
                <w:szCs w:val="18"/>
              </w:rPr>
            </w:pPr>
            <w:del w:id="2894" w:author="Althea ArchMiller" w:date="2018-11-02T12:00:00Z">
              <w:r w:rsidDel="00A153FA">
                <w:rPr>
                  <w:rFonts w:ascii="Times New Roman" w:hAnsi="Times New Roman" w:cs="Times New Roman"/>
                  <w:sz w:val="18"/>
                  <w:szCs w:val="18"/>
                </w:rPr>
                <w:delText>B0psi</w:delText>
              </w:r>
            </w:del>
          </w:p>
        </w:tc>
        <w:tc>
          <w:tcPr>
            <w:tcW w:w="900" w:type="dxa"/>
            <w:tcBorders>
              <w:bottom w:val="single" w:sz="4" w:space="0" w:color="auto"/>
            </w:tcBorders>
          </w:tcPr>
          <w:p w:rsidR="003661F5" w:rsidRPr="00AC7BFD" w:rsidDel="00A153FA" w:rsidRDefault="003661F5" w:rsidP="00F27D39">
            <w:pPr>
              <w:autoSpaceDE w:val="0"/>
              <w:autoSpaceDN w:val="0"/>
              <w:spacing w:line="480" w:lineRule="auto"/>
              <w:jc w:val="center"/>
              <w:rPr>
                <w:del w:id="2895" w:author="Althea ArchMiller" w:date="2018-11-02T12:00:00Z"/>
                <w:rFonts w:ascii="Times New Roman" w:hAnsi="Times New Roman" w:cs="Times New Roman"/>
                <w:sz w:val="18"/>
                <w:szCs w:val="18"/>
              </w:rPr>
            </w:pPr>
            <w:del w:id="2896" w:author="Althea ArchMiller" w:date="2018-11-02T12:00:00Z">
              <w:r w:rsidDel="00A153FA">
                <w:rPr>
                  <w:rFonts w:ascii="Times New Roman" w:hAnsi="Times New Roman" w:cs="Times New Roman"/>
                  <w:sz w:val="18"/>
                  <w:szCs w:val="18"/>
                </w:rPr>
                <w:delText>B1psi</w:delText>
              </w:r>
            </w:del>
          </w:p>
        </w:tc>
        <w:tc>
          <w:tcPr>
            <w:tcW w:w="1800" w:type="dxa"/>
            <w:tcBorders>
              <w:bottom w:val="single" w:sz="4" w:space="0" w:color="auto"/>
            </w:tcBorders>
          </w:tcPr>
          <w:p w:rsidR="003661F5" w:rsidRPr="00AC7BFD" w:rsidDel="00A153FA" w:rsidRDefault="003661F5" w:rsidP="00F27D39">
            <w:pPr>
              <w:autoSpaceDE w:val="0"/>
              <w:autoSpaceDN w:val="0"/>
              <w:spacing w:line="480" w:lineRule="auto"/>
              <w:jc w:val="center"/>
              <w:rPr>
                <w:del w:id="2897" w:author="Althea ArchMiller" w:date="2018-11-02T12:00:00Z"/>
                <w:rFonts w:ascii="Times New Roman" w:hAnsi="Times New Roman" w:cs="Times New Roman"/>
                <w:sz w:val="18"/>
                <w:szCs w:val="18"/>
              </w:rPr>
            </w:pPr>
            <w:del w:id="2898" w:author="Althea ArchMiller" w:date="2018-11-02T12:00:00Z">
              <w:r w:rsidDel="00A153FA">
                <w:rPr>
                  <w:rFonts w:ascii="Times New Roman" w:hAnsi="Times New Roman" w:cs="Times New Roman"/>
                  <w:sz w:val="18"/>
                  <w:szCs w:val="18"/>
                </w:rPr>
                <w:delText>B0p</w:delText>
              </w:r>
            </w:del>
          </w:p>
        </w:tc>
        <w:tc>
          <w:tcPr>
            <w:tcW w:w="36" w:type="dxa"/>
            <w:tcBorders>
              <w:bottom w:val="single" w:sz="4" w:space="0" w:color="auto"/>
            </w:tcBorders>
          </w:tcPr>
          <w:p w:rsidR="003661F5" w:rsidRPr="00AC7BFD" w:rsidDel="00A153FA" w:rsidRDefault="003661F5" w:rsidP="00F27D39">
            <w:pPr>
              <w:autoSpaceDE w:val="0"/>
              <w:autoSpaceDN w:val="0"/>
              <w:spacing w:line="480" w:lineRule="auto"/>
              <w:jc w:val="center"/>
              <w:rPr>
                <w:del w:id="2899" w:author="Althea ArchMiller" w:date="2018-11-02T12:00:00Z"/>
                <w:rFonts w:ascii="Times New Roman" w:hAnsi="Times New Roman" w:cs="Times New Roman"/>
                <w:sz w:val="18"/>
                <w:szCs w:val="18"/>
              </w:rPr>
            </w:pPr>
          </w:p>
        </w:tc>
        <w:tc>
          <w:tcPr>
            <w:tcW w:w="945" w:type="dxa"/>
            <w:tcBorders>
              <w:bottom w:val="single" w:sz="4" w:space="0" w:color="auto"/>
            </w:tcBorders>
          </w:tcPr>
          <w:p w:rsidR="003661F5" w:rsidRPr="00AC7BFD" w:rsidDel="00A153FA" w:rsidRDefault="00737789" w:rsidP="00F27D39">
            <w:pPr>
              <w:autoSpaceDE w:val="0"/>
              <w:autoSpaceDN w:val="0"/>
              <w:spacing w:line="480" w:lineRule="auto"/>
              <w:jc w:val="center"/>
              <w:rPr>
                <w:del w:id="2900" w:author="Althea ArchMiller" w:date="2018-11-02T12:00:00Z"/>
                <w:rFonts w:ascii="Times New Roman" w:hAnsi="Times New Roman" w:cs="Times New Roman"/>
                <w:sz w:val="18"/>
                <w:szCs w:val="18"/>
              </w:rPr>
            </w:pPr>
            <w:del w:id="2901" w:author="Althea ArchMiller" w:date="2018-11-02T12:00:00Z">
              <w:r w:rsidDel="00A153FA">
                <w:rPr>
                  <w:rFonts w:ascii="Times New Roman" w:hAnsi="Times New Roman" w:cs="Times New Roman"/>
                  <w:sz w:val="18"/>
                  <w:szCs w:val="18"/>
                </w:rPr>
                <w:delText>Extinction</w:delText>
              </w:r>
            </w:del>
          </w:p>
        </w:tc>
        <w:tc>
          <w:tcPr>
            <w:tcW w:w="945" w:type="dxa"/>
            <w:tcBorders>
              <w:bottom w:val="single" w:sz="4" w:space="0" w:color="auto"/>
            </w:tcBorders>
          </w:tcPr>
          <w:p w:rsidR="003661F5" w:rsidRPr="00AC7BFD" w:rsidDel="00A153FA" w:rsidRDefault="00737789" w:rsidP="00F27D39">
            <w:pPr>
              <w:autoSpaceDE w:val="0"/>
              <w:autoSpaceDN w:val="0"/>
              <w:spacing w:line="480" w:lineRule="auto"/>
              <w:jc w:val="center"/>
              <w:rPr>
                <w:del w:id="2902" w:author="Althea ArchMiller" w:date="2018-11-02T12:00:00Z"/>
                <w:rFonts w:ascii="Times New Roman" w:hAnsi="Times New Roman" w:cs="Times New Roman"/>
                <w:sz w:val="18"/>
                <w:szCs w:val="18"/>
              </w:rPr>
            </w:pPr>
            <w:del w:id="2903" w:author="Althea ArchMiller" w:date="2018-11-02T12:00:00Z">
              <w:r w:rsidDel="00A153FA">
                <w:rPr>
                  <w:rFonts w:ascii="Times New Roman" w:hAnsi="Times New Roman" w:cs="Times New Roman"/>
                  <w:sz w:val="18"/>
                  <w:szCs w:val="18"/>
                </w:rPr>
                <w:delText>Colonization</w:delText>
              </w:r>
            </w:del>
          </w:p>
        </w:tc>
        <w:tc>
          <w:tcPr>
            <w:tcW w:w="996" w:type="dxa"/>
            <w:tcBorders>
              <w:bottom w:val="single" w:sz="4" w:space="0" w:color="auto"/>
            </w:tcBorders>
          </w:tcPr>
          <w:p w:rsidR="003661F5" w:rsidRPr="00AC7BFD" w:rsidDel="00A153FA" w:rsidRDefault="003661F5" w:rsidP="00F27D39">
            <w:pPr>
              <w:autoSpaceDE w:val="0"/>
              <w:autoSpaceDN w:val="0"/>
              <w:spacing w:line="480" w:lineRule="auto"/>
              <w:rPr>
                <w:del w:id="2904" w:author="Althea ArchMiller" w:date="2018-11-02T12:00:00Z"/>
                <w:rFonts w:ascii="Times New Roman" w:hAnsi="Times New Roman" w:cs="Times New Roman"/>
                <w:sz w:val="18"/>
                <w:szCs w:val="18"/>
              </w:rPr>
            </w:pPr>
          </w:p>
        </w:tc>
      </w:tr>
      <w:tr w:rsidR="003661F5" w:rsidRPr="00AC7BFD" w:rsidDel="00A153FA" w:rsidTr="00605BA7">
        <w:trPr>
          <w:del w:id="2905" w:author="Althea ArchMiller" w:date="2018-11-02T12:00:00Z"/>
        </w:trPr>
        <w:tc>
          <w:tcPr>
            <w:tcW w:w="1176" w:type="dxa"/>
            <w:tcBorders>
              <w:top w:val="single" w:sz="4" w:space="0" w:color="auto"/>
            </w:tcBorders>
          </w:tcPr>
          <w:p w:rsidR="003661F5" w:rsidRPr="00AC7BFD" w:rsidDel="00A153FA" w:rsidRDefault="003661F5" w:rsidP="00F27D39">
            <w:pPr>
              <w:autoSpaceDE w:val="0"/>
              <w:autoSpaceDN w:val="0"/>
              <w:spacing w:line="480" w:lineRule="auto"/>
              <w:rPr>
                <w:del w:id="2906" w:author="Althea ArchMiller" w:date="2018-11-02T12:00:00Z"/>
                <w:rFonts w:ascii="Times New Roman" w:hAnsi="Times New Roman" w:cs="Times New Roman"/>
                <w:sz w:val="18"/>
                <w:szCs w:val="18"/>
              </w:rPr>
            </w:pPr>
            <w:del w:id="2907" w:author="Althea ArchMiller" w:date="2018-11-02T12:00:00Z">
              <w:r w:rsidDel="00A153FA">
                <w:rPr>
                  <w:rFonts w:ascii="Times New Roman" w:hAnsi="Times New Roman" w:cs="Times New Roman"/>
                  <w:sz w:val="18"/>
                  <w:szCs w:val="18"/>
                </w:rPr>
                <w:delText>Elevation CV</w:delText>
              </w:r>
            </w:del>
          </w:p>
        </w:tc>
        <w:tc>
          <w:tcPr>
            <w:tcW w:w="984" w:type="dxa"/>
            <w:tcBorders>
              <w:top w:val="single" w:sz="4" w:space="0" w:color="auto"/>
            </w:tcBorders>
          </w:tcPr>
          <w:p w:rsidR="003661F5" w:rsidRPr="00C46183" w:rsidDel="00A153FA" w:rsidRDefault="00275F45" w:rsidP="00F27D39">
            <w:pPr>
              <w:autoSpaceDE w:val="0"/>
              <w:autoSpaceDN w:val="0"/>
              <w:spacing w:line="480" w:lineRule="auto"/>
              <w:jc w:val="center"/>
              <w:rPr>
                <w:del w:id="2908" w:author="Althea ArchMiller" w:date="2018-11-02T12:00:00Z"/>
                <w:rFonts w:ascii="Times New Roman" w:hAnsi="Times New Roman" w:cs="Times New Roman"/>
                <w:sz w:val="18"/>
                <w:szCs w:val="18"/>
              </w:rPr>
            </w:pPr>
            <w:del w:id="2909" w:author="Althea ArchMiller" w:date="2018-11-02T12:00:00Z">
              <w:r w:rsidRPr="00C46183" w:rsidDel="00A153FA">
                <w:rPr>
                  <w:rFonts w:ascii="Times New Roman" w:hAnsi="Times New Roman" w:cs="Times New Roman"/>
                  <w:sz w:val="18"/>
                  <w:szCs w:val="18"/>
                </w:rPr>
                <w:delText>-0.98</w:delText>
              </w:r>
            </w:del>
          </w:p>
          <w:p w:rsidR="003661F5" w:rsidRPr="00C46183" w:rsidDel="00A153FA" w:rsidRDefault="003661F5" w:rsidP="00F27D39">
            <w:pPr>
              <w:autoSpaceDE w:val="0"/>
              <w:autoSpaceDN w:val="0"/>
              <w:spacing w:line="480" w:lineRule="auto"/>
              <w:jc w:val="center"/>
              <w:rPr>
                <w:del w:id="2910" w:author="Althea ArchMiller" w:date="2018-11-02T12:00:00Z"/>
                <w:rFonts w:ascii="Times New Roman" w:hAnsi="Times New Roman" w:cs="Times New Roman"/>
                <w:sz w:val="18"/>
                <w:szCs w:val="18"/>
              </w:rPr>
            </w:pPr>
            <w:del w:id="2911" w:author="Althea ArchMiller" w:date="2018-11-02T12:00:00Z">
              <w:r w:rsidRPr="00C46183" w:rsidDel="00A153FA">
                <w:rPr>
                  <w:rFonts w:ascii="Times New Roman" w:hAnsi="Times New Roman" w:cs="Times New Roman"/>
                  <w:sz w:val="18"/>
                  <w:szCs w:val="18"/>
                </w:rPr>
                <w:delText>(</w:delText>
              </w:r>
              <w:r w:rsidR="00275F45" w:rsidRPr="00C46183" w:rsidDel="00A153FA">
                <w:rPr>
                  <w:rFonts w:ascii="Times New Roman" w:hAnsi="Times New Roman" w:cs="Times New Roman"/>
                  <w:sz w:val="18"/>
                  <w:szCs w:val="18"/>
                </w:rPr>
                <w:delText>-1.49,-0.48</w:delText>
              </w:r>
              <w:r w:rsidRPr="00C46183" w:rsidDel="00A153FA">
                <w:rPr>
                  <w:rFonts w:ascii="Times New Roman" w:hAnsi="Times New Roman" w:cs="Times New Roman"/>
                  <w:sz w:val="18"/>
                  <w:szCs w:val="18"/>
                </w:rPr>
                <w:delText>)</w:delText>
              </w:r>
            </w:del>
          </w:p>
        </w:tc>
        <w:tc>
          <w:tcPr>
            <w:tcW w:w="900" w:type="dxa"/>
            <w:tcBorders>
              <w:top w:val="single" w:sz="4" w:space="0" w:color="auto"/>
            </w:tcBorders>
          </w:tcPr>
          <w:p w:rsidR="003661F5" w:rsidRPr="00F41278" w:rsidDel="00A153FA" w:rsidRDefault="00275F45" w:rsidP="00F27D39">
            <w:pPr>
              <w:autoSpaceDE w:val="0"/>
              <w:autoSpaceDN w:val="0"/>
              <w:spacing w:line="480" w:lineRule="auto"/>
              <w:jc w:val="center"/>
              <w:rPr>
                <w:del w:id="2912" w:author="Althea ArchMiller" w:date="2018-11-02T12:00:00Z"/>
                <w:rFonts w:ascii="Times New Roman" w:hAnsi="Times New Roman" w:cs="Times New Roman"/>
                <w:b/>
                <w:sz w:val="18"/>
                <w:szCs w:val="18"/>
              </w:rPr>
            </w:pPr>
            <w:del w:id="2913" w:author="Althea ArchMiller" w:date="2018-11-02T12:00:00Z">
              <w:r w:rsidRPr="00F41278" w:rsidDel="00A153FA">
                <w:rPr>
                  <w:rFonts w:ascii="Times New Roman" w:hAnsi="Times New Roman" w:cs="Times New Roman"/>
                  <w:b/>
                  <w:sz w:val="18"/>
                  <w:szCs w:val="18"/>
                </w:rPr>
                <w:delText>1.16</w:delText>
              </w:r>
            </w:del>
          </w:p>
          <w:p w:rsidR="003661F5" w:rsidRPr="00F41278" w:rsidDel="00A153FA" w:rsidRDefault="003661F5" w:rsidP="00F27D39">
            <w:pPr>
              <w:autoSpaceDE w:val="0"/>
              <w:autoSpaceDN w:val="0"/>
              <w:spacing w:line="480" w:lineRule="auto"/>
              <w:jc w:val="center"/>
              <w:rPr>
                <w:del w:id="2914" w:author="Althea ArchMiller" w:date="2018-11-02T12:00:00Z"/>
                <w:rFonts w:ascii="Times New Roman" w:hAnsi="Times New Roman" w:cs="Times New Roman"/>
                <w:b/>
                <w:sz w:val="18"/>
                <w:szCs w:val="18"/>
              </w:rPr>
            </w:pPr>
            <w:del w:id="2915" w:author="Althea ArchMiller" w:date="2018-11-02T12:00:00Z">
              <w:r w:rsidRPr="00F41278" w:rsidDel="00A153FA">
                <w:rPr>
                  <w:rFonts w:ascii="Times New Roman" w:hAnsi="Times New Roman" w:cs="Times New Roman"/>
                  <w:b/>
                  <w:sz w:val="18"/>
                  <w:szCs w:val="18"/>
                </w:rPr>
                <w:delText>(</w:delText>
              </w:r>
              <w:r w:rsidR="00275F45" w:rsidRPr="00F41278" w:rsidDel="00A153FA">
                <w:rPr>
                  <w:rFonts w:ascii="Times New Roman" w:hAnsi="Times New Roman" w:cs="Times New Roman"/>
                  <w:b/>
                  <w:sz w:val="18"/>
                  <w:szCs w:val="18"/>
                </w:rPr>
                <w:delText>0.57,1.76</w:delText>
              </w:r>
              <w:r w:rsidRPr="00F41278" w:rsidDel="00A153FA">
                <w:rPr>
                  <w:rFonts w:ascii="Times New Roman" w:hAnsi="Times New Roman" w:cs="Times New Roman"/>
                  <w:b/>
                  <w:sz w:val="18"/>
                  <w:szCs w:val="18"/>
                </w:rPr>
                <w:delText>)</w:delText>
              </w:r>
            </w:del>
          </w:p>
        </w:tc>
        <w:tc>
          <w:tcPr>
            <w:tcW w:w="1800" w:type="dxa"/>
            <w:tcBorders>
              <w:top w:val="single" w:sz="4" w:space="0" w:color="auto"/>
            </w:tcBorders>
          </w:tcPr>
          <w:p w:rsidR="003661F5" w:rsidRPr="00647720" w:rsidDel="00A153FA" w:rsidRDefault="00275F45" w:rsidP="00F27D39">
            <w:pPr>
              <w:autoSpaceDE w:val="0"/>
              <w:autoSpaceDN w:val="0"/>
              <w:spacing w:line="480" w:lineRule="auto"/>
              <w:jc w:val="center"/>
              <w:rPr>
                <w:del w:id="2916" w:author="Althea ArchMiller" w:date="2018-11-02T12:00:00Z"/>
                <w:rFonts w:ascii="Times New Roman" w:hAnsi="Times New Roman" w:cs="Times New Roman"/>
                <w:sz w:val="18"/>
                <w:szCs w:val="18"/>
              </w:rPr>
            </w:pPr>
            <w:del w:id="2917" w:author="Althea ArchMiller" w:date="2018-11-02T12:00:00Z">
              <w:r w:rsidDel="00A153FA">
                <w:rPr>
                  <w:rFonts w:ascii="Times New Roman" w:hAnsi="Times New Roman" w:cs="Times New Roman"/>
                  <w:sz w:val="18"/>
                  <w:szCs w:val="18"/>
                </w:rPr>
                <w:delText>-0.22</w:delText>
              </w:r>
            </w:del>
          </w:p>
          <w:p w:rsidR="003661F5" w:rsidRPr="00647720" w:rsidDel="00A153FA" w:rsidRDefault="003661F5" w:rsidP="00F27D39">
            <w:pPr>
              <w:autoSpaceDE w:val="0"/>
              <w:autoSpaceDN w:val="0"/>
              <w:spacing w:line="480" w:lineRule="auto"/>
              <w:jc w:val="center"/>
              <w:rPr>
                <w:del w:id="2918" w:author="Althea ArchMiller" w:date="2018-11-02T12:00:00Z"/>
                <w:rFonts w:ascii="Times New Roman" w:hAnsi="Times New Roman" w:cs="Times New Roman"/>
                <w:sz w:val="18"/>
                <w:szCs w:val="18"/>
              </w:rPr>
            </w:pPr>
            <w:del w:id="2919" w:author="Althea ArchMiller" w:date="2018-11-02T12:00:00Z">
              <w:r w:rsidRPr="00647720" w:rsidDel="00A153FA">
                <w:rPr>
                  <w:rFonts w:ascii="Times New Roman" w:hAnsi="Times New Roman" w:cs="Times New Roman"/>
                  <w:sz w:val="18"/>
                  <w:szCs w:val="18"/>
                </w:rPr>
                <w:delText>(</w:delText>
              </w:r>
              <w:r w:rsidR="00275F45" w:rsidDel="00A153FA">
                <w:rPr>
                  <w:rFonts w:ascii="Times New Roman" w:hAnsi="Times New Roman" w:cs="Times New Roman"/>
                  <w:sz w:val="18"/>
                  <w:szCs w:val="18"/>
                </w:rPr>
                <w:delText>-0.46,0.02</w:delText>
              </w:r>
              <w:r w:rsidRPr="00647720" w:rsidDel="00A153FA">
                <w:rPr>
                  <w:rFonts w:ascii="Times New Roman" w:hAnsi="Times New Roman" w:cs="Times New Roman"/>
                  <w:sz w:val="18"/>
                  <w:szCs w:val="18"/>
                </w:rPr>
                <w:delText>)</w:delText>
              </w:r>
            </w:del>
          </w:p>
        </w:tc>
        <w:tc>
          <w:tcPr>
            <w:tcW w:w="36" w:type="dxa"/>
            <w:tcBorders>
              <w:top w:val="single" w:sz="4" w:space="0" w:color="auto"/>
            </w:tcBorders>
          </w:tcPr>
          <w:p w:rsidR="003661F5" w:rsidDel="00A153FA" w:rsidRDefault="003661F5" w:rsidP="00F27D39">
            <w:pPr>
              <w:autoSpaceDE w:val="0"/>
              <w:autoSpaceDN w:val="0"/>
              <w:spacing w:line="480" w:lineRule="auto"/>
              <w:jc w:val="center"/>
              <w:rPr>
                <w:del w:id="2920" w:author="Althea ArchMiller" w:date="2018-11-02T12:00:00Z"/>
                <w:rFonts w:ascii="Times New Roman" w:hAnsi="Times New Roman" w:cs="Times New Roman"/>
                <w:sz w:val="18"/>
                <w:szCs w:val="18"/>
              </w:rPr>
            </w:pPr>
          </w:p>
          <w:p w:rsidR="003661F5" w:rsidRPr="00647720" w:rsidDel="00A153FA" w:rsidRDefault="003661F5" w:rsidP="00F27D39">
            <w:pPr>
              <w:autoSpaceDE w:val="0"/>
              <w:autoSpaceDN w:val="0"/>
              <w:spacing w:line="480" w:lineRule="auto"/>
              <w:jc w:val="center"/>
              <w:rPr>
                <w:del w:id="2921" w:author="Althea ArchMiller" w:date="2018-11-02T12:00:00Z"/>
                <w:rFonts w:ascii="Times New Roman" w:hAnsi="Times New Roman" w:cs="Times New Roman"/>
                <w:sz w:val="18"/>
                <w:szCs w:val="18"/>
              </w:rPr>
            </w:pPr>
          </w:p>
        </w:tc>
        <w:tc>
          <w:tcPr>
            <w:tcW w:w="945" w:type="dxa"/>
            <w:tcBorders>
              <w:top w:val="single" w:sz="4" w:space="0" w:color="auto"/>
            </w:tcBorders>
          </w:tcPr>
          <w:p w:rsidR="003661F5" w:rsidRPr="00647720" w:rsidDel="00A153FA" w:rsidRDefault="00737789" w:rsidP="00F27D39">
            <w:pPr>
              <w:autoSpaceDE w:val="0"/>
              <w:autoSpaceDN w:val="0"/>
              <w:spacing w:line="480" w:lineRule="auto"/>
              <w:jc w:val="center"/>
              <w:rPr>
                <w:del w:id="2922" w:author="Althea ArchMiller" w:date="2018-11-02T12:00:00Z"/>
                <w:rFonts w:ascii="Times New Roman" w:hAnsi="Times New Roman" w:cs="Times New Roman"/>
                <w:sz w:val="18"/>
                <w:szCs w:val="18"/>
              </w:rPr>
            </w:pPr>
            <w:del w:id="2923" w:author="Althea ArchMiller" w:date="2018-11-02T12:00:00Z">
              <w:r w:rsidDel="00A153FA">
                <w:rPr>
                  <w:rFonts w:ascii="Times New Roman" w:hAnsi="Times New Roman" w:cs="Times New Roman"/>
                  <w:sz w:val="18"/>
                  <w:szCs w:val="18"/>
                </w:rPr>
                <w:delText>-1.29,</w:delText>
              </w:r>
            </w:del>
          </w:p>
          <w:p w:rsidR="003661F5" w:rsidRPr="00647720" w:rsidDel="00A153FA" w:rsidRDefault="003661F5" w:rsidP="00F27D39">
            <w:pPr>
              <w:autoSpaceDE w:val="0"/>
              <w:autoSpaceDN w:val="0"/>
              <w:spacing w:line="480" w:lineRule="auto"/>
              <w:jc w:val="center"/>
              <w:rPr>
                <w:del w:id="2924" w:author="Althea ArchMiller" w:date="2018-11-02T12:00:00Z"/>
                <w:rFonts w:ascii="Times New Roman" w:hAnsi="Times New Roman" w:cs="Times New Roman"/>
                <w:sz w:val="18"/>
                <w:szCs w:val="18"/>
              </w:rPr>
            </w:pPr>
            <w:del w:id="2925" w:author="Althea ArchMiller" w:date="2018-11-02T12:00:00Z">
              <w:r w:rsidRPr="00647720" w:rsidDel="00A153FA">
                <w:rPr>
                  <w:rFonts w:ascii="Times New Roman" w:hAnsi="Times New Roman" w:cs="Times New Roman"/>
                  <w:sz w:val="18"/>
                  <w:szCs w:val="18"/>
                </w:rPr>
                <w:delText>(</w:delText>
              </w:r>
              <w:r w:rsidR="00737789" w:rsidDel="00A153FA">
                <w:rPr>
                  <w:rFonts w:ascii="Times New Roman" w:hAnsi="Times New Roman" w:cs="Times New Roman"/>
                  <w:sz w:val="18"/>
                  <w:szCs w:val="18"/>
                </w:rPr>
                <w:delText>-1.89,-0.70</w:delText>
              </w:r>
              <w:r w:rsidRPr="00647720" w:rsidDel="00A153FA">
                <w:rPr>
                  <w:rFonts w:ascii="Times New Roman" w:hAnsi="Times New Roman" w:cs="Times New Roman"/>
                  <w:sz w:val="18"/>
                  <w:szCs w:val="18"/>
                </w:rPr>
                <w:delText>)</w:delText>
              </w:r>
            </w:del>
          </w:p>
        </w:tc>
        <w:tc>
          <w:tcPr>
            <w:tcW w:w="945" w:type="dxa"/>
            <w:tcBorders>
              <w:top w:val="single" w:sz="4" w:space="0" w:color="auto"/>
            </w:tcBorders>
          </w:tcPr>
          <w:p w:rsidR="003661F5" w:rsidRPr="00647720" w:rsidDel="00A153FA" w:rsidRDefault="00605BA7" w:rsidP="00F27D39">
            <w:pPr>
              <w:autoSpaceDE w:val="0"/>
              <w:autoSpaceDN w:val="0"/>
              <w:spacing w:line="480" w:lineRule="auto"/>
              <w:jc w:val="center"/>
              <w:rPr>
                <w:del w:id="2926" w:author="Althea ArchMiller" w:date="2018-11-02T12:00:00Z"/>
                <w:rFonts w:ascii="Times New Roman" w:hAnsi="Times New Roman" w:cs="Times New Roman"/>
                <w:sz w:val="18"/>
                <w:szCs w:val="18"/>
              </w:rPr>
            </w:pPr>
            <w:del w:id="2927" w:author="Althea ArchMiller" w:date="2018-11-02T12:00:00Z">
              <w:r w:rsidDel="00A153FA">
                <w:rPr>
                  <w:rFonts w:ascii="Times New Roman" w:hAnsi="Times New Roman" w:cs="Times New Roman"/>
                  <w:sz w:val="18"/>
                  <w:szCs w:val="18"/>
                </w:rPr>
                <w:delText>-2.66</w:delText>
              </w:r>
            </w:del>
          </w:p>
          <w:p w:rsidR="003661F5" w:rsidRPr="00647720" w:rsidDel="00A153FA" w:rsidRDefault="003661F5" w:rsidP="00F27D39">
            <w:pPr>
              <w:autoSpaceDE w:val="0"/>
              <w:autoSpaceDN w:val="0"/>
              <w:spacing w:line="480" w:lineRule="auto"/>
              <w:jc w:val="center"/>
              <w:rPr>
                <w:del w:id="2928" w:author="Althea ArchMiller" w:date="2018-11-02T12:00:00Z"/>
                <w:rFonts w:ascii="Times New Roman" w:hAnsi="Times New Roman" w:cs="Times New Roman"/>
                <w:sz w:val="18"/>
                <w:szCs w:val="18"/>
              </w:rPr>
            </w:pPr>
            <w:del w:id="2929" w:author="Althea ArchMiller" w:date="2018-11-02T12:00:00Z">
              <w:r w:rsidRPr="00647720" w:rsidDel="00A153FA">
                <w:rPr>
                  <w:rFonts w:ascii="Times New Roman" w:hAnsi="Times New Roman" w:cs="Times New Roman"/>
                  <w:sz w:val="18"/>
                  <w:szCs w:val="18"/>
                </w:rPr>
                <w:delText>(</w:delText>
              </w:r>
              <w:r w:rsidR="00605BA7" w:rsidDel="00A153FA">
                <w:rPr>
                  <w:rFonts w:ascii="Times New Roman" w:hAnsi="Times New Roman" w:cs="Times New Roman"/>
                  <w:sz w:val="18"/>
                  <w:szCs w:val="18"/>
                </w:rPr>
                <w:delText>-3.12,-2.20</w:delText>
              </w:r>
              <w:r w:rsidRPr="00647720" w:rsidDel="00A153FA">
                <w:rPr>
                  <w:rFonts w:ascii="Times New Roman" w:hAnsi="Times New Roman" w:cs="Times New Roman"/>
                  <w:sz w:val="18"/>
                  <w:szCs w:val="18"/>
                </w:rPr>
                <w:delText>)</w:delText>
              </w:r>
            </w:del>
          </w:p>
        </w:tc>
        <w:tc>
          <w:tcPr>
            <w:tcW w:w="996" w:type="dxa"/>
            <w:tcBorders>
              <w:top w:val="single" w:sz="4" w:space="0" w:color="auto"/>
            </w:tcBorders>
          </w:tcPr>
          <w:p w:rsidR="003661F5" w:rsidRPr="00647720" w:rsidDel="00A153FA" w:rsidRDefault="003661F5" w:rsidP="00F27D39">
            <w:pPr>
              <w:autoSpaceDE w:val="0"/>
              <w:autoSpaceDN w:val="0"/>
              <w:spacing w:line="480" w:lineRule="auto"/>
              <w:jc w:val="center"/>
              <w:rPr>
                <w:del w:id="2930" w:author="Althea ArchMiller" w:date="2018-11-02T12:00:00Z"/>
                <w:rFonts w:ascii="Times New Roman" w:hAnsi="Times New Roman" w:cs="Times New Roman"/>
                <w:sz w:val="18"/>
                <w:szCs w:val="18"/>
              </w:rPr>
            </w:pPr>
            <w:del w:id="2931" w:author="Althea ArchMiller" w:date="2018-11-02T12:00:00Z">
              <w:r w:rsidDel="00A153FA">
                <w:rPr>
                  <w:rFonts w:ascii="Times New Roman" w:hAnsi="Times New Roman" w:cs="Times New Roman"/>
                  <w:sz w:val="18"/>
                  <w:szCs w:val="18"/>
                </w:rPr>
                <w:delText>707.91</w:delText>
              </w:r>
            </w:del>
          </w:p>
        </w:tc>
      </w:tr>
      <w:tr w:rsidR="003661F5" w:rsidRPr="00AC7BFD" w:rsidDel="00A153FA" w:rsidTr="00605BA7">
        <w:trPr>
          <w:del w:id="2932" w:author="Althea ArchMiller" w:date="2018-11-02T12:00:00Z"/>
        </w:trPr>
        <w:tc>
          <w:tcPr>
            <w:tcW w:w="1176" w:type="dxa"/>
          </w:tcPr>
          <w:p w:rsidR="003661F5" w:rsidRPr="00AC7BFD" w:rsidDel="00A153FA" w:rsidRDefault="003661F5" w:rsidP="00F27D39">
            <w:pPr>
              <w:autoSpaceDE w:val="0"/>
              <w:autoSpaceDN w:val="0"/>
              <w:spacing w:line="480" w:lineRule="auto"/>
              <w:rPr>
                <w:del w:id="2933" w:author="Althea ArchMiller" w:date="2018-11-02T12:00:00Z"/>
                <w:rFonts w:ascii="Times New Roman" w:hAnsi="Times New Roman" w:cs="Times New Roman"/>
                <w:sz w:val="18"/>
                <w:szCs w:val="18"/>
              </w:rPr>
            </w:pPr>
            <w:del w:id="2934" w:author="Althea ArchMiller" w:date="2018-11-02T12:00:00Z">
              <w:r w:rsidDel="00A153FA">
                <w:rPr>
                  <w:rFonts w:ascii="Times New Roman" w:hAnsi="Times New Roman" w:cs="Times New Roman"/>
                  <w:sz w:val="18"/>
                  <w:szCs w:val="18"/>
                </w:rPr>
                <w:delText>Canopy</w:delText>
              </w:r>
            </w:del>
          </w:p>
        </w:tc>
        <w:tc>
          <w:tcPr>
            <w:tcW w:w="984" w:type="dxa"/>
          </w:tcPr>
          <w:p w:rsidR="003661F5" w:rsidRPr="00C46183" w:rsidDel="00A153FA" w:rsidRDefault="000871D8" w:rsidP="00F27D39">
            <w:pPr>
              <w:autoSpaceDE w:val="0"/>
              <w:autoSpaceDN w:val="0"/>
              <w:spacing w:line="480" w:lineRule="auto"/>
              <w:jc w:val="center"/>
              <w:rPr>
                <w:del w:id="2935" w:author="Althea ArchMiller" w:date="2018-11-02T12:00:00Z"/>
                <w:rFonts w:ascii="Times New Roman" w:hAnsi="Times New Roman" w:cs="Times New Roman"/>
                <w:sz w:val="18"/>
                <w:szCs w:val="18"/>
              </w:rPr>
            </w:pPr>
            <w:del w:id="2936" w:author="Althea ArchMiller" w:date="2018-11-02T12:00:00Z">
              <w:r w:rsidRPr="00C46183" w:rsidDel="00A153FA">
                <w:rPr>
                  <w:rFonts w:ascii="Times New Roman" w:hAnsi="Times New Roman" w:cs="Times New Roman"/>
                  <w:sz w:val="18"/>
                  <w:szCs w:val="18"/>
                </w:rPr>
                <w:delText>-0.93</w:delText>
              </w:r>
            </w:del>
          </w:p>
          <w:p w:rsidR="003661F5" w:rsidRPr="00C46183" w:rsidDel="00A153FA" w:rsidRDefault="003661F5" w:rsidP="00F27D39">
            <w:pPr>
              <w:autoSpaceDE w:val="0"/>
              <w:autoSpaceDN w:val="0"/>
              <w:spacing w:line="480" w:lineRule="auto"/>
              <w:jc w:val="center"/>
              <w:rPr>
                <w:del w:id="2937" w:author="Althea ArchMiller" w:date="2018-11-02T12:00:00Z"/>
                <w:rFonts w:ascii="Times New Roman" w:hAnsi="Times New Roman" w:cs="Times New Roman"/>
                <w:sz w:val="18"/>
                <w:szCs w:val="18"/>
              </w:rPr>
            </w:pPr>
            <w:del w:id="2938" w:author="Althea ArchMiller" w:date="2018-11-02T12:00:00Z">
              <w:r w:rsidRPr="00C46183" w:rsidDel="00A153FA">
                <w:rPr>
                  <w:rFonts w:ascii="Times New Roman" w:hAnsi="Times New Roman" w:cs="Times New Roman"/>
                  <w:sz w:val="18"/>
                  <w:szCs w:val="18"/>
                </w:rPr>
                <w:delText>(</w:delText>
              </w:r>
              <w:r w:rsidR="000871D8" w:rsidRPr="00C46183" w:rsidDel="00A153FA">
                <w:rPr>
                  <w:rFonts w:ascii="Times New Roman" w:hAnsi="Times New Roman" w:cs="Times New Roman"/>
                  <w:sz w:val="18"/>
                  <w:szCs w:val="18"/>
                </w:rPr>
                <w:delText>-1.41,-0.45</w:delText>
              </w:r>
              <w:r w:rsidRPr="00C46183" w:rsidDel="00A153FA">
                <w:rPr>
                  <w:rFonts w:ascii="Times New Roman" w:hAnsi="Times New Roman" w:cs="Times New Roman"/>
                  <w:sz w:val="18"/>
                  <w:szCs w:val="18"/>
                </w:rPr>
                <w:delText>)</w:delText>
              </w:r>
            </w:del>
          </w:p>
        </w:tc>
        <w:tc>
          <w:tcPr>
            <w:tcW w:w="900" w:type="dxa"/>
          </w:tcPr>
          <w:p w:rsidR="003661F5" w:rsidRPr="00F41278" w:rsidDel="00A153FA" w:rsidRDefault="000871D8" w:rsidP="00F27D39">
            <w:pPr>
              <w:autoSpaceDE w:val="0"/>
              <w:autoSpaceDN w:val="0"/>
              <w:spacing w:line="480" w:lineRule="auto"/>
              <w:jc w:val="center"/>
              <w:rPr>
                <w:del w:id="2939" w:author="Althea ArchMiller" w:date="2018-11-02T12:00:00Z"/>
                <w:rFonts w:ascii="Times New Roman" w:hAnsi="Times New Roman" w:cs="Times New Roman"/>
                <w:b/>
                <w:sz w:val="18"/>
                <w:szCs w:val="18"/>
              </w:rPr>
            </w:pPr>
            <w:del w:id="2940" w:author="Althea ArchMiller" w:date="2018-11-02T12:00:00Z">
              <w:r w:rsidRPr="00F41278" w:rsidDel="00A153FA">
                <w:rPr>
                  <w:rFonts w:ascii="Times New Roman" w:hAnsi="Times New Roman" w:cs="Times New Roman"/>
                  <w:b/>
                  <w:sz w:val="18"/>
                  <w:szCs w:val="18"/>
                </w:rPr>
                <w:delText>0.87</w:delText>
              </w:r>
            </w:del>
          </w:p>
          <w:p w:rsidR="003661F5" w:rsidRPr="00F41278" w:rsidDel="00A153FA" w:rsidRDefault="003661F5" w:rsidP="00F27D39">
            <w:pPr>
              <w:autoSpaceDE w:val="0"/>
              <w:autoSpaceDN w:val="0"/>
              <w:spacing w:line="480" w:lineRule="auto"/>
              <w:jc w:val="center"/>
              <w:rPr>
                <w:del w:id="2941" w:author="Althea ArchMiller" w:date="2018-11-02T12:00:00Z"/>
                <w:rFonts w:ascii="Times New Roman" w:hAnsi="Times New Roman" w:cs="Times New Roman"/>
                <w:b/>
                <w:sz w:val="18"/>
                <w:szCs w:val="18"/>
              </w:rPr>
            </w:pPr>
            <w:del w:id="2942" w:author="Althea ArchMiller" w:date="2018-11-02T12:00:00Z">
              <w:r w:rsidRPr="00F41278" w:rsidDel="00A153FA">
                <w:rPr>
                  <w:rFonts w:ascii="Times New Roman" w:hAnsi="Times New Roman" w:cs="Times New Roman"/>
                  <w:b/>
                  <w:sz w:val="18"/>
                  <w:szCs w:val="18"/>
                </w:rPr>
                <w:delText>(</w:delText>
              </w:r>
              <w:r w:rsidR="000871D8" w:rsidRPr="00F41278" w:rsidDel="00A153FA">
                <w:rPr>
                  <w:rFonts w:ascii="Times New Roman" w:hAnsi="Times New Roman" w:cs="Times New Roman"/>
                  <w:b/>
                  <w:sz w:val="18"/>
                  <w:szCs w:val="18"/>
                </w:rPr>
                <w:delText>0.38,1.36</w:delText>
              </w:r>
              <w:r w:rsidRPr="00F41278" w:rsidDel="00A153FA">
                <w:rPr>
                  <w:rFonts w:ascii="Times New Roman" w:hAnsi="Times New Roman" w:cs="Times New Roman"/>
                  <w:b/>
                  <w:sz w:val="18"/>
                  <w:szCs w:val="18"/>
                </w:rPr>
                <w:delText>)</w:delText>
              </w:r>
            </w:del>
          </w:p>
        </w:tc>
        <w:tc>
          <w:tcPr>
            <w:tcW w:w="1800" w:type="dxa"/>
          </w:tcPr>
          <w:p w:rsidR="003661F5" w:rsidRPr="00647720" w:rsidDel="00A153FA" w:rsidRDefault="000871D8" w:rsidP="00F27D39">
            <w:pPr>
              <w:autoSpaceDE w:val="0"/>
              <w:autoSpaceDN w:val="0"/>
              <w:spacing w:line="480" w:lineRule="auto"/>
              <w:jc w:val="center"/>
              <w:rPr>
                <w:del w:id="2943" w:author="Althea ArchMiller" w:date="2018-11-02T12:00:00Z"/>
                <w:rFonts w:ascii="Times New Roman" w:hAnsi="Times New Roman" w:cs="Times New Roman"/>
                <w:sz w:val="18"/>
                <w:szCs w:val="18"/>
              </w:rPr>
            </w:pPr>
            <w:del w:id="2944" w:author="Althea ArchMiller" w:date="2018-11-02T12:00:00Z">
              <w:r w:rsidDel="00A153FA">
                <w:rPr>
                  <w:rFonts w:ascii="Times New Roman" w:hAnsi="Times New Roman" w:cs="Times New Roman"/>
                  <w:sz w:val="18"/>
                  <w:szCs w:val="18"/>
                </w:rPr>
                <w:delText>-0.22</w:delText>
              </w:r>
            </w:del>
          </w:p>
          <w:p w:rsidR="003661F5" w:rsidRPr="00647720" w:rsidDel="00A153FA" w:rsidRDefault="003661F5" w:rsidP="00F27D39">
            <w:pPr>
              <w:autoSpaceDE w:val="0"/>
              <w:autoSpaceDN w:val="0"/>
              <w:spacing w:line="480" w:lineRule="auto"/>
              <w:jc w:val="center"/>
              <w:rPr>
                <w:del w:id="2945" w:author="Althea ArchMiller" w:date="2018-11-02T12:00:00Z"/>
                <w:rFonts w:ascii="Times New Roman" w:hAnsi="Times New Roman" w:cs="Times New Roman"/>
                <w:sz w:val="18"/>
                <w:szCs w:val="18"/>
              </w:rPr>
            </w:pPr>
            <w:del w:id="2946" w:author="Althea ArchMiller" w:date="2018-11-02T12:00:00Z">
              <w:r w:rsidRPr="00647720" w:rsidDel="00A153FA">
                <w:rPr>
                  <w:rFonts w:ascii="Times New Roman" w:hAnsi="Times New Roman" w:cs="Times New Roman"/>
                  <w:sz w:val="18"/>
                  <w:szCs w:val="18"/>
                </w:rPr>
                <w:delText>(</w:delText>
              </w:r>
              <w:r w:rsidR="000871D8" w:rsidDel="00A153FA">
                <w:rPr>
                  <w:rFonts w:ascii="Times New Roman" w:hAnsi="Times New Roman" w:cs="Times New Roman"/>
                  <w:sz w:val="18"/>
                  <w:szCs w:val="18"/>
                </w:rPr>
                <w:delText>-0.46,0.01</w:delText>
              </w:r>
              <w:r w:rsidRPr="00647720" w:rsidDel="00A153FA">
                <w:rPr>
                  <w:rFonts w:ascii="Times New Roman" w:hAnsi="Times New Roman" w:cs="Times New Roman"/>
                  <w:sz w:val="18"/>
                  <w:szCs w:val="18"/>
                </w:rPr>
                <w:delText>)</w:delText>
              </w:r>
            </w:del>
          </w:p>
        </w:tc>
        <w:tc>
          <w:tcPr>
            <w:tcW w:w="36" w:type="dxa"/>
          </w:tcPr>
          <w:p w:rsidR="003661F5" w:rsidRPr="00647720" w:rsidDel="00A153FA" w:rsidRDefault="003661F5" w:rsidP="00F27D39">
            <w:pPr>
              <w:autoSpaceDE w:val="0"/>
              <w:autoSpaceDN w:val="0"/>
              <w:spacing w:line="480" w:lineRule="auto"/>
              <w:jc w:val="center"/>
              <w:rPr>
                <w:del w:id="2947" w:author="Althea ArchMiller" w:date="2018-11-02T12:00:00Z"/>
                <w:rFonts w:ascii="Times New Roman" w:hAnsi="Times New Roman" w:cs="Times New Roman"/>
                <w:sz w:val="18"/>
                <w:szCs w:val="18"/>
              </w:rPr>
            </w:pPr>
          </w:p>
          <w:p w:rsidR="003661F5" w:rsidRPr="00647720" w:rsidDel="00A153FA" w:rsidRDefault="003661F5" w:rsidP="00F27D39">
            <w:pPr>
              <w:autoSpaceDE w:val="0"/>
              <w:autoSpaceDN w:val="0"/>
              <w:spacing w:line="480" w:lineRule="auto"/>
              <w:jc w:val="center"/>
              <w:rPr>
                <w:del w:id="2948" w:author="Althea ArchMiller" w:date="2018-11-02T12:00:00Z"/>
                <w:rFonts w:ascii="Times New Roman" w:hAnsi="Times New Roman" w:cs="Times New Roman"/>
                <w:sz w:val="18"/>
                <w:szCs w:val="18"/>
              </w:rPr>
            </w:pPr>
          </w:p>
        </w:tc>
        <w:tc>
          <w:tcPr>
            <w:tcW w:w="945" w:type="dxa"/>
          </w:tcPr>
          <w:p w:rsidR="003661F5" w:rsidRPr="00647720" w:rsidDel="00A153FA" w:rsidRDefault="00947DBE" w:rsidP="00F27D39">
            <w:pPr>
              <w:autoSpaceDE w:val="0"/>
              <w:autoSpaceDN w:val="0"/>
              <w:spacing w:line="480" w:lineRule="auto"/>
              <w:jc w:val="center"/>
              <w:rPr>
                <w:del w:id="2949" w:author="Althea ArchMiller" w:date="2018-11-02T12:00:00Z"/>
                <w:rFonts w:ascii="Times New Roman" w:hAnsi="Times New Roman" w:cs="Times New Roman"/>
                <w:sz w:val="18"/>
                <w:szCs w:val="18"/>
              </w:rPr>
            </w:pPr>
            <w:del w:id="2950" w:author="Althea ArchMiller" w:date="2018-11-02T12:00:00Z">
              <w:r w:rsidDel="00A153FA">
                <w:rPr>
                  <w:rFonts w:ascii="Times New Roman" w:hAnsi="Times New Roman" w:cs="Times New Roman"/>
                  <w:sz w:val="18"/>
                  <w:szCs w:val="18"/>
                </w:rPr>
                <w:delText>-1.32</w:delText>
              </w:r>
            </w:del>
          </w:p>
          <w:p w:rsidR="003661F5" w:rsidRPr="00647720" w:rsidDel="00A153FA" w:rsidRDefault="003661F5" w:rsidP="00F27D39">
            <w:pPr>
              <w:autoSpaceDE w:val="0"/>
              <w:autoSpaceDN w:val="0"/>
              <w:spacing w:line="480" w:lineRule="auto"/>
              <w:jc w:val="center"/>
              <w:rPr>
                <w:del w:id="2951" w:author="Althea ArchMiller" w:date="2018-11-02T12:00:00Z"/>
                <w:rFonts w:ascii="Times New Roman" w:hAnsi="Times New Roman" w:cs="Times New Roman"/>
                <w:sz w:val="18"/>
                <w:szCs w:val="18"/>
              </w:rPr>
            </w:pPr>
            <w:del w:id="2952" w:author="Althea ArchMiller" w:date="2018-11-02T12:00:00Z">
              <w:r w:rsidRPr="00647720" w:rsidDel="00A153FA">
                <w:rPr>
                  <w:rFonts w:ascii="Times New Roman" w:hAnsi="Times New Roman" w:cs="Times New Roman"/>
                  <w:sz w:val="18"/>
                  <w:szCs w:val="18"/>
                </w:rPr>
                <w:delText>(</w:delText>
              </w:r>
              <w:r w:rsidR="00947DBE" w:rsidDel="00A153FA">
                <w:rPr>
                  <w:rFonts w:ascii="Times New Roman" w:hAnsi="Times New Roman" w:cs="Times New Roman"/>
                  <w:sz w:val="18"/>
                  <w:szCs w:val="18"/>
                </w:rPr>
                <w:delText>-1.92,-0.72</w:delText>
              </w:r>
              <w:r w:rsidRPr="00647720" w:rsidDel="00A153FA">
                <w:rPr>
                  <w:rFonts w:ascii="Times New Roman" w:hAnsi="Times New Roman" w:cs="Times New Roman"/>
                  <w:sz w:val="18"/>
                  <w:szCs w:val="18"/>
                </w:rPr>
                <w:delText>)</w:delText>
              </w:r>
            </w:del>
          </w:p>
        </w:tc>
        <w:tc>
          <w:tcPr>
            <w:tcW w:w="945" w:type="dxa"/>
          </w:tcPr>
          <w:p w:rsidR="003661F5" w:rsidRPr="00647720" w:rsidDel="00A153FA" w:rsidRDefault="00947DBE" w:rsidP="00F27D39">
            <w:pPr>
              <w:autoSpaceDE w:val="0"/>
              <w:autoSpaceDN w:val="0"/>
              <w:spacing w:line="480" w:lineRule="auto"/>
              <w:jc w:val="center"/>
              <w:rPr>
                <w:del w:id="2953" w:author="Althea ArchMiller" w:date="2018-11-02T12:00:00Z"/>
                <w:rFonts w:ascii="Times New Roman" w:hAnsi="Times New Roman" w:cs="Times New Roman"/>
                <w:sz w:val="18"/>
                <w:szCs w:val="18"/>
              </w:rPr>
            </w:pPr>
            <w:del w:id="2954" w:author="Althea ArchMiller" w:date="2018-11-02T12:00:00Z">
              <w:r w:rsidDel="00A153FA">
                <w:rPr>
                  <w:rFonts w:ascii="Times New Roman" w:hAnsi="Times New Roman" w:cs="Times New Roman"/>
                  <w:sz w:val="18"/>
                  <w:szCs w:val="18"/>
                </w:rPr>
                <w:delText>-2.68</w:delText>
              </w:r>
            </w:del>
          </w:p>
          <w:p w:rsidR="003661F5" w:rsidRPr="00647720" w:rsidDel="00A153FA" w:rsidRDefault="003661F5" w:rsidP="00F27D39">
            <w:pPr>
              <w:autoSpaceDE w:val="0"/>
              <w:autoSpaceDN w:val="0"/>
              <w:spacing w:line="480" w:lineRule="auto"/>
              <w:jc w:val="center"/>
              <w:rPr>
                <w:del w:id="2955" w:author="Althea ArchMiller" w:date="2018-11-02T12:00:00Z"/>
                <w:rFonts w:ascii="Times New Roman" w:hAnsi="Times New Roman" w:cs="Times New Roman"/>
                <w:sz w:val="18"/>
                <w:szCs w:val="18"/>
              </w:rPr>
            </w:pPr>
            <w:del w:id="2956" w:author="Althea ArchMiller" w:date="2018-11-02T12:00:00Z">
              <w:r w:rsidRPr="00647720" w:rsidDel="00A153FA">
                <w:rPr>
                  <w:rFonts w:ascii="Times New Roman" w:hAnsi="Times New Roman" w:cs="Times New Roman"/>
                  <w:sz w:val="18"/>
                  <w:szCs w:val="18"/>
                </w:rPr>
                <w:delText>(</w:delText>
              </w:r>
              <w:r w:rsidR="00947DBE" w:rsidDel="00A153FA">
                <w:rPr>
                  <w:rFonts w:ascii="Times New Roman" w:hAnsi="Times New Roman" w:cs="Times New Roman"/>
                  <w:sz w:val="18"/>
                  <w:szCs w:val="18"/>
                </w:rPr>
                <w:delText>-3.15,-2.21</w:delText>
              </w:r>
              <w:r w:rsidRPr="00647720" w:rsidDel="00A153FA">
                <w:rPr>
                  <w:rFonts w:ascii="Times New Roman" w:hAnsi="Times New Roman" w:cs="Times New Roman"/>
                  <w:sz w:val="18"/>
                  <w:szCs w:val="18"/>
                </w:rPr>
                <w:delText>)</w:delText>
              </w:r>
            </w:del>
          </w:p>
        </w:tc>
        <w:tc>
          <w:tcPr>
            <w:tcW w:w="996" w:type="dxa"/>
          </w:tcPr>
          <w:p w:rsidR="003661F5" w:rsidRPr="00647720" w:rsidDel="00A153FA" w:rsidRDefault="003661F5" w:rsidP="00F27D39">
            <w:pPr>
              <w:autoSpaceDE w:val="0"/>
              <w:autoSpaceDN w:val="0"/>
              <w:spacing w:line="480" w:lineRule="auto"/>
              <w:jc w:val="center"/>
              <w:rPr>
                <w:del w:id="2957" w:author="Althea ArchMiller" w:date="2018-11-02T12:00:00Z"/>
                <w:rFonts w:ascii="Times New Roman" w:hAnsi="Times New Roman" w:cs="Times New Roman"/>
                <w:sz w:val="18"/>
                <w:szCs w:val="18"/>
              </w:rPr>
            </w:pPr>
            <w:del w:id="2958" w:author="Althea ArchMiller" w:date="2018-11-02T12:00:00Z">
              <w:r w:rsidDel="00A153FA">
                <w:rPr>
                  <w:rFonts w:ascii="Times New Roman" w:hAnsi="Times New Roman" w:cs="Times New Roman"/>
                  <w:sz w:val="18"/>
                  <w:szCs w:val="18"/>
                </w:rPr>
                <w:delText>712.26</w:delText>
              </w:r>
            </w:del>
          </w:p>
        </w:tc>
      </w:tr>
      <w:tr w:rsidR="003661F5" w:rsidRPr="00AC7BFD" w:rsidDel="00A153FA" w:rsidTr="00605BA7">
        <w:trPr>
          <w:del w:id="2959" w:author="Althea ArchMiller" w:date="2018-11-02T12:00:00Z"/>
        </w:trPr>
        <w:tc>
          <w:tcPr>
            <w:tcW w:w="1176" w:type="dxa"/>
          </w:tcPr>
          <w:p w:rsidR="003661F5" w:rsidRPr="00AC7BFD" w:rsidDel="00A153FA" w:rsidRDefault="003661F5" w:rsidP="00F27D39">
            <w:pPr>
              <w:autoSpaceDE w:val="0"/>
              <w:autoSpaceDN w:val="0"/>
              <w:spacing w:line="480" w:lineRule="auto"/>
              <w:rPr>
                <w:del w:id="2960" w:author="Althea ArchMiller" w:date="2018-11-02T12:00:00Z"/>
                <w:rFonts w:ascii="Times New Roman" w:hAnsi="Times New Roman" w:cs="Times New Roman"/>
                <w:sz w:val="18"/>
                <w:szCs w:val="18"/>
              </w:rPr>
            </w:pPr>
            <w:del w:id="2961" w:author="Althea ArchMiller" w:date="2018-11-02T12:00:00Z">
              <w:r w:rsidDel="00A153FA">
                <w:rPr>
                  <w:rFonts w:ascii="Times New Roman" w:hAnsi="Times New Roman" w:cs="Times New Roman"/>
                  <w:sz w:val="18"/>
                  <w:szCs w:val="18"/>
                </w:rPr>
                <w:delText>Null</w:delText>
              </w:r>
            </w:del>
          </w:p>
        </w:tc>
        <w:tc>
          <w:tcPr>
            <w:tcW w:w="984" w:type="dxa"/>
          </w:tcPr>
          <w:p w:rsidR="003661F5" w:rsidRPr="00C46183" w:rsidDel="00A153FA" w:rsidRDefault="00EB18B3" w:rsidP="00F27D39">
            <w:pPr>
              <w:autoSpaceDE w:val="0"/>
              <w:autoSpaceDN w:val="0"/>
              <w:spacing w:line="480" w:lineRule="auto"/>
              <w:jc w:val="center"/>
              <w:rPr>
                <w:del w:id="2962" w:author="Althea ArchMiller" w:date="2018-11-02T12:00:00Z"/>
                <w:rFonts w:ascii="Times New Roman" w:hAnsi="Times New Roman" w:cs="Times New Roman"/>
                <w:sz w:val="18"/>
                <w:szCs w:val="18"/>
              </w:rPr>
            </w:pPr>
            <w:del w:id="2963" w:author="Althea ArchMiller" w:date="2018-11-02T12:00:00Z">
              <w:r w:rsidRPr="00C46183" w:rsidDel="00A153FA">
                <w:rPr>
                  <w:rFonts w:ascii="Times New Roman" w:hAnsi="Times New Roman" w:cs="Times New Roman"/>
                  <w:sz w:val="18"/>
                  <w:szCs w:val="18"/>
                </w:rPr>
                <w:delText>-0.82</w:delText>
              </w:r>
            </w:del>
          </w:p>
          <w:p w:rsidR="003661F5" w:rsidRPr="00C46183" w:rsidDel="00A153FA" w:rsidRDefault="003661F5" w:rsidP="00F27D39">
            <w:pPr>
              <w:autoSpaceDE w:val="0"/>
              <w:autoSpaceDN w:val="0"/>
              <w:spacing w:line="480" w:lineRule="auto"/>
              <w:jc w:val="center"/>
              <w:rPr>
                <w:del w:id="2964" w:author="Althea ArchMiller" w:date="2018-11-02T12:00:00Z"/>
                <w:rFonts w:ascii="Times New Roman" w:hAnsi="Times New Roman" w:cs="Times New Roman"/>
                <w:sz w:val="18"/>
                <w:szCs w:val="18"/>
              </w:rPr>
            </w:pPr>
            <w:del w:id="2965" w:author="Althea ArchMiller" w:date="2018-11-02T12:00:00Z">
              <w:r w:rsidRPr="00C46183" w:rsidDel="00A153FA">
                <w:rPr>
                  <w:rFonts w:ascii="Times New Roman" w:hAnsi="Times New Roman" w:cs="Times New Roman"/>
                  <w:sz w:val="18"/>
                  <w:szCs w:val="18"/>
                </w:rPr>
                <w:delText>(</w:delText>
              </w:r>
              <w:r w:rsidR="00EB18B3" w:rsidRPr="00C46183" w:rsidDel="00A153FA">
                <w:rPr>
                  <w:rFonts w:ascii="Times New Roman" w:hAnsi="Times New Roman" w:cs="Times New Roman"/>
                  <w:sz w:val="18"/>
                  <w:szCs w:val="18"/>
                </w:rPr>
                <w:delText>-1.24,-0.39</w:delText>
              </w:r>
              <w:r w:rsidRPr="00C46183" w:rsidDel="00A153FA">
                <w:rPr>
                  <w:rFonts w:ascii="Times New Roman" w:hAnsi="Times New Roman" w:cs="Times New Roman"/>
                  <w:sz w:val="18"/>
                  <w:szCs w:val="18"/>
                </w:rPr>
                <w:delText>)</w:delText>
              </w:r>
            </w:del>
          </w:p>
        </w:tc>
        <w:tc>
          <w:tcPr>
            <w:tcW w:w="900" w:type="dxa"/>
          </w:tcPr>
          <w:p w:rsidR="003661F5" w:rsidRPr="00647720" w:rsidDel="00A153FA" w:rsidRDefault="00EB18B3" w:rsidP="00F27D39">
            <w:pPr>
              <w:autoSpaceDE w:val="0"/>
              <w:autoSpaceDN w:val="0"/>
              <w:spacing w:line="480" w:lineRule="auto"/>
              <w:jc w:val="center"/>
              <w:rPr>
                <w:del w:id="2966" w:author="Althea ArchMiller" w:date="2018-11-02T12:00:00Z"/>
                <w:rFonts w:ascii="Times New Roman" w:hAnsi="Times New Roman" w:cs="Times New Roman"/>
                <w:sz w:val="18"/>
                <w:szCs w:val="18"/>
              </w:rPr>
            </w:pPr>
            <w:del w:id="2967" w:author="Althea ArchMiller" w:date="2018-11-02T12:00:00Z">
              <w:r w:rsidDel="00A153FA">
                <w:rPr>
                  <w:rFonts w:ascii="Times New Roman" w:hAnsi="Times New Roman" w:cs="Times New Roman"/>
                  <w:sz w:val="18"/>
                  <w:szCs w:val="18"/>
                </w:rPr>
                <w:delText>--</w:delText>
              </w:r>
            </w:del>
          </w:p>
          <w:p w:rsidR="003661F5" w:rsidRPr="00647720" w:rsidDel="00A153FA" w:rsidRDefault="003661F5" w:rsidP="00F27D39">
            <w:pPr>
              <w:autoSpaceDE w:val="0"/>
              <w:autoSpaceDN w:val="0"/>
              <w:spacing w:line="480" w:lineRule="auto"/>
              <w:jc w:val="center"/>
              <w:rPr>
                <w:del w:id="2968" w:author="Althea ArchMiller" w:date="2018-11-02T12:00:00Z"/>
                <w:rFonts w:ascii="Times New Roman" w:hAnsi="Times New Roman" w:cs="Times New Roman"/>
                <w:sz w:val="18"/>
                <w:szCs w:val="18"/>
              </w:rPr>
            </w:pPr>
          </w:p>
        </w:tc>
        <w:tc>
          <w:tcPr>
            <w:tcW w:w="1800" w:type="dxa"/>
          </w:tcPr>
          <w:p w:rsidR="003661F5" w:rsidRPr="00647720" w:rsidDel="00A153FA" w:rsidRDefault="00EB18B3" w:rsidP="00F27D39">
            <w:pPr>
              <w:autoSpaceDE w:val="0"/>
              <w:autoSpaceDN w:val="0"/>
              <w:spacing w:line="480" w:lineRule="auto"/>
              <w:jc w:val="center"/>
              <w:rPr>
                <w:del w:id="2969" w:author="Althea ArchMiller" w:date="2018-11-02T12:00:00Z"/>
                <w:rFonts w:ascii="Times New Roman" w:hAnsi="Times New Roman" w:cs="Times New Roman"/>
                <w:sz w:val="18"/>
                <w:szCs w:val="18"/>
              </w:rPr>
            </w:pPr>
            <w:del w:id="2970" w:author="Althea ArchMiller" w:date="2018-11-02T12:00:00Z">
              <w:r w:rsidDel="00A153FA">
                <w:rPr>
                  <w:rFonts w:ascii="Times New Roman" w:hAnsi="Times New Roman" w:cs="Times New Roman"/>
                  <w:sz w:val="18"/>
                  <w:szCs w:val="18"/>
                </w:rPr>
                <w:delText>-0.21</w:delText>
              </w:r>
            </w:del>
          </w:p>
          <w:p w:rsidR="003661F5" w:rsidRPr="00647720" w:rsidDel="00A153FA" w:rsidRDefault="003661F5" w:rsidP="00F27D39">
            <w:pPr>
              <w:autoSpaceDE w:val="0"/>
              <w:autoSpaceDN w:val="0"/>
              <w:spacing w:line="480" w:lineRule="auto"/>
              <w:jc w:val="center"/>
              <w:rPr>
                <w:del w:id="2971" w:author="Althea ArchMiller" w:date="2018-11-02T12:00:00Z"/>
                <w:rFonts w:ascii="Times New Roman" w:hAnsi="Times New Roman" w:cs="Times New Roman"/>
                <w:sz w:val="18"/>
                <w:szCs w:val="18"/>
              </w:rPr>
            </w:pPr>
            <w:del w:id="2972" w:author="Althea ArchMiller" w:date="2018-11-02T12:00:00Z">
              <w:r w:rsidRPr="00647720" w:rsidDel="00A153FA">
                <w:rPr>
                  <w:rFonts w:ascii="Times New Roman" w:hAnsi="Times New Roman" w:cs="Times New Roman"/>
                  <w:sz w:val="18"/>
                  <w:szCs w:val="18"/>
                </w:rPr>
                <w:delText>(</w:delText>
              </w:r>
              <w:r w:rsidR="00EB18B3" w:rsidDel="00A153FA">
                <w:rPr>
                  <w:rFonts w:ascii="Times New Roman" w:hAnsi="Times New Roman" w:cs="Times New Roman"/>
                  <w:sz w:val="18"/>
                  <w:szCs w:val="18"/>
                </w:rPr>
                <w:delText>-0.45,0.02</w:delText>
              </w:r>
              <w:r w:rsidRPr="00647720" w:rsidDel="00A153FA">
                <w:rPr>
                  <w:rFonts w:ascii="Times New Roman" w:hAnsi="Times New Roman" w:cs="Times New Roman"/>
                  <w:sz w:val="18"/>
                  <w:szCs w:val="18"/>
                </w:rPr>
                <w:delText>)</w:delText>
              </w:r>
            </w:del>
          </w:p>
        </w:tc>
        <w:tc>
          <w:tcPr>
            <w:tcW w:w="36" w:type="dxa"/>
          </w:tcPr>
          <w:p w:rsidR="003661F5" w:rsidRPr="00647720" w:rsidDel="00A153FA" w:rsidRDefault="003661F5" w:rsidP="00F27D39">
            <w:pPr>
              <w:autoSpaceDE w:val="0"/>
              <w:autoSpaceDN w:val="0"/>
              <w:spacing w:line="480" w:lineRule="auto"/>
              <w:jc w:val="center"/>
              <w:rPr>
                <w:del w:id="2973" w:author="Althea ArchMiller" w:date="2018-11-02T12:00:00Z"/>
                <w:rFonts w:ascii="Times New Roman" w:hAnsi="Times New Roman" w:cs="Times New Roman"/>
                <w:sz w:val="18"/>
                <w:szCs w:val="18"/>
              </w:rPr>
            </w:pPr>
          </w:p>
          <w:p w:rsidR="003661F5" w:rsidRPr="00647720" w:rsidDel="00A153FA" w:rsidRDefault="003661F5" w:rsidP="00F27D39">
            <w:pPr>
              <w:autoSpaceDE w:val="0"/>
              <w:autoSpaceDN w:val="0"/>
              <w:spacing w:line="480" w:lineRule="auto"/>
              <w:jc w:val="center"/>
              <w:rPr>
                <w:del w:id="2974" w:author="Althea ArchMiller" w:date="2018-11-02T12:00:00Z"/>
                <w:rFonts w:ascii="Times New Roman" w:hAnsi="Times New Roman" w:cs="Times New Roman"/>
                <w:sz w:val="18"/>
                <w:szCs w:val="18"/>
              </w:rPr>
            </w:pPr>
          </w:p>
        </w:tc>
        <w:tc>
          <w:tcPr>
            <w:tcW w:w="945" w:type="dxa"/>
          </w:tcPr>
          <w:p w:rsidR="003661F5" w:rsidRPr="00647720" w:rsidDel="00A153FA" w:rsidRDefault="002C3148" w:rsidP="00F27D39">
            <w:pPr>
              <w:autoSpaceDE w:val="0"/>
              <w:autoSpaceDN w:val="0"/>
              <w:spacing w:line="480" w:lineRule="auto"/>
              <w:jc w:val="center"/>
              <w:rPr>
                <w:del w:id="2975" w:author="Althea ArchMiller" w:date="2018-11-02T12:00:00Z"/>
                <w:rFonts w:ascii="Times New Roman" w:hAnsi="Times New Roman" w:cs="Times New Roman"/>
                <w:sz w:val="18"/>
                <w:szCs w:val="18"/>
              </w:rPr>
            </w:pPr>
            <w:del w:id="2976" w:author="Althea ArchMiller" w:date="2018-11-02T12:00:00Z">
              <w:r w:rsidDel="00A153FA">
                <w:rPr>
                  <w:rFonts w:ascii="Times New Roman" w:hAnsi="Times New Roman" w:cs="Times New Roman"/>
                  <w:sz w:val="18"/>
                  <w:szCs w:val="18"/>
                </w:rPr>
                <w:delText>-1.29</w:delText>
              </w:r>
            </w:del>
          </w:p>
          <w:p w:rsidR="003661F5" w:rsidRPr="00647720" w:rsidDel="00A153FA" w:rsidRDefault="003661F5" w:rsidP="00F27D39">
            <w:pPr>
              <w:autoSpaceDE w:val="0"/>
              <w:autoSpaceDN w:val="0"/>
              <w:spacing w:line="480" w:lineRule="auto"/>
              <w:jc w:val="center"/>
              <w:rPr>
                <w:del w:id="2977" w:author="Althea ArchMiller" w:date="2018-11-02T12:00:00Z"/>
                <w:rFonts w:ascii="Times New Roman" w:hAnsi="Times New Roman" w:cs="Times New Roman"/>
                <w:sz w:val="18"/>
                <w:szCs w:val="18"/>
              </w:rPr>
            </w:pPr>
            <w:del w:id="2978" w:author="Althea ArchMiller" w:date="2018-11-02T12:00:00Z">
              <w:r w:rsidRPr="00647720" w:rsidDel="00A153FA">
                <w:rPr>
                  <w:rFonts w:ascii="Times New Roman" w:hAnsi="Times New Roman" w:cs="Times New Roman"/>
                  <w:sz w:val="18"/>
                  <w:szCs w:val="18"/>
                </w:rPr>
                <w:delText>(</w:delText>
              </w:r>
              <w:r w:rsidR="002C3148" w:rsidDel="00A153FA">
                <w:rPr>
                  <w:rFonts w:ascii="Times New Roman" w:hAnsi="Times New Roman" w:cs="Times New Roman"/>
                  <w:sz w:val="18"/>
                  <w:szCs w:val="18"/>
                </w:rPr>
                <w:delText>-1.87,-0.70</w:delText>
              </w:r>
              <w:r w:rsidRPr="00647720" w:rsidDel="00A153FA">
                <w:rPr>
                  <w:rFonts w:ascii="Times New Roman" w:hAnsi="Times New Roman" w:cs="Times New Roman"/>
                  <w:sz w:val="18"/>
                  <w:szCs w:val="18"/>
                </w:rPr>
                <w:delText>)</w:delText>
              </w:r>
            </w:del>
          </w:p>
        </w:tc>
        <w:tc>
          <w:tcPr>
            <w:tcW w:w="945" w:type="dxa"/>
          </w:tcPr>
          <w:p w:rsidR="003661F5" w:rsidRPr="00647720" w:rsidDel="00A153FA" w:rsidRDefault="002C3148" w:rsidP="00F27D39">
            <w:pPr>
              <w:autoSpaceDE w:val="0"/>
              <w:autoSpaceDN w:val="0"/>
              <w:spacing w:line="480" w:lineRule="auto"/>
              <w:jc w:val="center"/>
              <w:rPr>
                <w:del w:id="2979" w:author="Althea ArchMiller" w:date="2018-11-02T12:00:00Z"/>
                <w:rFonts w:ascii="Times New Roman" w:hAnsi="Times New Roman" w:cs="Times New Roman"/>
                <w:sz w:val="18"/>
                <w:szCs w:val="18"/>
              </w:rPr>
            </w:pPr>
            <w:del w:id="2980" w:author="Althea ArchMiller" w:date="2018-11-02T12:00:00Z">
              <w:r w:rsidDel="00A153FA">
                <w:rPr>
                  <w:rFonts w:ascii="Times New Roman" w:hAnsi="Times New Roman" w:cs="Times New Roman"/>
                  <w:sz w:val="18"/>
                  <w:szCs w:val="18"/>
                </w:rPr>
                <w:delText>-2.66</w:delText>
              </w:r>
            </w:del>
          </w:p>
          <w:p w:rsidR="003661F5" w:rsidRPr="00647720" w:rsidDel="00A153FA" w:rsidRDefault="003661F5" w:rsidP="00F27D39">
            <w:pPr>
              <w:autoSpaceDE w:val="0"/>
              <w:autoSpaceDN w:val="0"/>
              <w:spacing w:line="480" w:lineRule="auto"/>
              <w:jc w:val="center"/>
              <w:rPr>
                <w:del w:id="2981" w:author="Althea ArchMiller" w:date="2018-11-02T12:00:00Z"/>
                <w:rFonts w:ascii="Times New Roman" w:hAnsi="Times New Roman" w:cs="Times New Roman"/>
                <w:sz w:val="18"/>
                <w:szCs w:val="18"/>
              </w:rPr>
            </w:pPr>
            <w:del w:id="2982" w:author="Althea ArchMiller" w:date="2018-11-02T12:00:00Z">
              <w:r w:rsidRPr="00647720" w:rsidDel="00A153FA">
                <w:rPr>
                  <w:rFonts w:ascii="Times New Roman" w:hAnsi="Times New Roman" w:cs="Times New Roman"/>
                  <w:sz w:val="18"/>
                  <w:szCs w:val="18"/>
                </w:rPr>
                <w:delText>(</w:delText>
              </w:r>
              <w:r w:rsidR="002C3148" w:rsidDel="00A153FA">
                <w:rPr>
                  <w:rFonts w:ascii="Times New Roman" w:hAnsi="Times New Roman" w:cs="Times New Roman"/>
                  <w:sz w:val="18"/>
                  <w:szCs w:val="18"/>
                </w:rPr>
                <w:delText>-3.11,-2.20</w:delText>
              </w:r>
              <w:r w:rsidRPr="00647720" w:rsidDel="00A153FA">
                <w:rPr>
                  <w:rFonts w:ascii="Times New Roman" w:hAnsi="Times New Roman" w:cs="Times New Roman"/>
                  <w:sz w:val="18"/>
                  <w:szCs w:val="18"/>
                </w:rPr>
                <w:delText>)</w:delText>
              </w:r>
            </w:del>
          </w:p>
        </w:tc>
        <w:tc>
          <w:tcPr>
            <w:tcW w:w="996" w:type="dxa"/>
          </w:tcPr>
          <w:p w:rsidR="003661F5" w:rsidRPr="00647720" w:rsidDel="00A153FA" w:rsidRDefault="003661F5" w:rsidP="00F27D39">
            <w:pPr>
              <w:autoSpaceDE w:val="0"/>
              <w:autoSpaceDN w:val="0"/>
              <w:spacing w:line="480" w:lineRule="auto"/>
              <w:jc w:val="center"/>
              <w:rPr>
                <w:del w:id="2983" w:author="Althea ArchMiller" w:date="2018-11-02T12:00:00Z"/>
                <w:rFonts w:ascii="Times New Roman" w:hAnsi="Times New Roman" w:cs="Times New Roman"/>
                <w:sz w:val="18"/>
                <w:szCs w:val="18"/>
              </w:rPr>
            </w:pPr>
            <w:del w:id="2984" w:author="Althea ArchMiller" w:date="2018-11-02T12:00:00Z">
              <w:r w:rsidDel="00A153FA">
                <w:rPr>
                  <w:rFonts w:ascii="Times New Roman" w:hAnsi="Times New Roman" w:cs="Times New Roman"/>
                  <w:sz w:val="18"/>
                  <w:szCs w:val="18"/>
                </w:rPr>
                <w:delText>717.86</w:delText>
              </w:r>
            </w:del>
          </w:p>
        </w:tc>
      </w:tr>
      <w:tr w:rsidR="003661F5" w:rsidRPr="00AC7BFD" w:rsidDel="00A153FA" w:rsidTr="00605BA7">
        <w:trPr>
          <w:del w:id="2985" w:author="Althea ArchMiller" w:date="2018-11-02T12:00:00Z"/>
        </w:trPr>
        <w:tc>
          <w:tcPr>
            <w:tcW w:w="1176" w:type="dxa"/>
            <w:tcBorders>
              <w:bottom w:val="single" w:sz="4" w:space="0" w:color="auto"/>
            </w:tcBorders>
          </w:tcPr>
          <w:p w:rsidR="003661F5" w:rsidRPr="00AC7BFD" w:rsidDel="00A153FA" w:rsidRDefault="003661F5" w:rsidP="00F27D39">
            <w:pPr>
              <w:autoSpaceDE w:val="0"/>
              <w:autoSpaceDN w:val="0"/>
              <w:spacing w:line="480" w:lineRule="auto"/>
              <w:rPr>
                <w:del w:id="2986" w:author="Althea ArchMiller" w:date="2018-11-02T12:00:00Z"/>
                <w:rFonts w:ascii="Times New Roman" w:hAnsi="Times New Roman" w:cs="Times New Roman"/>
                <w:sz w:val="18"/>
                <w:szCs w:val="18"/>
              </w:rPr>
            </w:pPr>
            <w:del w:id="2987" w:author="Althea ArchMiller" w:date="2018-11-02T12:00:00Z">
              <w:r w:rsidDel="00A153FA">
                <w:rPr>
                  <w:rFonts w:ascii="Times New Roman" w:hAnsi="Times New Roman" w:cs="Times New Roman"/>
                  <w:sz w:val="18"/>
                  <w:szCs w:val="18"/>
                </w:rPr>
                <w:delText>Litter</w:delText>
              </w:r>
            </w:del>
          </w:p>
        </w:tc>
        <w:tc>
          <w:tcPr>
            <w:tcW w:w="984" w:type="dxa"/>
            <w:tcBorders>
              <w:bottom w:val="single" w:sz="4" w:space="0" w:color="auto"/>
            </w:tcBorders>
          </w:tcPr>
          <w:p w:rsidR="003661F5" w:rsidRPr="00C46183" w:rsidDel="00A153FA" w:rsidRDefault="00EB18B3" w:rsidP="00F27D39">
            <w:pPr>
              <w:autoSpaceDE w:val="0"/>
              <w:autoSpaceDN w:val="0"/>
              <w:spacing w:line="480" w:lineRule="auto"/>
              <w:jc w:val="center"/>
              <w:rPr>
                <w:del w:id="2988" w:author="Althea ArchMiller" w:date="2018-11-02T12:00:00Z"/>
                <w:rFonts w:ascii="Times New Roman" w:hAnsi="Times New Roman" w:cs="Times New Roman"/>
                <w:sz w:val="18"/>
                <w:szCs w:val="18"/>
              </w:rPr>
            </w:pPr>
            <w:del w:id="2989" w:author="Althea ArchMiller" w:date="2018-11-02T12:00:00Z">
              <w:r w:rsidRPr="00C46183" w:rsidDel="00A153FA">
                <w:rPr>
                  <w:rFonts w:ascii="Times New Roman" w:hAnsi="Times New Roman" w:cs="Times New Roman"/>
                  <w:sz w:val="18"/>
                  <w:szCs w:val="18"/>
                </w:rPr>
                <w:delText>-0.82</w:delText>
              </w:r>
            </w:del>
          </w:p>
          <w:p w:rsidR="003661F5" w:rsidRPr="00C46183" w:rsidDel="00A153FA" w:rsidRDefault="003661F5" w:rsidP="00F27D39">
            <w:pPr>
              <w:autoSpaceDE w:val="0"/>
              <w:autoSpaceDN w:val="0"/>
              <w:spacing w:line="480" w:lineRule="auto"/>
              <w:jc w:val="center"/>
              <w:rPr>
                <w:del w:id="2990" w:author="Althea ArchMiller" w:date="2018-11-02T12:00:00Z"/>
                <w:rFonts w:ascii="Times New Roman" w:hAnsi="Times New Roman" w:cs="Times New Roman"/>
                <w:sz w:val="18"/>
                <w:szCs w:val="18"/>
              </w:rPr>
            </w:pPr>
            <w:del w:id="2991" w:author="Althea ArchMiller" w:date="2018-11-02T12:00:00Z">
              <w:r w:rsidRPr="00C46183" w:rsidDel="00A153FA">
                <w:rPr>
                  <w:rFonts w:ascii="Times New Roman" w:hAnsi="Times New Roman" w:cs="Times New Roman"/>
                  <w:sz w:val="18"/>
                  <w:szCs w:val="18"/>
                </w:rPr>
                <w:delText>(</w:delText>
              </w:r>
              <w:r w:rsidR="00EB18B3" w:rsidRPr="00C46183" w:rsidDel="00A153FA">
                <w:rPr>
                  <w:rFonts w:ascii="Times New Roman" w:hAnsi="Times New Roman" w:cs="Times New Roman"/>
                  <w:sz w:val="18"/>
                  <w:szCs w:val="18"/>
                </w:rPr>
                <w:delText>-1.26,-0.39</w:delText>
              </w:r>
              <w:r w:rsidRPr="00C46183" w:rsidDel="00A153FA">
                <w:rPr>
                  <w:rFonts w:ascii="Times New Roman" w:hAnsi="Times New Roman" w:cs="Times New Roman"/>
                  <w:sz w:val="18"/>
                  <w:szCs w:val="18"/>
                </w:rPr>
                <w:delText>)</w:delText>
              </w:r>
            </w:del>
          </w:p>
        </w:tc>
        <w:tc>
          <w:tcPr>
            <w:tcW w:w="900" w:type="dxa"/>
            <w:tcBorders>
              <w:bottom w:val="single" w:sz="4" w:space="0" w:color="auto"/>
            </w:tcBorders>
          </w:tcPr>
          <w:p w:rsidR="003661F5" w:rsidRPr="00647720" w:rsidDel="00A153FA" w:rsidRDefault="00EB18B3" w:rsidP="00F27D39">
            <w:pPr>
              <w:autoSpaceDE w:val="0"/>
              <w:autoSpaceDN w:val="0"/>
              <w:spacing w:line="480" w:lineRule="auto"/>
              <w:jc w:val="center"/>
              <w:rPr>
                <w:del w:id="2992" w:author="Althea ArchMiller" w:date="2018-11-02T12:00:00Z"/>
                <w:rFonts w:ascii="Times New Roman" w:hAnsi="Times New Roman" w:cs="Times New Roman"/>
                <w:sz w:val="18"/>
                <w:szCs w:val="18"/>
              </w:rPr>
            </w:pPr>
            <w:del w:id="2993" w:author="Althea ArchMiller" w:date="2018-11-02T12:00:00Z">
              <w:r w:rsidDel="00A153FA">
                <w:rPr>
                  <w:rFonts w:ascii="Times New Roman" w:hAnsi="Times New Roman" w:cs="Times New Roman"/>
                  <w:sz w:val="18"/>
                  <w:szCs w:val="18"/>
                </w:rPr>
                <w:delText>0.30</w:delText>
              </w:r>
            </w:del>
          </w:p>
          <w:p w:rsidR="003661F5" w:rsidRPr="00647720" w:rsidDel="00A153FA" w:rsidRDefault="003661F5" w:rsidP="00F27D39">
            <w:pPr>
              <w:autoSpaceDE w:val="0"/>
              <w:autoSpaceDN w:val="0"/>
              <w:spacing w:line="480" w:lineRule="auto"/>
              <w:jc w:val="center"/>
              <w:rPr>
                <w:del w:id="2994" w:author="Althea ArchMiller" w:date="2018-11-02T12:00:00Z"/>
                <w:rFonts w:ascii="Times New Roman" w:hAnsi="Times New Roman" w:cs="Times New Roman"/>
                <w:sz w:val="18"/>
                <w:szCs w:val="18"/>
              </w:rPr>
            </w:pPr>
            <w:del w:id="2995" w:author="Althea ArchMiller" w:date="2018-11-02T12:00:00Z">
              <w:r w:rsidRPr="00647720" w:rsidDel="00A153FA">
                <w:rPr>
                  <w:rFonts w:ascii="Times New Roman" w:hAnsi="Times New Roman" w:cs="Times New Roman"/>
                  <w:sz w:val="18"/>
                  <w:szCs w:val="18"/>
                </w:rPr>
                <w:delText>(</w:delText>
              </w:r>
              <w:r w:rsidR="00EB18B3" w:rsidDel="00A153FA">
                <w:rPr>
                  <w:rFonts w:ascii="Times New Roman" w:hAnsi="Times New Roman" w:cs="Times New Roman"/>
                  <w:sz w:val="18"/>
                  <w:szCs w:val="18"/>
                </w:rPr>
                <w:delText>-0.13,0.73</w:delText>
              </w:r>
              <w:r w:rsidRPr="00647720" w:rsidDel="00A153FA">
                <w:rPr>
                  <w:rFonts w:ascii="Times New Roman" w:hAnsi="Times New Roman" w:cs="Times New Roman"/>
                  <w:sz w:val="18"/>
                  <w:szCs w:val="18"/>
                </w:rPr>
                <w:delText>)</w:delText>
              </w:r>
            </w:del>
          </w:p>
        </w:tc>
        <w:tc>
          <w:tcPr>
            <w:tcW w:w="1800" w:type="dxa"/>
            <w:tcBorders>
              <w:bottom w:val="single" w:sz="4" w:space="0" w:color="auto"/>
            </w:tcBorders>
          </w:tcPr>
          <w:p w:rsidR="003661F5" w:rsidRPr="00647720" w:rsidDel="00A153FA" w:rsidRDefault="00EB18B3" w:rsidP="00F27D39">
            <w:pPr>
              <w:autoSpaceDE w:val="0"/>
              <w:autoSpaceDN w:val="0"/>
              <w:spacing w:line="480" w:lineRule="auto"/>
              <w:jc w:val="center"/>
              <w:rPr>
                <w:del w:id="2996" w:author="Althea ArchMiller" w:date="2018-11-02T12:00:00Z"/>
                <w:rFonts w:ascii="Times New Roman" w:hAnsi="Times New Roman" w:cs="Times New Roman"/>
                <w:sz w:val="18"/>
                <w:szCs w:val="18"/>
              </w:rPr>
            </w:pPr>
            <w:del w:id="2997" w:author="Althea ArchMiller" w:date="2018-11-02T12:00:00Z">
              <w:r w:rsidDel="00A153FA">
                <w:rPr>
                  <w:rFonts w:ascii="Times New Roman" w:hAnsi="Times New Roman" w:cs="Times New Roman"/>
                  <w:sz w:val="18"/>
                  <w:szCs w:val="18"/>
                </w:rPr>
                <w:delText>-0.22</w:delText>
              </w:r>
            </w:del>
          </w:p>
          <w:p w:rsidR="003661F5" w:rsidRPr="00647720" w:rsidDel="00A153FA" w:rsidRDefault="003661F5" w:rsidP="00F27D39">
            <w:pPr>
              <w:autoSpaceDE w:val="0"/>
              <w:autoSpaceDN w:val="0"/>
              <w:spacing w:line="480" w:lineRule="auto"/>
              <w:jc w:val="center"/>
              <w:rPr>
                <w:del w:id="2998" w:author="Althea ArchMiller" w:date="2018-11-02T12:00:00Z"/>
                <w:rFonts w:ascii="Times New Roman" w:hAnsi="Times New Roman" w:cs="Times New Roman"/>
                <w:sz w:val="18"/>
                <w:szCs w:val="18"/>
              </w:rPr>
            </w:pPr>
            <w:del w:id="2999" w:author="Althea ArchMiller" w:date="2018-11-02T12:00:00Z">
              <w:r w:rsidRPr="00647720" w:rsidDel="00A153FA">
                <w:rPr>
                  <w:rFonts w:ascii="Times New Roman" w:hAnsi="Times New Roman" w:cs="Times New Roman"/>
                  <w:sz w:val="18"/>
                  <w:szCs w:val="18"/>
                </w:rPr>
                <w:delText>(</w:delText>
              </w:r>
              <w:r w:rsidR="00EB18B3" w:rsidDel="00A153FA">
                <w:rPr>
                  <w:rFonts w:ascii="Times New Roman" w:hAnsi="Times New Roman" w:cs="Times New Roman"/>
                  <w:sz w:val="18"/>
                  <w:szCs w:val="18"/>
                </w:rPr>
                <w:delText>-0.46,0.02</w:delText>
              </w:r>
              <w:r w:rsidRPr="00647720" w:rsidDel="00A153FA">
                <w:rPr>
                  <w:rFonts w:ascii="Times New Roman" w:hAnsi="Times New Roman" w:cs="Times New Roman"/>
                  <w:sz w:val="18"/>
                  <w:szCs w:val="18"/>
                </w:rPr>
                <w:delText>)</w:delText>
              </w:r>
            </w:del>
          </w:p>
        </w:tc>
        <w:tc>
          <w:tcPr>
            <w:tcW w:w="36" w:type="dxa"/>
            <w:tcBorders>
              <w:bottom w:val="single" w:sz="4" w:space="0" w:color="auto"/>
            </w:tcBorders>
          </w:tcPr>
          <w:p w:rsidR="003661F5" w:rsidDel="00A153FA" w:rsidRDefault="003661F5" w:rsidP="00F27D39">
            <w:pPr>
              <w:autoSpaceDE w:val="0"/>
              <w:autoSpaceDN w:val="0"/>
              <w:spacing w:line="480" w:lineRule="auto"/>
              <w:jc w:val="center"/>
              <w:rPr>
                <w:del w:id="3000" w:author="Althea ArchMiller" w:date="2018-11-02T12:00:00Z"/>
                <w:rFonts w:ascii="Times New Roman" w:hAnsi="Times New Roman" w:cs="Times New Roman"/>
                <w:sz w:val="18"/>
                <w:szCs w:val="18"/>
              </w:rPr>
            </w:pPr>
          </w:p>
          <w:p w:rsidR="003661F5" w:rsidRPr="00647720" w:rsidDel="00A153FA" w:rsidRDefault="003661F5" w:rsidP="00F27D39">
            <w:pPr>
              <w:autoSpaceDE w:val="0"/>
              <w:autoSpaceDN w:val="0"/>
              <w:spacing w:line="480" w:lineRule="auto"/>
              <w:jc w:val="center"/>
              <w:rPr>
                <w:del w:id="3001" w:author="Althea ArchMiller" w:date="2018-11-02T12:00:00Z"/>
                <w:rFonts w:ascii="Times New Roman" w:hAnsi="Times New Roman" w:cs="Times New Roman"/>
                <w:sz w:val="18"/>
                <w:szCs w:val="18"/>
              </w:rPr>
            </w:pPr>
          </w:p>
        </w:tc>
        <w:tc>
          <w:tcPr>
            <w:tcW w:w="945" w:type="dxa"/>
            <w:tcBorders>
              <w:bottom w:val="single" w:sz="4" w:space="0" w:color="auto"/>
            </w:tcBorders>
          </w:tcPr>
          <w:p w:rsidR="003661F5" w:rsidRPr="00647720" w:rsidDel="00A153FA" w:rsidRDefault="002C3148" w:rsidP="00F27D39">
            <w:pPr>
              <w:autoSpaceDE w:val="0"/>
              <w:autoSpaceDN w:val="0"/>
              <w:spacing w:line="480" w:lineRule="auto"/>
              <w:jc w:val="center"/>
              <w:rPr>
                <w:del w:id="3002" w:author="Althea ArchMiller" w:date="2018-11-02T12:00:00Z"/>
                <w:rFonts w:ascii="Times New Roman" w:hAnsi="Times New Roman" w:cs="Times New Roman"/>
                <w:sz w:val="18"/>
                <w:szCs w:val="18"/>
              </w:rPr>
            </w:pPr>
            <w:del w:id="3003" w:author="Althea ArchMiller" w:date="2018-11-02T12:00:00Z">
              <w:r w:rsidDel="00A153FA">
                <w:rPr>
                  <w:rFonts w:ascii="Times New Roman" w:hAnsi="Times New Roman" w:cs="Times New Roman"/>
                  <w:sz w:val="18"/>
                  <w:szCs w:val="18"/>
                </w:rPr>
                <w:delText>-1.31</w:delText>
              </w:r>
            </w:del>
          </w:p>
          <w:p w:rsidR="003661F5" w:rsidRPr="00647720" w:rsidDel="00A153FA" w:rsidRDefault="003661F5" w:rsidP="00F27D39">
            <w:pPr>
              <w:autoSpaceDE w:val="0"/>
              <w:autoSpaceDN w:val="0"/>
              <w:spacing w:line="480" w:lineRule="auto"/>
              <w:jc w:val="center"/>
              <w:rPr>
                <w:del w:id="3004" w:author="Althea ArchMiller" w:date="2018-11-02T12:00:00Z"/>
                <w:rFonts w:ascii="Times New Roman" w:hAnsi="Times New Roman" w:cs="Times New Roman"/>
                <w:sz w:val="18"/>
                <w:szCs w:val="18"/>
              </w:rPr>
            </w:pPr>
            <w:del w:id="3005" w:author="Althea ArchMiller" w:date="2018-11-02T12:00:00Z">
              <w:r w:rsidRPr="00647720" w:rsidDel="00A153FA">
                <w:rPr>
                  <w:rFonts w:ascii="Times New Roman" w:hAnsi="Times New Roman" w:cs="Times New Roman"/>
                  <w:sz w:val="18"/>
                  <w:szCs w:val="18"/>
                </w:rPr>
                <w:delText>(</w:delText>
              </w:r>
              <w:r w:rsidR="002C3148" w:rsidDel="00A153FA">
                <w:rPr>
                  <w:rFonts w:ascii="Times New Roman" w:hAnsi="Times New Roman" w:cs="Times New Roman"/>
                  <w:sz w:val="18"/>
                  <w:szCs w:val="18"/>
                </w:rPr>
                <w:delText>-1.90,-0.71</w:delText>
              </w:r>
              <w:r w:rsidRPr="00647720" w:rsidDel="00A153FA">
                <w:rPr>
                  <w:rFonts w:ascii="Times New Roman" w:hAnsi="Times New Roman" w:cs="Times New Roman"/>
                  <w:sz w:val="18"/>
                  <w:szCs w:val="18"/>
                </w:rPr>
                <w:delText>)</w:delText>
              </w:r>
            </w:del>
          </w:p>
        </w:tc>
        <w:tc>
          <w:tcPr>
            <w:tcW w:w="945" w:type="dxa"/>
            <w:tcBorders>
              <w:bottom w:val="single" w:sz="4" w:space="0" w:color="auto"/>
            </w:tcBorders>
          </w:tcPr>
          <w:p w:rsidR="003661F5" w:rsidRPr="00647720" w:rsidDel="00A153FA" w:rsidRDefault="002C3148" w:rsidP="00F27D39">
            <w:pPr>
              <w:autoSpaceDE w:val="0"/>
              <w:autoSpaceDN w:val="0"/>
              <w:spacing w:line="480" w:lineRule="auto"/>
              <w:jc w:val="center"/>
              <w:rPr>
                <w:del w:id="3006" w:author="Althea ArchMiller" w:date="2018-11-02T12:00:00Z"/>
                <w:rFonts w:ascii="Times New Roman" w:hAnsi="Times New Roman" w:cs="Times New Roman"/>
                <w:sz w:val="18"/>
                <w:szCs w:val="18"/>
              </w:rPr>
            </w:pPr>
            <w:del w:id="3007" w:author="Althea ArchMiller" w:date="2018-11-02T12:00:00Z">
              <w:r w:rsidDel="00A153FA">
                <w:rPr>
                  <w:rFonts w:ascii="Times New Roman" w:hAnsi="Times New Roman" w:cs="Times New Roman"/>
                  <w:sz w:val="18"/>
                  <w:szCs w:val="18"/>
                </w:rPr>
                <w:delText>-2.67</w:delText>
              </w:r>
            </w:del>
          </w:p>
          <w:p w:rsidR="003661F5" w:rsidRPr="00647720" w:rsidDel="00A153FA" w:rsidRDefault="003661F5" w:rsidP="00F27D39">
            <w:pPr>
              <w:autoSpaceDE w:val="0"/>
              <w:autoSpaceDN w:val="0"/>
              <w:spacing w:line="480" w:lineRule="auto"/>
              <w:jc w:val="center"/>
              <w:rPr>
                <w:del w:id="3008" w:author="Althea ArchMiller" w:date="2018-11-02T12:00:00Z"/>
                <w:rFonts w:ascii="Times New Roman" w:hAnsi="Times New Roman" w:cs="Times New Roman"/>
                <w:sz w:val="18"/>
                <w:szCs w:val="18"/>
              </w:rPr>
            </w:pPr>
            <w:del w:id="3009" w:author="Althea ArchMiller" w:date="2018-11-02T12:00:00Z">
              <w:r w:rsidRPr="00647720" w:rsidDel="00A153FA">
                <w:rPr>
                  <w:rFonts w:ascii="Times New Roman" w:hAnsi="Times New Roman" w:cs="Times New Roman"/>
                  <w:sz w:val="18"/>
                  <w:szCs w:val="18"/>
                </w:rPr>
                <w:delText>(</w:delText>
              </w:r>
              <w:r w:rsidR="002C3148" w:rsidDel="00A153FA">
                <w:rPr>
                  <w:rFonts w:ascii="Times New Roman" w:hAnsi="Times New Roman" w:cs="Times New Roman"/>
                  <w:sz w:val="18"/>
                  <w:szCs w:val="18"/>
                </w:rPr>
                <w:delText>-3.14,-2.20</w:delText>
              </w:r>
              <w:r w:rsidRPr="00647720" w:rsidDel="00A153FA">
                <w:rPr>
                  <w:rFonts w:ascii="Times New Roman" w:hAnsi="Times New Roman" w:cs="Times New Roman"/>
                  <w:sz w:val="18"/>
                  <w:szCs w:val="18"/>
                </w:rPr>
                <w:delText>)</w:delText>
              </w:r>
            </w:del>
          </w:p>
        </w:tc>
        <w:tc>
          <w:tcPr>
            <w:tcW w:w="996" w:type="dxa"/>
            <w:tcBorders>
              <w:bottom w:val="single" w:sz="4" w:space="0" w:color="auto"/>
            </w:tcBorders>
          </w:tcPr>
          <w:p w:rsidR="003661F5" w:rsidRPr="00647720" w:rsidDel="00A153FA" w:rsidRDefault="003661F5" w:rsidP="00F27D39">
            <w:pPr>
              <w:autoSpaceDE w:val="0"/>
              <w:autoSpaceDN w:val="0"/>
              <w:spacing w:line="480" w:lineRule="auto"/>
              <w:jc w:val="center"/>
              <w:rPr>
                <w:del w:id="3010" w:author="Althea ArchMiller" w:date="2018-11-02T12:00:00Z"/>
                <w:rFonts w:ascii="Times New Roman" w:hAnsi="Times New Roman" w:cs="Times New Roman"/>
                <w:sz w:val="18"/>
                <w:szCs w:val="18"/>
              </w:rPr>
            </w:pPr>
            <w:del w:id="3011" w:author="Althea ArchMiller" w:date="2018-11-02T12:00:00Z">
              <w:r w:rsidDel="00A153FA">
                <w:rPr>
                  <w:rFonts w:ascii="Times New Roman" w:hAnsi="Times New Roman" w:cs="Times New Roman"/>
                  <w:sz w:val="18"/>
                  <w:szCs w:val="18"/>
                </w:rPr>
                <w:delText>718.86</w:delText>
              </w:r>
            </w:del>
          </w:p>
        </w:tc>
      </w:tr>
    </w:tbl>
    <w:tbl>
      <w:tblPr>
        <w:tblW w:w="0" w:type="auto"/>
        <w:tblLook w:val="04A0" w:firstRow="1" w:lastRow="0" w:firstColumn="1" w:lastColumn="0" w:noHBand="0" w:noVBand="1"/>
        <w:tblPrChange w:id="3012" w:author="Althea ArchMiller" w:date="2018-11-02T12:00:00Z">
          <w:tblPr>
            <w:tblW w:w="9480" w:type="dxa"/>
            <w:tblLayout w:type="fixed"/>
            <w:tblLook w:val="04A0" w:firstRow="1" w:lastRow="0" w:firstColumn="1" w:lastColumn="0" w:noHBand="0" w:noVBand="1"/>
          </w:tblPr>
        </w:tblPrChange>
      </w:tblPr>
      <w:tblGrid>
        <w:gridCol w:w="1201"/>
        <w:gridCol w:w="1551"/>
        <w:gridCol w:w="1551"/>
        <w:gridCol w:w="1551"/>
        <w:gridCol w:w="1551"/>
        <w:gridCol w:w="1162"/>
        <w:tblGridChange w:id="3013">
          <w:tblGrid>
            <w:gridCol w:w="4700"/>
            <w:gridCol w:w="956"/>
            <w:gridCol w:w="956"/>
            <w:gridCol w:w="956"/>
            <w:gridCol w:w="956"/>
            <w:gridCol w:w="956"/>
          </w:tblGrid>
        </w:tblGridChange>
      </w:tblGrid>
      <w:tr w:rsidR="00A153FA" w:rsidRPr="00A153FA" w:rsidTr="00A153FA">
        <w:trPr>
          <w:trHeight w:val="380"/>
          <w:ins w:id="3014" w:author="Althea ArchMiller" w:date="2018-11-02T12:00:00Z"/>
          <w:trPrChange w:id="3015" w:author="Althea ArchMiller" w:date="2018-11-02T12:00:00Z">
            <w:trPr>
              <w:trHeight w:val="380"/>
            </w:trPr>
          </w:trPrChange>
        </w:trPr>
        <w:tc>
          <w:tcPr>
            <w:tcW w:w="0" w:type="auto"/>
            <w:gridSpan w:val="5"/>
            <w:tcBorders>
              <w:top w:val="single" w:sz="4" w:space="0" w:color="auto"/>
              <w:left w:val="nil"/>
              <w:bottom w:val="nil"/>
              <w:right w:val="nil"/>
            </w:tcBorders>
            <w:shd w:val="clear" w:color="auto" w:fill="auto"/>
            <w:noWrap/>
            <w:vAlign w:val="bottom"/>
            <w:hideMark/>
            <w:tcPrChange w:id="3016" w:author="Althea ArchMiller" w:date="2018-11-02T12:00:00Z">
              <w:tcPr>
                <w:tcW w:w="8524" w:type="dxa"/>
                <w:gridSpan w:val="5"/>
                <w:tcBorders>
                  <w:top w:val="single" w:sz="4" w:space="0" w:color="auto"/>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017" w:author="Althea ArchMiller" w:date="2018-11-02T12:00:00Z"/>
                <w:rFonts w:ascii="Times New Roman" w:eastAsia="Times New Roman" w:hAnsi="Times New Roman" w:cs="Times New Roman"/>
                <w:b/>
                <w:bCs/>
                <w:color w:val="000000"/>
                <w:sz w:val="18"/>
                <w:szCs w:val="18"/>
              </w:rPr>
            </w:pPr>
            <w:bookmarkStart w:id="3018" w:name="_GoBack"/>
            <w:ins w:id="3019" w:author="Althea ArchMiller" w:date="2018-11-02T12:00:00Z">
              <w:r w:rsidRPr="00A153FA">
                <w:rPr>
                  <w:rFonts w:ascii="Times New Roman" w:eastAsia="Times New Roman" w:hAnsi="Times New Roman" w:cs="Times New Roman"/>
                  <w:b/>
                  <w:bCs/>
                  <w:color w:val="000000"/>
                  <w:sz w:val="18"/>
                  <w:szCs w:val="18"/>
                </w:rPr>
                <w:t>Single Occupancy Models</w:t>
              </w:r>
            </w:ins>
          </w:p>
        </w:tc>
        <w:tc>
          <w:tcPr>
            <w:tcW w:w="0" w:type="auto"/>
            <w:tcBorders>
              <w:top w:val="single" w:sz="4" w:space="0" w:color="auto"/>
              <w:left w:val="nil"/>
              <w:bottom w:val="nil"/>
              <w:right w:val="nil"/>
            </w:tcBorders>
            <w:shd w:val="clear" w:color="auto" w:fill="auto"/>
            <w:noWrap/>
            <w:vAlign w:val="bottom"/>
            <w:hideMark/>
            <w:tcPrChange w:id="3020" w:author="Althea ArchMiller" w:date="2018-11-02T12:00:00Z">
              <w:tcPr>
                <w:tcW w:w="956" w:type="dxa"/>
                <w:tcBorders>
                  <w:top w:val="single" w:sz="4" w:space="0" w:color="auto"/>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021" w:author="Althea ArchMiller" w:date="2018-11-02T12:00:00Z"/>
                <w:rFonts w:ascii="Times New Roman" w:eastAsia="Times New Roman" w:hAnsi="Times New Roman" w:cs="Times New Roman"/>
                <w:color w:val="000000"/>
                <w:sz w:val="18"/>
                <w:szCs w:val="18"/>
              </w:rPr>
            </w:pPr>
            <w:ins w:id="3022" w:author="Althea ArchMiller" w:date="2018-11-02T12:00:00Z">
              <w:r w:rsidRPr="00A153FA">
                <w:rPr>
                  <w:rFonts w:ascii="Times New Roman" w:eastAsia="Times New Roman" w:hAnsi="Times New Roman" w:cs="Times New Roman"/>
                  <w:color w:val="000000"/>
                  <w:sz w:val="18"/>
                  <w:szCs w:val="18"/>
                </w:rPr>
                <w:t>Multiple</w:t>
              </w:r>
            </w:ins>
          </w:p>
        </w:tc>
      </w:tr>
      <w:tr w:rsidR="00A153FA" w:rsidRPr="00A153FA" w:rsidTr="00A153FA">
        <w:trPr>
          <w:trHeight w:val="380"/>
          <w:ins w:id="3023" w:author="Althea ArchMiller" w:date="2018-11-02T12:00:00Z"/>
          <w:trPrChange w:id="3024" w:author="Althea ArchMiller" w:date="2018-11-02T12:00:00Z">
            <w:trPr>
              <w:trHeight w:val="380"/>
            </w:trPr>
          </w:trPrChange>
        </w:trPr>
        <w:tc>
          <w:tcPr>
            <w:tcW w:w="0" w:type="auto"/>
            <w:tcBorders>
              <w:top w:val="nil"/>
              <w:left w:val="nil"/>
              <w:bottom w:val="single" w:sz="4" w:space="0" w:color="auto"/>
              <w:right w:val="nil"/>
            </w:tcBorders>
            <w:shd w:val="clear" w:color="auto" w:fill="auto"/>
            <w:noWrap/>
            <w:vAlign w:val="bottom"/>
            <w:hideMark/>
            <w:tcPrChange w:id="3025" w:author="Althea ArchMiller" w:date="2018-11-02T12:00:00Z">
              <w:tcPr>
                <w:tcW w:w="4700" w:type="dxa"/>
                <w:tcBorders>
                  <w:top w:val="nil"/>
                  <w:left w:val="nil"/>
                  <w:bottom w:val="single" w:sz="4" w:space="0" w:color="auto"/>
                  <w:right w:val="nil"/>
                </w:tcBorders>
                <w:shd w:val="clear" w:color="auto" w:fill="auto"/>
                <w:noWrap/>
                <w:vAlign w:val="bottom"/>
                <w:hideMark/>
              </w:tcPr>
            </w:tcPrChange>
          </w:tcPr>
          <w:p w:rsidR="00A153FA" w:rsidRPr="00A153FA" w:rsidRDefault="00A153FA" w:rsidP="00A153FA">
            <w:pPr>
              <w:spacing w:after="0" w:line="240" w:lineRule="auto"/>
              <w:rPr>
                <w:ins w:id="3026" w:author="Althea ArchMiller" w:date="2018-11-02T12:00:00Z"/>
                <w:rFonts w:ascii="Times New Roman" w:eastAsia="Times New Roman" w:hAnsi="Times New Roman" w:cs="Times New Roman"/>
                <w:color w:val="000000"/>
                <w:sz w:val="18"/>
                <w:szCs w:val="18"/>
              </w:rPr>
            </w:pPr>
            <w:ins w:id="3027" w:author="Althea ArchMiller" w:date="2018-11-02T12:00:00Z">
              <w:r w:rsidRPr="00A153FA">
                <w:rPr>
                  <w:rFonts w:ascii="Times New Roman" w:eastAsia="Times New Roman" w:hAnsi="Times New Roman" w:cs="Times New Roman"/>
                  <w:color w:val="000000"/>
                  <w:sz w:val="18"/>
                  <w:szCs w:val="18"/>
                </w:rPr>
                <w:t>Variable</w:t>
              </w:r>
            </w:ins>
          </w:p>
        </w:tc>
        <w:tc>
          <w:tcPr>
            <w:tcW w:w="0" w:type="auto"/>
            <w:tcBorders>
              <w:top w:val="nil"/>
              <w:left w:val="nil"/>
              <w:bottom w:val="single" w:sz="4" w:space="0" w:color="auto"/>
              <w:right w:val="nil"/>
            </w:tcBorders>
            <w:shd w:val="clear" w:color="auto" w:fill="auto"/>
            <w:noWrap/>
            <w:vAlign w:val="bottom"/>
            <w:hideMark/>
            <w:tcPrChange w:id="3028" w:author="Althea ArchMiller" w:date="2018-11-02T12:00:00Z">
              <w:tcPr>
                <w:tcW w:w="956" w:type="dxa"/>
                <w:tcBorders>
                  <w:top w:val="nil"/>
                  <w:left w:val="nil"/>
                  <w:bottom w:val="single" w:sz="4" w:space="0" w:color="auto"/>
                  <w:right w:val="nil"/>
                </w:tcBorders>
                <w:shd w:val="clear" w:color="auto" w:fill="auto"/>
                <w:noWrap/>
                <w:vAlign w:val="bottom"/>
                <w:hideMark/>
              </w:tcPr>
            </w:tcPrChange>
          </w:tcPr>
          <w:p w:rsidR="00A153FA" w:rsidRPr="00A153FA" w:rsidRDefault="00A153FA" w:rsidP="00A153FA">
            <w:pPr>
              <w:spacing w:after="0" w:line="240" w:lineRule="auto"/>
              <w:jc w:val="center"/>
              <w:rPr>
                <w:ins w:id="3029" w:author="Althea ArchMiller" w:date="2018-11-02T12:00:00Z"/>
                <w:rFonts w:ascii="Times New Roman" w:eastAsia="Times New Roman" w:hAnsi="Times New Roman" w:cs="Times New Roman"/>
                <w:color w:val="000000"/>
                <w:sz w:val="18"/>
                <w:szCs w:val="18"/>
              </w:rPr>
              <w:pPrChange w:id="3030" w:author="Althea ArchMiller" w:date="2018-11-02T12:00:00Z">
                <w:pPr>
                  <w:spacing w:after="0" w:line="240" w:lineRule="auto"/>
                </w:pPr>
              </w:pPrChange>
            </w:pPr>
            <w:ins w:id="3031" w:author="Althea ArchMiller" w:date="2018-11-02T12:00:00Z">
              <w:r w:rsidRPr="00A153FA">
                <w:rPr>
                  <w:rFonts w:ascii="Times New Roman" w:eastAsia="Times New Roman" w:hAnsi="Times New Roman" w:cs="Times New Roman"/>
                  <w:color w:val="000000"/>
                  <w:sz w:val="18"/>
                  <w:szCs w:val="18"/>
                </w:rPr>
                <w:t>Model 1</w:t>
              </w:r>
            </w:ins>
          </w:p>
        </w:tc>
        <w:tc>
          <w:tcPr>
            <w:tcW w:w="0" w:type="auto"/>
            <w:tcBorders>
              <w:top w:val="nil"/>
              <w:left w:val="nil"/>
              <w:bottom w:val="single" w:sz="4" w:space="0" w:color="auto"/>
              <w:right w:val="nil"/>
            </w:tcBorders>
            <w:shd w:val="clear" w:color="auto" w:fill="auto"/>
            <w:noWrap/>
            <w:vAlign w:val="bottom"/>
            <w:hideMark/>
            <w:tcPrChange w:id="3032" w:author="Althea ArchMiller" w:date="2018-11-02T12:00:00Z">
              <w:tcPr>
                <w:tcW w:w="956" w:type="dxa"/>
                <w:tcBorders>
                  <w:top w:val="nil"/>
                  <w:left w:val="nil"/>
                  <w:bottom w:val="single" w:sz="4" w:space="0" w:color="auto"/>
                  <w:right w:val="nil"/>
                </w:tcBorders>
                <w:shd w:val="clear" w:color="auto" w:fill="auto"/>
                <w:noWrap/>
                <w:vAlign w:val="bottom"/>
                <w:hideMark/>
              </w:tcPr>
            </w:tcPrChange>
          </w:tcPr>
          <w:p w:rsidR="00A153FA" w:rsidRPr="00A153FA" w:rsidRDefault="00A153FA" w:rsidP="00A153FA">
            <w:pPr>
              <w:spacing w:after="0" w:line="240" w:lineRule="auto"/>
              <w:jc w:val="center"/>
              <w:rPr>
                <w:ins w:id="3033" w:author="Althea ArchMiller" w:date="2018-11-02T12:00:00Z"/>
                <w:rFonts w:ascii="Times New Roman" w:eastAsia="Times New Roman" w:hAnsi="Times New Roman" w:cs="Times New Roman"/>
                <w:color w:val="000000"/>
                <w:sz w:val="18"/>
                <w:szCs w:val="18"/>
              </w:rPr>
              <w:pPrChange w:id="3034" w:author="Althea ArchMiller" w:date="2018-11-02T12:00:00Z">
                <w:pPr>
                  <w:spacing w:after="0" w:line="240" w:lineRule="auto"/>
                </w:pPr>
              </w:pPrChange>
            </w:pPr>
            <w:ins w:id="3035" w:author="Althea ArchMiller" w:date="2018-11-02T12:00:00Z">
              <w:r w:rsidRPr="00A153FA">
                <w:rPr>
                  <w:rFonts w:ascii="Times New Roman" w:eastAsia="Times New Roman" w:hAnsi="Times New Roman" w:cs="Times New Roman"/>
                  <w:color w:val="000000"/>
                  <w:sz w:val="18"/>
                  <w:szCs w:val="18"/>
                </w:rPr>
                <w:t>Model 2</w:t>
              </w:r>
            </w:ins>
          </w:p>
        </w:tc>
        <w:tc>
          <w:tcPr>
            <w:tcW w:w="0" w:type="auto"/>
            <w:tcBorders>
              <w:top w:val="nil"/>
              <w:left w:val="nil"/>
              <w:bottom w:val="single" w:sz="4" w:space="0" w:color="auto"/>
              <w:right w:val="nil"/>
            </w:tcBorders>
            <w:shd w:val="clear" w:color="auto" w:fill="auto"/>
            <w:noWrap/>
            <w:vAlign w:val="bottom"/>
            <w:hideMark/>
            <w:tcPrChange w:id="3036" w:author="Althea ArchMiller" w:date="2018-11-02T12:00:00Z">
              <w:tcPr>
                <w:tcW w:w="956" w:type="dxa"/>
                <w:tcBorders>
                  <w:top w:val="nil"/>
                  <w:left w:val="nil"/>
                  <w:bottom w:val="single" w:sz="4" w:space="0" w:color="auto"/>
                  <w:right w:val="nil"/>
                </w:tcBorders>
                <w:shd w:val="clear" w:color="auto" w:fill="auto"/>
                <w:noWrap/>
                <w:vAlign w:val="bottom"/>
                <w:hideMark/>
              </w:tcPr>
            </w:tcPrChange>
          </w:tcPr>
          <w:p w:rsidR="00A153FA" w:rsidRPr="00A153FA" w:rsidRDefault="00A153FA" w:rsidP="00A153FA">
            <w:pPr>
              <w:spacing w:after="0" w:line="240" w:lineRule="auto"/>
              <w:jc w:val="center"/>
              <w:rPr>
                <w:ins w:id="3037" w:author="Althea ArchMiller" w:date="2018-11-02T12:00:00Z"/>
                <w:rFonts w:ascii="Times New Roman" w:eastAsia="Times New Roman" w:hAnsi="Times New Roman" w:cs="Times New Roman"/>
                <w:color w:val="000000"/>
                <w:sz w:val="18"/>
                <w:szCs w:val="18"/>
              </w:rPr>
              <w:pPrChange w:id="3038" w:author="Althea ArchMiller" w:date="2018-11-02T12:00:00Z">
                <w:pPr>
                  <w:spacing w:after="0" w:line="240" w:lineRule="auto"/>
                </w:pPr>
              </w:pPrChange>
            </w:pPr>
            <w:ins w:id="3039" w:author="Althea ArchMiller" w:date="2018-11-02T12:00:00Z">
              <w:r w:rsidRPr="00A153FA">
                <w:rPr>
                  <w:rFonts w:ascii="Times New Roman" w:eastAsia="Times New Roman" w:hAnsi="Times New Roman" w:cs="Times New Roman"/>
                  <w:color w:val="000000"/>
                  <w:sz w:val="18"/>
                  <w:szCs w:val="18"/>
                </w:rPr>
                <w:t>Model 3</w:t>
              </w:r>
            </w:ins>
          </w:p>
        </w:tc>
        <w:tc>
          <w:tcPr>
            <w:tcW w:w="0" w:type="auto"/>
            <w:tcBorders>
              <w:top w:val="nil"/>
              <w:left w:val="nil"/>
              <w:bottom w:val="single" w:sz="4" w:space="0" w:color="auto"/>
              <w:right w:val="nil"/>
            </w:tcBorders>
            <w:shd w:val="clear" w:color="auto" w:fill="auto"/>
            <w:noWrap/>
            <w:vAlign w:val="bottom"/>
            <w:hideMark/>
            <w:tcPrChange w:id="3040" w:author="Althea ArchMiller" w:date="2018-11-02T12:00:00Z">
              <w:tcPr>
                <w:tcW w:w="956" w:type="dxa"/>
                <w:tcBorders>
                  <w:top w:val="nil"/>
                  <w:left w:val="nil"/>
                  <w:bottom w:val="single" w:sz="4" w:space="0" w:color="auto"/>
                  <w:right w:val="nil"/>
                </w:tcBorders>
                <w:shd w:val="clear" w:color="auto" w:fill="auto"/>
                <w:noWrap/>
                <w:vAlign w:val="bottom"/>
                <w:hideMark/>
              </w:tcPr>
            </w:tcPrChange>
          </w:tcPr>
          <w:p w:rsidR="00A153FA" w:rsidRPr="00A153FA" w:rsidRDefault="00A153FA" w:rsidP="00A153FA">
            <w:pPr>
              <w:spacing w:after="0" w:line="240" w:lineRule="auto"/>
              <w:jc w:val="center"/>
              <w:rPr>
                <w:ins w:id="3041" w:author="Althea ArchMiller" w:date="2018-11-02T12:00:00Z"/>
                <w:rFonts w:ascii="Times New Roman" w:eastAsia="Times New Roman" w:hAnsi="Times New Roman" w:cs="Times New Roman"/>
                <w:color w:val="000000"/>
                <w:sz w:val="18"/>
                <w:szCs w:val="18"/>
              </w:rPr>
              <w:pPrChange w:id="3042" w:author="Althea ArchMiller" w:date="2018-11-02T12:00:00Z">
                <w:pPr>
                  <w:spacing w:after="0" w:line="240" w:lineRule="auto"/>
                </w:pPr>
              </w:pPrChange>
            </w:pPr>
            <w:ins w:id="3043" w:author="Althea ArchMiller" w:date="2018-11-02T12:00:00Z">
              <w:r w:rsidRPr="00A153FA">
                <w:rPr>
                  <w:rFonts w:ascii="Times New Roman" w:eastAsia="Times New Roman" w:hAnsi="Times New Roman" w:cs="Times New Roman"/>
                  <w:color w:val="000000"/>
                  <w:sz w:val="18"/>
                  <w:szCs w:val="18"/>
                </w:rPr>
                <w:t>Model 4</w:t>
              </w:r>
            </w:ins>
          </w:p>
        </w:tc>
        <w:tc>
          <w:tcPr>
            <w:tcW w:w="0" w:type="auto"/>
            <w:tcBorders>
              <w:top w:val="nil"/>
              <w:left w:val="nil"/>
              <w:bottom w:val="single" w:sz="4" w:space="0" w:color="auto"/>
              <w:right w:val="nil"/>
            </w:tcBorders>
            <w:shd w:val="clear" w:color="auto" w:fill="auto"/>
            <w:noWrap/>
            <w:vAlign w:val="bottom"/>
            <w:hideMark/>
            <w:tcPrChange w:id="3044" w:author="Althea ArchMiller" w:date="2018-11-02T12:00:00Z">
              <w:tcPr>
                <w:tcW w:w="956" w:type="dxa"/>
                <w:tcBorders>
                  <w:top w:val="nil"/>
                  <w:left w:val="nil"/>
                  <w:bottom w:val="single" w:sz="4" w:space="0" w:color="auto"/>
                  <w:right w:val="nil"/>
                </w:tcBorders>
                <w:shd w:val="clear" w:color="auto" w:fill="auto"/>
                <w:noWrap/>
                <w:vAlign w:val="bottom"/>
                <w:hideMark/>
              </w:tcPr>
            </w:tcPrChange>
          </w:tcPr>
          <w:p w:rsidR="00A153FA" w:rsidRPr="00A153FA" w:rsidRDefault="00A153FA" w:rsidP="00A153FA">
            <w:pPr>
              <w:spacing w:after="0" w:line="240" w:lineRule="auto"/>
              <w:jc w:val="center"/>
              <w:rPr>
                <w:ins w:id="3045" w:author="Althea ArchMiller" w:date="2018-11-02T12:00:00Z"/>
                <w:rFonts w:ascii="Times New Roman" w:eastAsia="Times New Roman" w:hAnsi="Times New Roman" w:cs="Times New Roman"/>
                <w:color w:val="000000"/>
                <w:sz w:val="18"/>
                <w:szCs w:val="18"/>
              </w:rPr>
              <w:pPrChange w:id="3046" w:author="Althea ArchMiller" w:date="2018-11-02T12:00:00Z">
                <w:pPr>
                  <w:spacing w:after="0" w:line="240" w:lineRule="auto"/>
                </w:pPr>
              </w:pPrChange>
            </w:pPr>
            <w:ins w:id="3047" w:author="Althea ArchMiller" w:date="2018-11-02T12:00:00Z">
              <w:r w:rsidRPr="00A153FA">
                <w:rPr>
                  <w:rFonts w:ascii="Times New Roman" w:eastAsia="Times New Roman" w:hAnsi="Times New Roman" w:cs="Times New Roman"/>
                  <w:color w:val="000000"/>
                  <w:sz w:val="18"/>
                  <w:szCs w:val="18"/>
                </w:rPr>
                <w:t>JAGS Model</w:t>
              </w:r>
            </w:ins>
          </w:p>
        </w:tc>
      </w:tr>
      <w:tr w:rsidR="00A153FA" w:rsidRPr="00A153FA" w:rsidTr="00A153FA">
        <w:trPr>
          <w:trHeight w:val="380"/>
          <w:ins w:id="3048" w:author="Althea ArchMiller" w:date="2018-11-02T12:00:00Z"/>
          <w:trPrChange w:id="3049" w:author="Althea ArchMiller" w:date="2018-11-02T12:00:00Z">
            <w:trPr>
              <w:trHeight w:val="380"/>
            </w:trPr>
          </w:trPrChange>
        </w:trPr>
        <w:tc>
          <w:tcPr>
            <w:tcW w:w="0" w:type="auto"/>
            <w:tcBorders>
              <w:top w:val="nil"/>
              <w:left w:val="nil"/>
              <w:bottom w:val="nil"/>
              <w:right w:val="nil"/>
            </w:tcBorders>
            <w:shd w:val="clear" w:color="auto" w:fill="auto"/>
            <w:noWrap/>
            <w:vAlign w:val="bottom"/>
            <w:hideMark/>
            <w:tcPrChange w:id="3050" w:author="Althea ArchMiller" w:date="2018-11-02T12:00:00Z">
              <w:tcPr>
                <w:tcW w:w="4700" w:type="dxa"/>
                <w:tcBorders>
                  <w:top w:val="nil"/>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051" w:author="Althea ArchMiller" w:date="2018-11-02T12:00:00Z"/>
                <w:rFonts w:ascii="Times New Roman" w:eastAsia="Times New Roman" w:hAnsi="Times New Roman" w:cs="Times New Roman"/>
                <w:color w:val="000000"/>
                <w:sz w:val="18"/>
                <w:szCs w:val="18"/>
              </w:rPr>
            </w:pPr>
            <w:ins w:id="3052" w:author="Althea ArchMiller" w:date="2018-11-02T12:00:00Z">
              <w:r w:rsidRPr="00A153FA">
                <w:rPr>
                  <w:rFonts w:ascii="Times New Roman" w:eastAsia="Times New Roman" w:hAnsi="Times New Roman" w:cs="Times New Roman"/>
                  <w:color w:val="000000"/>
                  <w:sz w:val="18"/>
                  <w:szCs w:val="18"/>
                </w:rPr>
                <w:t>Intercept</w:t>
              </w:r>
            </w:ins>
          </w:p>
        </w:tc>
        <w:tc>
          <w:tcPr>
            <w:tcW w:w="0" w:type="auto"/>
            <w:tcBorders>
              <w:top w:val="nil"/>
              <w:left w:val="nil"/>
              <w:bottom w:val="nil"/>
              <w:right w:val="nil"/>
            </w:tcBorders>
            <w:shd w:val="clear" w:color="auto" w:fill="auto"/>
            <w:vAlign w:val="center"/>
            <w:hideMark/>
            <w:tcPrChange w:id="3053"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054" w:author="Althea ArchMiller" w:date="2018-11-02T12:00:00Z"/>
                <w:rFonts w:ascii="Times New Roman" w:eastAsia="Times New Roman" w:hAnsi="Times New Roman" w:cs="Times New Roman"/>
                <w:color w:val="000000"/>
                <w:sz w:val="18"/>
                <w:szCs w:val="18"/>
              </w:rPr>
            </w:pPr>
            <w:ins w:id="3055" w:author="Althea ArchMiller" w:date="2018-11-02T12:00:00Z">
              <w:r w:rsidRPr="00A153FA">
                <w:rPr>
                  <w:rFonts w:ascii="Times New Roman" w:eastAsia="Times New Roman" w:hAnsi="Times New Roman" w:cs="Times New Roman"/>
                  <w:color w:val="000000"/>
                  <w:sz w:val="18"/>
                  <w:szCs w:val="18"/>
                </w:rPr>
                <w:t>-0.98 (-1.</w:t>
              </w:r>
              <w:proofErr w:type="gramStart"/>
              <w:r w:rsidRPr="00A153FA">
                <w:rPr>
                  <w:rFonts w:ascii="Times New Roman" w:eastAsia="Times New Roman" w:hAnsi="Times New Roman" w:cs="Times New Roman"/>
                  <w:color w:val="000000"/>
                  <w:sz w:val="18"/>
                  <w:szCs w:val="18"/>
                </w:rPr>
                <w:t>49,-</w:t>
              </w:r>
              <w:proofErr w:type="gramEnd"/>
              <w:r w:rsidRPr="00A153FA">
                <w:rPr>
                  <w:rFonts w:ascii="Times New Roman" w:eastAsia="Times New Roman" w:hAnsi="Times New Roman" w:cs="Times New Roman"/>
                  <w:color w:val="000000"/>
                  <w:sz w:val="18"/>
                  <w:szCs w:val="18"/>
                </w:rPr>
                <w:t>0.48)</w:t>
              </w:r>
            </w:ins>
          </w:p>
        </w:tc>
        <w:tc>
          <w:tcPr>
            <w:tcW w:w="0" w:type="auto"/>
            <w:tcBorders>
              <w:top w:val="nil"/>
              <w:left w:val="nil"/>
              <w:bottom w:val="nil"/>
              <w:right w:val="nil"/>
            </w:tcBorders>
            <w:shd w:val="clear" w:color="auto" w:fill="auto"/>
            <w:vAlign w:val="center"/>
            <w:hideMark/>
            <w:tcPrChange w:id="3056"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057" w:author="Althea ArchMiller" w:date="2018-11-02T12:00:00Z"/>
                <w:rFonts w:ascii="Times New Roman" w:eastAsia="Times New Roman" w:hAnsi="Times New Roman" w:cs="Times New Roman"/>
                <w:color w:val="000000"/>
                <w:sz w:val="18"/>
                <w:szCs w:val="18"/>
              </w:rPr>
            </w:pPr>
            <w:ins w:id="3058" w:author="Althea ArchMiller" w:date="2018-11-02T12:00:00Z">
              <w:r w:rsidRPr="00A153FA">
                <w:rPr>
                  <w:rFonts w:ascii="Times New Roman" w:eastAsia="Times New Roman" w:hAnsi="Times New Roman" w:cs="Times New Roman"/>
                  <w:color w:val="000000"/>
                  <w:sz w:val="18"/>
                  <w:szCs w:val="18"/>
                </w:rPr>
                <w:t>-0.93 (-1.</w:t>
              </w:r>
              <w:proofErr w:type="gramStart"/>
              <w:r w:rsidRPr="00A153FA">
                <w:rPr>
                  <w:rFonts w:ascii="Times New Roman" w:eastAsia="Times New Roman" w:hAnsi="Times New Roman" w:cs="Times New Roman"/>
                  <w:color w:val="000000"/>
                  <w:sz w:val="18"/>
                  <w:szCs w:val="18"/>
                </w:rPr>
                <w:t>41,-</w:t>
              </w:r>
              <w:proofErr w:type="gramEnd"/>
              <w:r w:rsidRPr="00A153FA">
                <w:rPr>
                  <w:rFonts w:ascii="Times New Roman" w:eastAsia="Times New Roman" w:hAnsi="Times New Roman" w:cs="Times New Roman"/>
                  <w:color w:val="000000"/>
                  <w:sz w:val="18"/>
                  <w:szCs w:val="18"/>
                </w:rPr>
                <w:t>0.45)</w:t>
              </w:r>
            </w:ins>
          </w:p>
        </w:tc>
        <w:tc>
          <w:tcPr>
            <w:tcW w:w="0" w:type="auto"/>
            <w:tcBorders>
              <w:top w:val="nil"/>
              <w:left w:val="nil"/>
              <w:bottom w:val="nil"/>
              <w:right w:val="nil"/>
            </w:tcBorders>
            <w:shd w:val="clear" w:color="auto" w:fill="auto"/>
            <w:vAlign w:val="center"/>
            <w:hideMark/>
            <w:tcPrChange w:id="3059"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060" w:author="Althea ArchMiller" w:date="2018-11-02T12:00:00Z"/>
                <w:rFonts w:ascii="Times New Roman" w:eastAsia="Times New Roman" w:hAnsi="Times New Roman" w:cs="Times New Roman"/>
                <w:color w:val="000000"/>
                <w:sz w:val="18"/>
                <w:szCs w:val="18"/>
              </w:rPr>
            </w:pPr>
            <w:ins w:id="3061" w:author="Althea ArchMiller" w:date="2018-11-02T12:00:00Z">
              <w:r w:rsidRPr="00A153FA">
                <w:rPr>
                  <w:rFonts w:ascii="Times New Roman" w:eastAsia="Times New Roman" w:hAnsi="Times New Roman" w:cs="Times New Roman"/>
                  <w:color w:val="000000"/>
                  <w:sz w:val="18"/>
                  <w:szCs w:val="18"/>
                </w:rPr>
                <w:t>-0.82 (-1.</w:t>
              </w:r>
              <w:proofErr w:type="gramStart"/>
              <w:r w:rsidRPr="00A153FA">
                <w:rPr>
                  <w:rFonts w:ascii="Times New Roman" w:eastAsia="Times New Roman" w:hAnsi="Times New Roman" w:cs="Times New Roman"/>
                  <w:color w:val="000000"/>
                  <w:sz w:val="18"/>
                  <w:szCs w:val="18"/>
                </w:rPr>
                <w:t>24,-</w:t>
              </w:r>
              <w:proofErr w:type="gramEnd"/>
              <w:r w:rsidRPr="00A153FA">
                <w:rPr>
                  <w:rFonts w:ascii="Times New Roman" w:eastAsia="Times New Roman" w:hAnsi="Times New Roman" w:cs="Times New Roman"/>
                  <w:color w:val="000000"/>
                  <w:sz w:val="18"/>
                  <w:szCs w:val="18"/>
                </w:rPr>
                <w:t>0.39)</w:t>
              </w:r>
            </w:ins>
          </w:p>
        </w:tc>
        <w:tc>
          <w:tcPr>
            <w:tcW w:w="0" w:type="auto"/>
            <w:tcBorders>
              <w:top w:val="nil"/>
              <w:left w:val="nil"/>
              <w:bottom w:val="nil"/>
              <w:right w:val="nil"/>
            </w:tcBorders>
            <w:shd w:val="clear" w:color="auto" w:fill="auto"/>
            <w:vAlign w:val="center"/>
            <w:hideMark/>
            <w:tcPrChange w:id="3062"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063" w:author="Althea ArchMiller" w:date="2018-11-02T12:00:00Z"/>
                <w:rFonts w:ascii="Times New Roman" w:eastAsia="Times New Roman" w:hAnsi="Times New Roman" w:cs="Times New Roman"/>
                <w:color w:val="000000"/>
                <w:sz w:val="18"/>
                <w:szCs w:val="18"/>
              </w:rPr>
            </w:pPr>
            <w:ins w:id="3064" w:author="Althea ArchMiller" w:date="2018-11-02T12:00:00Z">
              <w:r w:rsidRPr="00A153FA">
                <w:rPr>
                  <w:rFonts w:ascii="Times New Roman" w:eastAsia="Times New Roman" w:hAnsi="Times New Roman" w:cs="Times New Roman"/>
                  <w:color w:val="000000"/>
                  <w:sz w:val="18"/>
                  <w:szCs w:val="18"/>
                </w:rPr>
                <w:t>-0.82 (-1.</w:t>
              </w:r>
              <w:proofErr w:type="gramStart"/>
              <w:r w:rsidRPr="00A153FA">
                <w:rPr>
                  <w:rFonts w:ascii="Times New Roman" w:eastAsia="Times New Roman" w:hAnsi="Times New Roman" w:cs="Times New Roman"/>
                  <w:color w:val="000000"/>
                  <w:sz w:val="18"/>
                  <w:szCs w:val="18"/>
                </w:rPr>
                <w:t>26,-</w:t>
              </w:r>
              <w:proofErr w:type="gramEnd"/>
              <w:r w:rsidRPr="00A153FA">
                <w:rPr>
                  <w:rFonts w:ascii="Times New Roman" w:eastAsia="Times New Roman" w:hAnsi="Times New Roman" w:cs="Times New Roman"/>
                  <w:color w:val="000000"/>
                  <w:sz w:val="18"/>
                  <w:szCs w:val="18"/>
                </w:rPr>
                <w:t>0.39)</w:t>
              </w:r>
            </w:ins>
          </w:p>
        </w:tc>
        <w:tc>
          <w:tcPr>
            <w:tcW w:w="0" w:type="auto"/>
            <w:tcBorders>
              <w:top w:val="nil"/>
              <w:left w:val="nil"/>
              <w:bottom w:val="nil"/>
              <w:right w:val="nil"/>
            </w:tcBorders>
            <w:shd w:val="clear" w:color="auto" w:fill="auto"/>
            <w:noWrap/>
            <w:vAlign w:val="bottom"/>
            <w:hideMark/>
            <w:tcPrChange w:id="3065" w:author="Althea ArchMiller" w:date="2018-11-02T12:00:00Z">
              <w:tcPr>
                <w:tcW w:w="956" w:type="dxa"/>
                <w:tcBorders>
                  <w:top w:val="nil"/>
                  <w:left w:val="nil"/>
                  <w:bottom w:val="nil"/>
                  <w:right w:val="nil"/>
                </w:tcBorders>
                <w:shd w:val="clear" w:color="auto" w:fill="auto"/>
                <w:noWrap/>
                <w:vAlign w:val="bottom"/>
                <w:hideMark/>
              </w:tcPr>
            </w:tcPrChange>
          </w:tcPr>
          <w:p w:rsidR="00A153FA" w:rsidRPr="00A153FA" w:rsidRDefault="00A153FA" w:rsidP="00A153FA">
            <w:pPr>
              <w:spacing w:after="0" w:line="240" w:lineRule="auto"/>
              <w:jc w:val="center"/>
              <w:rPr>
                <w:ins w:id="3066" w:author="Althea ArchMiller" w:date="2018-11-02T12:00:00Z"/>
                <w:rFonts w:ascii="Times New Roman" w:eastAsia="Times New Roman" w:hAnsi="Times New Roman" w:cs="Times New Roman"/>
                <w:color w:val="000000"/>
                <w:sz w:val="18"/>
                <w:szCs w:val="18"/>
              </w:rPr>
            </w:pPr>
          </w:p>
        </w:tc>
      </w:tr>
      <w:tr w:rsidR="00A153FA" w:rsidRPr="00A153FA" w:rsidTr="00A153FA">
        <w:trPr>
          <w:trHeight w:val="380"/>
          <w:ins w:id="3067" w:author="Althea ArchMiller" w:date="2018-11-02T12:00:00Z"/>
          <w:trPrChange w:id="3068" w:author="Althea ArchMiller" w:date="2018-11-02T12:00:00Z">
            <w:trPr>
              <w:trHeight w:val="380"/>
            </w:trPr>
          </w:trPrChange>
        </w:trPr>
        <w:tc>
          <w:tcPr>
            <w:tcW w:w="0" w:type="auto"/>
            <w:tcBorders>
              <w:top w:val="nil"/>
              <w:left w:val="nil"/>
              <w:bottom w:val="nil"/>
              <w:right w:val="nil"/>
            </w:tcBorders>
            <w:shd w:val="clear" w:color="auto" w:fill="auto"/>
            <w:noWrap/>
            <w:vAlign w:val="bottom"/>
            <w:hideMark/>
            <w:tcPrChange w:id="3069" w:author="Althea ArchMiller" w:date="2018-11-02T12:00:00Z">
              <w:tcPr>
                <w:tcW w:w="4700" w:type="dxa"/>
                <w:tcBorders>
                  <w:top w:val="nil"/>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070" w:author="Althea ArchMiller" w:date="2018-11-02T12:00:00Z"/>
                <w:rFonts w:ascii="Times New Roman" w:eastAsia="Times New Roman" w:hAnsi="Times New Roman" w:cs="Times New Roman"/>
                <w:color w:val="000000"/>
                <w:sz w:val="18"/>
                <w:szCs w:val="18"/>
              </w:rPr>
            </w:pPr>
            <w:ins w:id="3071" w:author="Althea ArchMiller" w:date="2018-11-02T12:00:00Z">
              <w:r w:rsidRPr="00A153FA">
                <w:rPr>
                  <w:rFonts w:ascii="Times New Roman" w:eastAsia="Times New Roman" w:hAnsi="Times New Roman" w:cs="Times New Roman"/>
                  <w:color w:val="000000"/>
                  <w:sz w:val="18"/>
                  <w:szCs w:val="18"/>
                </w:rPr>
                <w:t>Elevation CV</w:t>
              </w:r>
            </w:ins>
          </w:p>
        </w:tc>
        <w:tc>
          <w:tcPr>
            <w:tcW w:w="0" w:type="auto"/>
            <w:tcBorders>
              <w:top w:val="nil"/>
              <w:left w:val="nil"/>
              <w:bottom w:val="nil"/>
              <w:right w:val="nil"/>
            </w:tcBorders>
            <w:shd w:val="clear" w:color="auto" w:fill="auto"/>
            <w:vAlign w:val="center"/>
            <w:hideMark/>
            <w:tcPrChange w:id="3072"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073" w:author="Althea ArchMiller" w:date="2018-11-02T12:00:00Z"/>
                <w:rFonts w:ascii="Times New Roman" w:eastAsia="Times New Roman" w:hAnsi="Times New Roman" w:cs="Times New Roman"/>
                <w:b/>
                <w:bCs/>
                <w:color w:val="000000"/>
                <w:sz w:val="18"/>
                <w:szCs w:val="18"/>
              </w:rPr>
            </w:pPr>
            <w:ins w:id="3074" w:author="Althea ArchMiller" w:date="2018-11-02T12:00:00Z">
              <w:r w:rsidRPr="00A153FA">
                <w:rPr>
                  <w:rFonts w:ascii="Times New Roman" w:eastAsia="Times New Roman" w:hAnsi="Times New Roman" w:cs="Times New Roman"/>
                  <w:b/>
                  <w:bCs/>
                  <w:color w:val="000000"/>
                  <w:sz w:val="18"/>
                  <w:szCs w:val="18"/>
                </w:rPr>
                <w:t>1.16 (0.57,1.76)</w:t>
              </w:r>
            </w:ins>
          </w:p>
        </w:tc>
        <w:tc>
          <w:tcPr>
            <w:tcW w:w="0" w:type="auto"/>
            <w:tcBorders>
              <w:top w:val="nil"/>
              <w:left w:val="nil"/>
              <w:bottom w:val="nil"/>
              <w:right w:val="nil"/>
            </w:tcBorders>
            <w:shd w:val="clear" w:color="auto" w:fill="auto"/>
            <w:vAlign w:val="center"/>
            <w:hideMark/>
            <w:tcPrChange w:id="3075"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076" w:author="Althea ArchMiller" w:date="2018-11-02T12:00:00Z"/>
                <w:rFonts w:ascii="Times New Roman" w:eastAsia="Times New Roman" w:hAnsi="Times New Roman" w:cs="Times New Roman"/>
                <w:color w:val="000000"/>
                <w:sz w:val="18"/>
                <w:szCs w:val="18"/>
              </w:rPr>
            </w:pPr>
            <w:ins w:id="3077" w:author="Althea ArchMiller" w:date="2018-11-02T12:00:00Z">
              <w:r w:rsidRPr="00A153FA">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3078"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079" w:author="Althea ArchMiller" w:date="2018-11-02T12:00:00Z"/>
                <w:rFonts w:ascii="Times New Roman" w:eastAsia="Times New Roman" w:hAnsi="Times New Roman" w:cs="Times New Roman"/>
                <w:color w:val="000000"/>
                <w:sz w:val="18"/>
                <w:szCs w:val="18"/>
              </w:rPr>
            </w:pPr>
            <w:ins w:id="3080" w:author="Althea ArchMiller" w:date="2018-11-02T12:00:00Z">
              <w:r w:rsidRPr="00A153FA">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3081"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082" w:author="Althea ArchMiller" w:date="2018-11-02T12:00:00Z"/>
                <w:rFonts w:ascii="Times New Roman" w:eastAsia="Times New Roman" w:hAnsi="Times New Roman" w:cs="Times New Roman"/>
                <w:color w:val="000000"/>
                <w:sz w:val="18"/>
                <w:szCs w:val="18"/>
              </w:rPr>
            </w:pPr>
            <w:ins w:id="3083" w:author="Althea ArchMiller" w:date="2018-11-02T12:00:00Z">
              <w:r w:rsidRPr="00A153FA">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Change w:id="3084" w:author="Althea ArchMiller" w:date="2018-11-02T12:00:00Z">
              <w:tcPr>
                <w:tcW w:w="956" w:type="dxa"/>
                <w:tcBorders>
                  <w:top w:val="nil"/>
                  <w:left w:val="nil"/>
                  <w:bottom w:val="nil"/>
                  <w:right w:val="nil"/>
                </w:tcBorders>
                <w:shd w:val="clear" w:color="auto" w:fill="auto"/>
                <w:noWrap/>
                <w:vAlign w:val="bottom"/>
                <w:hideMark/>
              </w:tcPr>
            </w:tcPrChange>
          </w:tcPr>
          <w:p w:rsidR="00A153FA" w:rsidRPr="00A153FA" w:rsidRDefault="00A153FA" w:rsidP="00A153FA">
            <w:pPr>
              <w:spacing w:after="0" w:line="240" w:lineRule="auto"/>
              <w:jc w:val="center"/>
              <w:rPr>
                <w:ins w:id="3085" w:author="Althea ArchMiller" w:date="2018-11-02T12:00:00Z"/>
                <w:rFonts w:ascii="Times New Roman" w:eastAsia="Times New Roman" w:hAnsi="Times New Roman" w:cs="Times New Roman"/>
                <w:color w:val="000000"/>
                <w:sz w:val="18"/>
                <w:szCs w:val="18"/>
              </w:rPr>
            </w:pPr>
          </w:p>
        </w:tc>
      </w:tr>
      <w:tr w:rsidR="00A153FA" w:rsidRPr="00A153FA" w:rsidTr="00A153FA">
        <w:trPr>
          <w:trHeight w:val="380"/>
          <w:ins w:id="3086" w:author="Althea ArchMiller" w:date="2018-11-02T12:00:00Z"/>
          <w:trPrChange w:id="3087" w:author="Althea ArchMiller" w:date="2018-11-02T12:00:00Z">
            <w:trPr>
              <w:trHeight w:val="380"/>
            </w:trPr>
          </w:trPrChange>
        </w:trPr>
        <w:tc>
          <w:tcPr>
            <w:tcW w:w="0" w:type="auto"/>
            <w:tcBorders>
              <w:top w:val="nil"/>
              <w:left w:val="nil"/>
              <w:bottom w:val="nil"/>
              <w:right w:val="nil"/>
            </w:tcBorders>
            <w:shd w:val="clear" w:color="auto" w:fill="auto"/>
            <w:noWrap/>
            <w:vAlign w:val="bottom"/>
            <w:hideMark/>
            <w:tcPrChange w:id="3088" w:author="Althea ArchMiller" w:date="2018-11-02T12:00:00Z">
              <w:tcPr>
                <w:tcW w:w="4700" w:type="dxa"/>
                <w:tcBorders>
                  <w:top w:val="nil"/>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089" w:author="Althea ArchMiller" w:date="2018-11-02T12:00:00Z"/>
                <w:rFonts w:ascii="Times New Roman" w:eastAsia="Times New Roman" w:hAnsi="Times New Roman" w:cs="Times New Roman"/>
                <w:color w:val="000000"/>
                <w:sz w:val="18"/>
                <w:szCs w:val="18"/>
              </w:rPr>
            </w:pPr>
            <w:ins w:id="3090" w:author="Althea ArchMiller" w:date="2018-11-02T12:00:00Z">
              <w:r w:rsidRPr="00A153FA">
                <w:rPr>
                  <w:rFonts w:ascii="Times New Roman" w:eastAsia="Times New Roman" w:hAnsi="Times New Roman" w:cs="Times New Roman"/>
                  <w:color w:val="000000"/>
                  <w:sz w:val="18"/>
                  <w:szCs w:val="18"/>
                </w:rPr>
                <w:t>Canopy</w:t>
              </w:r>
            </w:ins>
          </w:p>
        </w:tc>
        <w:tc>
          <w:tcPr>
            <w:tcW w:w="0" w:type="auto"/>
            <w:tcBorders>
              <w:top w:val="nil"/>
              <w:left w:val="nil"/>
              <w:bottom w:val="nil"/>
              <w:right w:val="nil"/>
            </w:tcBorders>
            <w:shd w:val="clear" w:color="auto" w:fill="auto"/>
            <w:vAlign w:val="center"/>
            <w:hideMark/>
            <w:tcPrChange w:id="3091"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092" w:author="Althea ArchMiller" w:date="2018-11-02T12:00:00Z"/>
                <w:rFonts w:ascii="Times New Roman" w:eastAsia="Times New Roman" w:hAnsi="Times New Roman" w:cs="Times New Roman"/>
                <w:color w:val="000000"/>
                <w:sz w:val="18"/>
                <w:szCs w:val="18"/>
              </w:rPr>
            </w:pPr>
            <w:ins w:id="3093" w:author="Althea ArchMiller" w:date="2018-11-02T12:00:00Z">
              <w:r w:rsidRPr="00A153FA">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3094"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095" w:author="Althea ArchMiller" w:date="2018-11-02T12:00:00Z"/>
                <w:rFonts w:ascii="Times New Roman" w:eastAsia="Times New Roman" w:hAnsi="Times New Roman" w:cs="Times New Roman"/>
                <w:b/>
                <w:bCs/>
                <w:color w:val="000000"/>
                <w:sz w:val="18"/>
                <w:szCs w:val="18"/>
              </w:rPr>
            </w:pPr>
            <w:ins w:id="3096" w:author="Althea ArchMiller" w:date="2018-11-02T12:00:00Z">
              <w:r w:rsidRPr="00A153FA">
                <w:rPr>
                  <w:rFonts w:ascii="Times New Roman" w:eastAsia="Times New Roman" w:hAnsi="Times New Roman" w:cs="Times New Roman"/>
                  <w:b/>
                  <w:bCs/>
                  <w:color w:val="000000"/>
                  <w:sz w:val="18"/>
                  <w:szCs w:val="18"/>
                </w:rPr>
                <w:t>0.87 (0.38,1.36)</w:t>
              </w:r>
            </w:ins>
          </w:p>
        </w:tc>
        <w:tc>
          <w:tcPr>
            <w:tcW w:w="0" w:type="auto"/>
            <w:tcBorders>
              <w:top w:val="nil"/>
              <w:left w:val="nil"/>
              <w:bottom w:val="nil"/>
              <w:right w:val="nil"/>
            </w:tcBorders>
            <w:shd w:val="clear" w:color="auto" w:fill="auto"/>
            <w:vAlign w:val="center"/>
            <w:hideMark/>
            <w:tcPrChange w:id="3097"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098" w:author="Althea ArchMiller" w:date="2018-11-02T12:00:00Z"/>
                <w:rFonts w:ascii="Times New Roman" w:eastAsia="Times New Roman" w:hAnsi="Times New Roman" w:cs="Times New Roman"/>
                <w:color w:val="000000"/>
                <w:sz w:val="18"/>
                <w:szCs w:val="18"/>
              </w:rPr>
            </w:pPr>
            <w:ins w:id="3099" w:author="Althea ArchMiller" w:date="2018-11-02T12:00:00Z">
              <w:r w:rsidRPr="00A153FA">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3100"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01" w:author="Althea ArchMiller" w:date="2018-11-02T12:00:00Z"/>
                <w:rFonts w:ascii="Times New Roman" w:eastAsia="Times New Roman" w:hAnsi="Times New Roman" w:cs="Times New Roman"/>
                <w:color w:val="000000"/>
                <w:sz w:val="18"/>
                <w:szCs w:val="18"/>
              </w:rPr>
            </w:pPr>
            <w:ins w:id="3102" w:author="Althea ArchMiller" w:date="2018-11-02T12:00:00Z">
              <w:r w:rsidRPr="00A153FA">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noWrap/>
            <w:vAlign w:val="bottom"/>
            <w:hideMark/>
            <w:tcPrChange w:id="3103" w:author="Althea ArchMiller" w:date="2018-11-02T12:00:00Z">
              <w:tcPr>
                <w:tcW w:w="956" w:type="dxa"/>
                <w:tcBorders>
                  <w:top w:val="nil"/>
                  <w:left w:val="nil"/>
                  <w:bottom w:val="nil"/>
                  <w:right w:val="nil"/>
                </w:tcBorders>
                <w:shd w:val="clear" w:color="auto" w:fill="auto"/>
                <w:noWrap/>
                <w:vAlign w:val="bottom"/>
                <w:hideMark/>
              </w:tcPr>
            </w:tcPrChange>
          </w:tcPr>
          <w:p w:rsidR="00A153FA" w:rsidRPr="00A153FA" w:rsidRDefault="00A153FA" w:rsidP="00A153FA">
            <w:pPr>
              <w:spacing w:after="0" w:line="240" w:lineRule="auto"/>
              <w:jc w:val="center"/>
              <w:rPr>
                <w:ins w:id="3104" w:author="Althea ArchMiller" w:date="2018-11-02T12:00:00Z"/>
                <w:rFonts w:ascii="Times New Roman" w:eastAsia="Times New Roman" w:hAnsi="Times New Roman" w:cs="Times New Roman"/>
                <w:color w:val="000000"/>
                <w:sz w:val="18"/>
                <w:szCs w:val="18"/>
              </w:rPr>
            </w:pPr>
          </w:p>
        </w:tc>
      </w:tr>
      <w:tr w:rsidR="00A153FA" w:rsidRPr="00A153FA" w:rsidTr="00A153FA">
        <w:trPr>
          <w:trHeight w:val="380"/>
          <w:ins w:id="3105" w:author="Althea ArchMiller" w:date="2018-11-02T12:00:00Z"/>
          <w:trPrChange w:id="3106" w:author="Althea ArchMiller" w:date="2018-11-02T12:00:00Z">
            <w:trPr>
              <w:trHeight w:val="380"/>
            </w:trPr>
          </w:trPrChange>
        </w:trPr>
        <w:tc>
          <w:tcPr>
            <w:tcW w:w="0" w:type="auto"/>
            <w:tcBorders>
              <w:top w:val="nil"/>
              <w:left w:val="nil"/>
              <w:bottom w:val="nil"/>
              <w:right w:val="nil"/>
            </w:tcBorders>
            <w:shd w:val="clear" w:color="auto" w:fill="auto"/>
            <w:vAlign w:val="center"/>
            <w:hideMark/>
            <w:tcPrChange w:id="3107" w:author="Althea ArchMiller" w:date="2018-11-02T12:00:00Z">
              <w:tcPr>
                <w:tcW w:w="4700"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rPr>
                <w:ins w:id="3108" w:author="Althea ArchMiller" w:date="2018-11-02T12:00:00Z"/>
                <w:rFonts w:ascii="Times New Roman" w:eastAsia="Times New Roman" w:hAnsi="Times New Roman" w:cs="Times New Roman"/>
                <w:color w:val="000000"/>
                <w:sz w:val="18"/>
                <w:szCs w:val="18"/>
              </w:rPr>
              <w:pPrChange w:id="3109" w:author="Althea ArchMiller" w:date="2018-11-02T12:01:00Z">
                <w:pPr>
                  <w:spacing w:after="0" w:line="240" w:lineRule="auto"/>
                  <w:jc w:val="center"/>
                </w:pPr>
              </w:pPrChange>
            </w:pPr>
            <w:ins w:id="3110" w:author="Althea ArchMiller" w:date="2018-11-02T12:00:00Z">
              <w:r w:rsidRPr="00A153FA">
                <w:rPr>
                  <w:rFonts w:ascii="Times New Roman" w:eastAsia="Times New Roman" w:hAnsi="Times New Roman" w:cs="Times New Roman"/>
                  <w:color w:val="000000"/>
                  <w:sz w:val="18"/>
                  <w:szCs w:val="18"/>
                </w:rPr>
                <w:t>Litter</w:t>
              </w:r>
            </w:ins>
          </w:p>
        </w:tc>
        <w:tc>
          <w:tcPr>
            <w:tcW w:w="0" w:type="auto"/>
            <w:tcBorders>
              <w:top w:val="nil"/>
              <w:left w:val="nil"/>
              <w:bottom w:val="nil"/>
              <w:right w:val="nil"/>
            </w:tcBorders>
            <w:shd w:val="clear" w:color="auto" w:fill="auto"/>
            <w:vAlign w:val="center"/>
            <w:hideMark/>
            <w:tcPrChange w:id="3111"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12" w:author="Althea ArchMiller" w:date="2018-11-02T12:00:00Z"/>
                <w:rFonts w:ascii="Times New Roman" w:eastAsia="Times New Roman" w:hAnsi="Times New Roman" w:cs="Times New Roman"/>
                <w:color w:val="000000"/>
                <w:sz w:val="18"/>
                <w:szCs w:val="18"/>
              </w:rPr>
            </w:pPr>
            <w:ins w:id="3113" w:author="Althea ArchMiller" w:date="2018-11-02T12:00:00Z">
              <w:r w:rsidRPr="00A153FA">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3114"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15" w:author="Althea ArchMiller" w:date="2018-11-02T12:00:00Z"/>
                <w:rFonts w:ascii="Times New Roman" w:eastAsia="Times New Roman" w:hAnsi="Times New Roman" w:cs="Times New Roman"/>
                <w:color w:val="000000"/>
                <w:sz w:val="18"/>
                <w:szCs w:val="18"/>
              </w:rPr>
            </w:pPr>
            <w:ins w:id="3116" w:author="Althea ArchMiller" w:date="2018-11-02T12:00:00Z">
              <w:r w:rsidRPr="00A153FA">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3117"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18" w:author="Althea ArchMiller" w:date="2018-11-02T12:00:00Z"/>
                <w:rFonts w:ascii="Times New Roman" w:eastAsia="Times New Roman" w:hAnsi="Times New Roman" w:cs="Times New Roman"/>
                <w:color w:val="000000"/>
                <w:sz w:val="18"/>
                <w:szCs w:val="18"/>
              </w:rPr>
            </w:pPr>
            <w:ins w:id="3119" w:author="Althea ArchMiller" w:date="2018-11-02T12:00:00Z">
              <w:r w:rsidRPr="00A153FA">
                <w:rPr>
                  <w:rFonts w:ascii="Times New Roman" w:eastAsia="Times New Roman" w:hAnsi="Times New Roman" w:cs="Times New Roman"/>
                  <w:color w:val="000000"/>
                  <w:sz w:val="18"/>
                  <w:szCs w:val="18"/>
                </w:rPr>
                <w:t>--</w:t>
              </w:r>
            </w:ins>
          </w:p>
        </w:tc>
        <w:tc>
          <w:tcPr>
            <w:tcW w:w="0" w:type="auto"/>
            <w:tcBorders>
              <w:top w:val="nil"/>
              <w:left w:val="nil"/>
              <w:bottom w:val="nil"/>
              <w:right w:val="nil"/>
            </w:tcBorders>
            <w:shd w:val="clear" w:color="auto" w:fill="auto"/>
            <w:vAlign w:val="center"/>
            <w:hideMark/>
            <w:tcPrChange w:id="3120"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21" w:author="Althea ArchMiller" w:date="2018-11-02T12:00:00Z"/>
                <w:rFonts w:ascii="Times New Roman" w:eastAsia="Times New Roman" w:hAnsi="Times New Roman" w:cs="Times New Roman"/>
                <w:color w:val="000000"/>
                <w:sz w:val="18"/>
                <w:szCs w:val="18"/>
              </w:rPr>
            </w:pPr>
            <w:ins w:id="3122" w:author="Althea ArchMiller" w:date="2018-11-02T12:00:00Z">
              <w:r w:rsidRPr="00A153FA">
                <w:rPr>
                  <w:rFonts w:ascii="Times New Roman" w:eastAsia="Times New Roman" w:hAnsi="Times New Roman" w:cs="Times New Roman"/>
                  <w:color w:val="000000"/>
                  <w:sz w:val="18"/>
                  <w:szCs w:val="18"/>
                </w:rPr>
                <w:t>0.30 (-0.13,0.73)</w:t>
              </w:r>
            </w:ins>
          </w:p>
        </w:tc>
        <w:tc>
          <w:tcPr>
            <w:tcW w:w="0" w:type="auto"/>
            <w:tcBorders>
              <w:top w:val="nil"/>
              <w:left w:val="nil"/>
              <w:bottom w:val="nil"/>
              <w:right w:val="nil"/>
            </w:tcBorders>
            <w:shd w:val="clear" w:color="auto" w:fill="auto"/>
            <w:vAlign w:val="center"/>
            <w:hideMark/>
            <w:tcPrChange w:id="3123"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24" w:author="Althea ArchMiller" w:date="2018-11-02T12:00:00Z"/>
                <w:rFonts w:ascii="Times New Roman" w:eastAsia="Times New Roman" w:hAnsi="Times New Roman" w:cs="Times New Roman"/>
                <w:color w:val="000000"/>
                <w:sz w:val="18"/>
                <w:szCs w:val="18"/>
              </w:rPr>
            </w:pPr>
            <w:ins w:id="3125" w:author="Althea ArchMiller" w:date="2018-11-02T12:00:00Z">
              <w:r w:rsidRPr="00A153FA">
                <w:rPr>
                  <w:rFonts w:ascii="Times New Roman" w:eastAsia="Times New Roman" w:hAnsi="Times New Roman" w:cs="Times New Roman"/>
                  <w:color w:val="000000"/>
                  <w:sz w:val="18"/>
                  <w:szCs w:val="18"/>
                </w:rPr>
                <w:t>--</w:t>
              </w:r>
            </w:ins>
          </w:p>
        </w:tc>
      </w:tr>
      <w:tr w:rsidR="00A153FA" w:rsidRPr="00A153FA" w:rsidTr="00A153FA">
        <w:trPr>
          <w:trHeight w:val="380"/>
          <w:ins w:id="3126" w:author="Althea ArchMiller" w:date="2018-11-02T12:00:00Z"/>
          <w:trPrChange w:id="3127" w:author="Althea ArchMiller" w:date="2018-11-02T12:00:00Z">
            <w:trPr>
              <w:trHeight w:val="380"/>
            </w:trPr>
          </w:trPrChange>
        </w:trPr>
        <w:tc>
          <w:tcPr>
            <w:tcW w:w="0" w:type="auto"/>
            <w:gridSpan w:val="5"/>
            <w:tcBorders>
              <w:top w:val="single" w:sz="4" w:space="0" w:color="auto"/>
              <w:left w:val="nil"/>
              <w:bottom w:val="nil"/>
              <w:right w:val="nil"/>
            </w:tcBorders>
            <w:shd w:val="clear" w:color="auto" w:fill="auto"/>
            <w:noWrap/>
            <w:vAlign w:val="bottom"/>
            <w:hideMark/>
            <w:tcPrChange w:id="3128" w:author="Althea ArchMiller" w:date="2018-11-02T12:00:00Z">
              <w:tcPr>
                <w:tcW w:w="8524" w:type="dxa"/>
                <w:gridSpan w:val="5"/>
                <w:tcBorders>
                  <w:top w:val="single" w:sz="4" w:space="0" w:color="auto"/>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129" w:author="Althea ArchMiller" w:date="2018-11-02T12:00:00Z"/>
                <w:rFonts w:ascii="Times New Roman" w:eastAsia="Times New Roman" w:hAnsi="Times New Roman" w:cs="Times New Roman"/>
                <w:b/>
                <w:bCs/>
                <w:color w:val="000000"/>
                <w:sz w:val="18"/>
                <w:szCs w:val="18"/>
              </w:rPr>
            </w:pPr>
            <w:ins w:id="3130" w:author="Althea ArchMiller" w:date="2018-11-02T12:00:00Z">
              <w:r w:rsidRPr="00A153FA">
                <w:rPr>
                  <w:rFonts w:ascii="Times New Roman" w:eastAsia="Times New Roman" w:hAnsi="Times New Roman" w:cs="Times New Roman"/>
                  <w:b/>
                  <w:bCs/>
                  <w:color w:val="000000"/>
                  <w:sz w:val="18"/>
                  <w:szCs w:val="18"/>
                </w:rPr>
                <w:t>Detection Model</w:t>
              </w:r>
            </w:ins>
          </w:p>
        </w:tc>
        <w:tc>
          <w:tcPr>
            <w:tcW w:w="0" w:type="auto"/>
            <w:tcBorders>
              <w:top w:val="single" w:sz="4" w:space="0" w:color="auto"/>
              <w:left w:val="nil"/>
              <w:bottom w:val="nil"/>
              <w:right w:val="nil"/>
            </w:tcBorders>
            <w:shd w:val="clear" w:color="auto" w:fill="auto"/>
            <w:noWrap/>
            <w:vAlign w:val="bottom"/>
            <w:hideMark/>
            <w:tcPrChange w:id="3131" w:author="Althea ArchMiller" w:date="2018-11-02T12:00:00Z">
              <w:tcPr>
                <w:tcW w:w="956" w:type="dxa"/>
                <w:tcBorders>
                  <w:top w:val="single" w:sz="4" w:space="0" w:color="auto"/>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132" w:author="Althea ArchMiller" w:date="2018-11-02T12:00:00Z"/>
                <w:rFonts w:ascii="Times New Roman" w:eastAsia="Times New Roman" w:hAnsi="Times New Roman" w:cs="Times New Roman"/>
                <w:color w:val="000000"/>
                <w:sz w:val="18"/>
                <w:szCs w:val="18"/>
              </w:rPr>
            </w:pPr>
            <w:ins w:id="3133" w:author="Althea ArchMiller" w:date="2018-11-02T12:00:00Z">
              <w:r w:rsidRPr="00A153FA">
                <w:rPr>
                  <w:rFonts w:ascii="Times New Roman" w:eastAsia="Times New Roman" w:hAnsi="Times New Roman" w:cs="Times New Roman"/>
                  <w:color w:val="000000"/>
                  <w:sz w:val="18"/>
                  <w:szCs w:val="18"/>
                </w:rPr>
                <w:t> </w:t>
              </w:r>
            </w:ins>
          </w:p>
        </w:tc>
      </w:tr>
      <w:tr w:rsidR="00A153FA" w:rsidRPr="00A153FA" w:rsidTr="00A153FA">
        <w:trPr>
          <w:trHeight w:val="380"/>
          <w:ins w:id="3134" w:author="Althea ArchMiller" w:date="2018-11-02T12:00:00Z"/>
          <w:trPrChange w:id="3135" w:author="Althea ArchMiller" w:date="2018-11-02T12:00:00Z">
            <w:trPr>
              <w:trHeight w:val="380"/>
            </w:trPr>
          </w:trPrChange>
        </w:trPr>
        <w:tc>
          <w:tcPr>
            <w:tcW w:w="0" w:type="auto"/>
            <w:tcBorders>
              <w:top w:val="nil"/>
              <w:left w:val="nil"/>
              <w:bottom w:val="nil"/>
              <w:right w:val="nil"/>
            </w:tcBorders>
            <w:shd w:val="clear" w:color="auto" w:fill="auto"/>
            <w:vAlign w:val="center"/>
            <w:hideMark/>
            <w:tcPrChange w:id="3136" w:author="Althea ArchMiller" w:date="2018-11-02T12:00:00Z">
              <w:tcPr>
                <w:tcW w:w="4700"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rPr>
                <w:ins w:id="3137" w:author="Althea ArchMiller" w:date="2018-11-02T12:00:00Z"/>
                <w:rFonts w:ascii="Times New Roman" w:eastAsia="Times New Roman" w:hAnsi="Times New Roman" w:cs="Times New Roman"/>
                <w:color w:val="000000"/>
                <w:sz w:val="18"/>
                <w:szCs w:val="18"/>
              </w:rPr>
              <w:pPrChange w:id="3138" w:author="Althea ArchMiller" w:date="2018-11-02T12:01:00Z">
                <w:pPr>
                  <w:spacing w:after="0" w:line="240" w:lineRule="auto"/>
                  <w:jc w:val="center"/>
                </w:pPr>
              </w:pPrChange>
            </w:pPr>
            <w:ins w:id="3139" w:author="Althea ArchMiller" w:date="2018-11-02T12:00:00Z">
              <w:r w:rsidRPr="00A153FA">
                <w:rPr>
                  <w:rFonts w:ascii="Times New Roman" w:eastAsia="Times New Roman" w:hAnsi="Times New Roman" w:cs="Times New Roman"/>
                  <w:color w:val="000000"/>
                  <w:sz w:val="18"/>
                  <w:szCs w:val="18"/>
                </w:rPr>
                <w:t>Intercept</w:t>
              </w:r>
            </w:ins>
          </w:p>
        </w:tc>
        <w:tc>
          <w:tcPr>
            <w:tcW w:w="0" w:type="auto"/>
            <w:tcBorders>
              <w:top w:val="nil"/>
              <w:left w:val="nil"/>
              <w:bottom w:val="nil"/>
              <w:right w:val="nil"/>
            </w:tcBorders>
            <w:shd w:val="clear" w:color="auto" w:fill="auto"/>
            <w:vAlign w:val="center"/>
            <w:hideMark/>
            <w:tcPrChange w:id="3140"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rPr>
                <w:ins w:id="3141" w:author="Althea ArchMiller" w:date="2018-11-02T12:00:00Z"/>
                <w:rFonts w:ascii="Times New Roman" w:eastAsia="Times New Roman" w:hAnsi="Times New Roman" w:cs="Times New Roman"/>
                <w:color w:val="000000"/>
                <w:sz w:val="18"/>
                <w:szCs w:val="18"/>
              </w:rPr>
              <w:pPrChange w:id="3142" w:author="Althea ArchMiller" w:date="2018-11-02T12:00:00Z">
                <w:pPr>
                  <w:spacing w:after="0" w:line="240" w:lineRule="auto"/>
                  <w:jc w:val="center"/>
                </w:pPr>
              </w:pPrChange>
            </w:pPr>
            <w:ins w:id="3143" w:author="Althea ArchMiller" w:date="2018-11-02T12:00:00Z">
              <w:r w:rsidRPr="00A153FA">
                <w:rPr>
                  <w:rFonts w:ascii="Times New Roman" w:eastAsia="Times New Roman" w:hAnsi="Times New Roman" w:cs="Times New Roman"/>
                  <w:color w:val="000000"/>
                  <w:sz w:val="18"/>
                  <w:szCs w:val="18"/>
                </w:rPr>
                <w:t>-0.22 (-0.46,0.02)</w:t>
              </w:r>
            </w:ins>
          </w:p>
        </w:tc>
        <w:tc>
          <w:tcPr>
            <w:tcW w:w="0" w:type="auto"/>
            <w:tcBorders>
              <w:top w:val="nil"/>
              <w:left w:val="nil"/>
              <w:bottom w:val="nil"/>
              <w:right w:val="nil"/>
            </w:tcBorders>
            <w:shd w:val="clear" w:color="auto" w:fill="auto"/>
            <w:vAlign w:val="center"/>
            <w:hideMark/>
            <w:tcPrChange w:id="3144"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rPr>
                <w:ins w:id="3145" w:author="Althea ArchMiller" w:date="2018-11-02T12:00:00Z"/>
                <w:rFonts w:ascii="Times New Roman" w:eastAsia="Times New Roman" w:hAnsi="Times New Roman" w:cs="Times New Roman"/>
                <w:color w:val="000000"/>
                <w:sz w:val="18"/>
                <w:szCs w:val="18"/>
              </w:rPr>
              <w:pPrChange w:id="3146" w:author="Althea ArchMiller" w:date="2018-11-02T12:00:00Z">
                <w:pPr>
                  <w:spacing w:after="0" w:line="240" w:lineRule="auto"/>
                  <w:jc w:val="center"/>
                </w:pPr>
              </w:pPrChange>
            </w:pPr>
            <w:ins w:id="3147" w:author="Althea ArchMiller" w:date="2018-11-02T12:00:00Z">
              <w:r w:rsidRPr="00A153FA">
                <w:rPr>
                  <w:rFonts w:ascii="Times New Roman" w:eastAsia="Times New Roman" w:hAnsi="Times New Roman" w:cs="Times New Roman"/>
                  <w:color w:val="000000"/>
                  <w:sz w:val="18"/>
                  <w:szCs w:val="18"/>
                </w:rPr>
                <w:t>-0.22 (-0.46,0.01)</w:t>
              </w:r>
            </w:ins>
          </w:p>
        </w:tc>
        <w:tc>
          <w:tcPr>
            <w:tcW w:w="0" w:type="auto"/>
            <w:tcBorders>
              <w:top w:val="nil"/>
              <w:left w:val="nil"/>
              <w:bottom w:val="nil"/>
              <w:right w:val="nil"/>
            </w:tcBorders>
            <w:shd w:val="clear" w:color="auto" w:fill="auto"/>
            <w:vAlign w:val="center"/>
            <w:hideMark/>
            <w:tcPrChange w:id="3148"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rPr>
                <w:ins w:id="3149" w:author="Althea ArchMiller" w:date="2018-11-02T12:00:00Z"/>
                <w:rFonts w:ascii="Times New Roman" w:eastAsia="Times New Roman" w:hAnsi="Times New Roman" w:cs="Times New Roman"/>
                <w:color w:val="000000"/>
                <w:sz w:val="18"/>
                <w:szCs w:val="18"/>
              </w:rPr>
              <w:pPrChange w:id="3150" w:author="Althea ArchMiller" w:date="2018-11-02T12:00:00Z">
                <w:pPr>
                  <w:spacing w:after="0" w:line="240" w:lineRule="auto"/>
                  <w:jc w:val="center"/>
                </w:pPr>
              </w:pPrChange>
            </w:pPr>
            <w:ins w:id="3151" w:author="Althea ArchMiller" w:date="2018-11-02T12:00:00Z">
              <w:r w:rsidRPr="00A153FA">
                <w:rPr>
                  <w:rFonts w:ascii="Times New Roman" w:eastAsia="Times New Roman" w:hAnsi="Times New Roman" w:cs="Times New Roman"/>
                  <w:color w:val="000000"/>
                  <w:sz w:val="18"/>
                  <w:szCs w:val="18"/>
                </w:rPr>
                <w:t>-0.21 (-0.45,0.02)</w:t>
              </w:r>
            </w:ins>
          </w:p>
        </w:tc>
        <w:tc>
          <w:tcPr>
            <w:tcW w:w="0" w:type="auto"/>
            <w:tcBorders>
              <w:top w:val="nil"/>
              <w:left w:val="nil"/>
              <w:bottom w:val="nil"/>
              <w:right w:val="nil"/>
            </w:tcBorders>
            <w:shd w:val="clear" w:color="auto" w:fill="auto"/>
            <w:vAlign w:val="center"/>
            <w:hideMark/>
            <w:tcPrChange w:id="3152"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rPr>
                <w:ins w:id="3153" w:author="Althea ArchMiller" w:date="2018-11-02T12:00:00Z"/>
                <w:rFonts w:ascii="Times New Roman" w:eastAsia="Times New Roman" w:hAnsi="Times New Roman" w:cs="Times New Roman"/>
                <w:color w:val="000000"/>
                <w:sz w:val="18"/>
                <w:szCs w:val="18"/>
              </w:rPr>
              <w:pPrChange w:id="3154" w:author="Althea ArchMiller" w:date="2018-11-02T12:00:00Z">
                <w:pPr>
                  <w:spacing w:after="0" w:line="240" w:lineRule="auto"/>
                  <w:jc w:val="center"/>
                </w:pPr>
              </w:pPrChange>
            </w:pPr>
            <w:ins w:id="3155" w:author="Althea ArchMiller" w:date="2018-11-02T12:00:00Z">
              <w:r w:rsidRPr="00A153FA">
                <w:rPr>
                  <w:rFonts w:ascii="Times New Roman" w:eastAsia="Times New Roman" w:hAnsi="Times New Roman" w:cs="Times New Roman"/>
                  <w:color w:val="000000"/>
                  <w:sz w:val="18"/>
                  <w:szCs w:val="18"/>
                </w:rPr>
                <w:t>-0.22 (-0.46,0.02)</w:t>
              </w:r>
            </w:ins>
          </w:p>
        </w:tc>
        <w:tc>
          <w:tcPr>
            <w:tcW w:w="0" w:type="auto"/>
            <w:tcBorders>
              <w:top w:val="nil"/>
              <w:left w:val="nil"/>
              <w:bottom w:val="nil"/>
              <w:right w:val="nil"/>
            </w:tcBorders>
            <w:shd w:val="clear" w:color="auto" w:fill="auto"/>
            <w:noWrap/>
            <w:vAlign w:val="bottom"/>
            <w:hideMark/>
            <w:tcPrChange w:id="3156" w:author="Althea ArchMiller" w:date="2018-11-02T12:00:00Z">
              <w:tcPr>
                <w:tcW w:w="956" w:type="dxa"/>
                <w:tcBorders>
                  <w:top w:val="nil"/>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157" w:author="Althea ArchMiller" w:date="2018-11-02T12:00:00Z"/>
                <w:rFonts w:ascii="Times New Roman" w:eastAsia="Times New Roman" w:hAnsi="Times New Roman" w:cs="Times New Roman"/>
                <w:color w:val="000000"/>
                <w:sz w:val="18"/>
                <w:szCs w:val="18"/>
              </w:rPr>
              <w:pPrChange w:id="3158" w:author="Althea ArchMiller" w:date="2018-11-02T12:00:00Z">
                <w:pPr>
                  <w:spacing w:after="0" w:line="240" w:lineRule="auto"/>
                  <w:jc w:val="center"/>
                </w:pPr>
              </w:pPrChange>
            </w:pPr>
          </w:p>
        </w:tc>
      </w:tr>
      <w:tr w:rsidR="00A153FA" w:rsidRPr="00A153FA" w:rsidTr="00A153FA">
        <w:trPr>
          <w:trHeight w:val="380"/>
          <w:ins w:id="3159" w:author="Althea ArchMiller" w:date="2018-11-02T12:00:00Z"/>
          <w:trPrChange w:id="3160" w:author="Althea ArchMiller" w:date="2018-11-02T12:00:00Z">
            <w:trPr>
              <w:trHeight w:val="380"/>
            </w:trPr>
          </w:trPrChange>
        </w:trPr>
        <w:tc>
          <w:tcPr>
            <w:tcW w:w="0" w:type="auto"/>
            <w:gridSpan w:val="5"/>
            <w:tcBorders>
              <w:top w:val="single" w:sz="4" w:space="0" w:color="auto"/>
              <w:left w:val="nil"/>
              <w:bottom w:val="nil"/>
              <w:right w:val="nil"/>
            </w:tcBorders>
            <w:shd w:val="clear" w:color="auto" w:fill="auto"/>
            <w:noWrap/>
            <w:vAlign w:val="bottom"/>
            <w:hideMark/>
            <w:tcPrChange w:id="3161" w:author="Althea ArchMiller" w:date="2018-11-02T12:00:00Z">
              <w:tcPr>
                <w:tcW w:w="8524" w:type="dxa"/>
                <w:gridSpan w:val="5"/>
                <w:tcBorders>
                  <w:top w:val="single" w:sz="4" w:space="0" w:color="auto"/>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162" w:author="Althea ArchMiller" w:date="2018-11-02T12:00:00Z"/>
                <w:rFonts w:ascii="Times New Roman" w:eastAsia="Times New Roman" w:hAnsi="Times New Roman" w:cs="Times New Roman"/>
                <w:b/>
                <w:bCs/>
                <w:color w:val="000000"/>
                <w:sz w:val="18"/>
                <w:szCs w:val="18"/>
              </w:rPr>
            </w:pPr>
            <w:ins w:id="3163" w:author="Althea ArchMiller" w:date="2018-11-02T12:00:00Z">
              <w:r w:rsidRPr="00A153FA">
                <w:rPr>
                  <w:rFonts w:ascii="Times New Roman" w:eastAsia="Times New Roman" w:hAnsi="Times New Roman" w:cs="Times New Roman"/>
                  <w:b/>
                  <w:bCs/>
                  <w:color w:val="000000"/>
                  <w:sz w:val="18"/>
                  <w:szCs w:val="18"/>
                </w:rPr>
                <w:t>Dynamics</w:t>
              </w:r>
            </w:ins>
          </w:p>
        </w:tc>
        <w:tc>
          <w:tcPr>
            <w:tcW w:w="0" w:type="auto"/>
            <w:tcBorders>
              <w:top w:val="single" w:sz="4" w:space="0" w:color="auto"/>
              <w:left w:val="nil"/>
              <w:bottom w:val="nil"/>
              <w:right w:val="nil"/>
            </w:tcBorders>
            <w:shd w:val="clear" w:color="auto" w:fill="auto"/>
            <w:noWrap/>
            <w:vAlign w:val="bottom"/>
            <w:hideMark/>
            <w:tcPrChange w:id="3164" w:author="Althea ArchMiller" w:date="2018-11-02T12:00:00Z">
              <w:tcPr>
                <w:tcW w:w="956" w:type="dxa"/>
                <w:tcBorders>
                  <w:top w:val="single" w:sz="4" w:space="0" w:color="auto"/>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165" w:author="Althea ArchMiller" w:date="2018-11-02T12:00:00Z"/>
                <w:rFonts w:ascii="Times New Roman" w:eastAsia="Times New Roman" w:hAnsi="Times New Roman" w:cs="Times New Roman"/>
                <w:color w:val="000000"/>
                <w:sz w:val="18"/>
                <w:szCs w:val="18"/>
              </w:rPr>
            </w:pPr>
            <w:ins w:id="3166" w:author="Althea ArchMiller" w:date="2018-11-02T12:00:00Z">
              <w:r w:rsidRPr="00A153FA">
                <w:rPr>
                  <w:rFonts w:ascii="Times New Roman" w:eastAsia="Times New Roman" w:hAnsi="Times New Roman" w:cs="Times New Roman"/>
                  <w:color w:val="000000"/>
                  <w:sz w:val="18"/>
                  <w:szCs w:val="18"/>
                </w:rPr>
                <w:t> </w:t>
              </w:r>
            </w:ins>
          </w:p>
        </w:tc>
      </w:tr>
      <w:tr w:rsidR="00A153FA" w:rsidRPr="00A153FA" w:rsidTr="00A153FA">
        <w:trPr>
          <w:trHeight w:val="380"/>
          <w:ins w:id="3167" w:author="Althea ArchMiller" w:date="2018-11-02T12:00:00Z"/>
          <w:trPrChange w:id="3168" w:author="Althea ArchMiller" w:date="2018-11-02T12:00:00Z">
            <w:trPr>
              <w:trHeight w:val="380"/>
            </w:trPr>
          </w:trPrChange>
        </w:trPr>
        <w:tc>
          <w:tcPr>
            <w:tcW w:w="0" w:type="auto"/>
            <w:tcBorders>
              <w:top w:val="nil"/>
              <w:left w:val="nil"/>
              <w:bottom w:val="nil"/>
              <w:right w:val="nil"/>
            </w:tcBorders>
            <w:shd w:val="clear" w:color="auto" w:fill="auto"/>
            <w:noWrap/>
            <w:vAlign w:val="bottom"/>
            <w:hideMark/>
            <w:tcPrChange w:id="3169" w:author="Althea ArchMiller" w:date="2018-11-02T12:00:00Z">
              <w:tcPr>
                <w:tcW w:w="4700" w:type="dxa"/>
                <w:tcBorders>
                  <w:top w:val="nil"/>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170" w:author="Althea ArchMiller" w:date="2018-11-02T12:00:00Z"/>
                <w:rFonts w:ascii="Times New Roman" w:eastAsia="Times New Roman" w:hAnsi="Times New Roman" w:cs="Times New Roman"/>
                <w:color w:val="000000"/>
                <w:sz w:val="18"/>
                <w:szCs w:val="18"/>
              </w:rPr>
            </w:pPr>
            <w:ins w:id="3171" w:author="Althea ArchMiller" w:date="2018-11-02T12:00:00Z">
              <w:r w:rsidRPr="00A153FA">
                <w:rPr>
                  <w:rFonts w:ascii="Times New Roman" w:eastAsia="Times New Roman" w:hAnsi="Times New Roman" w:cs="Times New Roman"/>
                  <w:color w:val="000000"/>
                  <w:sz w:val="18"/>
                  <w:szCs w:val="18"/>
                </w:rPr>
                <w:t>Survival</w:t>
              </w:r>
            </w:ins>
          </w:p>
        </w:tc>
        <w:tc>
          <w:tcPr>
            <w:tcW w:w="0" w:type="auto"/>
            <w:tcBorders>
              <w:top w:val="nil"/>
              <w:left w:val="nil"/>
              <w:bottom w:val="nil"/>
              <w:right w:val="nil"/>
            </w:tcBorders>
            <w:shd w:val="clear" w:color="auto" w:fill="auto"/>
            <w:vAlign w:val="center"/>
            <w:hideMark/>
            <w:tcPrChange w:id="3172"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73" w:author="Althea ArchMiller" w:date="2018-11-02T12:00:00Z"/>
                <w:rFonts w:ascii="Times New Roman" w:eastAsia="Times New Roman" w:hAnsi="Times New Roman" w:cs="Times New Roman"/>
                <w:color w:val="000000"/>
                <w:sz w:val="18"/>
                <w:szCs w:val="18"/>
              </w:rPr>
            </w:pPr>
            <w:ins w:id="3174" w:author="Althea ArchMiller" w:date="2018-11-02T12:00:00Z">
              <w:r w:rsidRPr="00A153FA">
                <w:rPr>
                  <w:rFonts w:ascii="Times New Roman" w:eastAsia="Times New Roman" w:hAnsi="Times New Roman" w:cs="Times New Roman"/>
                  <w:color w:val="000000"/>
                  <w:sz w:val="18"/>
                  <w:szCs w:val="18"/>
                </w:rPr>
                <w:t>-1.29 (-1.</w:t>
              </w:r>
              <w:proofErr w:type="gramStart"/>
              <w:r w:rsidRPr="00A153FA">
                <w:rPr>
                  <w:rFonts w:ascii="Times New Roman" w:eastAsia="Times New Roman" w:hAnsi="Times New Roman" w:cs="Times New Roman"/>
                  <w:color w:val="000000"/>
                  <w:sz w:val="18"/>
                  <w:szCs w:val="18"/>
                </w:rPr>
                <w:t>89,-</w:t>
              </w:r>
              <w:proofErr w:type="gramEnd"/>
              <w:r w:rsidRPr="00A153FA">
                <w:rPr>
                  <w:rFonts w:ascii="Times New Roman" w:eastAsia="Times New Roman" w:hAnsi="Times New Roman" w:cs="Times New Roman"/>
                  <w:color w:val="000000"/>
                  <w:sz w:val="18"/>
                  <w:szCs w:val="18"/>
                </w:rPr>
                <w:t>0.70)</w:t>
              </w:r>
            </w:ins>
          </w:p>
        </w:tc>
        <w:tc>
          <w:tcPr>
            <w:tcW w:w="0" w:type="auto"/>
            <w:tcBorders>
              <w:top w:val="nil"/>
              <w:left w:val="nil"/>
              <w:bottom w:val="nil"/>
              <w:right w:val="nil"/>
            </w:tcBorders>
            <w:shd w:val="clear" w:color="auto" w:fill="auto"/>
            <w:vAlign w:val="center"/>
            <w:hideMark/>
            <w:tcPrChange w:id="3175"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76" w:author="Althea ArchMiller" w:date="2018-11-02T12:00:00Z"/>
                <w:rFonts w:ascii="Times New Roman" w:eastAsia="Times New Roman" w:hAnsi="Times New Roman" w:cs="Times New Roman"/>
                <w:color w:val="000000"/>
                <w:sz w:val="18"/>
                <w:szCs w:val="18"/>
              </w:rPr>
            </w:pPr>
            <w:ins w:id="3177" w:author="Althea ArchMiller" w:date="2018-11-02T12:00:00Z">
              <w:r w:rsidRPr="00A153FA">
                <w:rPr>
                  <w:rFonts w:ascii="Times New Roman" w:eastAsia="Times New Roman" w:hAnsi="Times New Roman" w:cs="Times New Roman"/>
                  <w:color w:val="000000"/>
                  <w:sz w:val="18"/>
                  <w:szCs w:val="18"/>
                </w:rPr>
                <w:t>-1.32 (-1.</w:t>
              </w:r>
              <w:proofErr w:type="gramStart"/>
              <w:r w:rsidRPr="00A153FA">
                <w:rPr>
                  <w:rFonts w:ascii="Times New Roman" w:eastAsia="Times New Roman" w:hAnsi="Times New Roman" w:cs="Times New Roman"/>
                  <w:color w:val="000000"/>
                  <w:sz w:val="18"/>
                  <w:szCs w:val="18"/>
                </w:rPr>
                <w:t>92,-</w:t>
              </w:r>
              <w:proofErr w:type="gramEnd"/>
              <w:r w:rsidRPr="00A153FA">
                <w:rPr>
                  <w:rFonts w:ascii="Times New Roman" w:eastAsia="Times New Roman" w:hAnsi="Times New Roman" w:cs="Times New Roman"/>
                  <w:color w:val="000000"/>
                  <w:sz w:val="18"/>
                  <w:szCs w:val="18"/>
                </w:rPr>
                <w:t>0.72)</w:t>
              </w:r>
            </w:ins>
          </w:p>
        </w:tc>
        <w:tc>
          <w:tcPr>
            <w:tcW w:w="0" w:type="auto"/>
            <w:tcBorders>
              <w:top w:val="nil"/>
              <w:left w:val="nil"/>
              <w:bottom w:val="nil"/>
              <w:right w:val="nil"/>
            </w:tcBorders>
            <w:shd w:val="clear" w:color="auto" w:fill="auto"/>
            <w:vAlign w:val="center"/>
            <w:hideMark/>
            <w:tcPrChange w:id="3178"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79" w:author="Althea ArchMiller" w:date="2018-11-02T12:00:00Z"/>
                <w:rFonts w:ascii="Times New Roman" w:eastAsia="Times New Roman" w:hAnsi="Times New Roman" w:cs="Times New Roman"/>
                <w:color w:val="000000"/>
                <w:sz w:val="18"/>
                <w:szCs w:val="18"/>
              </w:rPr>
            </w:pPr>
            <w:ins w:id="3180" w:author="Althea ArchMiller" w:date="2018-11-02T12:00:00Z">
              <w:r w:rsidRPr="00A153FA">
                <w:rPr>
                  <w:rFonts w:ascii="Times New Roman" w:eastAsia="Times New Roman" w:hAnsi="Times New Roman" w:cs="Times New Roman"/>
                  <w:color w:val="000000"/>
                  <w:sz w:val="18"/>
                  <w:szCs w:val="18"/>
                </w:rPr>
                <w:t>-1.29 (-1.</w:t>
              </w:r>
              <w:proofErr w:type="gramStart"/>
              <w:r w:rsidRPr="00A153FA">
                <w:rPr>
                  <w:rFonts w:ascii="Times New Roman" w:eastAsia="Times New Roman" w:hAnsi="Times New Roman" w:cs="Times New Roman"/>
                  <w:color w:val="000000"/>
                  <w:sz w:val="18"/>
                  <w:szCs w:val="18"/>
                </w:rPr>
                <w:t>87,-</w:t>
              </w:r>
              <w:proofErr w:type="gramEnd"/>
              <w:r w:rsidRPr="00A153FA">
                <w:rPr>
                  <w:rFonts w:ascii="Times New Roman" w:eastAsia="Times New Roman" w:hAnsi="Times New Roman" w:cs="Times New Roman"/>
                  <w:color w:val="000000"/>
                  <w:sz w:val="18"/>
                  <w:szCs w:val="18"/>
                </w:rPr>
                <w:t>0.70)</w:t>
              </w:r>
            </w:ins>
          </w:p>
        </w:tc>
        <w:tc>
          <w:tcPr>
            <w:tcW w:w="0" w:type="auto"/>
            <w:tcBorders>
              <w:top w:val="nil"/>
              <w:left w:val="nil"/>
              <w:bottom w:val="nil"/>
              <w:right w:val="nil"/>
            </w:tcBorders>
            <w:shd w:val="clear" w:color="auto" w:fill="auto"/>
            <w:vAlign w:val="center"/>
            <w:hideMark/>
            <w:tcPrChange w:id="3181"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82" w:author="Althea ArchMiller" w:date="2018-11-02T12:00:00Z"/>
                <w:rFonts w:ascii="Times New Roman" w:eastAsia="Times New Roman" w:hAnsi="Times New Roman" w:cs="Times New Roman"/>
                <w:color w:val="000000"/>
                <w:sz w:val="18"/>
                <w:szCs w:val="18"/>
              </w:rPr>
            </w:pPr>
            <w:ins w:id="3183" w:author="Althea ArchMiller" w:date="2018-11-02T12:00:00Z">
              <w:r w:rsidRPr="00A153FA">
                <w:rPr>
                  <w:rFonts w:ascii="Times New Roman" w:eastAsia="Times New Roman" w:hAnsi="Times New Roman" w:cs="Times New Roman"/>
                  <w:color w:val="000000"/>
                  <w:sz w:val="18"/>
                  <w:szCs w:val="18"/>
                </w:rPr>
                <w:t>-1.31 (-1.</w:t>
              </w:r>
              <w:proofErr w:type="gramStart"/>
              <w:r w:rsidRPr="00A153FA">
                <w:rPr>
                  <w:rFonts w:ascii="Times New Roman" w:eastAsia="Times New Roman" w:hAnsi="Times New Roman" w:cs="Times New Roman"/>
                  <w:color w:val="000000"/>
                  <w:sz w:val="18"/>
                  <w:szCs w:val="18"/>
                </w:rPr>
                <w:t>90,-</w:t>
              </w:r>
              <w:proofErr w:type="gramEnd"/>
              <w:r w:rsidRPr="00A153FA">
                <w:rPr>
                  <w:rFonts w:ascii="Times New Roman" w:eastAsia="Times New Roman" w:hAnsi="Times New Roman" w:cs="Times New Roman"/>
                  <w:color w:val="000000"/>
                  <w:sz w:val="18"/>
                  <w:szCs w:val="18"/>
                </w:rPr>
                <w:t>0.71)</w:t>
              </w:r>
            </w:ins>
          </w:p>
        </w:tc>
        <w:tc>
          <w:tcPr>
            <w:tcW w:w="0" w:type="auto"/>
            <w:tcBorders>
              <w:top w:val="nil"/>
              <w:left w:val="nil"/>
              <w:bottom w:val="nil"/>
              <w:right w:val="nil"/>
            </w:tcBorders>
            <w:shd w:val="clear" w:color="auto" w:fill="auto"/>
            <w:noWrap/>
            <w:vAlign w:val="bottom"/>
            <w:hideMark/>
            <w:tcPrChange w:id="3184" w:author="Althea ArchMiller" w:date="2018-11-02T12:00:00Z">
              <w:tcPr>
                <w:tcW w:w="956" w:type="dxa"/>
                <w:tcBorders>
                  <w:top w:val="nil"/>
                  <w:left w:val="nil"/>
                  <w:bottom w:val="nil"/>
                  <w:right w:val="nil"/>
                </w:tcBorders>
                <w:shd w:val="clear" w:color="auto" w:fill="auto"/>
                <w:noWrap/>
                <w:vAlign w:val="bottom"/>
                <w:hideMark/>
              </w:tcPr>
            </w:tcPrChange>
          </w:tcPr>
          <w:p w:rsidR="00A153FA" w:rsidRPr="00A153FA" w:rsidRDefault="00A153FA" w:rsidP="00A153FA">
            <w:pPr>
              <w:spacing w:after="0" w:line="240" w:lineRule="auto"/>
              <w:jc w:val="center"/>
              <w:rPr>
                <w:ins w:id="3185" w:author="Althea ArchMiller" w:date="2018-11-02T12:00:00Z"/>
                <w:rFonts w:ascii="Times New Roman" w:eastAsia="Times New Roman" w:hAnsi="Times New Roman" w:cs="Times New Roman"/>
                <w:color w:val="000000"/>
                <w:sz w:val="18"/>
                <w:szCs w:val="18"/>
              </w:rPr>
            </w:pPr>
          </w:p>
        </w:tc>
      </w:tr>
      <w:tr w:rsidR="00A153FA" w:rsidRPr="00A153FA" w:rsidTr="00A153FA">
        <w:trPr>
          <w:trHeight w:val="380"/>
          <w:ins w:id="3186" w:author="Althea ArchMiller" w:date="2018-11-02T12:00:00Z"/>
          <w:trPrChange w:id="3187" w:author="Althea ArchMiller" w:date="2018-11-02T12:00:00Z">
            <w:trPr>
              <w:trHeight w:val="380"/>
            </w:trPr>
          </w:trPrChange>
        </w:trPr>
        <w:tc>
          <w:tcPr>
            <w:tcW w:w="0" w:type="auto"/>
            <w:tcBorders>
              <w:top w:val="nil"/>
              <w:left w:val="nil"/>
              <w:bottom w:val="nil"/>
              <w:right w:val="nil"/>
            </w:tcBorders>
            <w:shd w:val="clear" w:color="auto" w:fill="auto"/>
            <w:noWrap/>
            <w:vAlign w:val="bottom"/>
            <w:hideMark/>
            <w:tcPrChange w:id="3188" w:author="Althea ArchMiller" w:date="2018-11-02T12:00:00Z">
              <w:tcPr>
                <w:tcW w:w="4700" w:type="dxa"/>
                <w:tcBorders>
                  <w:top w:val="nil"/>
                  <w:left w:val="nil"/>
                  <w:bottom w:val="nil"/>
                  <w:right w:val="nil"/>
                </w:tcBorders>
                <w:shd w:val="clear" w:color="auto" w:fill="auto"/>
                <w:noWrap/>
                <w:vAlign w:val="bottom"/>
                <w:hideMark/>
              </w:tcPr>
            </w:tcPrChange>
          </w:tcPr>
          <w:p w:rsidR="00A153FA" w:rsidRPr="00A153FA" w:rsidRDefault="00A153FA" w:rsidP="00A153FA">
            <w:pPr>
              <w:spacing w:after="0" w:line="240" w:lineRule="auto"/>
              <w:rPr>
                <w:ins w:id="3189" w:author="Althea ArchMiller" w:date="2018-11-02T12:00:00Z"/>
                <w:rFonts w:ascii="Times New Roman" w:eastAsia="Times New Roman" w:hAnsi="Times New Roman" w:cs="Times New Roman"/>
                <w:color w:val="000000"/>
                <w:sz w:val="18"/>
                <w:szCs w:val="18"/>
              </w:rPr>
            </w:pPr>
            <w:ins w:id="3190" w:author="Althea ArchMiller" w:date="2018-11-02T12:00:00Z">
              <w:r w:rsidRPr="00A153FA">
                <w:rPr>
                  <w:rFonts w:ascii="Times New Roman" w:eastAsia="Times New Roman" w:hAnsi="Times New Roman" w:cs="Times New Roman"/>
                  <w:color w:val="000000"/>
                  <w:sz w:val="18"/>
                  <w:szCs w:val="18"/>
                </w:rPr>
                <w:t>Recruitment</w:t>
              </w:r>
            </w:ins>
          </w:p>
        </w:tc>
        <w:tc>
          <w:tcPr>
            <w:tcW w:w="0" w:type="auto"/>
            <w:tcBorders>
              <w:top w:val="nil"/>
              <w:left w:val="nil"/>
              <w:bottom w:val="nil"/>
              <w:right w:val="nil"/>
            </w:tcBorders>
            <w:shd w:val="clear" w:color="auto" w:fill="auto"/>
            <w:vAlign w:val="center"/>
            <w:hideMark/>
            <w:tcPrChange w:id="3191"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92" w:author="Althea ArchMiller" w:date="2018-11-02T12:00:00Z"/>
                <w:rFonts w:ascii="Times New Roman" w:eastAsia="Times New Roman" w:hAnsi="Times New Roman" w:cs="Times New Roman"/>
                <w:color w:val="000000"/>
                <w:sz w:val="18"/>
                <w:szCs w:val="18"/>
              </w:rPr>
            </w:pPr>
            <w:ins w:id="3193" w:author="Althea ArchMiller" w:date="2018-11-02T12:00:00Z">
              <w:r w:rsidRPr="00A153FA">
                <w:rPr>
                  <w:rFonts w:ascii="Times New Roman" w:eastAsia="Times New Roman" w:hAnsi="Times New Roman" w:cs="Times New Roman"/>
                  <w:color w:val="000000"/>
                  <w:sz w:val="18"/>
                  <w:szCs w:val="18"/>
                </w:rPr>
                <w:t>-2.66 (-3.</w:t>
              </w:r>
              <w:proofErr w:type="gramStart"/>
              <w:r w:rsidRPr="00A153FA">
                <w:rPr>
                  <w:rFonts w:ascii="Times New Roman" w:eastAsia="Times New Roman" w:hAnsi="Times New Roman" w:cs="Times New Roman"/>
                  <w:color w:val="000000"/>
                  <w:sz w:val="18"/>
                  <w:szCs w:val="18"/>
                </w:rPr>
                <w:t>12,-</w:t>
              </w:r>
              <w:proofErr w:type="gramEnd"/>
              <w:r w:rsidRPr="00A153FA">
                <w:rPr>
                  <w:rFonts w:ascii="Times New Roman" w:eastAsia="Times New Roman" w:hAnsi="Times New Roman" w:cs="Times New Roman"/>
                  <w:color w:val="000000"/>
                  <w:sz w:val="18"/>
                  <w:szCs w:val="18"/>
                </w:rPr>
                <w:t>2.20)</w:t>
              </w:r>
            </w:ins>
          </w:p>
        </w:tc>
        <w:tc>
          <w:tcPr>
            <w:tcW w:w="0" w:type="auto"/>
            <w:tcBorders>
              <w:top w:val="nil"/>
              <w:left w:val="nil"/>
              <w:bottom w:val="nil"/>
              <w:right w:val="nil"/>
            </w:tcBorders>
            <w:shd w:val="clear" w:color="auto" w:fill="auto"/>
            <w:vAlign w:val="center"/>
            <w:hideMark/>
            <w:tcPrChange w:id="3194"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95" w:author="Althea ArchMiller" w:date="2018-11-02T12:00:00Z"/>
                <w:rFonts w:ascii="Times New Roman" w:eastAsia="Times New Roman" w:hAnsi="Times New Roman" w:cs="Times New Roman"/>
                <w:color w:val="000000"/>
                <w:sz w:val="18"/>
                <w:szCs w:val="18"/>
              </w:rPr>
            </w:pPr>
            <w:ins w:id="3196" w:author="Althea ArchMiller" w:date="2018-11-02T12:00:00Z">
              <w:r w:rsidRPr="00A153FA">
                <w:rPr>
                  <w:rFonts w:ascii="Times New Roman" w:eastAsia="Times New Roman" w:hAnsi="Times New Roman" w:cs="Times New Roman"/>
                  <w:color w:val="000000"/>
                  <w:sz w:val="18"/>
                  <w:szCs w:val="18"/>
                </w:rPr>
                <w:t>-2.68 (-3.</w:t>
              </w:r>
              <w:proofErr w:type="gramStart"/>
              <w:r w:rsidRPr="00A153FA">
                <w:rPr>
                  <w:rFonts w:ascii="Times New Roman" w:eastAsia="Times New Roman" w:hAnsi="Times New Roman" w:cs="Times New Roman"/>
                  <w:color w:val="000000"/>
                  <w:sz w:val="18"/>
                  <w:szCs w:val="18"/>
                </w:rPr>
                <w:t>15,-</w:t>
              </w:r>
              <w:proofErr w:type="gramEnd"/>
              <w:r w:rsidRPr="00A153FA">
                <w:rPr>
                  <w:rFonts w:ascii="Times New Roman" w:eastAsia="Times New Roman" w:hAnsi="Times New Roman" w:cs="Times New Roman"/>
                  <w:color w:val="000000"/>
                  <w:sz w:val="18"/>
                  <w:szCs w:val="18"/>
                </w:rPr>
                <w:t>2.21)</w:t>
              </w:r>
            </w:ins>
          </w:p>
        </w:tc>
        <w:tc>
          <w:tcPr>
            <w:tcW w:w="0" w:type="auto"/>
            <w:tcBorders>
              <w:top w:val="nil"/>
              <w:left w:val="nil"/>
              <w:bottom w:val="nil"/>
              <w:right w:val="nil"/>
            </w:tcBorders>
            <w:shd w:val="clear" w:color="auto" w:fill="auto"/>
            <w:vAlign w:val="center"/>
            <w:hideMark/>
            <w:tcPrChange w:id="3197"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198" w:author="Althea ArchMiller" w:date="2018-11-02T12:00:00Z"/>
                <w:rFonts w:ascii="Times New Roman" w:eastAsia="Times New Roman" w:hAnsi="Times New Roman" w:cs="Times New Roman"/>
                <w:color w:val="000000"/>
                <w:sz w:val="18"/>
                <w:szCs w:val="18"/>
              </w:rPr>
            </w:pPr>
            <w:ins w:id="3199" w:author="Althea ArchMiller" w:date="2018-11-02T12:00:00Z">
              <w:r w:rsidRPr="00A153FA">
                <w:rPr>
                  <w:rFonts w:ascii="Times New Roman" w:eastAsia="Times New Roman" w:hAnsi="Times New Roman" w:cs="Times New Roman"/>
                  <w:color w:val="000000"/>
                  <w:sz w:val="18"/>
                  <w:szCs w:val="18"/>
                </w:rPr>
                <w:t>-2.66 (-3.</w:t>
              </w:r>
              <w:proofErr w:type="gramStart"/>
              <w:r w:rsidRPr="00A153FA">
                <w:rPr>
                  <w:rFonts w:ascii="Times New Roman" w:eastAsia="Times New Roman" w:hAnsi="Times New Roman" w:cs="Times New Roman"/>
                  <w:color w:val="000000"/>
                  <w:sz w:val="18"/>
                  <w:szCs w:val="18"/>
                </w:rPr>
                <w:t>11,-</w:t>
              </w:r>
              <w:proofErr w:type="gramEnd"/>
              <w:r w:rsidRPr="00A153FA">
                <w:rPr>
                  <w:rFonts w:ascii="Times New Roman" w:eastAsia="Times New Roman" w:hAnsi="Times New Roman" w:cs="Times New Roman"/>
                  <w:color w:val="000000"/>
                  <w:sz w:val="18"/>
                  <w:szCs w:val="18"/>
                </w:rPr>
                <w:t>2.20)</w:t>
              </w:r>
            </w:ins>
          </w:p>
        </w:tc>
        <w:tc>
          <w:tcPr>
            <w:tcW w:w="0" w:type="auto"/>
            <w:tcBorders>
              <w:top w:val="nil"/>
              <w:left w:val="nil"/>
              <w:bottom w:val="nil"/>
              <w:right w:val="nil"/>
            </w:tcBorders>
            <w:shd w:val="clear" w:color="auto" w:fill="auto"/>
            <w:vAlign w:val="center"/>
            <w:hideMark/>
            <w:tcPrChange w:id="3200" w:author="Althea ArchMiller" w:date="2018-11-02T12:00:00Z">
              <w:tcPr>
                <w:tcW w:w="956" w:type="dxa"/>
                <w:tcBorders>
                  <w:top w:val="nil"/>
                  <w:left w:val="nil"/>
                  <w:bottom w:val="nil"/>
                  <w:right w:val="nil"/>
                </w:tcBorders>
                <w:shd w:val="clear" w:color="auto" w:fill="auto"/>
                <w:vAlign w:val="center"/>
                <w:hideMark/>
              </w:tcPr>
            </w:tcPrChange>
          </w:tcPr>
          <w:p w:rsidR="00A153FA" w:rsidRPr="00A153FA" w:rsidRDefault="00A153FA" w:rsidP="00A153FA">
            <w:pPr>
              <w:spacing w:after="0" w:line="240" w:lineRule="auto"/>
              <w:jc w:val="center"/>
              <w:rPr>
                <w:ins w:id="3201" w:author="Althea ArchMiller" w:date="2018-11-02T12:00:00Z"/>
                <w:rFonts w:ascii="Times New Roman" w:eastAsia="Times New Roman" w:hAnsi="Times New Roman" w:cs="Times New Roman"/>
                <w:color w:val="000000"/>
                <w:sz w:val="18"/>
                <w:szCs w:val="18"/>
              </w:rPr>
            </w:pPr>
            <w:ins w:id="3202" w:author="Althea ArchMiller" w:date="2018-11-02T12:00:00Z">
              <w:r w:rsidRPr="00A153FA">
                <w:rPr>
                  <w:rFonts w:ascii="Times New Roman" w:eastAsia="Times New Roman" w:hAnsi="Times New Roman" w:cs="Times New Roman"/>
                  <w:color w:val="000000"/>
                  <w:sz w:val="18"/>
                  <w:szCs w:val="18"/>
                </w:rPr>
                <w:t>-2.67 (-3.</w:t>
              </w:r>
              <w:proofErr w:type="gramStart"/>
              <w:r w:rsidRPr="00A153FA">
                <w:rPr>
                  <w:rFonts w:ascii="Times New Roman" w:eastAsia="Times New Roman" w:hAnsi="Times New Roman" w:cs="Times New Roman"/>
                  <w:color w:val="000000"/>
                  <w:sz w:val="18"/>
                  <w:szCs w:val="18"/>
                </w:rPr>
                <w:t>14,-</w:t>
              </w:r>
              <w:proofErr w:type="gramEnd"/>
              <w:r w:rsidRPr="00A153FA">
                <w:rPr>
                  <w:rFonts w:ascii="Times New Roman" w:eastAsia="Times New Roman" w:hAnsi="Times New Roman" w:cs="Times New Roman"/>
                  <w:color w:val="000000"/>
                  <w:sz w:val="18"/>
                  <w:szCs w:val="18"/>
                </w:rPr>
                <w:t>2.20)</w:t>
              </w:r>
            </w:ins>
          </w:p>
        </w:tc>
        <w:tc>
          <w:tcPr>
            <w:tcW w:w="0" w:type="auto"/>
            <w:tcBorders>
              <w:top w:val="nil"/>
              <w:left w:val="nil"/>
              <w:bottom w:val="nil"/>
              <w:right w:val="nil"/>
            </w:tcBorders>
            <w:shd w:val="clear" w:color="auto" w:fill="auto"/>
            <w:noWrap/>
            <w:vAlign w:val="bottom"/>
            <w:hideMark/>
            <w:tcPrChange w:id="3203" w:author="Althea ArchMiller" w:date="2018-11-02T12:00:00Z">
              <w:tcPr>
                <w:tcW w:w="956" w:type="dxa"/>
                <w:tcBorders>
                  <w:top w:val="nil"/>
                  <w:left w:val="nil"/>
                  <w:bottom w:val="nil"/>
                  <w:right w:val="nil"/>
                </w:tcBorders>
                <w:shd w:val="clear" w:color="auto" w:fill="auto"/>
                <w:noWrap/>
                <w:vAlign w:val="bottom"/>
                <w:hideMark/>
              </w:tcPr>
            </w:tcPrChange>
          </w:tcPr>
          <w:p w:rsidR="00A153FA" w:rsidRPr="00A153FA" w:rsidRDefault="00A153FA" w:rsidP="00A153FA">
            <w:pPr>
              <w:spacing w:after="0" w:line="240" w:lineRule="auto"/>
              <w:jc w:val="center"/>
              <w:rPr>
                <w:ins w:id="3204" w:author="Althea ArchMiller" w:date="2018-11-02T12:00:00Z"/>
                <w:rFonts w:ascii="Times New Roman" w:eastAsia="Times New Roman" w:hAnsi="Times New Roman" w:cs="Times New Roman"/>
                <w:color w:val="000000"/>
                <w:sz w:val="18"/>
                <w:szCs w:val="18"/>
              </w:rPr>
            </w:pPr>
          </w:p>
        </w:tc>
      </w:tr>
      <w:tr w:rsidR="00A153FA" w:rsidRPr="00A153FA" w:rsidTr="00A153FA">
        <w:trPr>
          <w:trHeight w:val="380"/>
          <w:ins w:id="3205" w:author="Althea ArchMiller" w:date="2018-11-02T12:00:00Z"/>
          <w:trPrChange w:id="3206" w:author="Althea ArchMiller" w:date="2018-11-02T12:00:00Z">
            <w:trPr>
              <w:trHeight w:val="380"/>
            </w:trPr>
          </w:trPrChange>
        </w:trPr>
        <w:tc>
          <w:tcPr>
            <w:tcW w:w="0" w:type="auto"/>
            <w:tcBorders>
              <w:top w:val="single" w:sz="4" w:space="0" w:color="auto"/>
              <w:left w:val="nil"/>
              <w:bottom w:val="single" w:sz="4" w:space="0" w:color="auto"/>
              <w:right w:val="nil"/>
            </w:tcBorders>
            <w:shd w:val="clear" w:color="auto" w:fill="auto"/>
            <w:noWrap/>
            <w:vAlign w:val="bottom"/>
            <w:hideMark/>
            <w:tcPrChange w:id="3207" w:author="Althea ArchMiller" w:date="2018-11-02T12:00:00Z">
              <w:tcPr>
                <w:tcW w:w="4700" w:type="dxa"/>
                <w:tcBorders>
                  <w:top w:val="single" w:sz="4" w:space="0" w:color="auto"/>
                  <w:left w:val="nil"/>
                  <w:bottom w:val="single" w:sz="4" w:space="0" w:color="auto"/>
                  <w:right w:val="nil"/>
                </w:tcBorders>
                <w:shd w:val="clear" w:color="auto" w:fill="auto"/>
                <w:noWrap/>
                <w:vAlign w:val="bottom"/>
                <w:hideMark/>
              </w:tcPr>
            </w:tcPrChange>
          </w:tcPr>
          <w:p w:rsidR="00A153FA" w:rsidRPr="00A153FA" w:rsidRDefault="00A153FA" w:rsidP="00A153FA">
            <w:pPr>
              <w:spacing w:after="0" w:line="240" w:lineRule="auto"/>
              <w:rPr>
                <w:ins w:id="3208" w:author="Althea ArchMiller" w:date="2018-11-02T12:00:00Z"/>
                <w:rFonts w:ascii="Times New Roman" w:eastAsia="Times New Roman" w:hAnsi="Times New Roman" w:cs="Times New Roman"/>
                <w:color w:val="000000"/>
                <w:sz w:val="18"/>
                <w:szCs w:val="18"/>
              </w:rPr>
            </w:pPr>
            <w:ins w:id="3209" w:author="Althea ArchMiller" w:date="2018-11-02T12:00:00Z">
              <w:r w:rsidRPr="00A153FA">
                <w:rPr>
                  <w:rFonts w:ascii="Times New Roman" w:eastAsia="Times New Roman" w:hAnsi="Times New Roman" w:cs="Times New Roman"/>
                  <w:color w:val="000000"/>
                  <w:sz w:val="18"/>
                  <w:szCs w:val="18"/>
                </w:rPr>
                <w:t>AIC/DIC</w:t>
              </w:r>
            </w:ins>
          </w:p>
        </w:tc>
        <w:tc>
          <w:tcPr>
            <w:tcW w:w="0" w:type="auto"/>
            <w:tcBorders>
              <w:top w:val="single" w:sz="4" w:space="0" w:color="auto"/>
              <w:left w:val="nil"/>
              <w:bottom w:val="single" w:sz="4" w:space="0" w:color="auto"/>
              <w:right w:val="nil"/>
            </w:tcBorders>
            <w:shd w:val="clear" w:color="auto" w:fill="auto"/>
            <w:vAlign w:val="center"/>
            <w:hideMark/>
            <w:tcPrChange w:id="3210" w:author="Althea ArchMiller" w:date="2018-11-02T12:00:00Z">
              <w:tcPr>
                <w:tcW w:w="956" w:type="dxa"/>
                <w:tcBorders>
                  <w:top w:val="single" w:sz="4" w:space="0" w:color="auto"/>
                  <w:left w:val="nil"/>
                  <w:bottom w:val="single" w:sz="4" w:space="0" w:color="auto"/>
                  <w:right w:val="nil"/>
                </w:tcBorders>
                <w:shd w:val="clear" w:color="auto" w:fill="auto"/>
                <w:vAlign w:val="center"/>
                <w:hideMark/>
              </w:tcPr>
            </w:tcPrChange>
          </w:tcPr>
          <w:p w:rsidR="00A153FA" w:rsidRPr="00A153FA" w:rsidRDefault="00A153FA" w:rsidP="00A153FA">
            <w:pPr>
              <w:spacing w:after="0" w:line="240" w:lineRule="auto"/>
              <w:jc w:val="center"/>
              <w:rPr>
                <w:ins w:id="3211" w:author="Althea ArchMiller" w:date="2018-11-02T12:00:00Z"/>
                <w:rFonts w:ascii="Times New Roman" w:eastAsia="Times New Roman" w:hAnsi="Times New Roman" w:cs="Times New Roman"/>
                <w:color w:val="000000"/>
                <w:sz w:val="18"/>
                <w:szCs w:val="18"/>
              </w:rPr>
            </w:pPr>
            <w:ins w:id="3212" w:author="Althea ArchMiller" w:date="2018-11-02T12:00:00Z">
              <w:r w:rsidRPr="00A153FA">
                <w:rPr>
                  <w:rFonts w:ascii="Times New Roman" w:eastAsia="Times New Roman" w:hAnsi="Times New Roman" w:cs="Times New Roman"/>
                  <w:color w:val="000000"/>
                  <w:sz w:val="18"/>
                  <w:szCs w:val="18"/>
                </w:rPr>
                <w:t>707.91</w:t>
              </w:r>
            </w:ins>
          </w:p>
        </w:tc>
        <w:tc>
          <w:tcPr>
            <w:tcW w:w="0" w:type="auto"/>
            <w:tcBorders>
              <w:top w:val="single" w:sz="4" w:space="0" w:color="auto"/>
              <w:left w:val="nil"/>
              <w:bottom w:val="single" w:sz="4" w:space="0" w:color="auto"/>
              <w:right w:val="nil"/>
            </w:tcBorders>
            <w:shd w:val="clear" w:color="auto" w:fill="auto"/>
            <w:vAlign w:val="center"/>
            <w:hideMark/>
            <w:tcPrChange w:id="3213" w:author="Althea ArchMiller" w:date="2018-11-02T12:00:00Z">
              <w:tcPr>
                <w:tcW w:w="956" w:type="dxa"/>
                <w:tcBorders>
                  <w:top w:val="single" w:sz="4" w:space="0" w:color="auto"/>
                  <w:left w:val="nil"/>
                  <w:bottom w:val="single" w:sz="4" w:space="0" w:color="auto"/>
                  <w:right w:val="nil"/>
                </w:tcBorders>
                <w:shd w:val="clear" w:color="auto" w:fill="auto"/>
                <w:vAlign w:val="center"/>
                <w:hideMark/>
              </w:tcPr>
            </w:tcPrChange>
          </w:tcPr>
          <w:p w:rsidR="00A153FA" w:rsidRPr="00A153FA" w:rsidRDefault="00A153FA" w:rsidP="00A153FA">
            <w:pPr>
              <w:spacing w:after="0" w:line="240" w:lineRule="auto"/>
              <w:jc w:val="center"/>
              <w:rPr>
                <w:ins w:id="3214" w:author="Althea ArchMiller" w:date="2018-11-02T12:00:00Z"/>
                <w:rFonts w:ascii="Times New Roman" w:eastAsia="Times New Roman" w:hAnsi="Times New Roman" w:cs="Times New Roman"/>
                <w:color w:val="000000"/>
                <w:sz w:val="18"/>
                <w:szCs w:val="18"/>
              </w:rPr>
            </w:pPr>
            <w:ins w:id="3215" w:author="Althea ArchMiller" w:date="2018-11-02T12:00:00Z">
              <w:r w:rsidRPr="00A153FA">
                <w:rPr>
                  <w:rFonts w:ascii="Times New Roman" w:eastAsia="Times New Roman" w:hAnsi="Times New Roman" w:cs="Times New Roman"/>
                  <w:color w:val="000000"/>
                  <w:sz w:val="18"/>
                  <w:szCs w:val="18"/>
                </w:rPr>
                <w:t>712.26</w:t>
              </w:r>
            </w:ins>
          </w:p>
        </w:tc>
        <w:tc>
          <w:tcPr>
            <w:tcW w:w="0" w:type="auto"/>
            <w:tcBorders>
              <w:top w:val="single" w:sz="4" w:space="0" w:color="auto"/>
              <w:left w:val="nil"/>
              <w:bottom w:val="single" w:sz="4" w:space="0" w:color="auto"/>
              <w:right w:val="nil"/>
            </w:tcBorders>
            <w:shd w:val="clear" w:color="auto" w:fill="auto"/>
            <w:vAlign w:val="center"/>
            <w:hideMark/>
            <w:tcPrChange w:id="3216" w:author="Althea ArchMiller" w:date="2018-11-02T12:00:00Z">
              <w:tcPr>
                <w:tcW w:w="956" w:type="dxa"/>
                <w:tcBorders>
                  <w:top w:val="single" w:sz="4" w:space="0" w:color="auto"/>
                  <w:left w:val="nil"/>
                  <w:bottom w:val="single" w:sz="4" w:space="0" w:color="auto"/>
                  <w:right w:val="nil"/>
                </w:tcBorders>
                <w:shd w:val="clear" w:color="auto" w:fill="auto"/>
                <w:vAlign w:val="center"/>
                <w:hideMark/>
              </w:tcPr>
            </w:tcPrChange>
          </w:tcPr>
          <w:p w:rsidR="00A153FA" w:rsidRPr="00A153FA" w:rsidRDefault="00A153FA" w:rsidP="00A153FA">
            <w:pPr>
              <w:spacing w:after="0" w:line="240" w:lineRule="auto"/>
              <w:jc w:val="center"/>
              <w:rPr>
                <w:ins w:id="3217" w:author="Althea ArchMiller" w:date="2018-11-02T12:00:00Z"/>
                <w:rFonts w:ascii="Times New Roman" w:eastAsia="Times New Roman" w:hAnsi="Times New Roman" w:cs="Times New Roman"/>
                <w:color w:val="000000"/>
                <w:sz w:val="18"/>
                <w:szCs w:val="18"/>
              </w:rPr>
            </w:pPr>
            <w:ins w:id="3218" w:author="Althea ArchMiller" w:date="2018-11-02T12:00:00Z">
              <w:r w:rsidRPr="00A153FA">
                <w:rPr>
                  <w:rFonts w:ascii="Times New Roman" w:eastAsia="Times New Roman" w:hAnsi="Times New Roman" w:cs="Times New Roman"/>
                  <w:color w:val="000000"/>
                  <w:sz w:val="18"/>
                  <w:szCs w:val="18"/>
                </w:rPr>
                <w:t>717.86</w:t>
              </w:r>
            </w:ins>
          </w:p>
        </w:tc>
        <w:tc>
          <w:tcPr>
            <w:tcW w:w="0" w:type="auto"/>
            <w:tcBorders>
              <w:top w:val="single" w:sz="4" w:space="0" w:color="auto"/>
              <w:left w:val="nil"/>
              <w:bottom w:val="single" w:sz="4" w:space="0" w:color="auto"/>
              <w:right w:val="nil"/>
            </w:tcBorders>
            <w:shd w:val="clear" w:color="auto" w:fill="auto"/>
            <w:vAlign w:val="center"/>
            <w:hideMark/>
            <w:tcPrChange w:id="3219" w:author="Althea ArchMiller" w:date="2018-11-02T12:00:00Z">
              <w:tcPr>
                <w:tcW w:w="956" w:type="dxa"/>
                <w:tcBorders>
                  <w:top w:val="single" w:sz="4" w:space="0" w:color="auto"/>
                  <w:left w:val="nil"/>
                  <w:bottom w:val="single" w:sz="4" w:space="0" w:color="auto"/>
                  <w:right w:val="nil"/>
                </w:tcBorders>
                <w:shd w:val="clear" w:color="auto" w:fill="auto"/>
                <w:vAlign w:val="center"/>
                <w:hideMark/>
              </w:tcPr>
            </w:tcPrChange>
          </w:tcPr>
          <w:p w:rsidR="00A153FA" w:rsidRPr="00A153FA" w:rsidRDefault="00A153FA" w:rsidP="00A153FA">
            <w:pPr>
              <w:spacing w:after="0" w:line="240" w:lineRule="auto"/>
              <w:jc w:val="center"/>
              <w:rPr>
                <w:ins w:id="3220" w:author="Althea ArchMiller" w:date="2018-11-02T12:00:00Z"/>
                <w:rFonts w:ascii="Times New Roman" w:eastAsia="Times New Roman" w:hAnsi="Times New Roman" w:cs="Times New Roman"/>
                <w:color w:val="000000"/>
                <w:sz w:val="18"/>
                <w:szCs w:val="18"/>
              </w:rPr>
            </w:pPr>
            <w:ins w:id="3221" w:author="Althea ArchMiller" w:date="2018-11-02T12:00:00Z">
              <w:r w:rsidRPr="00A153FA">
                <w:rPr>
                  <w:rFonts w:ascii="Times New Roman" w:eastAsia="Times New Roman" w:hAnsi="Times New Roman" w:cs="Times New Roman"/>
                  <w:color w:val="000000"/>
                  <w:sz w:val="18"/>
                  <w:szCs w:val="18"/>
                </w:rPr>
                <w:t>718.86</w:t>
              </w:r>
            </w:ins>
          </w:p>
        </w:tc>
        <w:tc>
          <w:tcPr>
            <w:tcW w:w="0" w:type="auto"/>
            <w:tcBorders>
              <w:top w:val="single" w:sz="4" w:space="0" w:color="auto"/>
              <w:left w:val="nil"/>
              <w:bottom w:val="single" w:sz="4" w:space="0" w:color="auto"/>
              <w:right w:val="nil"/>
            </w:tcBorders>
            <w:shd w:val="clear" w:color="auto" w:fill="auto"/>
            <w:noWrap/>
            <w:vAlign w:val="bottom"/>
            <w:hideMark/>
            <w:tcPrChange w:id="3222" w:author="Althea ArchMiller" w:date="2018-11-02T12:00:00Z">
              <w:tcPr>
                <w:tcW w:w="956" w:type="dxa"/>
                <w:tcBorders>
                  <w:top w:val="single" w:sz="4" w:space="0" w:color="auto"/>
                  <w:left w:val="nil"/>
                  <w:bottom w:val="single" w:sz="4" w:space="0" w:color="auto"/>
                  <w:right w:val="nil"/>
                </w:tcBorders>
                <w:shd w:val="clear" w:color="auto" w:fill="auto"/>
                <w:noWrap/>
                <w:vAlign w:val="bottom"/>
                <w:hideMark/>
              </w:tcPr>
            </w:tcPrChange>
          </w:tcPr>
          <w:p w:rsidR="00A153FA" w:rsidRPr="00A153FA" w:rsidRDefault="00A153FA" w:rsidP="00A153FA">
            <w:pPr>
              <w:spacing w:after="0" w:line="240" w:lineRule="auto"/>
              <w:rPr>
                <w:ins w:id="3223" w:author="Althea ArchMiller" w:date="2018-11-02T12:00:00Z"/>
                <w:rFonts w:ascii="Times New Roman" w:eastAsia="Times New Roman" w:hAnsi="Times New Roman" w:cs="Times New Roman"/>
                <w:color w:val="000000"/>
                <w:sz w:val="18"/>
                <w:szCs w:val="18"/>
              </w:rPr>
            </w:pPr>
            <w:ins w:id="3224" w:author="Althea ArchMiller" w:date="2018-11-02T12:00:00Z">
              <w:r w:rsidRPr="00A153FA">
                <w:rPr>
                  <w:rFonts w:ascii="Times New Roman" w:eastAsia="Times New Roman" w:hAnsi="Times New Roman" w:cs="Times New Roman"/>
                  <w:color w:val="000000"/>
                  <w:sz w:val="18"/>
                  <w:szCs w:val="18"/>
                </w:rPr>
                <w:t> </w:t>
              </w:r>
            </w:ins>
          </w:p>
        </w:tc>
      </w:tr>
      <w:bookmarkEnd w:id="3018"/>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(Bendel et al. 2018, Davis et al. 200,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 xml:space="preserve">urning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w:t>
      </w:r>
      <w:r w:rsidRPr="00A96F49">
        <w:rPr>
          <w:rFonts w:ascii="Times New Roman" w:hAnsi="Times New Roman" w:cs="Times New Roman"/>
          <w:bCs/>
          <w:sz w:val="24"/>
          <w:szCs w:val="24"/>
        </w:rPr>
        <w:lastRenderedPageBreak/>
        <w:t>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proofErr w:type="spellStart"/>
      <w:r w:rsidR="0076472D">
        <w:rPr>
          <w:rFonts w:ascii="Times New Roman" w:hAnsi="Times New Roman" w:cs="Times New Roman"/>
          <w:bCs/>
          <w:i/>
          <w:sz w:val="24"/>
          <w:szCs w:val="24"/>
        </w:rPr>
        <w:t>Liatris</w:t>
      </w:r>
      <w:proofErr w:type="spellEnd"/>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lastRenderedPageBreak/>
        <w:t>Royle</w:t>
      </w:r>
      <w:proofErr w:type="spellEnd"/>
      <w:r w:rsidRPr="00A96F49">
        <w:rPr>
          <w:rFonts w:ascii="Times New Roman" w:hAnsi="Times New Roman" w:cs="Times New Roman"/>
          <w:bCs/>
          <w:sz w:val="24"/>
          <w:szCs w:val="24"/>
        </w:rPr>
        <w:t>,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The cost of field surveys for rare species in terms of effort can be </w:t>
      </w:r>
      <w:r w:rsidRPr="00A96F49">
        <w:rPr>
          <w:rFonts w:ascii="Times New Roman" w:hAnsi="Times New Roman" w:cs="Times New Roman"/>
          <w:bCs/>
          <w:sz w:val="24"/>
          <w:szCs w:val="24"/>
        </w:rPr>
        <w:lastRenderedPageBreak/>
        <w:t>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Arnold, T. W. 2010. Uninformative Parameters and Model Selection Using Akaike's Information Criterion. The Journal of Wildlife Management, 74: 1175–1178. doi:10.1111/j.1937-</w:t>
      </w:r>
      <w:proofErr w:type="gramStart"/>
      <w:r w:rsidRPr="006A3EB9">
        <w:rPr>
          <w:rFonts w:ascii="Times New Roman" w:hAnsi="Times New Roman" w:cs="Times New Roman"/>
          <w:sz w:val="24"/>
          <w:szCs w:val="24"/>
        </w:rPr>
        <w:t>2817.2010.tb</w:t>
      </w:r>
      <w:proofErr w:type="gramEnd"/>
      <w:r w:rsidRPr="006A3EB9">
        <w:rPr>
          <w:rFonts w:ascii="Times New Roman" w:hAnsi="Times New Roman" w:cs="Times New Roman"/>
          <w:sz w:val="24"/>
          <w:szCs w:val="24"/>
        </w:rPr>
        <w:t>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Bendel,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Davis, M. A., Peterson, D. W., Reich, P. B., Crozier, </w:t>
      </w:r>
      <w:proofErr w:type="gramStart"/>
      <w:r w:rsidRPr="006A3EB9">
        <w:rPr>
          <w:rFonts w:ascii="Times New Roman" w:hAnsi="Times New Roman" w:cs="Times New Roman"/>
          <w:sz w:val="24"/>
          <w:szCs w:val="24"/>
        </w:rPr>
        <w:t>M.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w:t>
      </w:r>
      <w:proofErr w:type="gramStart"/>
      <w:r w:rsidRPr="006A3EB9">
        <w:rPr>
          <w:rFonts w:ascii="Times New Roman" w:hAnsi="Times New Roman" w:cs="Times New Roman"/>
          <w:sz w:val="24"/>
          <w:szCs w:val="24"/>
        </w:rPr>
        <w:t>2000.80005.x</w:t>
      </w:r>
      <w:proofErr w:type="gramEnd"/>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Fiske, I. and R. Chandler. 2011. unmarked: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(2012), Spending degrees of freedom in a poor economy: A case study of building a sightability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w:t>
      </w:r>
      <w:proofErr w:type="gramStart"/>
      <w:r w:rsidRPr="006A3EB9">
        <w:rPr>
          <w:rFonts w:ascii="Times New Roman" w:hAnsi="Times New Roman" w:cs="Times New Roman"/>
          <w:sz w:val="24"/>
          <w:szCs w:val="24"/>
        </w:rPr>
        <w:t>The</w:t>
      </w:r>
      <w:proofErr w:type="gramEnd"/>
      <w:r w:rsidRPr="006A3EB9">
        <w:rPr>
          <w:rFonts w:ascii="Times New Roman" w:hAnsi="Times New Roman" w:cs="Times New Roman"/>
          <w:sz w:val="24"/>
          <w:szCs w:val="24"/>
        </w:rPr>
        <w:t xml:space="preserv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w:t>
      </w:r>
      <w:proofErr w:type="gramStart"/>
      <w:r w:rsidRPr="006A3EB9">
        <w:rPr>
          <w:rFonts w:ascii="Times New Roman" w:hAnsi="Times New Roman" w:cs="Times New Roman"/>
          <w:sz w:val="24"/>
          <w:szCs w:val="24"/>
        </w:rPr>
        <w:t>2010.00017.x</w:t>
      </w:r>
      <w:proofErr w:type="gramEnd"/>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Harper, L., E.P. </w:t>
      </w:r>
      <w:proofErr w:type="spellStart"/>
      <w:r w:rsidRPr="006A3EB9">
        <w:rPr>
          <w:rFonts w:ascii="Times New Roman" w:hAnsi="Times New Roman" w:cs="Times New Roman"/>
          <w:sz w:val="24"/>
          <w:szCs w:val="24"/>
        </w:rPr>
        <w:t>Hoaglund</w:t>
      </w:r>
      <w:proofErr w:type="spellEnd"/>
      <w:r w:rsidRPr="006A3EB9">
        <w:rPr>
          <w:rFonts w:ascii="Times New Roman" w:hAnsi="Times New Roman" w:cs="Times New Roman"/>
          <w:sz w:val="24"/>
          <w:szCs w:val="24"/>
        </w:rPr>
        <w:t xml:space="preserve">, C. E. Smith, and H. </w:t>
      </w:r>
      <w:proofErr w:type="spellStart"/>
      <w:r w:rsidRPr="006A3EB9">
        <w:rPr>
          <w:rFonts w:ascii="Times New Roman" w:hAnsi="Times New Roman" w:cs="Times New Roman"/>
          <w:sz w:val="24"/>
          <w:szCs w:val="24"/>
        </w:rPr>
        <w:t>Texler</w:t>
      </w:r>
      <w:proofErr w:type="spellEnd"/>
      <w:r w:rsidRPr="006A3EB9">
        <w:rPr>
          <w:rFonts w:ascii="Times New Roman" w:hAnsi="Times New Roman" w:cs="Times New Roman"/>
          <w:sz w:val="24"/>
          <w:szCs w:val="24"/>
        </w:rPr>
        <w:t>.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Hoaglund</w:t>
      </w:r>
      <w:proofErr w:type="spellEnd"/>
      <w:r w:rsidRPr="006A3EB9">
        <w:rPr>
          <w:rFonts w:ascii="Times New Roman" w:hAnsi="Times New Roman" w:cs="Times New Roman"/>
          <w:sz w:val="24"/>
          <w:szCs w:val="24"/>
        </w:rPr>
        <w:t xml:space="preserve">, E. P., C. E. Smith, and H. </w:t>
      </w:r>
      <w:proofErr w:type="spellStart"/>
      <w:r w:rsidRPr="006A3EB9">
        <w:rPr>
          <w:rFonts w:ascii="Times New Roman" w:hAnsi="Times New Roman" w:cs="Times New Roman"/>
          <w:sz w:val="24"/>
          <w:szCs w:val="24"/>
        </w:rPr>
        <w:t>Texler</w:t>
      </w:r>
      <w:proofErr w:type="spellEnd"/>
      <w:r w:rsidRPr="006A3EB9">
        <w:rPr>
          <w:rFonts w:ascii="Times New Roman" w:hAnsi="Times New Roman" w:cs="Times New Roman"/>
          <w:sz w:val="24"/>
          <w:szCs w:val="24"/>
        </w:rPr>
        <w:t>.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w:t>
      </w:r>
      <w:proofErr w:type="gramStart"/>
      <w:r w:rsidRPr="006A3EB9">
        <w:rPr>
          <w:rFonts w:ascii="Times New Roman" w:hAnsi="Times New Roman" w:cs="Times New Roman"/>
          <w:sz w:val="24"/>
          <w:szCs w:val="24"/>
        </w:rPr>
        <w:t>The</w:t>
      </w:r>
      <w:proofErr w:type="gramEnd"/>
      <w:r w:rsidRPr="006A3EB9">
        <w:rPr>
          <w:rFonts w:ascii="Times New Roman" w:hAnsi="Times New Roman" w:cs="Times New Roman"/>
          <w:sz w:val="24"/>
          <w:szCs w:val="24"/>
        </w:rPr>
        <w:t xml:space="preserv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 xml:space="preserve">Communities </w:t>
      </w:r>
      <w:proofErr w:type="gramStart"/>
      <w:r w:rsidRPr="00E01C54">
        <w:rPr>
          <w:rFonts w:ascii="Times New Roman" w:hAnsi="Times New Roman" w:cs="Times New Roman"/>
          <w:sz w:val="24"/>
          <w:szCs w:val="24"/>
        </w:rPr>
        <w:t>layer[</w:t>
      </w:r>
      <w:proofErr w:type="gramEnd"/>
      <w:r w:rsidRPr="00E01C54">
        <w:rPr>
          <w:rFonts w:ascii="Times New Roman" w:hAnsi="Times New Roman" w:cs="Times New Roman"/>
          <w:sz w:val="24"/>
          <w:szCs w:val="24"/>
        </w:rPr>
        <w:t>polygon geospatial data]. St. Paul, MN: Minnesota Biological Survey, Minnesota Department of Natural Resources. “[</w:t>
      </w:r>
      <w:proofErr w:type="gramStart"/>
      <w:r w:rsidRPr="00E01C54">
        <w:rPr>
          <w:rFonts w:ascii="Times New Roman" w:hAnsi="Times New Roman" w:cs="Times New Roman"/>
          <w:sz w:val="24"/>
          <w:szCs w:val="24"/>
        </w:rPr>
        <w:t>February 2017,</w:t>
      </w:r>
      <w:proofErr w:type="gramEnd"/>
      <w:r w:rsidRPr="00E01C54">
        <w:rPr>
          <w:rFonts w:ascii="Times New Roman" w:hAnsi="Times New Roman" w:cs="Times New Roman"/>
          <w:sz w:val="24"/>
          <w:szCs w:val="24"/>
        </w:rPr>
        <w:t xml:space="preserve">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xml:space="preserve">. </w:t>
      </w:r>
      <w:proofErr w:type="gramStart"/>
      <w:r w:rsidRPr="006A3EB9">
        <w:rPr>
          <w:rFonts w:ascii="Times New Roman" w:hAnsi="Times New Roman" w:cs="Times New Roman"/>
          <w:sz w:val="24"/>
          <w:szCs w:val="24"/>
        </w:rPr>
        <w:t>2017;8:1725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1998. Effects of management on butterfly abundance in tallgrass prairie and pine barrens.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hea ArchMiller">
    <w15:presenceInfo w15:providerId="Windows Live" w15:userId="f632e2ebb8b41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B0F25"/>
    <w:rsid w:val="000E19BD"/>
    <w:rsid w:val="000E4049"/>
    <w:rsid w:val="000E7157"/>
    <w:rsid w:val="000F23FF"/>
    <w:rsid w:val="000F3B9B"/>
    <w:rsid w:val="000F4011"/>
    <w:rsid w:val="000F5110"/>
    <w:rsid w:val="000F77A9"/>
    <w:rsid w:val="00105193"/>
    <w:rsid w:val="00110BEE"/>
    <w:rsid w:val="0011393B"/>
    <w:rsid w:val="0012118B"/>
    <w:rsid w:val="00130D27"/>
    <w:rsid w:val="00132F1B"/>
    <w:rsid w:val="00134FF7"/>
    <w:rsid w:val="00141F35"/>
    <w:rsid w:val="001446B1"/>
    <w:rsid w:val="0014771C"/>
    <w:rsid w:val="001504C7"/>
    <w:rsid w:val="00151F6B"/>
    <w:rsid w:val="001520F6"/>
    <w:rsid w:val="00152F05"/>
    <w:rsid w:val="0015495C"/>
    <w:rsid w:val="0016183D"/>
    <w:rsid w:val="001646DB"/>
    <w:rsid w:val="00182FEA"/>
    <w:rsid w:val="00186A94"/>
    <w:rsid w:val="001912D4"/>
    <w:rsid w:val="00191A3E"/>
    <w:rsid w:val="00193C65"/>
    <w:rsid w:val="0019529E"/>
    <w:rsid w:val="001A36F8"/>
    <w:rsid w:val="001A667E"/>
    <w:rsid w:val="001B14FB"/>
    <w:rsid w:val="001B2A38"/>
    <w:rsid w:val="001B5153"/>
    <w:rsid w:val="001B6D64"/>
    <w:rsid w:val="001B7CEE"/>
    <w:rsid w:val="001C2D3F"/>
    <w:rsid w:val="001C4F14"/>
    <w:rsid w:val="001C7DE6"/>
    <w:rsid w:val="001C7F74"/>
    <w:rsid w:val="001D094C"/>
    <w:rsid w:val="001D4B03"/>
    <w:rsid w:val="001D65CB"/>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5D3B"/>
    <w:rsid w:val="00266C7F"/>
    <w:rsid w:val="00266D3F"/>
    <w:rsid w:val="00266D7F"/>
    <w:rsid w:val="00270D69"/>
    <w:rsid w:val="00275F45"/>
    <w:rsid w:val="002778E3"/>
    <w:rsid w:val="002842F2"/>
    <w:rsid w:val="0028697E"/>
    <w:rsid w:val="002929EA"/>
    <w:rsid w:val="002944EF"/>
    <w:rsid w:val="00295D54"/>
    <w:rsid w:val="002B0E59"/>
    <w:rsid w:val="002B326C"/>
    <w:rsid w:val="002B3A2B"/>
    <w:rsid w:val="002B4A35"/>
    <w:rsid w:val="002B7E70"/>
    <w:rsid w:val="002C3148"/>
    <w:rsid w:val="002D2E05"/>
    <w:rsid w:val="002E7EAC"/>
    <w:rsid w:val="00306D62"/>
    <w:rsid w:val="00310202"/>
    <w:rsid w:val="00321590"/>
    <w:rsid w:val="00325B77"/>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6F81"/>
    <w:rsid w:val="004078FC"/>
    <w:rsid w:val="00407F35"/>
    <w:rsid w:val="00411412"/>
    <w:rsid w:val="00411E5F"/>
    <w:rsid w:val="004129B5"/>
    <w:rsid w:val="004203BE"/>
    <w:rsid w:val="00422190"/>
    <w:rsid w:val="004335BC"/>
    <w:rsid w:val="004341AB"/>
    <w:rsid w:val="00440059"/>
    <w:rsid w:val="0044386F"/>
    <w:rsid w:val="0044788E"/>
    <w:rsid w:val="00450A2A"/>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5B68"/>
    <w:rsid w:val="004D7A78"/>
    <w:rsid w:val="004E315D"/>
    <w:rsid w:val="004F08FD"/>
    <w:rsid w:val="004F17EB"/>
    <w:rsid w:val="004F3B92"/>
    <w:rsid w:val="004F60AF"/>
    <w:rsid w:val="00501424"/>
    <w:rsid w:val="00506D41"/>
    <w:rsid w:val="00507B17"/>
    <w:rsid w:val="00515B07"/>
    <w:rsid w:val="00523143"/>
    <w:rsid w:val="005263CE"/>
    <w:rsid w:val="00526FC0"/>
    <w:rsid w:val="00531F17"/>
    <w:rsid w:val="005354FE"/>
    <w:rsid w:val="005364F3"/>
    <w:rsid w:val="00537B45"/>
    <w:rsid w:val="005436B9"/>
    <w:rsid w:val="00550C2F"/>
    <w:rsid w:val="0056138D"/>
    <w:rsid w:val="00567DD2"/>
    <w:rsid w:val="0057131E"/>
    <w:rsid w:val="00575987"/>
    <w:rsid w:val="0058648A"/>
    <w:rsid w:val="0058719A"/>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5B39"/>
    <w:rsid w:val="005F0564"/>
    <w:rsid w:val="005F2C24"/>
    <w:rsid w:val="005F3336"/>
    <w:rsid w:val="00601419"/>
    <w:rsid w:val="0060218F"/>
    <w:rsid w:val="00605BA7"/>
    <w:rsid w:val="006066C0"/>
    <w:rsid w:val="0061040D"/>
    <w:rsid w:val="00617950"/>
    <w:rsid w:val="0062247A"/>
    <w:rsid w:val="0062698A"/>
    <w:rsid w:val="00644AB7"/>
    <w:rsid w:val="00645110"/>
    <w:rsid w:val="00647720"/>
    <w:rsid w:val="00647E82"/>
    <w:rsid w:val="00666C90"/>
    <w:rsid w:val="006745E2"/>
    <w:rsid w:val="006746AB"/>
    <w:rsid w:val="00674886"/>
    <w:rsid w:val="006759E7"/>
    <w:rsid w:val="00676122"/>
    <w:rsid w:val="006851E1"/>
    <w:rsid w:val="006874C2"/>
    <w:rsid w:val="00687F3C"/>
    <w:rsid w:val="00692A1E"/>
    <w:rsid w:val="00692AFA"/>
    <w:rsid w:val="00694188"/>
    <w:rsid w:val="00697189"/>
    <w:rsid w:val="0069726A"/>
    <w:rsid w:val="00697B24"/>
    <w:rsid w:val="00697F70"/>
    <w:rsid w:val="006A0F5B"/>
    <w:rsid w:val="006A183C"/>
    <w:rsid w:val="006A3EB9"/>
    <w:rsid w:val="006B0BA9"/>
    <w:rsid w:val="006B1FCE"/>
    <w:rsid w:val="006B2B37"/>
    <w:rsid w:val="006B31C4"/>
    <w:rsid w:val="006B6CC7"/>
    <w:rsid w:val="006C140A"/>
    <w:rsid w:val="006C1E7F"/>
    <w:rsid w:val="006C5408"/>
    <w:rsid w:val="006D4348"/>
    <w:rsid w:val="006E0222"/>
    <w:rsid w:val="006E33FC"/>
    <w:rsid w:val="006E42D6"/>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66B9A"/>
    <w:rsid w:val="007701C3"/>
    <w:rsid w:val="00774C91"/>
    <w:rsid w:val="00781CBE"/>
    <w:rsid w:val="00784E0B"/>
    <w:rsid w:val="00786172"/>
    <w:rsid w:val="0079064A"/>
    <w:rsid w:val="007906A1"/>
    <w:rsid w:val="00790715"/>
    <w:rsid w:val="007A2CF9"/>
    <w:rsid w:val="007A4FC1"/>
    <w:rsid w:val="007A6FA9"/>
    <w:rsid w:val="007B0341"/>
    <w:rsid w:val="007B0687"/>
    <w:rsid w:val="007C275C"/>
    <w:rsid w:val="007C2B48"/>
    <w:rsid w:val="007C3A8E"/>
    <w:rsid w:val="007C450E"/>
    <w:rsid w:val="007C558F"/>
    <w:rsid w:val="007C6720"/>
    <w:rsid w:val="007D213C"/>
    <w:rsid w:val="007D4F37"/>
    <w:rsid w:val="007E1D46"/>
    <w:rsid w:val="007E4C17"/>
    <w:rsid w:val="007F0531"/>
    <w:rsid w:val="007F2DFA"/>
    <w:rsid w:val="007F4799"/>
    <w:rsid w:val="007F5C5A"/>
    <w:rsid w:val="007F6877"/>
    <w:rsid w:val="008023A3"/>
    <w:rsid w:val="008027A8"/>
    <w:rsid w:val="008046DB"/>
    <w:rsid w:val="00815C7B"/>
    <w:rsid w:val="00824408"/>
    <w:rsid w:val="00830AA5"/>
    <w:rsid w:val="008337E1"/>
    <w:rsid w:val="008375D5"/>
    <w:rsid w:val="0084578B"/>
    <w:rsid w:val="00846050"/>
    <w:rsid w:val="00854DD4"/>
    <w:rsid w:val="00857886"/>
    <w:rsid w:val="0086234A"/>
    <w:rsid w:val="00863148"/>
    <w:rsid w:val="0086513E"/>
    <w:rsid w:val="008707E9"/>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E0A7F"/>
    <w:rsid w:val="008E1426"/>
    <w:rsid w:val="008E2389"/>
    <w:rsid w:val="008E2660"/>
    <w:rsid w:val="008F17C5"/>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1869"/>
    <w:rsid w:val="00963C64"/>
    <w:rsid w:val="00964417"/>
    <w:rsid w:val="00970FE4"/>
    <w:rsid w:val="009761A3"/>
    <w:rsid w:val="00981371"/>
    <w:rsid w:val="009977AF"/>
    <w:rsid w:val="009A0D94"/>
    <w:rsid w:val="009A326E"/>
    <w:rsid w:val="009A5198"/>
    <w:rsid w:val="009B3BF3"/>
    <w:rsid w:val="009B5631"/>
    <w:rsid w:val="009B60A6"/>
    <w:rsid w:val="009B6FBB"/>
    <w:rsid w:val="009C467D"/>
    <w:rsid w:val="009C5448"/>
    <w:rsid w:val="009C64CB"/>
    <w:rsid w:val="009C7DE4"/>
    <w:rsid w:val="009D122D"/>
    <w:rsid w:val="009D19EF"/>
    <w:rsid w:val="009D3032"/>
    <w:rsid w:val="009D3E80"/>
    <w:rsid w:val="009E15CC"/>
    <w:rsid w:val="009F19B2"/>
    <w:rsid w:val="009F606B"/>
    <w:rsid w:val="00A05699"/>
    <w:rsid w:val="00A140A9"/>
    <w:rsid w:val="00A153FA"/>
    <w:rsid w:val="00A155B4"/>
    <w:rsid w:val="00A15942"/>
    <w:rsid w:val="00A16FEA"/>
    <w:rsid w:val="00A35BFE"/>
    <w:rsid w:val="00A369C3"/>
    <w:rsid w:val="00A40AF1"/>
    <w:rsid w:val="00A50D19"/>
    <w:rsid w:val="00A62560"/>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6518"/>
    <w:rsid w:val="00AB723B"/>
    <w:rsid w:val="00AC6350"/>
    <w:rsid w:val="00AC68A5"/>
    <w:rsid w:val="00AC6AF4"/>
    <w:rsid w:val="00AC7BFD"/>
    <w:rsid w:val="00AC7FDA"/>
    <w:rsid w:val="00AD082B"/>
    <w:rsid w:val="00AD1AAC"/>
    <w:rsid w:val="00AE59AF"/>
    <w:rsid w:val="00AF0678"/>
    <w:rsid w:val="00AF575F"/>
    <w:rsid w:val="00AF6749"/>
    <w:rsid w:val="00AF72BF"/>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61AB"/>
    <w:rsid w:val="00B36A28"/>
    <w:rsid w:val="00B37DAE"/>
    <w:rsid w:val="00B44858"/>
    <w:rsid w:val="00B50640"/>
    <w:rsid w:val="00B515AA"/>
    <w:rsid w:val="00B56711"/>
    <w:rsid w:val="00B6130E"/>
    <w:rsid w:val="00B6304B"/>
    <w:rsid w:val="00B65A3D"/>
    <w:rsid w:val="00B66152"/>
    <w:rsid w:val="00B709F0"/>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4EF4"/>
    <w:rsid w:val="00BF6DBD"/>
    <w:rsid w:val="00BF7358"/>
    <w:rsid w:val="00C00D20"/>
    <w:rsid w:val="00C00F8D"/>
    <w:rsid w:val="00C067BD"/>
    <w:rsid w:val="00C1168A"/>
    <w:rsid w:val="00C116C2"/>
    <w:rsid w:val="00C20E46"/>
    <w:rsid w:val="00C223F5"/>
    <w:rsid w:val="00C22B52"/>
    <w:rsid w:val="00C313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DF26BB"/>
    <w:rsid w:val="00E00510"/>
    <w:rsid w:val="00E01C54"/>
    <w:rsid w:val="00E02343"/>
    <w:rsid w:val="00E041FC"/>
    <w:rsid w:val="00E11614"/>
    <w:rsid w:val="00E11718"/>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1F23"/>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E690F"/>
    <w:rsid w:val="00EF36D6"/>
    <w:rsid w:val="00EF656B"/>
    <w:rsid w:val="00F002BB"/>
    <w:rsid w:val="00F03388"/>
    <w:rsid w:val="00F0597B"/>
    <w:rsid w:val="00F06679"/>
    <w:rsid w:val="00F2093E"/>
    <w:rsid w:val="00F23510"/>
    <w:rsid w:val="00F24403"/>
    <w:rsid w:val="00F27D39"/>
    <w:rsid w:val="00F27E1E"/>
    <w:rsid w:val="00F33CA4"/>
    <w:rsid w:val="00F41278"/>
    <w:rsid w:val="00F42B5E"/>
    <w:rsid w:val="00F44673"/>
    <w:rsid w:val="00F47D57"/>
    <w:rsid w:val="00F5214B"/>
    <w:rsid w:val="00F5219E"/>
    <w:rsid w:val="00F67C2C"/>
    <w:rsid w:val="00F7282E"/>
    <w:rsid w:val="00F74C7F"/>
    <w:rsid w:val="00F774E3"/>
    <w:rsid w:val="00F91DDD"/>
    <w:rsid w:val="00F91DE9"/>
    <w:rsid w:val="00F95103"/>
    <w:rsid w:val="00FA2944"/>
    <w:rsid w:val="00FA2AE2"/>
    <w:rsid w:val="00FA36D9"/>
    <w:rsid w:val="00FB5482"/>
    <w:rsid w:val="00FB596E"/>
    <w:rsid w:val="00FB6BB0"/>
    <w:rsid w:val="00FC0FBC"/>
    <w:rsid w:val="00FC3E63"/>
    <w:rsid w:val="00FC7227"/>
    <w:rsid w:val="00FC79F0"/>
    <w:rsid w:val="00FD1A26"/>
    <w:rsid w:val="00FD6A00"/>
    <w:rsid w:val="00FE06CD"/>
    <w:rsid w:val="00FE0D44"/>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82E3"/>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9E15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E15CC"/>
    <w:rPr>
      <w:i/>
      <w:iCs/>
      <w:color w:val="404040" w:themeColor="text1" w:themeTint="BF"/>
    </w:rPr>
  </w:style>
  <w:style w:type="paragraph" w:styleId="BalloonText">
    <w:name w:val="Balloon Text"/>
    <w:basedOn w:val="Normal"/>
    <w:link w:val="BalloonTextChar"/>
    <w:uiPriority w:val="99"/>
    <w:semiHidden/>
    <w:unhideWhenUsed/>
    <w:rsid w:val="009E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15C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802776798">
      <w:bodyDiv w:val="1"/>
      <w:marLeft w:val="0"/>
      <w:marRight w:val="0"/>
      <w:marTop w:val="0"/>
      <w:marBottom w:val="0"/>
      <w:divBdr>
        <w:top w:val="none" w:sz="0" w:space="0" w:color="auto"/>
        <w:left w:val="none" w:sz="0" w:space="0" w:color="auto"/>
        <w:bottom w:val="none" w:sz="0" w:space="0" w:color="auto"/>
        <w:right w:val="none" w:sz="0" w:space="0" w:color="auto"/>
      </w:divBdr>
    </w:div>
    <w:div w:id="1168862558">
      <w:bodyDiv w:val="1"/>
      <w:marLeft w:val="0"/>
      <w:marRight w:val="0"/>
      <w:marTop w:val="0"/>
      <w:marBottom w:val="0"/>
      <w:divBdr>
        <w:top w:val="none" w:sz="0" w:space="0" w:color="auto"/>
        <w:left w:val="none" w:sz="0" w:space="0" w:color="auto"/>
        <w:bottom w:val="none" w:sz="0" w:space="0" w:color="auto"/>
        <w:right w:val="none" w:sz="0" w:space="0" w:color="auto"/>
      </w:divBdr>
    </w:div>
    <w:div w:id="167595875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2036153622">
      <w:bodyDiv w:val="1"/>
      <w:marLeft w:val="0"/>
      <w:marRight w:val="0"/>
      <w:marTop w:val="0"/>
      <w:marBottom w:val="0"/>
      <w:divBdr>
        <w:top w:val="none" w:sz="0" w:space="0" w:color="auto"/>
        <w:left w:val="none" w:sz="0" w:space="0" w:color="auto"/>
        <w:bottom w:val="none" w:sz="0" w:space="0" w:color="auto"/>
        <w:right w:val="none" w:sz="0" w:space="0" w:color="auto"/>
      </w:divBdr>
    </w:div>
    <w:div w:id="211636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35</Pages>
  <Words>13226</Words>
  <Characters>75389</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88439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9</cp:revision>
  <dcterms:created xsi:type="dcterms:W3CDTF">2018-11-02T15:35:00Z</dcterms:created>
  <dcterms:modified xsi:type="dcterms:W3CDTF">2018-11-02T17:10:00Z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id="XMuVZUtQ"/&gt;&lt;style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