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F95564"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w:t>
      </w:r>
      <w:r w:rsidR="00F44673">
        <w:rPr>
          <w:rFonts w:ascii="Times New Roman" w:hAnsi="Times New Roman" w:cs="Times New Roman"/>
          <w:sz w:val="24"/>
          <w:szCs w:val="24"/>
        </w:rPr>
        <w:lastRenderedPageBreak/>
        <w:t>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 xml:space="preserve">XX citation needed? </w:t>
      </w:r>
      <w:proofErr w:type="spellStart"/>
      <w:r w:rsidR="00321590">
        <w:rPr>
          <w:rFonts w:ascii="Times New Roman" w:hAnsi="Times New Roman" w:cs="Times New Roman"/>
          <w:sz w:val="24"/>
          <w:szCs w:val="24"/>
        </w:rPr>
        <w:t>Royle</w:t>
      </w:r>
      <w:proofErr w:type="spellEnd"/>
      <w:r w:rsidR="00321590">
        <w:rPr>
          <w:rFonts w:ascii="Times New Roman" w:hAnsi="Times New Roman" w:cs="Times New Roman"/>
          <w:sz w:val="24"/>
          <w:szCs w:val="24"/>
        </w:rPr>
        <w:t>,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 xml:space="preserve">H. </w:t>
      </w:r>
      <w:proofErr w:type="spellStart"/>
      <w:r w:rsidR="002B326C" w:rsidRPr="00321590">
        <w:rPr>
          <w:rFonts w:ascii="Times New Roman" w:hAnsi="Times New Roman" w:cs="Times New Roman"/>
          <w:bCs/>
          <w:i/>
          <w:strike/>
          <w:sz w:val="24"/>
          <w:szCs w:val="24"/>
        </w:rPr>
        <w:t>nasicus</w:t>
      </w:r>
      <w:proofErr w:type="spellEnd"/>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w:t>
      </w:r>
      <w:proofErr w:type="spellStart"/>
      <w:r w:rsidR="002B326C" w:rsidRPr="00321590">
        <w:rPr>
          <w:rFonts w:ascii="Times New Roman" w:hAnsi="Times New Roman" w:cs="Times New Roman"/>
          <w:bCs/>
          <w:i/>
          <w:strike/>
          <w:sz w:val="24"/>
          <w:szCs w:val="24"/>
        </w:rPr>
        <w:t>catenifer</w:t>
      </w:r>
      <w:proofErr w:type="spellEnd"/>
      <w:r w:rsidR="002B326C" w:rsidRPr="00321590">
        <w:rPr>
          <w:rFonts w:ascii="Times New Roman" w:hAnsi="Times New Roman" w:cs="Times New Roman"/>
          <w:bCs/>
          <w:i/>
          <w:strike/>
          <w:sz w:val="24"/>
          <w:szCs w:val="24"/>
        </w:rPr>
        <w:t xml:space="preserve">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proofErr w:type="spellStart"/>
      <w:r w:rsidR="00250ADE" w:rsidRPr="00321590">
        <w:rPr>
          <w:rFonts w:ascii="Times New Roman" w:hAnsi="Times New Roman" w:cs="Times New Roman"/>
          <w:strike/>
          <w:sz w:val="24"/>
          <w:szCs w:val="24"/>
        </w:rPr>
        <w:t>Gophersnakes</w:t>
      </w:r>
      <w:proofErr w:type="spellEnd"/>
      <w:r w:rsidR="00250ADE" w:rsidRPr="00321590">
        <w:rPr>
          <w:rFonts w:ascii="Times New Roman" w:hAnsi="Times New Roman" w:cs="Times New Roman"/>
          <w:strike/>
          <w:sz w:val="24"/>
          <w:szCs w:val="24"/>
        </w:rPr>
        <w:t xml:space="preserve"> were encountered: 2014; </w:t>
      </w:r>
      <w:r w:rsidR="00250ADE" w:rsidRPr="00321590">
        <w:rPr>
          <w:rFonts w:ascii="Times New Roman" w:hAnsi="Times New Roman" w:cs="Times New Roman"/>
          <w:bCs/>
          <w:strike/>
          <w:sz w:val="24"/>
          <w:szCs w:val="24"/>
        </w:rPr>
        <w:t xml:space="preserve">1 plot </w:t>
      </w:r>
      <w:r w:rsidR="00250ADE" w:rsidRPr="00321590">
        <w:rPr>
          <w:rFonts w:ascii="Times New Roman" w:hAnsi="Times New Roman" w:cs="Times New Roman"/>
          <w:bCs/>
          <w:strike/>
          <w:sz w:val="24"/>
          <w:szCs w:val="24"/>
        </w:rPr>
        <w:lastRenderedPageBreak/>
        <w:t>with encounter, no re-detections. Total observed (N=1), 2015; 7 plots with encounters, no re-detections.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(XX Cut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ins w:id="0" w:author="Althea ArchMiller" w:date="2018-10-13T11:07:00Z"/>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ins w:id="1" w:author="Althea ArchMiller" w:date="2018-10-13T09:16:00Z">
        <w:r w:rsidR="005C4313">
          <w:rPr>
            <w:rFonts w:ascii="Times New Roman" w:hAnsi="Times New Roman" w:cs="Times New Roman"/>
            <w:sz w:val="24"/>
            <w:szCs w:val="24"/>
          </w:rPr>
          <w:t xml:space="preserve">other </w:t>
        </w:r>
      </w:ins>
      <w:r w:rsidR="007B0687">
        <w:rPr>
          <w:rFonts w:ascii="Times New Roman" w:hAnsi="Times New Roman" w:cs="Times New Roman"/>
          <w:sz w:val="24"/>
          <w:szCs w:val="24"/>
        </w:rPr>
        <w:t xml:space="preserve">important assumptions of this class of models </w:t>
      </w:r>
      <w:del w:id="2" w:author="Althea ArchMiller" w:date="2018-10-13T09:16:00Z">
        <w:r w:rsidR="007B0687" w:rsidDel="005C4313">
          <w:rPr>
            <w:rFonts w:ascii="Times New Roman" w:hAnsi="Times New Roman" w:cs="Times New Roman"/>
            <w:sz w:val="24"/>
            <w:szCs w:val="24"/>
          </w:rPr>
          <w:delText xml:space="preserve">also </w:delText>
        </w:r>
      </w:del>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(unless explained by state variables) (XX confirm and rewrite assumptions).</w:t>
      </w:r>
    </w:p>
    <w:p w:rsidR="005C3AF0" w:rsidRDefault="0080008F" w:rsidP="001504C7">
      <w:pPr>
        <w:spacing w:line="360" w:lineRule="auto"/>
        <w:rPr>
          <w:ins w:id="3" w:author="Althea ArchMiller" w:date="2018-10-13T11:09:00Z"/>
          <w:rFonts w:ascii="Times New Roman" w:hAnsi="Times New Roman" w:cs="Times New Roman"/>
          <w:sz w:val="24"/>
          <w:szCs w:val="24"/>
        </w:rPr>
      </w:pPr>
      <w:ins w:id="4" w:author="Althea ArchMiller" w:date="2018-10-13T11:09:00Z">
        <w:r>
          <w:rPr>
            <w:rFonts w:ascii="Times New Roman" w:hAnsi="Times New Roman" w:cs="Times New Roman"/>
            <w:sz w:val="24"/>
            <w:szCs w:val="24"/>
          </w:rPr>
          <w:t>Assuming that</w:t>
        </w:r>
      </w:ins>
      <w:ins w:id="5" w:author="Althea ArchMiller" w:date="2018-10-13T11:08:00Z">
        <w:r>
          <w:rPr>
            <w:rFonts w:ascii="Times New Roman" w:hAnsi="Times New Roman" w:cs="Times New Roman"/>
            <w:sz w:val="24"/>
            <w:szCs w:val="24"/>
          </w:rPr>
          <w:t xml:space="preserve"> </w:t>
        </w:r>
        <w:proofErr w:type="spellStart"/>
        <w:proofErr w:type="gramStart"/>
        <w:r w:rsidRPr="00091B9F">
          <w:rPr>
            <w:rFonts w:ascii="Times New Roman" w:hAnsi="Times New Roman" w:cs="Times New Roman"/>
            <w:i/>
            <w:sz w:val="24"/>
            <w:szCs w:val="24"/>
            <w:rPrChange w:id="6" w:author="Althea ArchMiller" w:date="2018-10-13T15:55:00Z">
              <w:rPr>
                <w:rFonts w:ascii="Times New Roman" w:hAnsi="Times New Roman" w:cs="Times New Roman"/>
                <w:sz w:val="24"/>
                <w:szCs w:val="24"/>
              </w:rPr>
            </w:rPrChange>
          </w:rPr>
          <w:t>N</w:t>
        </w:r>
        <w:r w:rsidRPr="00091B9F">
          <w:rPr>
            <w:rFonts w:ascii="Times New Roman" w:hAnsi="Times New Roman" w:cs="Times New Roman"/>
            <w:i/>
            <w:sz w:val="24"/>
            <w:szCs w:val="24"/>
            <w:vertAlign w:val="subscript"/>
            <w:rPrChange w:id="7" w:author="Althea ArchMiller" w:date="2018-10-13T15:55:00Z">
              <w:rPr>
                <w:rFonts w:ascii="Times New Roman" w:hAnsi="Times New Roman" w:cs="Times New Roman"/>
                <w:sz w:val="24"/>
                <w:szCs w:val="24"/>
              </w:rPr>
            </w:rPrChange>
          </w:rPr>
          <w:t>h,t</w:t>
        </w:r>
        <w:proofErr w:type="spellEnd"/>
        <w:proofErr w:type="gramEnd"/>
        <w:r>
          <w:rPr>
            <w:rFonts w:ascii="Times New Roman" w:hAnsi="Times New Roman" w:cs="Times New Roman"/>
            <w:sz w:val="24"/>
            <w:szCs w:val="24"/>
          </w:rPr>
          <w:t xml:space="preserve"> is the true abundance in plot </w:t>
        </w:r>
        <w:r w:rsidRPr="00091B9F">
          <w:rPr>
            <w:rFonts w:ascii="Times New Roman" w:hAnsi="Times New Roman" w:cs="Times New Roman"/>
            <w:i/>
            <w:sz w:val="24"/>
            <w:szCs w:val="24"/>
            <w:rPrChange w:id="8" w:author="Althea ArchMiller" w:date="2018-10-13T15:57:00Z">
              <w:rPr>
                <w:rFonts w:ascii="Times New Roman" w:hAnsi="Times New Roman" w:cs="Times New Roman"/>
                <w:sz w:val="24"/>
                <w:szCs w:val="24"/>
              </w:rPr>
            </w:rPrChange>
          </w:rPr>
          <w:t>h</w:t>
        </w:r>
        <w:r>
          <w:rPr>
            <w:rFonts w:ascii="Times New Roman" w:hAnsi="Times New Roman" w:cs="Times New Roman"/>
            <w:sz w:val="24"/>
            <w:szCs w:val="24"/>
          </w:rPr>
          <w:t xml:space="preserve"> in survey year </w:t>
        </w:r>
        <w:r w:rsidRPr="00091B9F">
          <w:rPr>
            <w:rFonts w:ascii="Times New Roman" w:hAnsi="Times New Roman" w:cs="Times New Roman"/>
            <w:i/>
            <w:sz w:val="24"/>
            <w:szCs w:val="24"/>
            <w:rPrChange w:id="9" w:author="Althea ArchMiller" w:date="2018-10-13T15:55:00Z">
              <w:rPr>
                <w:rFonts w:ascii="Times New Roman" w:hAnsi="Times New Roman" w:cs="Times New Roman"/>
                <w:sz w:val="24"/>
                <w:szCs w:val="24"/>
              </w:rPr>
            </w:rPrChange>
          </w:rPr>
          <w:t>t</w:t>
        </w:r>
        <w:r>
          <w:rPr>
            <w:rFonts w:ascii="Times New Roman" w:hAnsi="Times New Roman" w:cs="Times New Roman"/>
            <w:sz w:val="24"/>
            <w:szCs w:val="24"/>
          </w:rPr>
          <w:t xml:space="preserve">, </w:t>
        </w:r>
      </w:ins>
      <w:ins w:id="10" w:author="Althea ArchMiller" w:date="2018-10-13T11:09:00Z">
        <w:r>
          <w:rPr>
            <w:rFonts w:ascii="Times New Roman" w:hAnsi="Times New Roman" w:cs="Times New Roman"/>
            <w:sz w:val="24"/>
            <w:szCs w:val="24"/>
          </w:rPr>
          <w:t xml:space="preserve">we can account for </w:t>
        </w:r>
        <w:r w:rsidRPr="00091B9F">
          <w:rPr>
            <w:rFonts w:ascii="Times New Roman" w:hAnsi="Times New Roman" w:cs="Times New Roman"/>
            <w:i/>
            <w:sz w:val="24"/>
            <w:szCs w:val="24"/>
            <w:rPrChange w:id="11" w:author="Althea ArchMiller" w:date="2018-10-13T15:55:00Z">
              <w:rPr>
                <w:rFonts w:ascii="Times New Roman" w:hAnsi="Times New Roman" w:cs="Times New Roman"/>
                <w:sz w:val="24"/>
                <w:szCs w:val="24"/>
              </w:rPr>
            </w:rPrChange>
          </w:rPr>
          <w:t>N</w:t>
        </w:r>
        <w:r w:rsidRPr="00091B9F">
          <w:rPr>
            <w:rFonts w:ascii="Times New Roman" w:hAnsi="Times New Roman" w:cs="Times New Roman"/>
            <w:i/>
            <w:sz w:val="24"/>
            <w:szCs w:val="24"/>
            <w:vertAlign w:val="subscript"/>
            <w:rPrChange w:id="12" w:author="Althea ArchMiller" w:date="2018-10-13T15:55:00Z">
              <w:rPr>
                <w:rFonts w:ascii="Times New Roman" w:hAnsi="Times New Roman" w:cs="Times New Roman"/>
                <w:sz w:val="24"/>
                <w:szCs w:val="24"/>
              </w:rPr>
            </w:rPrChange>
          </w:rPr>
          <w:t>h,</w:t>
        </w:r>
      </w:ins>
      <w:ins w:id="13" w:author="Althea ArchMiller" w:date="2018-10-13T11:17:00Z">
        <w:r w:rsidRPr="00091B9F">
          <w:rPr>
            <w:rFonts w:ascii="Times New Roman" w:hAnsi="Times New Roman" w:cs="Times New Roman"/>
            <w:i/>
            <w:sz w:val="24"/>
            <w:szCs w:val="24"/>
            <w:vertAlign w:val="subscript"/>
            <w:rPrChange w:id="14" w:author="Althea ArchMiller" w:date="2018-10-13T15:55:00Z">
              <w:rPr>
                <w:rFonts w:ascii="Times New Roman" w:hAnsi="Times New Roman" w:cs="Times New Roman"/>
                <w:sz w:val="24"/>
                <w:szCs w:val="24"/>
              </w:rPr>
            </w:rPrChange>
          </w:rPr>
          <w:t>1</w:t>
        </w:r>
        <w:r>
          <w:rPr>
            <w:rFonts w:ascii="Times New Roman" w:hAnsi="Times New Roman" w:cs="Times New Roman"/>
            <w:sz w:val="24"/>
            <w:szCs w:val="24"/>
          </w:rPr>
          <w:t xml:space="preserve"> (initial plot-level abundance)</w:t>
        </w:r>
      </w:ins>
      <w:ins w:id="15" w:author="Althea ArchMiller" w:date="2018-10-13T11:09:00Z">
        <w:r>
          <w:rPr>
            <w:rFonts w:ascii="Times New Roman" w:hAnsi="Times New Roman" w:cs="Times New Roman"/>
            <w:sz w:val="24"/>
            <w:szCs w:val="24"/>
          </w:rPr>
          <w:t xml:space="preserve"> with a Poisson process, a negative binomial process or a zero-inflated process:</w:t>
        </w:r>
      </w:ins>
    </w:p>
    <w:p w:rsidR="0080008F" w:rsidRPr="0080008F" w:rsidRDefault="0080008F" w:rsidP="001504C7">
      <w:pPr>
        <w:spacing w:line="360" w:lineRule="auto"/>
        <w:rPr>
          <w:ins w:id="16" w:author="Althea ArchMiller" w:date="2018-10-13T11:12:00Z"/>
          <w:rFonts w:ascii="Times New Roman" w:eastAsiaTheme="minorEastAsia" w:hAnsi="Times New Roman" w:cs="Times New Roman"/>
          <w:sz w:val="24"/>
          <w:szCs w:val="24"/>
          <w:rPrChange w:id="17" w:author="Althea ArchMiller" w:date="2018-10-13T11:12:00Z">
            <w:rPr>
              <w:ins w:id="18" w:author="Althea ArchMiller" w:date="2018-10-13T11:12:00Z"/>
              <w:rFonts w:ascii="Cambria Math" w:hAnsi="Cambria Math" w:cs="Times New Roman"/>
              <w:i/>
              <w:sz w:val="24"/>
              <w:szCs w:val="24"/>
            </w:rPr>
          </w:rPrChange>
        </w:rPr>
      </w:pPr>
      <m:oMathPara>
        <m:oMath>
          <m:sSub>
            <m:sSubPr>
              <m:ctrlPr>
                <w:ins w:id="19" w:author="Althea ArchMiller" w:date="2018-10-13T11:11:00Z">
                  <w:rPr>
                    <w:rFonts w:ascii="Cambria Math" w:hAnsi="Cambria Math" w:cs="Times New Roman"/>
                    <w:i/>
                    <w:sz w:val="24"/>
                    <w:szCs w:val="24"/>
                  </w:rPr>
                </w:ins>
              </m:ctrlPr>
            </m:sSubPr>
            <m:e>
              <m:r>
                <w:ins w:id="20" w:author="Althea ArchMiller" w:date="2018-10-13T11:11:00Z">
                  <w:rPr>
                    <w:rFonts w:ascii="Cambria Math" w:hAnsi="Cambria Math" w:cs="Times New Roman"/>
                    <w:sz w:val="24"/>
                    <w:szCs w:val="24"/>
                  </w:rPr>
                  <m:t>N</m:t>
                </w:ins>
              </m:r>
            </m:e>
            <m:sub>
              <m:r>
                <w:ins w:id="21" w:author="Althea ArchMiller" w:date="2018-10-13T11:11:00Z">
                  <w:rPr>
                    <w:rFonts w:ascii="Cambria Math" w:hAnsi="Cambria Math" w:cs="Times New Roman"/>
                    <w:sz w:val="24"/>
                    <w:szCs w:val="24"/>
                  </w:rPr>
                  <m:t>h,</m:t>
                </w:ins>
              </m:r>
              <m:r>
                <w:ins w:id="22" w:author="Althea ArchMiller" w:date="2018-10-13T11:17:00Z">
                  <w:rPr>
                    <w:rFonts w:ascii="Cambria Math" w:hAnsi="Cambria Math" w:cs="Times New Roman"/>
                    <w:sz w:val="24"/>
                    <w:szCs w:val="24"/>
                  </w:rPr>
                  <m:t>1</m:t>
                </w:ins>
              </m:r>
            </m:sub>
          </m:sSub>
          <m:r>
            <w:ins w:id="23" w:author="Althea ArchMiller" w:date="2018-10-13T11:11:00Z">
              <w:rPr>
                <w:rFonts w:ascii="Cambria Math" w:hAnsi="Cambria Math" w:cs="Times New Roman"/>
                <w:sz w:val="24"/>
                <w:szCs w:val="24"/>
              </w:rPr>
              <m:t>~</m:t>
            </w:ins>
          </m:r>
          <m:r>
            <w:ins w:id="24" w:author="Althea ArchMiller" w:date="2018-10-13T11:11:00Z">
              <m:rPr>
                <m:nor/>
              </m:rPr>
              <w:rPr>
                <w:rFonts w:ascii="Cambria Math" w:hAnsi="Cambria Math" w:cs="Times New Roman"/>
                <w:sz w:val="24"/>
                <w:szCs w:val="24"/>
                <w:rPrChange w:id="25" w:author="Althea ArchMiller" w:date="2018-10-13T11:11:00Z">
                  <w:rPr>
                    <w:rFonts w:ascii="Cambria Math" w:hAnsi="Cambria Math" w:cs="Times New Roman"/>
                    <w:i/>
                    <w:sz w:val="24"/>
                    <w:szCs w:val="24"/>
                  </w:rPr>
                </w:rPrChange>
              </w:rPr>
              <m:t>Pois</m:t>
            </w:ins>
          </m:r>
          <m:d>
            <m:dPr>
              <m:ctrlPr>
                <w:ins w:id="26" w:author="Althea ArchMiller" w:date="2018-10-13T11:11:00Z">
                  <w:rPr>
                    <w:rFonts w:ascii="Cambria Math" w:hAnsi="Cambria Math" w:cs="Times New Roman"/>
                    <w:i/>
                    <w:sz w:val="24"/>
                    <w:szCs w:val="24"/>
                  </w:rPr>
                </w:ins>
              </m:ctrlPr>
            </m:dPr>
            <m:e>
              <m:sSub>
                <m:sSubPr>
                  <m:ctrlPr>
                    <w:ins w:id="27" w:author="Althea ArchMiller" w:date="2018-10-13T11:12:00Z">
                      <w:rPr>
                        <w:rFonts w:ascii="Cambria Math" w:hAnsi="Cambria Math" w:cs="Times New Roman"/>
                        <w:i/>
                        <w:sz w:val="24"/>
                        <w:szCs w:val="24"/>
                      </w:rPr>
                    </w:ins>
                  </m:ctrlPr>
                </m:sSubPr>
                <m:e>
                  <m:r>
                    <w:ins w:id="28" w:author="Althea ArchMiller" w:date="2018-10-13T11:12:00Z">
                      <w:rPr>
                        <w:rFonts w:ascii="Cambria Math" w:hAnsi="Cambria Math" w:cs="Times New Roman"/>
                        <w:sz w:val="24"/>
                        <w:szCs w:val="24"/>
                      </w:rPr>
                      <m:t>λ</m:t>
                    </w:ins>
                  </m:r>
                </m:e>
                <m:sub>
                  <m:r>
                    <w:ins w:id="29" w:author="Althea ArchMiller" w:date="2018-10-13T11:12:00Z">
                      <w:rPr>
                        <w:rFonts w:ascii="Cambria Math" w:hAnsi="Cambria Math" w:cs="Times New Roman"/>
                        <w:sz w:val="24"/>
                        <w:szCs w:val="24"/>
                      </w:rPr>
                      <m:t>h</m:t>
                    </w:ins>
                  </m:r>
                </m:sub>
              </m:sSub>
            </m:e>
          </m:d>
        </m:oMath>
      </m:oMathPara>
    </w:p>
    <w:p w:rsidR="0080008F" w:rsidRPr="0080008F" w:rsidRDefault="0080008F" w:rsidP="0080008F">
      <w:pPr>
        <w:spacing w:line="360" w:lineRule="auto"/>
        <w:rPr>
          <w:ins w:id="30" w:author="Althea ArchMiller" w:date="2018-10-13T11:13:00Z"/>
          <w:rFonts w:ascii="Times New Roman" w:eastAsiaTheme="minorEastAsia" w:hAnsi="Times New Roman" w:cs="Times New Roman"/>
          <w:sz w:val="24"/>
          <w:szCs w:val="24"/>
          <w:rPrChange w:id="31" w:author="Althea ArchMiller" w:date="2018-10-13T11:13:00Z">
            <w:rPr>
              <w:ins w:id="32" w:author="Althea ArchMiller" w:date="2018-10-13T11:13:00Z"/>
              <w:rFonts w:ascii="Cambria Math" w:hAnsi="Cambria Math" w:cs="Times New Roman"/>
              <w:i/>
              <w:sz w:val="24"/>
              <w:szCs w:val="24"/>
            </w:rPr>
          </w:rPrChange>
        </w:rPr>
      </w:pPr>
      <m:oMathPara>
        <m:oMath>
          <m:sSub>
            <m:sSubPr>
              <m:ctrlPr>
                <w:ins w:id="33" w:author="Althea ArchMiller" w:date="2018-10-13T11:13:00Z">
                  <w:rPr>
                    <w:rFonts w:ascii="Cambria Math" w:hAnsi="Cambria Math" w:cs="Times New Roman"/>
                    <w:i/>
                    <w:sz w:val="24"/>
                    <w:szCs w:val="24"/>
                  </w:rPr>
                </w:ins>
              </m:ctrlPr>
            </m:sSubPr>
            <m:e>
              <m:r>
                <w:ins w:id="34" w:author="Althea ArchMiller" w:date="2018-10-13T11:13:00Z">
                  <w:rPr>
                    <w:rFonts w:ascii="Cambria Math" w:hAnsi="Cambria Math" w:cs="Times New Roman"/>
                    <w:sz w:val="24"/>
                    <w:szCs w:val="24"/>
                  </w:rPr>
                  <m:t>N</m:t>
                </w:ins>
              </m:r>
            </m:e>
            <m:sub>
              <m:r>
                <w:ins w:id="35" w:author="Althea ArchMiller" w:date="2018-10-13T11:13:00Z">
                  <w:rPr>
                    <w:rFonts w:ascii="Cambria Math" w:hAnsi="Cambria Math" w:cs="Times New Roman"/>
                    <w:sz w:val="24"/>
                    <w:szCs w:val="24"/>
                  </w:rPr>
                  <m:t>h,</m:t>
                </w:ins>
              </m:r>
              <m:r>
                <w:ins w:id="36" w:author="Althea ArchMiller" w:date="2018-10-13T11:17:00Z">
                  <w:rPr>
                    <w:rFonts w:ascii="Cambria Math" w:hAnsi="Cambria Math" w:cs="Times New Roman"/>
                    <w:sz w:val="24"/>
                    <w:szCs w:val="24"/>
                  </w:rPr>
                  <m:t>1</m:t>
                </w:ins>
              </m:r>
            </m:sub>
          </m:sSub>
          <m:r>
            <w:ins w:id="37" w:author="Althea ArchMiller" w:date="2018-10-13T11:13:00Z">
              <w:rPr>
                <w:rFonts w:ascii="Cambria Math" w:hAnsi="Cambria Math" w:cs="Times New Roman"/>
                <w:sz w:val="24"/>
                <w:szCs w:val="24"/>
              </w:rPr>
              <m:t>~</m:t>
            </w:ins>
          </m:r>
          <m:r>
            <w:ins w:id="38" w:author="Althea ArchMiller" w:date="2018-10-13T11:13:00Z">
              <m:rPr>
                <m:nor/>
              </m:rPr>
              <w:rPr>
                <w:rFonts w:ascii="Cambria Math" w:hAnsi="Cambria Math" w:cs="Times New Roman"/>
                <w:sz w:val="24"/>
                <w:szCs w:val="24"/>
              </w:rPr>
              <m:t>NB</m:t>
            </w:ins>
          </m:r>
          <m:d>
            <m:dPr>
              <m:ctrlPr>
                <w:ins w:id="39" w:author="Althea ArchMiller" w:date="2018-10-13T11:13:00Z">
                  <w:rPr>
                    <w:rFonts w:ascii="Cambria Math" w:hAnsi="Cambria Math" w:cs="Times New Roman"/>
                    <w:i/>
                    <w:sz w:val="24"/>
                    <w:szCs w:val="24"/>
                  </w:rPr>
                </w:ins>
              </m:ctrlPr>
            </m:dPr>
            <m:e>
              <m:sSub>
                <m:sSubPr>
                  <m:ctrlPr>
                    <w:ins w:id="40" w:author="Althea ArchMiller" w:date="2018-10-13T11:13:00Z">
                      <w:rPr>
                        <w:rFonts w:ascii="Cambria Math" w:hAnsi="Cambria Math" w:cs="Times New Roman"/>
                        <w:i/>
                        <w:sz w:val="24"/>
                        <w:szCs w:val="24"/>
                      </w:rPr>
                    </w:ins>
                  </m:ctrlPr>
                </m:sSubPr>
                <m:e>
                  <m:r>
                    <w:ins w:id="41" w:author="Althea ArchMiller" w:date="2018-10-13T11:13:00Z">
                      <w:rPr>
                        <w:rFonts w:ascii="Cambria Math" w:hAnsi="Cambria Math" w:cs="Times New Roman"/>
                        <w:sz w:val="24"/>
                        <w:szCs w:val="24"/>
                      </w:rPr>
                      <m:t>λ</m:t>
                    </w:ins>
                  </m:r>
                </m:e>
                <m:sub>
                  <m:r>
                    <w:ins w:id="42" w:author="Althea ArchMiller" w:date="2018-10-13T11:13:00Z">
                      <w:rPr>
                        <w:rFonts w:ascii="Cambria Math" w:hAnsi="Cambria Math" w:cs="Times New Roman"/>
                        <w:sz w:val="24"/>
                        <w:szCs w:val="24"/>
                      </w:rPr>
                      <m:t>h</m:t>
                    </w:ins>
                  </m:r>
                </m:sub>
              </m:sSub>
              <m:r>
                <w:ins w:id="43" w:author="Althea ArchMiller" w:date="2018-10-13T11:13:00Z">
                  <w:rPr>
                    <w:rFonts w:ascii="Cambria Math" w:hAnsi="Cambria Math" w:cs="Times New Roman"/>
                    <w:sz w:val="24"/>
                    <w:szCs w:val="24"/>
                  </w:rPr>
                  <m:t>,α</m:t>
                </w:ins>
              </m:r>
            </m:e>
          </m:d>
        </m:oMath>
      </m:oMathPara>
    </w:p>
    <w:p w:rsidR="0080008F" w:rsidRPr="0080008F" w:rsidRDefault="0080008F" w:rsidP="0080008F">
      <w:pPr>
        <w:spacing w:line="360" w:lineRule="auto"/>
        <w:rPr>
          <w:ins w:id="44" w:author="Althea ArchMiller" w:date="2018-10-13T11:15:00Z"/>
          <w:rFonts w:ascii="Times New Roman" w:eastAsiaTheme="minorEastAsia" w:hAnsi="Times New Roman" w:cs="Times New Roman"/>
          <w:sz w:val="24"/>
          <w:szCs w:val="24"/>
        </w:rPr>
      </w:pPr>
      <m:oMathPara>
        <m:oMath>
          <m:sSub>
            <m:sSubPr>
              <m:ctrlPr>
                <w:ins w:id="45" w:author="Althea ArchMiller" w:date="2018-10-13T11:13:00Z">
                  <w:rPr>
                    <w:rFonts w:ascii="Cambria Math" w:hAnsi="Cambria Math" w:cs="Times New Roman"/>
                    <w:i/>
                    <w:sz w:val="24"/>
                    <w:szCs w:val="24"/>
                  </w:rPr>
                </w:ins>
              </m:ctrlPr>
            </m:sSubPr>
            <m:e>
              <m:r>
                <w:ins w:id="46" w:author="Althea ArchMiller" w:date="2018-10-13T11:13:00Z">
                  <w:rPr>
                    <w:rFonts w:ascii="Cambria Math" w:hAnsi="Cambria Math" w:cs="Times New Roman"/>
                    <w:sz w:val="24"/>
                    <w:szCs w:val="24"/>
                  </w:rPr>
                  <m:t>N</m:t>
                </w:ins>
              </m:r>
            </m:e>
            <m:sub>
              <m:r>
                <w:ins w:id="47" w:author="Althea ArchMiller" w:date="2018-10-13T11:13:00Z">
                  <w:rPr>
                    <w:rFonts w:ascii="Cambria Math" w:hAnsi="Cambria Math" w:cs="Times New Roman"/>
                    <w:sz w:val="24"/>
                    <w:szCs w:val="24"/>
                  </w:rPr>
                  <m:t>h,</m:t>
                </w:ins>
              </m:r>
              <m:r>
                <w:ins w:id="48" w:author="Althea ArchMiller" w:date="2018-10-13T11:17:00Z">
                  <w:rPr>
                    <w:rFonts w:ascii="Cambria Math" w:hAnsi="Cambria Math" w:cs="Times New Roman"/>
                    <w:sz w:val="24"/>
                    <w:szCs w:val="24"/>
                  </w:rPr>
                  <m:t>1</m:t>
                </w:ins>
              </m:r>
            </m:sub>
          </m:sSub>
          <m:r>
            <w:ins w:id="49" w:author="Althea ArchMiller" w:date="2018-10-13T11:13:00Z">
              <w:rPr>
                <w:rFonts w:ascii="Cambria Math" w:hAnsi="Cambria Math" w:cs="Times New Roman"/>
                <w:sz w:val="24"/>
                <w:szCs w:val="24"/>
              </w:rPr>
              <m:t>~</m:t>
            </w:ins>
          </m:r>
          <m:r>
            <w:ins w:id="50" w:author="Althea ArchMiller" w:date="2018-10-13T11:13:00Z">
              <m:rPr>
                <m:nor/>
              </m:rPr>
              <w:rPr>
                <w:rFonts w:ascii="Cambria Math" w:hAnsi="Cambria Math" w:cs="Times New Roman"/>
                <w:sz w:val="24"/>
                <w:szCs w:val="24"/>
              </w:rPr>
              <m:t>Pois</m:t>
            </w:ins>
          </m:r>
          <m:d>
            <m:dPr>
              <m:ctrlPr>
                <w:ins w:id="51" w:author="Althea ArchMiller" w:date="2018-10-13T11:13:00Z">
                  <w:rPr>
                    <w:rFonts w:ascii="Cambria Math" w:hAnsi="Cambria Math" w:cs="Times New Roman"/>
                    <w:i/>
                    <w:sz w:val="24"/>
                    <w:szCs w:val="24"/>
                  </w:rPr>
                </w:ins>
              </m:ctrlPr>
            </m:dPr>
            <m:e>
              <m:r>
                <w:ins w:id="52" w:author="Althea ArchMiller" w:date="2018-10-13T11:14:00Z">
                  <w:rPr>
                    <w:rFonts w:ascii="Cambria Math" w:hAnsi="Cambria Math" w:cs="Times New Roman"/>
                    <w:sz w:val="24"/>
                    <w:szCs w:val="24"/>
                  </w:rPr>
                  <m:t>0</m:t>
                </w:ins>
              </m:r>
            </m:e>
          </m:d>
          <m:r>
            <w:ins w:id="53" w:author="Althea ArchMiller" w:date="2018-10-13T11:14:00Z">
              <w:rPr>
                <w:rFonts w:ascii="Cambria Math" w:hAnsi="Cambria Math" w:cs="Times New Roman"/>
                <w:sz w:val="24"/>
                <w:szCs w:val="24"/>
              </w:rPr>
              <m:t xml:space="preserve"> </m:t>
            </w:ins>
          </m:r>
          <m:r>
            <w:ins w:id="54" w:author="Althea ArchMiller" w:date="2018-10-13T11:14:00Z">
              <m:rPr>
                <m:nor/>
              </m:rPr>
              <w:rPr>
                <w:rFonts w:ascii="Cambria Math" w:hAnsi="Cambria Math" w:cs="Times New Roman"/>
                <w:sz w:val="24"/>
                <w:szCs w:val="24"/>
                <w:rPrChange w:id="55" w:author="Althea ArchMiller" w:date="2018-10-13T11:14:00Z">
                  <w:rPr>
                    <w:rFonts w:ascii="Cambria Math" w:hAnsi="Cambria Math" w:cs="Times New Roman"/>
                    <w:i/>
                    <w:sz w:val="24"/>
                    <w:szCs w:val="24"/>
                  </w:rPr>
                </w:rPrChange>
              </w:rPr>
              <m:t>with probability</m:t>
            </w:ins>
          </m:r>
          <m:r>
            <w:ins w:id="56" w:author="Althea ArchMiller" w:date="2018-10-13T11:14:00Z">
              <w:rPr>
                <w:rFonts w:ascii="Cambria Math" w:hAnsi="Cambria Math" w:cs="Times New Roman"/>
                <w:sz w:val="24"/>
                <w:szCs w:val="24"/>
              </w:rPr>
              <m:t xml:space="preserve"> </m:t>
            </w:ins>
          </m:r>
          <m:r>
            <w:ins w:id="57" w:author="Althea ArchMiller" w:date="2018-10-13T17:23:00Z">
              <w:rPr>
                <w:rFonts w:ascii="Cambria Math" w:hAnsi="Cambria Math" w:cs="Times New Roman"/>
                <w:sz w:val="24"/>
                <w:szCs w:val="24"/>
              </w:rPr>
              <m:t>ψ</m:t>
            </w:ins>
          </m:r>
          <m:r>
            <w:ins w:id="58" w:author="Althea ArchMiller" w:date="2018-10-13T11:14:00Z">
              <w:rPr>
                <w:rFonts w:ascii="Cambria Math" w:hAnsi="Cambria Math" w:cs="Times New Roman"/>
                <w:sz w:val="24"/>
                <w:szCs w:val="24"/>
              </w:rPr>
              <m:t xml:space="preserve"> </m:t>
            </w:ins>
          </m:r>
          <m:r>
            <w:ins w:id="59" w:author="Althea ArchMiller" w:date="2018-10-13T11:14:00Z">
              <m:rPr>
                <m:nor/>
              </m:rPr>
              <w:rPr>
                <w:rFonts w:ascii="Cambria Math" w:hAnsi="Cambria Math" w:cs="Times New Roman"/>
                <w:sz w:val="24"/>
                <w:szCs w:val="24"/>
                <w:rPrChange w:id="60" w:author="Althea ArchMiller" w:date="2018-10-13T11:15:00Z">
                  <w:rPr>
                    <w:rFonts w:ascii="Cambria Math" w:hAnsi="Cambria Math" w:cs="Times New Roman"/>
                    <w:i/>
                    <w:sz w:val="24"/>
                    <w:szCs w:val="24"/>
                  </w:rPr>
                </w:rPrChange>
              </w:rPr>
              <m:t xml:space="preserve">or </m:t>
            </w:ins>
          </m:r>
          <m:sSub>
            <m:sSubPr>
              <m:ctrlPr>
                <w:ins w:id="61" w:author="Althea ArchMiller" w:date="2018-10-13T11:15:00Z">
                  <w:rPr>
                    <w:rFonts w:ascii="Cambria Math" w:hAnsi="Cambria Math" w:cs="Times New Roman"/>
                    <w:i/>
                    <w:sz w:val="24"/>
                    <w:szCs w:val="24"/>
                  </w:rPr>
                </w:ins>
              </m:ctrlPr>
            </m:sSubPr>
            <m:e>
              <m:r>
                <w:ins w:id="62" w:author="Althea ArchMiller" w:date="2018-10-13T11:15:00Z">
                  <w:rPr>
                    <w:rFonts w:ascii="Cambria Math" w:hAnsi="Cambria Math" w:cs="Times New Roman"/>
                    <w:sz w:val="24"/>
                    <w:szCs w:val="24"/>
                  </w:rPr>
                  <m:t>N</m:t>
                </w:ins>
              </m:r>
            </m:e>
            <m:sub>
              <m:r>
                <w:ins w:id="63" w:author="Althea ArchMiller" w:date="2018-10-13T11:15:00Z">
                  <w:rPr>
                    <w:rFonts w:ascii="Cambria Math" w:hAnsi="Cambria Math" w:cs="Times New Roman"/>
                    <w:sz w:val="24"/>
                    <w:szCs w:val="24"/>
                  </w:rPr>
                  <m:t>h,</m:t>
                </w:ins>
              </m:r>
              <m:r>
                <w:ins w:id="64" w:author="Althea ArchMiller" w:date="2018-10-13T11:17:00Z">
                  <w:rPr>
                    <w:rFonts w:ascii="Cambria Math" w:hAnsi="Cambria Math" w:cs="Times New Roman"/>
                    <w:sz w:val="24"/>
                    <w:szCs w:val="24"/>
                  </w:rPr>
                  <m:t>1</m:t>
                </w:ins>
              </m:r>
            </m:sub>
          </m:sSub>
          <m:r>
            <w:ins w:id="65" w:author="Althea ArchMiller" w:date="2018-10-13T11:15:00Z">
              <m:rPr>
                <m:nor/>
              </m:rPr>
              <w:rPr>
                <w:rFonts w:ascii="Cambria Math" w:hAnsi="Cambria Math" w:cs="Times New Roman"/>
                <w:sz w:val="24"/>
                <w:szCs w:val="24"/>
              </w:rPr>
              <m:t>~</m:t>
            </w:ins>
          </m:r>
          <w:proofErr w:type="spellStart"/>
          <m:r>
            <w:ins w:id="66" w:author="Althea ArchMiller" w:date="2018-10-13T11:15:00Z">
              <m:rPr>
                <m:nor/>
              </m:rPr>
              <w:rPr>
                <w:rFonts w:ascii="Cambria Math" w:hAnsi="Cambria Math" w:cs="Times New Roman"/>
                <w:sz w:val="24"/>
                <w:szCs w:val="24"/>
              </w:rPr>
              <m:t>Pois</m:t>
            </w:ins>
          </m:r>
          <w:proofErr w:type="spellEnd"/>
          <m:d>
            <m:dPr>
              <m:ctrlPr>
                <w:ins w:id="67" w:author="Althea ArchMiller" w:date="2018-10-13T11:15:00Z">
                  <w:rPr>
                    <w:rFonts w:ascii="Cambria Math" w:hAnsi="Cambria Math" w:cs="Times New Roman"/>
                    <w:i/>
                    <w:sz w:val="24"/>
                    <w:szCs w:val="24"/>
                  </w:rPr>
                </w:ins>
              </m:ctrlPr>
            </m:dPr>
            <m:e>
              <m:sSub>
                <m:sSubPr>
                  <m:ctrlPr>
                    <w:ins w:id="68" w:author="Althea ArchMiller" w:date="2018-10-13T11:15:00Z">
                      <w:rPr>
                        <w:rFonts w:ascii="Cambria Math" w:hAnsi="Cambria Math" w:cs="Times New Roman"/>
                        <w:i/>
                        <w:sz w:val="24"/>
                        <w:szCs w:val="24"/>
                      </w:rPr>
                    </w:ins>
                  </m:ctrlPr>
                </m:sSubPr>
                <m:e>
                  <m:r>
                    <w:ins w:id="69" w:author="Althea ArchMiller" w:date="2018-10-13T11:15:00Z">
                      <w:rPr>
                        <w:rFonts w:ascii="Cambria Math" w:hAnsi="Cambria Math" w:cs="Times New Roman"/>
                        <w:sz w:val="24"/>
                        <w:szCs w:val="24"/>
                      </w:rPr>
                      <m:t>λ</m:t>
                    </w:ins>
                  </m:r>
                </m:e>
                <m:sub>
                  <m:r>
                    <w:ins w:id="70" w:author="Althea ArchMiller" w:date="2018-10-13T11:15:00Z">
                      <w:rPr>
                        <w:rFonts w:ascii="Cambria Math" w:hAnsi="Cambria Math" w:cs="Times New Roman"/>
                        <w:sz w:val="24"/>
                        <w:szCs w:val="24"/>
                      </w:rPr>
                      <m:t>h</m:t>
                    </w:ins>
                  </m:r>
                </m:sub>
              </m:sSub>
            </m:e>
          </m:d>
          <m:r>
            <w:ins w:id="71" w:author="Althea ArchMiller" w:date="2018-10-13T11:15:00Z">
              <m:rPr>
                <m:nor/>
              </m:rPr>
              <w:rPr>
                <w:rFonts w:ascii="Cambria Math" w:hAnsi="Cambria Math" w:cs="Times New Roman"/>
                <w:sz w:val="24"/>
                <w:szCs w:val="24"/>
                <w:rPrChange w:id="72" w:author="Althea ArchMiller" w:date="2018-10-13T11:15:00Z">
                  <w:rPr>
                    <w:rFonts w:ascii="Cambria Math" w:hAnsi="Cambria Math" w:cs="Times New Roman"/>
                    <w:i/>
                    <w:sz w:val="24"/>
                    <w:szCs w:val="24"/>
                  </w:rPr>
                </w:rPrChange>
              </w:rPr>
              <m:t xml:space="preserve"> with probability</m:t>
            </w:ins>
          </m:r>
          <m:r>
            <w:ins w:id="73" w:author="Althea ArchMiller" w:date="2018-10-13T11:15:00Z">
              <w:rPr>
                <w:rFonts w:ascii="Cambria Math" w:hAnsi="Cambria Math" w:cs="Times New Roman"/>
                <w:sz w:val="24"/>
                <w:szCs w:val="24"/>
              </w:rPr>
              <m:t xml:space="preserve"> 1-</m:t>
            </w:ins>
          </m:r>
          <m:r>
            <w:ins w:id="74" w:author="Althea ArchMiller" w:date="2018-10-13T17:24:00Z">
              <w:rPr>
                <w:rFonts w:ascii="Cambria Math" w:hAnsi="Cambria Math" w:cs="Times New Roman"/>
                <w:sz w:val="24"/>
                <w:szCs w:val="24"/>
              </w:rPr>
              <m:t>ψ</m:t>
            </w:ins>
          </m:r>
        </m:oMath>
      </m:oMathPara>
    </w:p>
    <w:p w:rsidR="00091B9F" w:rsidRDefault="0080008F" w:rsidP="0080008F">
      <w:pPr>
        <w:spacing w:line="360" w:lineRule="auto"/>
        <w:rPr>
          <w:ins w:id="75" w:author="Althea ArchMiller" w:date="2018-10-13T15:53:00Z"/>
          <w:rFonts w:ascii="Times New Roman" w:eastAsiaTheme="minorEastAsia" w:hAnsi="Times New Roman" w:cs="Times New Roman"/>
          <w:sz w:val="24"/>
          <w:szCs w:val="24"/>
        </w:rPr>
      </w:pPr>
      <w:ins w:id="76" w:author="Althea ArchMiller" w:date="2018-10-13T11:17:00Z">
        <w:r>
          <w:rPr>
            <w:rFonts w:ascii="Times New Roman" w:eastAsiaTheme="minorEastAsia" w:hAnsi="Times New Roman" w:cs="Times New Roman"/>
            <w:sz w:val="24"/>
            <w:szCs w:val="24"/>
          </w:rPr>
          <w:t>where</w:t>
        </w:r>
      </w:ins>
      <w:ins w:id="77" w:author="Althea ArchMiller" w:date="2018-10-13T11:15:00Z">
        <w:r>
          <w:rPr>
            <w:rFonts w:ascii="Times New Roman" w:eastAsiaTheme="minorEastAsia" w:hAnsi="Times New Roman" w:cs="Times New Roman"/>
            <w:sz w:val="24"/>
            <w:szCs w:val="24"/>
          </w:rPr>
          <w:t xml:space="preserve"> </w:t>
        </w:r>
      </w:ins>
      <m:oMath>
        <m:r>
          <w:ins w:id="78" w:author="Althea ArchMiller" w:date="2018-10-13T11:16:00Z">
            <w:rPr>
              <w:rFonts w:ascii="Cambria Math" w:eastAsiaTheme="minorEastAsia" w:hAnsi="Cambria Math" w:cs="Times New Roman"/>
              <w:sz w:val="24"/>
              <w:szCs w:val="24"/>
            </w:rPr>
            <m:t>α</m:t>
          </w:ins>
        </m:r>
      </m:oMath>
      <w:ins w:id="79" w:author="Althea ArchMiller" w:date="2018-10-13T11:16:00Z">
        <w:r>
          <w:rPr>
            <w:rFonts w:ascii="Times New Roman" w:eastAsiaTheme="minorEastAsia" w:hAnsi="Times New Roman" w:cs="Times New Roman"/>
            <w:sz w:val="24"/>
            <w:szCs w:val="24"/>
          </w:rPr>
          <w:t xml:space="preserve"> is the spread of the negative binomial distribution and </w:t>
        </w:r>
      </w:ins>
      <m:oMath>
        <m:r>
          <w:ins w:id="80" w:author="Althea ArchMiller" w:date="2018-10-13T17:24:00Z">
            <w:rPr>
              <w:rFonts w:ascii="Cambria Math" w:eastAsiaTheme="minorEastAsia" w:hAnsi="Cambria Math" w:cs="Times New Roman"/>
              <w:sz w:val="24"/>
              <w:szCs w:val="24"/>
            </w:rPr>
            <m:t>ψ</m:t>
          </w:ins>
        </m:r>
      </m:oMath>
      <w:ins w:id="81" w:author="Althea ArchMiller" w:date="2018-10-13T11:16:00Z">
        <w:r>
          <w:rPr>
            <w:rFonts w:ascii="Times New Roman" w:eastAsiaTheme="minorEastAsia" w:hAnsi="Times New Roman" w:cs="Times New Roman"/>
            <w:sz w:val="24"/>
            <w:szCs w:val="24"/>
          </w:rPr>
          <w:t xml:space="preserve"> </w:t>
        </w:r>
        <w:r w:rsidR="00AD726D">
          <w:rPr>
            <w:rFonts w:ascii="Times New Roman" w:eastAsiaTheme="minorEastAsia" w:hAnsi="Times New Roman" w:cs="Times New Roman"/>
            <w:sz w:val="24"/>
            <w:szCs w:val="24"/>
          </w:rPr>
          <w:t>is</w:t>
        </w:r>
      </w:ins>
      <w:ins w:id="82" w:author="Althea ArchMiller" w:date="2018-10-13T17:24:00Z">
        <w:r w:rsidR="00AD726D">
          <w:rPr>
            <w:rFonts w:ascii="Times New Roman" w:eastAsiaTheme="minorEastAsia" w:hAnsi="Times New Roman" w:cs="Times New Roman"/>
            <w:sz w:val="24"/>
            <w:szCs w:val="24"/>
          </w:rPr>
          <w:t xml:space="preserve"> the </w:t>
        </w:r>
      </w:ins>
      <w:ins w:id="83" w:author="Althea ArchMiller" w:date="2018-10-13T11:16:00Z">
        <w:r>
          <w:rPr>
            <w:rFonts w:ascii="Times New Roman" w:eastAsiaTheme="minorEastAsia" w:hAnsi="Times New Roman" w:cs="Times New Roman"/>
            <w:sz w:val="24"/>
            <w:szCs w:val="24"/>
          </w:rPr>
          <w:t xml:space="preserve">proportion of </w:t>
        </w:r>
      </w:ins>
      <w:ins w:id="84" w:author="Althea ArchMiller" w:date="2018-10-13T17:24:00Z">
        <w:r w:rsidR="00AD726D">
          <w:rPr>
            <w:rFonts w:ascii="Times New Roman" w:eastAsiaTheme="minorEastAsia" w:hAnsi="Times New Roman" w:cs="Times New Roman"/>
            <w:sz w:val="24"/>
            <w:szCs w:val="24"/>
          </w:rPr>
          <w:t xml:space="preserve">unoccupied plots (i.e., </w:t>
        </w:r>
      </w:ins>
      <w:ins w:id="85" w:author="Althea ArchMiller" w:date="2018-10-13T11:16:00Z">
        <w:r>
          <w:rPr>
            <w:rFonts w:ascii="Times New Roman" w:eastAsiaTheme="minorEastAsia" w:hAnsi="Times New Roman" w:cs="Times New Roman"/>
            <w:sz w:val="24"/>
            <w:szCs w:val="24"/>
          </w:rPr>
          <w:t xml:space="preserve">the </w:t>
        </w:r>
      </w:ins>
      <w:ins w:id="86" w:author="Althea ArchMiller" w:date="2018-10-13T17:24:00Z">
        <w:r w:rsidR="00AD726D">
          <w:rPr>
            <w:rFonts w:ascii="Times New Roman" w:eastAsiaTheme="minorEastAsia" w:hAnsi="Times New Roman" w:cs="Times New Roman"/>
            <w:sz w:val="24"/>
            <w:szCs w:val="24"/>
          </w:rPr>
          <w:t>inflated</w:t>
        </w:r>
      </w:ins>
      <w:ins w:id="87" w:author="Althea ArchMiller" w:date="2018-10-13T11:16:00Z">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zero</w:t>
        </w:r>
      </w:ins>
      <w:ins w:id="88" w:author="Althea ArchMiller" w:date="2018-10-13T17:24:00Z">
        <w:r w:rsidR="00AD726D">
          <w:rPr>
            <w:rFonts w:ascii="Times New Roman" w:eastAsiaTheme="minorEastAsia" w:hAnsi="Times New Roman" w:cs="Times New Roman"/>
            <w:sz w:val="24"/>
            <w:szCs w:val="24"/>
          </w:rPr>
          <w:t>s)</w:t>
        </w:r>
      </w:ins>
      <w:ins w:id="89" w:author="Althea ArchMiller" w:date="2018-10-13T11:16:00Z">
        <w:r>
          <w:rPr>
            <w:rFonts w:ascii="Times New Roman" w:eastAsiaTheme="minorEastAsia" w:hAnsi="Times New Roman" w:cs="Times New Roman"/>
            <w:sz w:val="24"/>
            <w:szCs w:val="24"/>
          </w:rPr>
          <w:t>.</w:t>
        </w:r>
      </w:ins>
      <w:proofErr w:type="gramEnd"/>
      <w:ins w:id="90" w:author="Althea ArchMiller" w:date="2018-10-13T11:17:00Z">
        <w:r>
          <w:rPr>
            <w:rFonts w:ascii="Times New Roman" w:eastAsiaTheme="minorEastAsia" w:hAnsi="Times New Roman" w:cs="Times New Roman"/>
            <w:sz w:val="24"/>
            <w:szCs w:val="24"/>
          </w:rPr>
          <w:t xml:space="preserve"> </w:t>
        </w:r>
      </w:ins>
      <w:ins w:id="91" w:author="Althea ArchMiller" w:date="2018-10-13T15:52:00Z">
        <w:r w:rsidR="00091B9F">
          <w:rPr>
            <w:rFonts w:ascii="Times New Roman" w:eastAsiaTheme="minorEastAsia" w:hAnsi="Times New Roman" w:cs="Times New Roman"/>
            <w:sz w:val="24"/>
            <w:szCs w:val="24"/>
          </w:rPr>
          <w:t xml:space="preserve">Plot-level mean abundance is modeled with log-linear regression of plot-level covariates </w:t>
        </w:r>
      </w:ins>
      <w:ins w:id="92" w:author="Althea ArchMiller" w:date="2018-10-13T15:54:00Z">
        <w:r w:rsidR="00091B9F">
          <w:rPr>
            <w:rFonts w:ascii="Times New Roman" w:eastAsiaTheme="minorEastAsia" w:hAnsi="Times New Roman" w:cs="Times New Roman"/>
            <w:sz w:val="24"/>
            <w:szCs w:val="24"/>
          </w:rPr>
          <w:t>(</w:t>
        </w:r>
        <w:proofErr w:type="spellStart"/>
        <w:r w:rsidR="00091B9F" w:rsidRPr="00091B9F">
          <w:rPr>
            <w:rFonts w:ascii="Times New Roman" w:eastAsiaTheme="minorEastAsia" w:hAnsi="Times New Roman" w:cs="Times New Roman"/>
            <w:i/>
            <w:sz w:val="24"/>
            <w:szCs w:val="24"/>
            <w:rPrChange w:id="93" w:author="Althea ArchMiller" w:date="2018-10-13T15:55:00Z">
              <w:rPr>
                <w:rFonts w:ascii="Times New Roman" w:eastAsiaTheme="minorEastAsia" w:hAnsi="Times New Roman" w:cs="Times New Roman"/>
                <w:sz w:val="24"/>
                <w:szCs w:val="24"/>
              </w:rPr>
            </w:rPrChange>
          </w:rPr>
          <w:t>x</w:t>
        </w:r>
        <w:r w:rsidR="00091B9F" w:rsidRPr="00091B9F">
          <w:rPr>
            <w:rFonts w:ascii="Times New Roman" w:eastAsiaTheme="minorEastAsia" w:hAnsi="Times New Roman" w:cs="Times New Roman"/>
            <w:i/>
            <w:sz w:val="24"/>
            <w:szCs w:val="24"/>
            <w:vertAlign w:val="subscript"/>
            <w:rPrChange w:id="94" w:author="Althea ArchMiller" w:date="2018-10-13T15:55:00Z">
              <w:rPr>
                <w:rFonts w:ascii="Times New Roman" w:eastAsiaTheme="minorEastAsia" w:hAnsi="Times New Roman" w:cs="Times New Roman"/>
                <w:sz w:val="24"/>
                <w:szCs w:val="24"/>
              </w:rPr>
            </w:rPrChange>
          </w:rPr>
          <w:t>h</w:t>
        </w:r>
        <w:proofErr w:type="spellEnd"/>
        <w:r w:rsidR="00091B9F">
          <w:rPr>
            <w:rFonts w:ascii="Times New Roman" w:eastAsiaTheme="minorEastAsia" w:hAnsi="Times New Roman" w:cs="Times New Roman"/>
            <w:sz w:val="24"/>
            <w:szCs w:val="24"/>
          </w:rPr>
          <w:t xml:space="preserve">) </w:t>
        </w:r>
      </w:ins>
      <w:ins w:id="95" w:author="Althea ArchMiller" w:date="2018-10-13T15:52:00Z">
        <w:r w:rsidR="00091B9F">
          <w:rPr>
            <w:rFonts w:ascii="Times New Roman" w:eastAsiaTheme="minorEastAsia" w:hAnsi="Times New Roman" w:cs="Times New Roman"/>
            <w:sz w:val="24"/>
            <w:szCs w:val="24"/>
          </w:rPr>
          <w:t xml:space="preserve">(e.g., habitat </w:t>
        </w:r>
      </w:ins>
      <w:ins w:id="96" w:author="Althea ArchMiller" w:date="2018-10-13T15:53:00Z">
        <w:r w:rsidR="00091B9F">
          <w:rPr>
            <w:rFonts w:ascii="Times New Roman" w:eastAsiaTheme="minorEastAsia" w:hAnsi="Times New Roman" w:cs="Times New Roman"/>
            <w:sz w:val="24"/>
            <w:szCs w:val="24"/>
          </w:rPr>
          <w:t>characteristics):</w:t>
        </w:r>
      </w:ins>
    </w:p>
    <w:p w:rsidR="00091B9F" w:rsidRDefault="00091B9F" w:rsidP="0080008F">
      <w:pPr>
        <w:spacing w:line="360" w:lineRule="auto"/>
        <w:rPr>
          <w:ins w:id="97" w:author="Althea ArchMiller" w:date="2018-10-13T15:53:00Z"/>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ins w:id="98" w:author="Althea ArchMiller" w:date="2018-10-13T15:53:00Z">
                      <w:rPr>
                        <w:rFonts w:ascii="Cambria Math" w:eastAsiaTheme="minorEastAsia" w:hAnsi="Cambria Math" w:cs="Times New Roman"/>
                        <w:i/>
                        <w:sz w:val="24"/>
                        <w:szCs w:val="24"/>
                      </w:rPr>
                    </w:ins>
                  </m:ctrlPr>
                </m:dPr>
                <m:e>
                  <m:sSub>
                    <m:sSubPr>
                      <m:ctrlPr>
                        <w:ins w:id="99" w:author="Althea ArchMiller" w:date="2018-10-13T15:53:00Z">
                          <w:rPr>
                            <w:rFonts w:ascii="Cambria Math" w:eastAsiaTheme="minorEastAsia" w:hAnsi="Cambria Math" w:cs="Times New Roman"/>
                            <w:i/>
                            <w:sz w:val="24"/>
                            <w:szCs w:val="24"/>
                          </w:rPr>
                        </w:ins>
                      </m:ctrlPr>
                    </m:sSubPr>
                    <m:e>
                      <m:r>
                        <w:ins w:id="100" w:author="Althea ArchMiller" w:date="2018-10-13T15:53:00Z">
                          <w:rPr>
                            <w:rFonts w:ascii="Cambria Math" w:eastAsiaTheme="minorEastAsia" w:hAnsi="Cambria Math" w:cs="Times New Roman"/>
                            <w:sz w:val="24"/>
                            <w:szCs w:val="24"/>
                          </w:rPr>
                          <m:t>λ</m:t>
                        </w:ins>
                      </m:r>
                    </m:e>
                    <m:sub>
                      <m:r>
                        <w:ins w:id="101" w:author="Althea ArchMiller" w:date="2018-10-13T15:53:00Z">
                          <w:rPr>
                            <w:rFonts w:ascii="Cambria Math" w:eastAsiaTheme="minorEastAsia" w:hAnsi="Cambria Math" w:cs="Times New Roman"/>
                            <w:sz w:val="24"/>
                            <w:szCs w:val="24"/>
                          </w:rPr>
                          <m:t>h</m:t>
                        </w:ins>
                      </m:r>
                    </m:sub>
                  </m:sSub>
                </m:e>
              </m:d>
            </m:e>
          </m:func>
          <m:r>
            <w:ins w:id="102" w:author="Althea ArchMiller" w:date="2018-10-13T15:53:00Z">
              <w:rPr>
                <w:rFonts w:ascii="Cambria Math" w:eastAsiaTheme="minorEastAsia" w:hAnsi="Cambria Math" w:cs="Times New Roman"/>
                <w:sz w:val="24"/>
                <w:szCs w:val="24"/>
              </w:rPr>
              <m:t>=</m:t>
            </w:ins>
          </m:r>
          <m:sSubSup>
            <m:sSubSupPr>
              <m:ctrlPr>
                <w:ins w:id="103" w:author="Althea ArchMiller" w:date="2018-10-13T15:54:00Z">
                  <w:rPr>
                    <w:rFonts w:ascii="Cambria Math" w:eastAsiaTheme="minorEastAsia" w:hAnsi="Cambria Math" w:cs="Times New Roman"/>
                    <w:i/>
                    <w:sz w:val="24"/>
                    <w:szCs w:val="24"/>
                  </w:rPr>
                </w:ins>
              </m:ctrlPr>
            </m:sSubSupPr>
            <m:e>
              <m:r>
                <w:ins w:id="104" w:author="Althea ArchMiller" w:date="2018-10-13T15:54:00Z">
                  <w:rPr>
                    <w:rFonts w:ascii="Cambria Math" w:eastAsiaTheme="minorEastAsia" w:hAnsi="Cambria Math" w:cs="Times New Roman"/>
                    <w:sz w:val="24"/>
                    <w:szCs w:val="24"/>
                  </w:rPr>
                  <m:t>β</m:t>
                </w:ins>
              </m:r>
            </m:e>
            <m:sub>
              <m:r>
                <w:ins w:id="105" w:author="Althea ArchMiller" w:date="2018-10-13T15:54:00Z">
                  <w:rPr>
                    <w:rFonts w:ascii="Cambria Math" w:eastAsiaTheme="minorEastAsia" w:hAnsi="Cambria Math" w:cs="Times New Roman"/>
                    <w:sz w:val="24"/>
                    <w:szCs w:val="24"/>
                  </w:rPr>
                  <m:t>0</m:t>
                </w:ins>
              </m:r>
            </m:sub>
            <m:sup>
              <m:r>
                <w:ins w:id="106" w:author="Althea ArchMiller" w:date="2018-10-13T15:54:00Z">
                  <w:rPr>
                    <w:rFonts w:ascii="Cambria Math" w:eastAsiaTheme="minorEastAsia" w:hAnsi="Cambria Math" w:cs="Times New Roman"/>
                    <w:sz w:val="24"/>
                    <w:szCs w:val="24"/>
                  </w:rPr>
                  <m:t>λ</m:t>
                </w:ins>
              </m:r>
            </m:sup>
          </m:sSubSup>
          <m:r>
            <w:ins w:id="107" w:author="Althea ArchMiller" w:date="2018-10-13T15:54:00Z">
              <w:rPr>
                <w:rFonts w:ascii="Cambria Math" w:eastAsiaTheme="minorEastAsia" w:hAnsi="Cambria Math" w:cs="Times New Roman"/>
                <w:sz w:val="24"/>
                <w:szCs w:val="24"/>
              </w:rPr>
              <m:t>+</m:t>
            </w:ins>
          </m:r>
          <m:sSubSup>
            <m:sSubSupPr>
              <m:ctrlPr>
                <w:ins w:id="108" w:author="Althea ArchMiller" w:date="2018-10-13T15:54:00Z">
                  <w:rPr>
                    <w:rFonts w:ascii="Cambria Math" w:eastAsiaTheme="minorEastAsia" w:hAnsi="Cambria Math" w:cs="Times New Roman"/>
                    <w:i/>
                    <w:sz w:val="24"/>
                    <w:szCs w:val="24"/>
                  </w:rPr>
                </w:ins>
              </m:ctrlPr>
            </m:sSubSupPr>
            <m:e>
              <m:r>
                <w:ins w:id="109" w:author="Althea ArchMiller" w:date="2018-10-13T15:54:00Z">
                  <w:rPr>
                    <w:rFonts w:ascii="Cambria Math" w:eastAsiaTheme="minorEastAsia" w:hAnsi="Cambria Math" w:cs="Times New Roman"/>
                    <w:sz w:val="24"/>
                    <w:szCs w:val="24"/>
                  </w:rPr>
                  <m:t>β</m:t>
                </w:ins>
              </m:r>
            </m:e>
            <m:sub>
              <m:r>
                <w:ins w:id="110" w:author="Althea ArchMiller" w:date="2018-10-13T15:54:00Z">
                  <w:rPr>
                    <w:rFonts w:ascii="Cambria Math" w:eastAsiaTheme="minorEastAsia" w:hAnsi="Cambria Math" w:cs="Times New Roman"/>
                    <w:sz w:val="24"/>
                    <w:szCs w:val="24"/>
                  </w:rPr>
                  <m:t>1</m:t>
                </w:ins>
              </m:r>
            </m:sub>
            <m:sup>
              <m:r>
                <w:ins w:id="111" w:author="Althea ArchMiller" w:date="2018-10-13T15:54:00Z">
                  <w:rPr>
                    <w:rFonts w:ascii="Cambria Math" w:eastAsiaTheme="minorEastAsia" w:hAnsi="Cambria Math" w:cs="Times New Roman"/>
                    <w:sz w:val="24"/>
                    <w:szCs w:val="24"/>
                  </w:rPr>
                  <m:t>λ</m:t>
                </w:ins>
              </m:r>
            </m:sup>
          </m:sSubSup>
          <m:sSub>
            <m:sSubPr>
              <m:ctrlPr>
                <w:ins w:id="112" w:author="Althea ArchMiller" w:date="2018-10-13T15:54:00Z">
                  <w:rPr>
                    <w:rFonts w:ascii="Cambria Math" w:eastAsiaTheme="minorEastAsia" w:hAnsi="Cambria Math" w:cs="Times New Roman"/>
                    <w:i/>
                    <w:sz w:val="24"/>
                    <w:szCs w:val="24"/>
                  </w:rPr>
                </w:ins>
              </m:ctrlPr>
            </m:sSubPr>
            <m:e>
              <m:r>
                <w:ins w:id="113" w:author="Althea ArchMiller" w:date="2018-10-13T15:54:00Z">
                  <w:rPr>
                    <w:rFonts w:ascii="Cambria Math" w:eastAsiaTheme="minorEastAsia" w:hAnsi="Cambria Math" w:cs="Times New Roman"/>
                    <w:sz w:val="24"/>
                    <w:szCs w:val="24"/>
                  </w:rPr>
                  <m:t>x</m:t>
                </w:ins>
              </m:r>
            </m:e>
            <m:sub>
              <m:r>
                <w:ins w:id="114" w:author="Althea ArchMiller" w:date="2018-10-13T15:54:00Z">
                  <w:rPr>
                    <w:rFonts w:ascii="Cambria Math" w:eastAsiaTheme="minorEastAsia" w:hAnsi="Cambria Math" w:cs="Times New Roman"/>
                    <w:sz w:val="24"/>
                    <w:szCs w:val="24"/>
                  </w:rPr>
                  <m:t>h</m:t>
                </w:ins>
              </m:r>
            </m:sub>
          </m:sSub>
        </m:oMath>
      </m:oMathPara>
    </w:p>
    <w:p w:rsidR="0080008F" w:rsidRDefault="0080008F" w:rsidP="0080008F">
      <w:pPr>
        <w:spacing w:line="360" w:lineRule="auto"/>
        <w:rPr>
          <w:ins w:id="115" w:author="Althea ArchMiller" w:date="2018-10-13T11:29:00Z"/>
          <w:rFonts w:ascii="Times New Roman" w:eastAsiaTheme="minorEastAsia" w:hAnsi="Times New Roman" w:cs="Times New Roman"/>
          <w:sz w:val="24"/>
          <w:szCs w:val="24"/>
        </w:rPr>
      </w:pPr>
      <w:ins w:id="116" w:author="Althea ArchMiller" w:date="2018-10-13T11:18:00Z">
        <w:r>
          <w:rPr>
            <w:rFonts w:ascii="Times New Roman" w:eastAsiaTheme="minorEastAsia" w:hAnsi="Times New Roman" w:cs="Times New Roman"/>
            <w:sz w:val="24"/>
            <w:szCs w:val="24"/>
          </w:rPr>
          <w:t>Subsequent year abundance</w:t>
        </w:r>
        <w:r w:rsidR="00410B1A">
          <w:rPr>
            <w:rFonts w:ascii="Times New Roman" w:eastAsiaTheme="minorEastAsia" w:hAnsi="Times New Roman" w:cs="Times New Roman"/>
            <w:sz w:val="24"/>
            <w:szCs w:val="24"/>
          </w:rPr>
          <w:t xml:space="preserve"> is then a combination of the surviving individuals from </w:t>
        </w:r>
      </w:ins>
      <w:ins w:id="117" w:author="Althea ArchMiller" w:date="2018-10-13T11:28:00Z">
        <w:r w:rsidR="00AD7EE3">
          <w:rPr>
            <w:rFonts w:ascii="Times New Roman" w:eastAsiaTheme="minorEastAsia" w:hAnsi="Times New Roman" w:cs="Times New Roman"/>
            <w:sz w:val="24"/>
            <w:szCs w:val="24"/>
          </w:rPr>
          <w:t xml:space="preserve">each plot </w:t>
        </w:r>
        <w:r w:rsidR="006C3BFE">
          <w:rPr>
            <w:rFonts w:ascii="Times New Roman" w:eastAsiaTheme="minorEastAsia" w:hAnsi="Times New Roman" w:cs="Times New Roman"/>
            <w:sz w:val="24"/>
            <w:szCs w:val="24"/>
          </w:rPr>
          <w:t>(</w:t>
        </w:r>
        <w:proofErr w:type="spellStart"/>
        <w:proofErr w:type="gramStart"/>
        <w:r w:rsidR="006C3BFE" w:rsidRPr="00091B9F">
          <w:rPr>
            <w:rFonts w:ascii="Times New Roman" w:eastAsiaTheme="minorEastAsia" w:hAnsi="Times New Roman" w:cs="Times New Roman"/>
            <w:i/>
            <w:sz w:val="24"/>
            <w:szCs w:val="24"/>
            <w:rPrChange w:id="118" w:author="Althea ArchMiller" w:date="2018-10-13T15:55:00Z">
              <w:rPr>
                <w:rFonts w:ascii="Times New Roman" w:eastAsiaTheme="minorEastAsia" w:hAnsi="Times New Roman" w:cs="Times New Roman"/>
                <w:sz w:val="24"/>
                <w:szCs w:val="24"/>
              </w:rPr>
            </w:rPrChange>
          </w:rPr>
          <w:t>S</w:t>
        </w:r>
        <w:r w:rsidR="00AD7EE3" w:rsidRPr="00091B9F">
          <w:rPr>
            <w:rFonts w:ascii="Times New Roman" w:eastAsiaTheme="minorEastAsia" w:hAnsi="Times New Roman" w:cs="Times New Roman"/>
            <w:i/>
            <w:sz w:val="24"/>
            <w:szCs w:val="24"/>
            <w:vertAlign w:val="subscript"/>
            <w:rPrChange w:id="119" w:author="Althea ArchMiller" w:date="2018-10-13T15:55:00Z">
              <w:rPr>
                <w:rFonts w:ascii="Times New Roman" w:eastAsiaTheme="minorEastAsia" w:hAnsi="Times New Roman" w:cs="Times New Roman"/>
                <w:sz w:val="24"/>
                <w:szCs w:val="24"/>
              </w:rPr>
            </w:rPrChange>
          </w:rPr>
          <w:t>h,t</w:t>
        </w:r>
        <w:proofErr w:type="spellEnd"/>
        <w:proofErr w:type="gramEnd"/>
        <w:r w:rsidR="00AD7EE3">
          <w:rPr>
            <w:rFonts w:ascii="Times New Roman" w:eastAsiaTheme="minorEastAsia" w:hAnsi="Times New Roman" w:cs="Times New Roman"/>
            <w:sz w:val="24"/>
            <w:szCs w:val="24"/>
          </w:rPr>
          <w:t xml:space="preserve">) and recruitment of new individuals into each plot </w:t>
        </w:r>
      </w:ins>
      <w:ins w:id="120" w:author="Althea ArchMiller" w:date="2018-10-13T11:29:00Z">
        <w:r w:rsidR="00AD7EE3">
          <w:rPr>
            <w:rFonts w:ascii="Times New Roman" w:eastAsiaTheme="minorEastAsia" w:hAnsi="Times New Roman" w:cs="Times New Roman"/>
            <w:sz w:val="24"/>
            <w:szCs w:val="24"/>
          </w:rPr>
          <w:t>(</w:t>
        </w:r>
        <w:proofErr w:type="spellStart"/>
        <w:r w:rsidR="00AD7EE3" w:rsidRPr="00091B9F">
          <w:rPr>
            <w:rFonts w:ascii="Times New Roman" w:eastAsiaTheme="minorEastAsia" w:hAnsi="Times New Roman" w:cs="Times New Roman"/>
            <w:i/>
            <w:sz w:val="24"/>
            <w:szCs w:val="24"/>
            <w:rPrChange w:id="121" w:author="Althea ArchMiller" w:date="2018-10-13T15:55:00Z">
              <w:rPr>
                <w:rFonts w:ascii="Times New Roman" w:eastAsiaTheme="minorEastAsia" w:hAnsi="Times New Roman" w:cs="Times New Roman"/>
                <w:sz w:val="24"/>
                <w:szCs w:val="24"/>
              </w:rPr>
            </w:rPrChange>
          </w:rPr>
          <w:t>G</w:t>
        </w:r>
        <w:r w:rsidR="00AD7EE3" w:rsidRPr="00091B9F">
          <w:rPr>
            <w:rFonts w:ascii="Times New Roman" w:eastAsiaTheme="minorEastAsia" w:hAnsi="Times New Roman" w:cs="Times New Roman"/>
            <w:i/>
            <w:sz w:val="24"/>
            <w:szCs w:val="24"/>
            <w:vertAlign w:val="subscript"/>
            <w:rPrChange w:id="122" w:author="Althea ArchMiller" w:date="2018-10-13T15:55:00Z">
              <w:rPr>
                <w:rFonts w:ascii="Times New Roman" w:eastAsiaTheme="minorEastAsia" w:hAnsi="Times New Roman" w:cs="Times New Roman"/>
                <w:sz w:val="24"/>
                <w:szCs w:val="24"/>
              </w:rPr>
            </w:rPrChange>
          </w:rPr>
          <w:t>h,t</w:t>
        </w:r>
        <w:proofErr w:type="spellEnd"/>
        <w:r w:rsidR="00AD7EE3">
          <w:rPr>
            <w:rFonts w:ascii="Times New Roman" w:eastAsiaTheme="minorEastAsia" w:hAnsi="Times New Roman" w:cs="Times New Roman"/>
            <w:sz w:val="24"/>
            <w:szCs w:val="24"/>
          </w:rPr>
          <w:t>):</w:t>
        </w:r>
      </w:ins>
    </w:p>
    <w:p w:rsidR="00AD7EE3" w:rsidRPr="00AD7EE3" w:rsidRDefault="00AD7EE3" w:rsidP="0080008F">
      <w:pPr>
        <w:spacing w:line="360" w:lineRule="auto"/>
        <w:rPr>
          <w:ins w:id="123" w:author="Althea ArchMiller" w:date="2018-10-13T11:29:00Z"/>
          <w:rFonts w:ascii="Times New Roman" w:eastAsiaTheme="minorEastAsia" w:hAnsi="Times New Roman" w:cs="Times New Roman"/>
          <w:sz w:val="24"/>
          <w:szCs w:val="24"/>
          <w:rPrChange w:id="124" w:author="Althea ArchMiller" w:date="2018-10-13T11:29:00Z">
            <w:rPr>
              <w:ins w:id="125" w:author="Althea ArchMiller" w:date="2018-10-13T11:29:00Z"/>
              <w:rFonts w:ascii="Cambria Math" w:eastAsiaTheme="minorEastAsia" w:hAnsi="Cambria Math" w:cs="Times New Roman"/>
              <w:i/>
              <w:sz w:val="24"/>
              <w:szCs w:val="24"/>
            </w:rPr>
          </w:rPrChange>
        </w:rPr>
      </w:pPr>
      <m:oMathPara>
        <m:oMath>
          <m:sSub>
            <m:sSubPr>
              <m:ctrlPr>
                <w:ins w:id="126" w:author="Althea ArchMiller" w:date="2018-10-13T11:29:00Z">
                  <w:rPr>
                    <w:rFonts w:ascii="Cambria Math" w:eastAsiaTheme="minorEastAsia" w:hAnsi="Cambria Math" w:cs="Times New Roman"/>
                    <w:i/>
                    <w:sz w:val="24"/>
                    <w:szCs w:val="24"/>
                  </w:rPr>
                </w:ins>
              </m:ctrlPr>
            </m:sSubPr>
            <m:e>
              <m:r>
                <w:ins w:id="127" w:author="Althea ArchMiller" w:date="2018-10-13T11:29:00Z">
                  <w:rPr>
                    <w:rFonts w:ascii="Cambria Math" w:eastAsiaTheme="minorEastAsia" w:hAnsi="Cambria Math" w:cs="Times New Roman"/>
                    <w:sz w:val="24"/>
                    <w:szCs w:val="24"/>
                  </w:rPr>
                  <m:t>N</m:t>
                </w:ins>
              </m:r>
            </m:e>
            <m:sub>
              <m:r>
                <w:ins w:id="128" w:author="Althea ArchMiller" w:date="2018-10-13T11:29:00Z">
                  <w:rPr>
                    <w:rFonts w:ascii="Cambria Math" w:eastAsiaTheme="minorEastAsia" w:hAnsi="Cambria Math" w:cs="Times New Roman"/>
                    <w:sz w:val="24"/>
                    <w:szCs w:val="24"/>
                  </w:rPr>
                  <m:t>h,t</m:t>
                </w:ins>
              </m:r>
            </m:sub>
          </m:sSub>
          <m:r>
            <w:ins w:id="129" w:author="Althea ArchMiller" w:date="2018-10-13T11:29:00Z">
              <w:rPr>
                <w:rFonts w:ascii="Cambria Math" w:eastAsiaTheme="minorEastAsia" w:hAnsi="Cambria Math" w:cs="Times New Roman"/>
                <w:sz w:val="24"/>
                <w:szCs w:val="24"/>
              </w:rPr>
              <m:t>=</m:t>
            </w:ins>
          </m:r>
          <m:sSub>
            <m:sSubPr>
              <m:ctrlPr>
                <w:ins w:id="130" w:author="Althea ArchMiller" w:date="2018-10-13T11:29:00Z">
                  <w:rPr>
                    <w:rFonts w:ascii="Cambria Math" w:eastAsiaTheme="minorEastAsia" w:hAnsi="Cambria Math" w:cs="Times New Roman"/>
                    <w:i/>
                    <w:sz w:val="24"/>
                    <w:szCs w:val="24"/>
                  </w:rPr>
                </w:ins>
              </m:ctrlPr>
            </m:sSubPr>
            <m:e>
              <m:r>
                <w:ins w:id="131" w:author="Althea ArchMiller" w:date="2018-10-13T11:29:00Z">
                  <w:rPr>
                    <w:rFonts w:ascii="Cambria Math" w:eastAsiaTheme="minorEastAsia" w:hAnsi="Cambria Math" w:cs="Times New Roman"/>
                    <w:sz w:val="24"/>
                    <w:szCs w:val="24"/>
                  </w:rPr>
                  <m:t>S</m:t>
                </w:ins>
              </m:r>
            </m:e>
            <m:sub>
              <m:r>
                <w:ins w:id="132" w:author="Althea ArchMiller" w:date="2018-10-13T11:29:00Z">
                  <w:rPr>
                    <w:rFonts w:ascii="Cambria Math" w:eastAsiaTheme="minorEastAsia" w:hAnsi="Cambria Math" w:cs="Times New Roman"/>
                    <w:sz w:val="24"/>
                    <w:szCs w:val="24"/>
                  </w:rPr>
                  <m:t>h,t</m:t>
                </w:ins>
              </m:r>
            </m:sub>
          </m:sSub>
          <m:r>
            <w:ins w:id="133" w:author="Althea ArchMiller" w:date="2018-10-13T11:29:00Z">
              <w:rPr>
                <w:rFonts w:ascii="Cambria Math" w:eastAsiaTheme="minorEastAsia" w:hAnsi="Cambria Math" w:cs="Times New Roman"/>
                <w:sz w:val="24"/>
                <w:szCs w:val="24"/>
              </w:rPr>
              <m:t>+</m:t>
            </w:ins>
          </m:r>
          <m:sSub>
            <m:sSubPr>
              <m:ctrlPr>
                <w:ins w:id="134" w:author="Althea ArchMiller" w:date="2018-10-13T11:29:00Z">
                  <w:rPr>
                    <w:rFonts w:ascii="Cambria Math" w:eastAsiaTheme="minorEastAsia" w:hAnsi="Cambria Math" w:cs="Times New Roman"/>
                    <w:i/>
                    <w:sz w:val="24"/>
                    <w:szCs w:val="24"/>
                  </w:rPr>
                </w:ins>
              </m:ctrlPr>
            </m:sSubPr>
            <m:e>
              <m:r>
                <w:ins w:id="135" w:author="Althea ArchMiller" w:date="2018-10-13T11:29:00Z">
                  <w:rPr>
                    <w:rFonts w:ascii="Cambria Math" w:eastAsiaTheme="minorEastAsia" w:hAnsi="Cambria Math" w:cs="Times New Roman"/>
                    <w:sz w:val="24"/>
                    <w:szCs w:val="24"/>
                  </w:rPr>
                  <m:t>G</m:t>
                </w:ins>
              </m:r>
            </m:e>
            <m:sub>
              <m:r>
                <w:ins w:id="136" w:author="Althea ArchMiller" w:date="2018-10-13T11:29:00Z">
                  <w:rPr>
                    <w:rFonts w:ascii="Cambria Math" w:eastAsiaTheme="minorEastAsia" w:hAnsi="Cambria Math" w:cs="Times New Roman"/>
                    <w:sz w:val="24"/>
                    <w:szCs w:val="24"/>
                  </w:rPr>
                  <m:t>h,t</m:t>
                </w:ins>
              </m:r>
            </m:sub>
          </m:sSub>
          <m:r>
            <w:ins w:id="137" w:author="Althea ArchMiller" w:date="2018-10-13T15:42:00Z">
              <w:rPr>
                <w:rFonts w:ascii="Cambria Math" w:eastAsiaTheme="minorEastAsia" w:hAnsi="Cambria Math" w:cs="Times New Roman"/>
                <w:sz w:val="24"/>
                <w:szCs w:val="24"/>
              </w:rPr>
              <m:t xml:space="preserve"> </m:t>
            </w:ins>
          </m:r>
          <m:r>
            <w:ins w:id="138" w:author="Althea ArchMiller" w:date="2018-10-13T15:42:00Z">
              <m:rPr>
                <m:nor/>
              </m:rPr>
              <w:rPr>
                <w:rFonts w:ascii="Cambria Math" w:eastAsiaTheme="minorEastAsia" w:hAnsi="Cambria Math" w:cs="Times New Roman"/>
                <w:sz w:val="24"/>
                <w:szCs w:val="24"/>
                <w:rPrChange w:id="139" w:author="Althea ArchMiller" w:date="2018-10-13T15:42:00Z">
                  <w:rPr>
                    <w:rFonts w:ascii="Cambria Math" w:eastAsiaTheme="minorEastAsia" w:hAnsi="Cambria Math" w:cs="Times New Roman"/>
                    <w:i/>
                    <w:sz w:val="24"/>
                    <w:szCs w:val="24"/>
                  </w:rPr>
                </w:rPrChange>
              </w:rPr>
              <m:t>for</m:t>
            </w:ins>
          </m:r>
          <m:r>
            <w:ins w:id="140" w:author="Althea ArchMiller" w:date="2018-10-13T15:42:00Z">
              <w:rPr>
                <w:rFonts w:ascii="Cambria Math" w:eastAsiaTheme="minorEastAsia" w:hAnsi="Cambria Math" w:cs="Times New Roman"/>
                <w:sz w:val="24"/>
                <w:szCs w:val="24"/>
              </w:rPr>
              <m:t xml:space="preserve"> t≠1</m:t>
            </w:ins>
          </m:r>
        </m:oMath>
      </m:oMathPara>
    </w:p>
    <w:p w:rsidR="00AD7EE3" w:rsidRPr="00D3233A" w:rsidRDefault="00AD7EE3" w:rsidP="0080008F">
      <w:pPr>
        <w:spacing w:line="360" w:lineRule="auto"/>
        <w:rPr>
          <w:ins w:id="141" w:author="Althea ArchMiller" w:date="2018-10-13T15:40:00Z"/>
          <w:rFonts w:ascii="Times New Roman" w:eastAsiaTheme="minorEastAsia" w:hAnsi="Times New Roman" w:cs="Times New Roman"/>
          <w:sz w:val="24"/>
          <w:szCs w:val="24"/>
        </w:rPr>
      </w:pPr>
      <m:oMathPara>
        <m:oMath>
          <m:sSub>
            <m:sSubPr>
              <m:ctrlPr>
                <w:ins w:id="142" w:author="Althea ArchMiller" w:date="2018-10-13T11:30:00Z">
                  <w:rPr>
                    <w:rFonts w:ascii="Cambria Math" w:eastAsiaTheme="minorEastAsia" w:hAnsi="Cambria Math" w:cs="Times New Roman"/>
                    <w:i/>
                    <w:sz w:val="24"/>
                    <w:szCs w:val="24"/>
                  </w:rPr>
                </w:ins>
              </m:ctrlPr>
            </m:sSubPr>
            <m:e>
              <m:r>
                <w:ins w:id="143" w:author="Althea ArchMiller" w:date="2018-10-13T11:30:00Z">
                  <w:rPr>
                    <w:rFonts w:ascii="Cambria Math" w:eastAsiaTheme="minorEastAsia" w:hAnsi="Cambria Math" w:cs="Times New Roman"/>
                    <w:sz w:val="24"/>
                    <w:szCs w:val="24"/>
                  </w:rPr>
                  <m:t>S</m:t>
                </w:ins>
              </m:r>
            </m:e>
            <m:sub>
              <m:r>
                <w:ins w:id="144" w:author="Althea ArchMiller" w:date="2018-10-13T11:30:00Z">
                  <w:rPr>
                    <w:rFonts w:ascii="Cambria Math" w:eastAsiaTheme="minorEastAsia" w:hAnsi="Cambria Math" w:cs="Times New Roman"/>
                    <w:sz w:val="24"/>
                    <w:szCs w:val="24"/>
                  </w:rPr>
                  <m:t>h,t</m:t>
                </w:ins>
              </m:r>
            </m:sub>
          </m:sSub>
          <m:r>
            <w:ins w:id="145" w:author="Althea ArchMiller" w:date="2018-10-13T15:39:00Z">
              <w:rPr>
                <w:rFonts w:ascii="Cambria Math" w:eastAsiaTheme="minorEastAsia" w:hAnsi="Cambria Math" w:cs="Times New Roman"/>
                <w:sz w:val="24"/>
                <w:szCs w:val="24"/>
              </w:rPr>
              <m:t>|</m:t>
            </w:ins>
          </m:r>
          <m:sSub>
            <m:sSubPr>
              <m:ctrlPr>
                <w:ins w:id="146" w:author="Althea ArchMiller" w:date="2018-10-13T15:39:00Z">
                  <w:rPr>
                    <w:rFonts w:ascii="Cambria Math" w:eastAsiaTheme="minorEastAsia" w:hAnsi="Cambria Math" w:cs="Times New Roman"/>
                    <w:i/>
                    <w:sz w:val="24"/>
                    <w:szCs w:val="24"/>
                  </w:rPr>
                </w:ins>
              </m:ctrlPr>
            </m:sSubPr>
            <m:e>
              <m:r>
                <w:ins w:id="147" w:author="Althea ArchMiller" w:date="2018-10-13T15:40:00Z">
                  <w:rPr>
                    <w:rFonts w:ascii="Cambria Math" w:eastAsiaTheme="minorEastAsia" w:hAnsi="Cambria Math" w:cs="Times New Roman"/>
                    <w:sz w:val="24"/>
                    <w:szCs w:val="24"/>
                  </w:rPr>
                  <m:t>N</m:t>
                </w:ins>
              </m:r>
            </m:e>
            <m:sub>
              <m:r>
                <w:ins w:id="148" w:author="Althea ArchMiller" w:date="2018-10-13T15:40:00Z">
                  <w:rPr>
                    <w:rFonts w:ascii="Cambria Math" w:eastAsiaTheme="minorEastAsia" w:hAnsi="Cambria Math" w:cs="Times New Roman"/>
                    <w:sz w:val="24"/>
                    <w:szCs w:val="24"/>
                  </w:rPr>
                  <m:t>h,t-1</m:t>
                </w:ins>
              </m:r>
            </m:sub>
          </m:sSub>
          <m:r>
            <w:ins w:id="149" w:author="Althea ArchMiller" w:date="2018-10-13T15:40:00Z">
              <w:rPr>
                <w:rFonts w:ascii="Cambria Math" w:eastAsiaTheme="minorEastAsia" w:hAnsi="Cambria Math" w:cs="Times New Roman"/>
                <w:sz w:val="24"/>
                <w:szCs w:val="24"/>
              </w:rPr>
              <m:t>~</m:t>
            </w:ins>
          </m:r>
          <m:r>
            <w:ins w:id="150" w:author="Althea ArchMiller" w:date="2018-10-13T15:40:00Z">
              <m:rPr>
                <m:nor/>
              </m:rPr>
              <w:rPr>
                <w:rFonts w:ascii="Cambria Math" w:eastAsiaTheme="minorEastAsia" w:hAnsi="Cambria Math" w:cs="Times New Roman"/>
                <w:sz w:val="24"/>
                <w:szCs w:val="24"/>
                <w:rPrChange w:id="151" w:author="Althea ArchMiller" w:date="2018-10-13T15:40:00Z">
                  <w:rPr>
                    <w:rFonts w:ascii="Cambria Math" w:eastAsiaTheme="minorEastAsia" w:hAnsi="Cambria Math" w:cs="Times New Roman"/>
                    <w:i/>
                    <w:sz w:val="24"/>
                    <w:szCs w:val="24"/>
                  </w:rPr>
                </w:rPrChange>
              </w:rPr>
              <m:t>Bin</m:t>
            </w:ins>
          </m:r>
          <m:r>
            <w:ins w:id="152" w:author="Althea ArchMiller" w:date="2018-10-13T15:40:00Z">
              <w:rPr>
                <w:rFonts w:ascii="Cambria Math" w:eastAsiaTheme="minorEastAsia" w:hAnsi="Cambria Math" w:cs="Times New Roman"/>
                <w:sz w:val="24"/>
                <w:szCs w:val="24"/>
              </w:rPr>
              <m:t>(</m:t>
            </w:ins>
          </m:r>
          <m:sSub>
            <m:sSubPr>
              <m:ctrlPr>
                <w:ins w:id="153" w:author="Althea ArchMiller" w:date="2018-10-13T15:40:00Z">
                  <w:rPr>
                    <w:rFonts w:ascii="Cambria Math" w:eastAsiaTheme="minorEastAsia" w:hAnsi="Cambria Math" w:cs="Times New Roman"/>
                    <w:i/>
                    <w:sz w:val="24"/>
                    <w:szCs w:val="24"/>
                  </w:rPr>
                </w:ins>
              </m:ctrlPr>
            </m:sSubPr>
            <m:e>
              <m:r>
                <w:ins w:id="154" w:author="Althea ArchMiller" w:date="2018-10-13T15:40:00Z">
                  <w:rPr>
                    <w:rFonts w:ascii="Cambria Math" w:eastAsiaTheme="minorEastAsia" w:hAnsi="Cambria Math" w:cs="Times New Roman"/>
                    <w:sz w:val="24"/>
                    <w:szCs w:val="24"/>
                  </w:rPr>
                  <m:t>N</m:t>
                </w:ins>
              </m:r>
            </m:e>
            <m:sub>
              <m:r>
                <w:ins w:id="155" w:author="Althea ArchMiller" w:date="2018-10-13T15:40:00Z">
                  <w:rPr>
                    <w:rFonts w:ascii="Cambria Math" w:eastAsiaTheme="minorEastAsia" w:hAnsi="Cambria Math" w:cs="Times New Roman"/>
                    <w:sz w:val="24"/>
                    <w:szCs w:val="24"/>
                  </w:rPr>
                  <m:t>h,t-1</m:t>
                </w:ins>
              </m:r>
            </m:sub>
          </m:sSub>
          <m:r>
            <w:ins w:id="156" w:author="Althea ArchMiller" w:date="2018-10-13T15:40:00Z">
              <w:rPr>
                <w:rFonts w:ascii="Cambria Math" w:eastAsiaTheme="minorEastAsia" w:hAnsi="Cambria Math" w:cs="Times New Roman"/>
                <w:sz w:val="24"/>
                <w:szCs w:val="24"/>
              </w:rPr>
              <m:t>,ω)</m:t>
            </w:ins>
          </m:r>
        </m:oMath>
      </m:oMathPara>
    </w:p>
    <w:p w:rsidR="00D3233A" w:rsidRPr="00010CFB" w:rsidRDefault="00010CFB" w:rsidP="0080008F">
      <w:pPr>
        <w:spacing w:line="360" w:lineRule="auto"/>
        <w:rPr>
          <w:ins w:id="157" w:author="Althea ArchMiller" w:date="2018-10-13T15:42:00Z"/>
          <w:rFonts w:ascii="Times New Roman" w:eastAsiaTheme="minorEastAsia" w:hAnsi="Times New Roman" w:cs="Times New Roman"/>
          <w:sz w:val="24"/>
          <w:szCs w:val="24"/>
        </w:rPr>
      </w:pPr>
      <m:oMathPara>
        <m:oMath>
          <m:sSub>
            <m:sSubPr>
              <m:ctrlPr>
                <w:ins w:id="158" w:author="Althea ArchMiller" w:date="2018-10-13T15:41:00Z">
                  <w:rPr>
                    <w:rFonts w:ascii="Cambria Math" w:eastAsiaTheme="minorEastAsia" w:hAnsi="Cambria Math" w:cs="Times New Roman"/>
                    <w:i/>
                    <w:sz w:val="24"/>
                    <w:szCs w:val="24"/>
                  </w:rPr>
                </w:ins>
              </m:ctrlPr>
            </m:sSubPr>
            <m:e>
              <m:r>
                <w:ins w:id="159" w:author="Althea ArchMiller" w:date="2018-10-13T15:41:00Z">
                  <w:rPr>
                    <w:rFonts w:ascii="Cambria Math" w:eastAsiaTheme="minorEastAsia" w:hAnsi="Cambria Math" w:cs="Times New Roman"/>
                    <w:sz w:val="24"/>
                    <w:szCs w:val="24"/>
                  </w:rPr>
                  <m:t>G</m:t>
                </w:ins>
              </m:r>
            </m:e>
            <m:sub>
              <m:r>
                <w:ins w:id="160" w:author="Althea ArchMiller" w:date="2018-10-13T15:41:00Z">
                  <w:rPr>
                    <w:rFonts w:ascii="Cambria Math" w:eastAsiaTheme="minorEastAsia" w:hAnsi="Cambria Math" w:cs="Times New Roman"/>
                    <w:sz w:val="24"/>
                    <w:szCs w:val="24"/>
                  </w:rPr>
                  <m:t>h,t</m:t>
                </w:ins>
              </m:r>
            </m:sub>
          </m:sSub>
          <m:r>
            <w:ins w:id="161" w:author="Althea ArchMiller" w:date="2018-10-13T15:41:00Z">
              <w:rPr>
                <w:rFonts w:ascii="Cambria Math" w:eastAsiaTheme="minorEastAsia" w:hAnsi="Cambria Math" w:cs="Times New Roman"/>
                <w:sz w:val="24"/>
                <w:szCs w:val="24"/>
              </w:rPr>
              <m:t>|</m:t>
            </w:ins>
          </m:r>
          <m:sSub>
            <m:sSubPr>
              <m:ctrlPr>
                <w:ins w:id="162" w:author="Althea ArchMiller" w:date="2018-10-13T15:41:00Z">
                  <w:rPr>
                    <w:rFonts w:ascii="Cambria Math" w:eastAsiaTheme="minorEastAsia" w:hAnsi="Cambria Math" w:cs="Times New Roman"/>
                    <w:i/>
                    <w:sz w:val="24"/>
                    <w:szCs w:val="24"/>
                  </w:rPr>
                </w:ins>
              </m:ctrlPr>
            </m:sSubPr>
            <m:e>
              <m:r>
                <w:ins w:id="163" w:author="Althea ArchMiller" w:date="2018-10-13T15:41:00Z">
                  <w:rPr>
                    <w:rFonts w:ascii="Cambria Math" w:eastAsiaTheme="minorEastAsia" w:hAnsi="Cambria Math" w:cs="Times New Roman"/>
                    <w:sz w:val="24"/>
                    <w:szCs w:val="24"/>
                  </w:rPr>
                  <m:t>N</m:t>
                </w:ins>
              </m:r>
            </m:e>
            <m:sub>
              <m:r>
                <w:ins w:id="164" w:author="Althea ArchMiller" w:date="2018-10-13T15:41:00Z">
                  <w:rPr>
                    <w:rFonts w:ascii="Cambria Math" w:eastAsiaTheme="minorEastAsia" w:hAnsi="Cambria Math" w:cs="Times New Roman"/>
                    <w:sz w:val="24"/>
                    <w:szCs w:val="24"/>
                  </w:rPr>
                  <m:t>h,t-1</m:t>
                </w:ins>
              </m:r>
            </m:sub>
          </m:sSub>
          <m:r>
            <w:ins w:id="165" w:author="Althea ArchMiller" w:date="2018-10-13T15:41:00Z">
              <w:rPr>
                <w:rFonts w:ascii="Cambria Math" w:eastAsiaTheme="minorEastAsia" w:hAnsi="Cambria Math" w:cs="Times New Roman"/>
                <w:sz w:val="24"/>
                <w:szCs w:val="24"/>
              </w:rPr>
              <m:t>~</m:t>
            </w:ins>
          </m:r>
          <m:r>
            <w:ins w:id="166" w:author="Althea ArchMiller" w:date="2018-10-13T15:41:00Z">
              <m:rPr>
                <m:nor/>
              </m:rPr>
              <w:rPr>
                <w:rFonts w:ascii="Cambria Math" w:eastAsiaTheme="minorEastAsia" w:hAnsi="Cambria Math" w:cs="Times New Roman"/>
                <w:sz w:val="24"/>
                <w:szCs w:val="24"/>
              </w:rPr>
              <m:t>Pois</m:t>
            </w:ins>
          </m:r>
          <m:r>
            <w:ins w:id="167" w:author="Althea ArchMiller" w:date="2018-10-13T15:41:00Z">
              <w:rPr>
                <w:rFonts w:ascii="Cambria Math" w:eastAsiaTheme="minorEastAsia" w:hAnsi="Cambria Math" w:cs="Times New Roman"/>
                <w:sz w:val="24"/>
                <w:szCs w:val="24"/>
              </w:rPr>
              <m:t>(γ)</m:t>
            </w:ins>
          </m:r>
        </m:oMath>
      </m:oMathPara>
    </w:p>
    <w:p w:rsidR="00010CFB" w:rsidRDefault="00010CFB" w:rsidP="0080008F">
      <w:pPr>
        <w:spacing w:line="360" w:lineRule="auto"/>
        <w:rPr>
          <w:ins w:id="168" w:author="Althea ArchMiller" w:date="2018-10-13T15:57:00Z"/>
          <w:rFonts w:ascii="Times New Roman" w:eastAsiaTheme="minorEastAsia" w:hAnsi="Times New Roman" w:cs="Times New Roman"/>
          <w:sz w:val="24"/>
          <w:szCs w:val="24"/>
        </w:rPr>
      </w:pPr>
      <w:ins w:id="169" w:author="Althea ArchMiller" w:date="2018-10-13T15:49:00Z">
        <w:r>
          <w:rPr>
            <w:rFonts w:ascii="Times New Roman" w:eastAsiaTheme="minorEastAsia" w:hAnsi="Times New Roman" w:cs="Times New Roman"/>
            <w:sz w:val="24"/>
            <w:szCs w:val="24"/>
          </w:rPr>
          <w:t>The detection process is a Binomial process based on</w:t>
        </w:r>
      </w:ins>
      <w:ins w:id="170" w:author="Althea ArchMiller" w:date="2018-10-13T15:50:00Z">
        <w:r>
          <w:rPr>
            <w:rFonts w:ascii="Times New Roman" w:eastAsiaTheme="minorEastAsia" w:hAnsi="Times New Roman" w:cs="Times New Roman"/>
            <w:sz w:val="24"/>
            <w:szCs w:val="24"/>
          </w:rPr>
          <w:t xml:space="preserve"> plot-</w:t>
        </w:r>
      </w:ins>
      <w:ins w:id="171" w:author="Althea ArchMiller" w:date="2018-10-13T15:51:00Z">
        <w:r w:rsidR="00091B9F">
          <w:rPr>
            <w:rFonts w:ascii="Times New Roman" w:eastAsiaTheme="minorEastAsia" w:hAnsi="Times New Roman" w:cs="Times New Roman"/>
            <w:sz w:val="24"/>
            <w:szCs w:val="24"/>
          </w:rPr>
          <w:t>level abundance</w:t>
        </w:r>
      </w:ins>
      <w:ins w:id="172" w:author="Althea ArchMiller" w:date="2018-10-13T15:50:00Z">
        <w:r>
          <w:rPr>
            <w:rFonts w:ascii="Times New Roman" w:eastAsiaTheme="minorEastAsia" w:hAnsi="Times New Roman" w:cs="Times New Roman"/>
            <w:sz w:val="24"/>
            <w:szCs w:val="24"/>
          </w:rPr>
          <w:t xml:space="preserve">, </w:t>
        </w:r>
        <w:proofErr w:type="spellStart"/>
        <w:proofErr w:type="gramStart"/>
        <w:r w:rsidRPr="00091B9F">
          <w:rPr>
            <w:rFonts w:ascii="Times New Roman" w:eastAsiaTheme="minorEastAsia" w:hAnsi="Times New Roman" w:cs="Times New Roman"/>
            <w:i/>
            <w:sz w:val="24"/>
            <w:szCs w:val="24"/>
            <w:rPrChange w:id="173" w:author="Althea ArchMiller" w:date="2018-10-13T15:56:00Z">
              <w:rPr>
                <w:rFonts w:ascii="Times New Roman" w:eastAsiaTheme="minorEastAsia" w:hAnsi="Times New Roman" w:cs="Times New Roman"/>
                <w:sz w:val="24"/>
                <w:szCs w:val="24"/>
              </w:rPr>
            </w:rPrChange>
          </w:rPr>
          <w:t>N</w:t>
        </w:r>
        <w:r w:rsidRPr="00091B9F">
          <w:rPr>
            <w:rFonts w:ascii="Times New Roman" w:eastAsiaTheme="minorEastAsia" w:hAnsi="Times New Roman" w:cs="Times New Roman"/>
            <w:i/>
            <w:sz w:val="24"/>
            <w:szCs w:val="24"/>
            <w:vertAlign w:val="subscript"/>
            <w:rPrChange w:id="174" w:author="Althea ArchMiller" w:date="2018-10-13T15:56:00Z">
              <w:rPr>
                <w:rFonts w:ascii="Times New Roman" w:eastAsiaTheme="minorEastAsia" w:hAnsi="Times New Roman" w:cs="Times New Roman"/>
                <w:sz w:val="24"/>
                <w:szCs w:val="24"/>
              </w:rPr>
            </w:rPrChange>
          </w:rPr>
          <w:t>h,t</w:t>
        </w:r>
        <w:proofErr w:type="spellEnd"/>
        <w:proofErr w:type="gramEnd"/>
        <w:r w:rsidR="00091B9F">
          <w:rPr>
            <w:rFonts w:ascii="Times New Roman" w:eastAsiaTheme="minorEastAsia" w:hAnsi="Times New Roman" w:cs="Times New Roman"/>
            <w:sz w:val="24"/>
            <w:szCs w:val="24"/>
          </w:rPr>
          <w:t>, and the probability of detecti</w:t>
        </w:r>
      </w:ins>
      <w:ins w:id="175" w:author="Althea ArchMiller" w:date="2018-10-13T15:51:00Z">
        <w:r w:rsidR="00091B9F">
          <w:rPr>
            <w:rFonts w:ascii="Times New Roman" w:eastAsiaTheme="minorEastAsia" w:hAnsi="Times New Roman" w:cs="Times New Roman"/>
            <w:sz w:val="24"/>
            <w:szCs w:val="24"/>
          </w:rPr>
          <w:t>ng individuals</w:t>
        </w:r>
      </w:ins>
      <w:ins w:id="176" w:author="Althea ArchMiller" w:date="2018-10-13T15:52:00Z">
        <w:r w:rsidR="00091B9F">
          <w:rPr>
            <w:rFonts w:ascii="Times New Roman" w:eastAsiaTheme="minorEastAsia" w:hAnsi="Times New Roman" w:cs="Times New Roman"/>
            <w:sz w:val="24"/>
            <w:szCs w:val="24"/>
          </w:rPr>
          <w:t xml:space="preserve"> (</w:t>
        </w:r>
        <w:proofErr w:type="spellStart"/>
        <w:r w:rsidR="00091B9F" w:rsidRPr="00091B9F">
          <w:rPr>
            <w:rFonts w:ascii="Times New Roman" w:eastAsiaTheme="minorEastAsia" w:hAnsi="Times New Roman" w:cs="Times New Roman"/>
            <w:i/>
            <w:sz w:val="24"/>
            <w:szCs w:val="24"/>
            <w:rPrChange w:id="177" w:author="Althea ArchMiller" w:date="2018-10-13T15:56:00Z">
              <w:rPr>
                <w:rFonts w:ascii="Times New Roman" w:eastAsiaTheme="minorEastAsia" w:hAnsi="Times New Roman" w:cs="Times New Roman"/>
                <w:sz w:val="24"/>
                <w:szCs w:val="24"/>
              </w:rPr>
            </w:rPrChange>
          </w:rPr>
          <w:t>p</w:t>
        </w:r>
        <w:r w:rsidR="00091B9F" w:rsidRPr="00091B9F">
          <w:rPr>
            <w:rFonts w:ascii="Times New Roman" w:eastAsiaTheme="minorEastAsia" w:hAnsi="Times New Roman" w:cs="Times New Roman"/>
            <w:i/>
            <w:sz w:val="24"/>
            <w:szCs w:val="24"/>
            <w:vertAlign w:val="subscript"/>
            <w:rPrChange w:id="178" w:author="Althea ArchMiller" w:date="2018-10-13T15:56:00Z">
              <w:rPr>
                <w:rFonts w:ascii="Times New Roman" w:eastAsiaTheme="minorEastAsia" w:hAnsi="Times New Roman" w:cs="Times New Roman"/>
                <w:sz w:val="24"/>
                <w:szCs w:val="24"/>
              </w:rPr>
            </w:rPrChange>
          </w:rPr>
          <w:t>h,i,t</w:t>
        </w:r>
        <w:proofErr w:type="spellEnd"/>
        <w:r w:rsidR="00091B9F">
          <w:rPr>
            <w:rFonts w:ascii="Times New Roman" w:eastAsiaTheme="minorEastAsia" w:hAnsi="Times New Roman" w:cs="Times New Roman"/>
            <w:sz w:val="24"/>
            <w:szCs w:val="24"/>
          </w:rPr>
          <w:t>)</w:t>
        </w:r>
      </w:ins>
      <w:ins w:id="179" w:author="Althea ArchMiller" w:date="2018-10-13T15:51:00Z">
        <w:r w:rsidR="00091B9F">
          <w:rPr>
            <w:rFonts w:ascii="Times New Roman" w:eastAsiaTheme="minorEastAsia" w:hAnsi="Times New Roman" w:cs="Times New Roman"/>
            <w:sz w:val="24"/>
            <w:szCs w:val="24"/>
          </w:rPr>
          <w:t>, which is assumed to be affected by survey-specific covariates</w:t>
        </w:r>
      </w:ins>
      <w:ins w:id="180" w:author="Althea ArchMiller" w:date="2018-10-13T15:57:00Z">
        <w:r w:rsidR="00091B9F">
          <w:rPr>
            <w:rFonts w:ascii="Times New Roman" w:eastAsiaTheme="minorEastAsia" w:hAnsi="Times New Roman" w:cs="Times New Roman"/>
            <w:sz w:val="24"/>
            <w:szCs w:val="24"/>
          </w:rPr>
          <w:t xml:space="preserve"> (</w:t>
        </w:r>
        <w:proofErr w:type="spellStart"/>
        <w:r w:rsidR="00091B9F" w:rsidRPr="00091B9F">
          <w:rPr>
            <w:rFonts w:ascii="Times New Roman" w:eastAsiaTheme="minorEastAsia" w:hAnsi="Times New Roman" w:cs="Times New Roman"/>
            <w:i/>
            <w:sz w:val="24"/>
            <w:szCs w:val="24"/>
            <w:rPrChange w:id="181" w:author="Althea ArchMiller" w:date="2018-10-13T15:57:00Z">
              <w:rPr>
                <w:rFonts w:ascii="Times New Roman" w:eastAsiaTheme="minorEastAsia" w:hAnsi="Times New Roman" w:cs="Times New Roman"/>
                <w:sz w:val="24"/>
                <w:szCs w:val="24"/>
              </w:rPr>
            </w:rPrChange>
          </w:rPr>
          <w:t>x</w:t>
        </w:r>
        <w:r w:rsidR="00091B9F" w:rsidRPr="00091B9F">
          <w:rPr>
            <w:rFonts w:ascii="Times New Roman" w:eastAsiaTheme="minorEastAsia" w:hAnsi="Times New Roman" w:cs="Times New Roman"/>
            <w:i/>
            <w:sz w:val="24"/>
            <w:szCs w:val="24"/>
            <w:vertAlign w:val="subscript"/>
            <w:rPrChange w:id="182" w:author="Althea ArchMiller" w:date="2018-10-13T15:57:00Z">
              <w:rPr>
                <w:rFonts w:ascii="Times New Roman" w:eastAsiaTheme="minorEastAsia" w:hAnsi="Times New Roman" w:cs="Times New Roman"/>
                <w:sz w:val="24"/>
                <w:szCs w:val="24"/>
              </w:rPr>
            </w:rPrChange>
          </w:rPr>
          <w:t>h,i,t</w:t>
        </w:r>
        <w:proofErr w:type="spellEnd"/>
        <w:r w:rsidR="00091B9F">
          <w:rPr>
            <w:rFonts w:ascii="Times New Roman" w:eastAsiaTheme="minorEastAsia" w:hAnsi="Times New Roman" w:cs="Times New Roman"/>
            <w:sz w:val="24"/>
            <w:szCs w:val="24"/>
          </w:rPr>
          <w:t>), and which gives us our counts (</w:t>
        </w:r>
        <w:proofErr w:type="spellStart"/>
        <w:r w:rsidR="00091B9F" w:rsidRPr="00091B9F">
          <w:rPr>
            <w:rFonts w:ascii="Times New Roman" w:eastAsiaTheme="minorEastAsia" w:hAnsi="Times New Roman" w:cs="Times New Roman"/>
            <w:i/>
            <w:sz w:val="24"/>
            <w:szCs w:val="24"/>
            <w:rPrChange w:id="183" w:author="Althea ArchMiller" w:date="2018-10-13T15:58:00Z">
              <w:rPr>
                <w:rFonts w:ascii="Times New Roman" w:eastAsiaTheme="minorEastAsia" w:hAnsi="Times New Roman" w:cs="Times New Roman"/>
                <w:sz w:val="24"/>
                <w:szCs w:val="24"/>
              </w:rPr>
            </w:rPrChange>
          </w:rPr>
          <w:t>n</w:t>
        </w:r>
      </w:ins>
      <w:ins w:id="184" w:author="Althea ArchMiller" w:date="2018-10-13T15:58:00Z">
        <w:r w:rsidR="00091B9F" w:rsidRPr="00091B9F">
          <w:rPr>
            <w:rFonts w:ascii="Times New Roman" w:eastAsiaTheme="minorEastAsia" w:hAnsi="Times New Roman" w:cs="Times New Roman"/>
            <w:i/>
            <w:sz w:val="24"/>
            <w:szCs w:val="24"/>
            <w:vertAlign w:val="subscript"/>
            <w:rPrChange w:id="185" w:author="Althea ArchMiller" w:date="2018-10-13T15:58:00Z">
              <w:rPr>
                <w:rFonts w:ascii="Times New Roman" w:eastAsiaTheme="minorEastAsia" w:hAnsi="Times New Roman" w:cs="Times New Roman"/>
                <w:sz w:val="24"/>
                <w:szCs w:val="24"/>
              </w:rPr>
            </w:rPrChange>
          </w:rPr>
          <w:t>h,i,t</w:t>
        </w:r>
        <w:proofErr w:type="spellEnd"/>
        <w:r w:rsidR="00091B9F">
          <w:rPr>
            <w:rFonts w:ascii="Times New Roman" w:eastAsiaTheme="minorEastAsia" w:hAnsi="Times New Roman" w:cs="Times New Roman"/>
            <w:sz w:val="24"/>
            <w:szCs w:val="24"/>
          </w:rPr>
          <w:t>)</w:t>
        </w:r>
      </w:ins>
      <w:ins w:id="186" w:author="Althea ArchMiller" w:date="2018-10-13T15:51:00Z">
        <w:r w:rsidR="00091B9F">
          <w:rPr>
            <w:rFonts w:ascii="Times New Roman" w:eastAsiaTheme="minorEastAsia" w:hAnsi="Times New Roman" w:cs="Times New Roman"/>
            <w:sz w:val="24"/>
            <w:szCs w:val="24"/>
          </w:rPr>
          <w:t>:</w:t>
        </w:r>
      </w:ins>
    </w:p>
    <w:p w:rsidR="00091B9F" w:rsidRPr="00091B9F" w:rsidRDefault="00091B9F" w:rsidP="0080008F">
      <w:pPr>
        <w:spacing w:line="360" w:lineRule="auto"/>
        <w:rPr>
          <w:ins w:id="187" w:author="Althea ArchMiller" w:date="2018-10-13T16:00:00Z"/>
          <w:rFonts w:ascii="Times New Roman" w:eastAsiaTheme="minorEastAsia" w:hAnsi="Times New Roman" w:cs="Times New Roman"/>
          <w:sz w:val="24"/>
          <w:szCs w:val="24"/>
        </w:rPr>
      </w:pPr>
      <m:oMathPara>
        <m:oMath>
          <m:sSub>
            <m:sSubPr>
              <m:ctrlPr>
                <w:ins w:id="188" w:author="Althea ArchMiller" w:date="2018-10-13T15:59:00Z">
                  <w:rPr>
                    <w:rFonts w:ascii="Cambria Math" w:eastAsiaTheme="minorEastAsia" w:hAnsi="Cambria Math" w:cs="Times New Roman"/>
                    <w:i/>
                    <w:sz w:val="24"/>
                    <w:szCs w:val="24"/>
                  </w:rPr>
                </w:ins>
              </m:ctrlPr>
            </m:sSubPr>
            <m:e>
              <m:r>
                <w:ins w:id="189" w:author="Althea ArchMiller" w:date="2018-10-13T15:59:00Z">
                  <w:rPr>
                    <w:rFonts w:ascii="Cambria Math" w:eastAsiaTheme="minorEastAsia" w:hAnsi="Cambria Math" w:cs="Times New Roman"/>
                    <w:sz w:val="24"/>
                    <w:szCs w:val="24"/>
                  </w:rPr>
                  <m:t>n</m:t>
                </w:ins>
              </m:r>
            </m:e>
            <m:sub>
              <m:r>
                <w:ins w:id="190" w:author="Althea ArchMiller" w:date="2018-10-13T15:59:00Z">
                  <w:rPr>
                    <w:rFonts w:ascii="Cambria Math" w:eastAsiaTheme="minorEastAsia" w:hAnsi="Cambria Math" w:cs="Times New Roman"/>
                    <w:sz w:val="24"/>
                    <w:szCs w:val="24"/>
                  </w:rPr>
                  <m:t>h,i,t</m:t>
                </w:ins>
              </m:r>
            </m:sub>
          </m:sSub>
          <m:r>
            <w:ins w:id="191" w:author="Althea ArchMiller" w:date="2018-10-13T15:59:00Z">
              <w:rPr>
                <w:rFonts w:ascii="Cambria Math" w:eastAsiaTheme="minorEastAsia" w:hAnsi="Cambria Math" w:cs="Times New Roman"/>
                <w:sz w:val="24"/>
                <w:szCs w:val="24"/>
              </w:rPr>
              <m:t>~Bin(</m:t>
            </w:ins>
          </m:r>
          <m:sSub>
            <m:sSubPr>
              <m:ctrlPr>
                <w:ins w:id="192" w:author="Althea ArchMiller" w:date="2018-10-13T15:59:00Z">
                  <w:rPr>
                    <w:rFonts w:ascii="Cambria Math" w:eastAsiaTheme="minorEastAsia" w:hAnsi="Cambria Math" w:cs="Times New Roman"/>
                    <w:i/>
                    <w:sz w:val="24"/>
                    <w:szCs w:val="24"/>
                  </w:rPr>
                </w:ins>
              </m:ctrlPr>
            </m:sSubPr>
            <m:e>
              <m:r>
                <w:ins w:id="193" w:author="Althea ArchMiller" w:date="2018-10-13T15:59:00Z">
                  <w:rPr>
                    <w:rFonts w:ascii="Cambria Math" w:eastAsiaTheme="minorEastAsia" w:hAnsi="Cambria Math" w:cs="Times New Roman"/>
                    <w:sz w:val="24"/>
                    <w:szCs w:val="24"/>
                  </w:rPr>
                  <m:t>N</m:t>
                </w:ins>
              </m:r>
            </m:e>
            <m:sub>
              <m:r>
                <w:ins w:id="194" w:author="Althea ArchMiller" w:date="2018-10-13T15:59:00Z">
                  <w:rPr>
                    <w:rFonts w:ascii="Cambria Math" w:eastAsiaTheme="minorEastAsia" w:hAnsi="Cambria Math" w:cs="Times New Roman"/>
                    <w:sz w:val="24"/>
                    <w:szCs w:val="24"/>
                  </w:rPr>
                  <m:t>h,</m:t>
                </w:ins>
              </m:r>
              <m:r>
                <w:ins w:id="195" w:author="Althea ArchMiller" w:date="2018-10-13T16:05:00Z">
                  <w:rPr>
                    <w:rFonts w:ascii="Cambria Math" w:eastAsiaTheme="minorEastAsia" w:hAnsi="Cambria Math" w:cs="Times New Roman"/>
                    <w:sz w:val="24"/>
                    <w:szCs w:val="24"/>
                  </w:rPr>
                  <m:t>t</m:t>
                </w:ins>
              </m:r>
            </m:sub>
          </m:sSub>
          <m:r>
            <w:ins w:id="196" w:author="Althea ArchMiller" w:date="2018-10-13T15:59:00Z">
              <w:rPr>
                <w:rFonts w:ascii="Cambria Math" w:eastAsiaTheme="minorEastAsia" w:hAnsi="Cambria Math" w:cs="Times New Roman"/>
                <w:sz w:val="24"/>
                <w:szCs w:val="24"/>
              </w:rPr>
              <m:t>,</m:t>
            </w:ins>
          </m:r>
          <m:sSub>
            <m:sSubPr>
              <m:ctrlPr>
                <w:ins w:id="197" w:author="Althea ArchMiller" w:date="2018-10-13T15:59:00Z">
                  <w:rPr>
                    <w:rFonts w:ascii="Cambria Math" w:eastAsiaTheme="minorEastAsia" w:hAnsi="Cambria Math" w:cs="Times New Roman"/>
                    <w:i/>
                    <w:sz w:val="24"/>
                    <w:szCs w:val="24"/>
                  </w:rPr>
                </w:ins>
              </m:ctrlPr>
            </m:sSubPr>
            <m:e>
              <m:r>
                <w:ins w:id="198" w:author="Althea ArchMiller" w:date="2018-10-13T16:00:00Z">
                  <w:rPr>
                    <w:rFonts w:ascii="Cambria Math" w:eastAsiaTheme="minorEastAsia" w:hAnsi="Cambria Math" w:cs="Times New Roman"/>
                    <w:sz w:val="24"/>
                    <w:szCs w:val="24"/>
                  </w:rPr>
                  <m:t>p</m:t>
                </w:ins>
              </m:r>
            </m:e>
            <m:sub>
              <m:r>
                <w:ins w:id="199" w:author="Althea ArchMiller" w:date="2018-10-13T16:00:00Z">
                  <w:rPr>
                    <w:rFonts w:ascii="Cambria Math" w:eastAsiaTheme="minorEastAsia" w:hAnsi="Cambria Math" w:cs="Times New Roman"/>
                    <w:sz w:val="24"/>
                    <w:szCs w:val="24"/>
                  </w:rPr>
                  <m:t>h,i,t</m:t>
                </w:ins>
              </m:r>
            </m:sub>
          </m:sSub>
          <m:r>
            <w:ins w:id="200" w:author="Althea ArchMiller" w:date="2018-10-13T15:59:00Z">
              <w:rPr>
                <w:rFonts w:ascii="Cambria Math" w:eastAsiaTheme="minorEastAsia" w:hAnsi="Cambria Math" w:cs="Times New Roman"/>
                <w:sz w:val="24"/>
                <w:szCs w:val="24"/>
              </w:rPr>
              <m:t>)</m:t>
            </w:ins>
          </m:r>
        </m:oMath>
      </m:oMathPara>
    </w:p>
    <w:p w:rsidR="00091B9F" w:rsidRPr="00AD7EE3" w:rsidRDefault="009F3D9A" w:rsidP="0080008F">
      <w:pPr>
        <w:spacing w:line="360" w:lineRule="auto"/>
        <w:rPr>
          <w:ins w:id="201" w:author="Althea ArchMiller" w:date="2018-10-13T11:13:00Z"/>
          <w:rFonts w:ascii="Times New Roman" w:eastAsiaTheme="minorEastAsia" w:hAnsi="Times New Roman" w:cs="Times New Roman"/>
          <w:sz w:val="24"/>
          <w:szCs w:val="24"/>
        </w:rPr>
      </w:pPr>
      <m:oMathPara>
        <m:oMath>
          <m:r>
            <w:ins w:id="202" w:author="Althea ArchMiller" w:date="2018-10-13T16:00:00Z">
              <m:rPr>
                <m:nor/>
              </m:rPr>
              <w:rPr>
                <w:rFonts w:ascii="Cambria Math" w:eastAsiaTheme="minorEastAsia" w:hAnsi="Cambria Math" w:cs="Times New Roman"/>
                <w:sz w:val="24"/>
                <w:szCs w:val="24"/>
                <w:rPrChange w:id="203" w:author="Althea ArchMiller" w:date="2018-10-13T16:01:00Z">
                  <w:rPr>
                    <w:rFonts w:ascii="Cambria Math" w:eastAsiaTheme="minorEastAsia" w:hAnsi="Cambria Math" w:cs="Times New Roman"/>
                    <w:i/>
                    <w:sz w:val="24"/>
                    <w:szCs w:val="24"/>
                  </w:rPr>
                </w:rPrChange>
              </w:rPr>
              <m:t>logit</m:t>
            </w:ins>
          </m:r>
          <m:d>
            <m:dPr>
              <m:ctrlPr>
                <w:ins w:id="204" w:author="Althea ArchMiller" w:date="2018-10-13T16:00:00Z">
                  <w:rPr>
                    <w:rFonts w:ascii="Cambria Math" w:eastAsiaTheme="minorEastAsia" w:hAnsi="Cambria Math" w:cs="Times New Roman"/>
                    <w:i/>
                    <w:sz w:val="24"/>
                    <w:szCs w:val="24"/>
                  </w:rPr>
                </w:ins>
              </m:ctrlPr>
            </m:dPr>
            <m:e>
              <m:sSub>
                <m:sSubPr>
                  <m:ctrlPr>
                    <w:ins w:id="205" w:author="Althea ArchMiller" w:date="2018-10-13T16:00:00Z">
                      <w:rPr>
                        <w:rFonts w:ascii="Cambria Math" w:eastAsiaTheme="minorEastAsia" w:hAnsi="Cambria Math" w:cs="Times New Roman"/>
                        <w:i/>
                        <w:sz w:val="24"/>
                        <w:szCs w:val="24"/>
                      </w:rPr>
                    </w:ins>
                  </m:ctrlPr>
                </m:sSubPr>
                <m:e>
                  <m:r>
                    <w:ins w:id="206" w:author="Althea ArchMiller" w:date="2018-10-13T16:00:00Z">
                      <w:rPr>
                        <w:rFonts w:ascii="Cambria Math" w:eastAsiaTheme="minorEastAsia" w:hAnsi="Cambria Math" w:cs="Times New Roman"/>
                        <w:sz w:val="24"/>
                        <w:szCs w:val="24"/>
                      </w:rPr>
                      <m:t>p</m:t>
                    </w:ins>
                  </m:r>
                </m:e>
                <m:sub>
                  <m:r>
                    <w:ins w:id="207" w:author="Althea ArchMiller" w:date="2018-10-13T16:00:00Z">
                      <w:rPr>
                        <w:rFonts w:ascii="Cambria Math" w:eastAsiaTheme="minorEastAsia" w:hAnsi="Cambria Math" w:cs="Times New Roman"/>
                        <w:sz w:val="24"/>
                        <w:szCs w:val="24"/>
                      </w:rPr>
                      <m:t>h,i,t</m:t>
                    </w:ins>
                  </m:r>
                </m:sub>
              </m:sSub>
            </m:e>
          </m:d>
          <m:r>
            <w:ins w:id="208" w:author="Althea ArchMiller" w:date="2018-10-13T16:00:00Z">
              <w:rPr>
                <w:rFonts w:ascii="Cambria Math" w:eastAsiaTheme="minorEastAsia" w:hAnsi="Cambria Math" w:cs="Times New Roman"/>
                <w:sz w:val="24"/>
                <w:szCs w:val="24"/>
              </w:rPr>
              <m:t>=</m:t>
            </w:ins>
          </m:r>
          <m:sSubSup>
            <m:sSubSupPr>
              <m:ctrlPr>
                <w:ins w:id="209" w:author="Althea ArchMiller" w:date="2018-10-13T16:00:00Z">
                  <w:rPr>
                    <w:rFonts w:ascii="Cambria Math" w:eastAsiaTheme="minorEastAsia" w:hAnsi="Cambria Math" w:cs="Times New Roman"/>
                    <w:i/>
                    <w:sz w:val="24"/>
                    <w:szCs w:val="24"/>
                  </w:rPr>
                </w:ins>
              </m:ctrlPr>
            </m:sSubSupPr>
            <m:e>
              <m:r>
                <w:ins w:id="210" w:author="Althea ArchMiller" w:date="2018-10-13T16:00:00Z">
                  <w:rPr>
                    <w:rFonts w:ascii="Cambria Math" w:eastAsiaTheme="minorEastAsia" w:hAnsi="Cambria Math" w:cs="Times New Roman"/>
                    <w:sz w:val="24"/>
                    <w:szCs w:val="24"/>
                  </w:rPr>
                  <m:t>β</m:t>
                </w:ins>
              </m:r>
            </m:e>
            <m:sub>
              <m:r>
                <w:ins w:id="211" w:author="Althea ArchMiller" w:date="2018-10-13T16:00:00Z">
                  <w:rPr>
                    <w:rFonts w:ascii="Cambria Math" w:eastAsiaTheme="minorEastAsia" w:hAnsi="Cambria Math" w:cs="Times New Roman"/>
                    <w:sz w:val="24"/>
                    <w:szCs w:val="24"/>
                  </w:rPr>
                  <m:t>0</m:t>
                </w:ins>
              </m:r>
            </m:sub>
            <m:sup>
              <m:r>
                <w:ins w:id="212" w:author="Althea ArchMiller" w:date="2018-10-13T16:00:00Z">
                  <w:rPr>
                    <w:rFonts w:ascii="Cambria Math" w:eastAsiaTheme="minorEastAsia" w:hAnsi="Cambria Math" w:cs="Times New Roman"/>
                    <w:sz w:val="24"/>
                    <w:szCs w:val="24"/>
                  </w:rPr>
                  <m:t>p</m:t>
                </w:ins>
              </m:r>
            </m:sup>
          </m:sSubSup>
          <m:r>
            <w:ins w:id="213" w:author="Althea ArchMiller" w:date="2018-10-13T16:00:00Z">
              <w:rPr>
                <w:rFonts w:ascii="Cambria Math" w:eastAsiaTheme="minorEastAsia" w:hAnsi="Cambria Math" w:cs="Times New Roman"/>
                <w:sz w:val="24"/>
                <w:szCs w:val="24"/>
              </w:rPr>
              <m:t>+</m:t>
            </w:ins>
          </m:r>
          <m:sSubSup>
            <m:sSubSupPr>
              <m:ctrlPr>
                <w:ins w:id="214" w:author="Althea ArchMiller" w:date="2018-10-13T16:00:00Z">
                  <w:rPr>
                    <w:rFonts w:ascii="Cambria Math" w:eastAsiaTheme="minorEastAsia" w:hAnsi="Cambria Math" w:cs="Times New Roman"/>
                    <w:i/>
                    <w:sz w:val="24"/>
                    <w:szCs w:val="24"/>
                  </w:rPr>
                </w:ins>
              </m:ctrlPr>
            </m:sSubSupPr>
            <m:e>
              <m:r>
                <w:ins w:id="215" w:author="Althea ArchMiller" w:date="2018-10-13T16:00:00Z">
                  <w:rPr>
                    <w:rFonts w:ascii="Cambria Math" w:eastAsiaTheme="minorEastAsia" w:hAnsi="Cambria Math" w:cs="Times New Roman"/>
                    <w:sz w:val="24"/>
                    <w:szCs w:val="24"/>
                  </w:rPr>
                  <m:t>β</m:t>
                </w:ins>
              </m:r>
            </m:e>
            <m:sub>
              <m:r>
                <w:ins w:id="216" w:author="Althea ArchMiller" w:date="2018-10-13T16:00:00Z">
                  <w:rPr>
                    <w:rFonts w:ascii="Cambria Math" w:eastAsiaTheme="minorEastAsia" w:hAnsi="Cambria Math" w:cs="Times New Roman"/>
                    <w:sz w:val="24"/>
                    <w:szCs w:val="24"/>
                  </w:rPr>
                  <m:t>1</m:t>
                </w:ins>
              </m:r>
            </m:sub>
            <m:sup>
              <m:r>
                <w:ins w:id="217" w:author="Althea ArchMiller" w:date="2018-10-13T16:01:00Z">
                  <w:rPr>
                    <w:rFonts w:ascii="Cambria Math" w:eastAsiaTheme="minorEastAsia" w:hAnsi="Cambria Math" w:cs="Times New Roman"/>
                    <w:sz w:val="24"/>
                    <w:szCs w:val="24"/>
                  </w:rPr>
                  <m:t>p</m:t>
                </w:ins>
              </m:r>
            </m:sup>
          </m:sSubSup>
          <m:sSub>
            <m:sSubPr>
              <m:ctrlPr>
                <w:ins w:id="218" w:author="Althea ArchMiller" w:date="2018-10-13T16:00:00Z">
                  <w:rPr>
                    <w:rFonts w:ascii="Cambria Math" w:eastAsiaTheme="minorEastAsia" w:hAnsi="Cambria Math" w:cs="Times New Roman"/>
                    <w:i/>
                    <w:sz w:val="24"/>
                    <w:szCs w:val="24"/>
                  </w:rPr>
                </w:ins>
              </m:ctrlPr>
            </m:sSubPr>
            <m:e>
              <m:r>
                <w:ins w:id="219" w:author="Althea ArchMiller" w:date="2018-10-13T16:00:00Z">
                  <w:rPr>
                    <w:rFonts w:ascii="Cambria Math" w:eastAsiaTheme="minorEastAsia" w:hAnsi="Cambria Math" w:cs="Times New Roman"/>
                    <w:sz w:val="24"/>
                    <w:szCs w:val="24"/>
                  </w:rPr>
                  <m:t>x</m:t>
                </w:ins>
              </m:r>
            </m:e>
            <m:sub>
              <m:r>
                <w:ins w:id="220" w:author="Althea ArchMiller" w:date="2018-10-13T16:00:00Z">
                  <w:rPr>
                    <w:rFonts w:ascii="Cambria Math" w:eastAsiaTheme="minorEastAsia" w:hAnsi="Cambria Math" w:cs="Times New Roman"/>
                    <w:sz w:val="24"/>
                    <w:szCs w:val="24"/>
                  </w:rPr>
                  <m:t>h</m:t>
                </w:ins>
              </m:r>
              <m:r>
                <w:ins w:id="221" w:author="Althea ArchMiller" w:date="2018-10-13T16:01:00Z">
                  <w:rPr>
                    <w:rFonts w:ascii="Cambria Math" w:eastAsiaTheme="minorEastAsia" w:hAnsi="Cambria Math" w:cs="Times New Roman"/>
                    <w:sz w:val="24"/>
                    <w:szCs w:val="24"/>
                  </w:rPr>
                  <m:t>,i,t</m:t>
                </w:ins>
              </m:r>
            </m:sub>
          </m:sSub>
        </m:oMath>
      </m:oMathPara>
    </w:p>
    <w:p w:rsidR="0080008F" w:rsidRPr="0080008F" w:rsidDel="008F7DA9" w:rsidRDefault="0080008F" w:rsidP="001504C7">
      <w:pPr>
        <w:spacing w:line="360" w:lineRule="auto"/>
        <w:rPr>
          <w:del w:id="222" w:author="Althea ArchMiller" w:date="2018-10-13T16:05:00Z"/>
          <w:rFonts w:ascii="Times New Roman" w:eastAsiaTheme="minorEastAsia" w:hAnsi="Times New Roman" w:cs="Times New Roman"/>
          <w:sz w:val="24"/>
          <w:szCs w:val="24"/>
          <w:rPrChange w:id="223" w:author="Althea ArchMiller" w:date="2018-10-13T11:12:00Z">
            <w:rPr>
              <w:del w:id="224" w:author="Althea ArchMiller" w:date="2018-10-13T16:05:00Z"/>
              <w:rFonts w:ascii="Times New Roman" w:hAnsi="Times New Roman" w:cs="Times New Roman"/>
              <w:sz w:val="24"/>
              <w:szCs w:val="24"/>
            </w:rPr>
          </w:rPrChange>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all target species that we analyzed, we </w:t>
      </w:r>
      <w:del w:id="225" w:author="Althea ArchMiller" w:date="2018-10-13T16:05:00Z">
        <w:r w:rsidDel="008F7DA9">
          <w:rPr>
            <w:rFonts w:ascii="Times New Roman" w:hAnsi="Times New Roman" w:cs="Times New Roman"/>
            <w:sz w:val="24"/>
            <w:szCs w:val="24"/>
          </w:rPr>
          <w:delText>first</w:delText>
        </w:r>
        <w:r w:rsidR="00486C50" w:rsidDel="008F7DA9">
          <w:rPr>
            <w:rFonts w:ascii="Times New Roman" w:hAnsi="Times New Roman" w:cs="Times New Roman"/>
            <w:sz w:val="24"/>
            <w:szCs w:val="24"/>
          </w:rPr>
          <w:delText xml:space="preserve"> </w:delText>
        </w:r>
      </w:del>
      <w:r w:rsidR="00486C50">
        <w:rPr>
          <w:rFonts w:ascii="Times New Roman" w:hAnsi="Times New Roman" w:cs="Times New Roman"/>
          <w:sz w:val="24"/>
          <w:szCs w:val="24"/>
        </w:rPr>
        <w:t>used package unmarked (XX Fiske and Chandler 2011) in Program R (Cite XXX) to</w:t>
      </w:r>
      <w:r>
        <w:rPr>
          <w:rFonts w:ascii="Times New Roman" w:hAnsi="Times New Roman" w:cs="Times New Roman"/>
          <w:sz w:val="24"/>
          <w:szCs w:val="24"/>
        </w:rPr>
        <w:t xml:space="preserve"> construct</w:t>
      </w:r>
      <w:del w:id="226" w:author="Althea ArchMiller" w:date="2018-10-13T16:05:00Z">
        <w:r w:rsidDel="008F7DA9">
          <w:rPr>
            <w:rFonts w:ascii="Times New Roman" w:hAnsi="Times New Roman" w:cs="Times New Roman"/>
            <w:sz w:val="24"/>
            <w:szCs w:val="24"/>
          </w:rPr>
          <w:delText>ed</w:delText>
        </w:r>
      </w:del>
      <w:r>
        <w:rPr>
          <w:rFonts w:ascii="Times New Roman" w:hAnsi="Times New Roman" w:cs="Times New Roman"/>
          <w:sz w:val="24"/>
          <w:szCs w:val="24"/>
        </w:rPr>
        <w:t xml:space="preserve"> hypothesis-based models of initial abundance (</w:t>
      </w:r>
      <w:r w:rsidR="00AC6AF4" w:rsidRPr="008F7DA9">
        <w:rPr>
          <w:rFonts w:ascii="Times New Roman" w:hAnsi="Times New Roman" w:cs="Times New Roman"/>
          <w:i/>
          <w:sz w:val="24"/>
          <w:szCs w:val="24"/>
          <w:rPrChange w:id="227" w:author="Althea ArchMiller" w:date="2018-10-13T16:06:00Z">
            <w:rPr>
              <w:rFonts w:ascii="Times New Roman" w:hAnsi="Times New Roman" w:cs="Times New Roman"/>
              <w:sz w:val="24"/>
              <w:szCs w:val="24"/>
            </w:rPr>
          </w:rPrChange>
        </w:rPr>
        <w:t>N</w:t>
      </w:r>
      <w:r w:rsidR="00AC6AF4" w:rsidRPr="008F7DA9">
        <w:rPr>
          <w:rFonts w:ascii="Times New Roman" w:hAnsi="Times New Roman" w:cs="Times New Roman"/>
          <w:i/>
          <w:sz w:val="24"/>
          <w:szCs w:val="24"/>
          <w:vertAlign w:val="subscript"/>
          <w:rPrChange w:id="228" w:author="Althea ArchMiller" w:date="2018-10-13T16:06:00Z">
            <w:rPr>
              <w:rFonts w:ascii="Times New Roman" w:hAnsi="Times New Roman" w:cs="Times New Roman"/>
              <w:sz w:val="24"/>
              <w:szCs w:val="24"/>
              <w:vertAlign w:val="subscript"/>
            </w:rPr>
          </w:rPrChange>
        </w:rPr>
        <w:t>i,1</w:t>
      </w:r>
      <w:r>
        <w:rPr>
          <w:rFonts w:ascii="Times New Roman" w:hAnsi="Times New Roman" w:cs="Times New Roman"/>
          <w:sz w:val="24"/>
          <w:szCs w:val="24"/>
        </w:rPr>
        <w:t xml:space="preserve">) with individual site covariates </w:t>
      </w:r>
      <w:ins w:id="229" w:author="Althea ArchMiller" w:date="2018-10-13T16:06:00Z">
        <w:r w:rsidR="008F7DA9">
          <w:rPr>
            <w:rFonts w:ascii="Times New Roman" w:hAnsi="Times New Roman" w:cs="Times New Roman"/>
            <w:sz w:val="24"/>
            <w:szCs w:val="24"/>
          </w:rPr>
          <w:t>(</w:t>
        </w:r>
        <w:proofErr w:type="spellStart"/>
        <w:r w:rsidR="008F7DA9" w:rsidRPr="001658EB">
          <w:rPr>
            <w:rFonts w:ascii="Times New Roman" w:eastAsiaTheme="minorEastAsia" w:hAnsi="Times New Roman" w:cs="Times New Roman"/>
            <w:i/>
            <w:sz w:val="24"/>
            <w:szCs w:val="24"/>
          </w:rPr>
          <w:t>x</w:t>
        </w:r>
        <w:r w:rsidR="008F7DA9" w:rsidRPr="001658EB">
          <w:rPr>
            <w:rFonts w:ascii="Times New Roman" w:eastAsiaTheme="minorEastAsia" w:hAnsi="Times New Roman" w:cs="Times New Roman"/>
            <w:i/>
            <w:sz w:val="24"/>
            <w:szCs w:val="24"/>
            <w:vertAlign w:val="subscript"/>
          </w:rPr>
          <w:t>h</w:t>
        </w:r>
        <w:proofErr w:type="spellEnd"/>
        <w:r w:rsidR="008F7DA9">
          <w:rPr>
            <w:rFonts w:ascii="Times New Roman" w:hAnsi="Times New Roman" w:cs="Times New Roman"/>
            <w:sz w:val="24"/>
            <w:szCs w:val="24"/>
          </w:rPr>
          <w:t xml:space="preserve">) </w:t>
        </w:r>
      </w:ins>
      <w:r>
        <w:rPr>
          <w:rFonts w:ascii="Times New Roman" w:hAnsi="Times New Roman" w:cs="Times New Roman"/>
          <w:sz w:val="24"/>
          <w:szCs w:val="24"/>
        </w:rPr>
        <w:t xml:space="preserve">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91A70">
        <w:rPr>
          <w:rFonts w:ascii="Times New Roman" w:hAnsi="Times New Roman" w:cs="Times New Roman"/>
          <w:sz w:val="24"/>
          <w:szCs w:val="24"/>
        </w:rPr>
        <w:t xml:space="preserve"> </w:t>
      </w:r>
      <w:del w:id="230" w:author="Althea ArchMiller" w:date="2018-10-13T09:16:00Z">
        <w:r w:rsidR="00E91A70" w:rsidDel="005C4313">
          <w:rPr>
            <w:rFonts w:ascii="Times New Roman" w:hAnsi="Times New Roman" w:cs="Times New Roman"/>
            <w:sz w:val="24"/>
            <w:szCs w:val="24"/>
          </w:rPr>
          <w:delText xml:space="preserve">due </w:delText>
        </w:r>
      </w:del>
      <w:ins w:id="231" w:author="Althea ArchMiller" w:date="2018-10-13T09:16:00Z">
        <w:r w:rsidR="005C4313">
          <w:rPr>
            <w:rFonts w:ascii="Times New Roman" w:hAnsi="Times New Roman" w:cs="Times New Roman"/>
            <w:sz w:val="24"/>
            <w:szCs w:val="24"/>
          </w:rPr>
          <w:t>because of</w:t>
        </w:r>
      </w:ins>
      <w:del w:id="232" w:author="Althea ArchMiller" w:date="2018-10-13T09:16:00Z">
        <w:r w:rsidR="00E91A70" w:rsidDel="005C4313">
          <w:rPr>
            <w:rFonts w:ascii="Times New Roman" w:hAnsi="Times New Roman" w:cs="Times New Roman"/>
            <w:sz w:val="24"/>
            <w:szCs w:val="24"/>
          </w:rPr>
          <w:delText>to</w:delText>
        </w:r>
      </w:del>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 covariate</w:t>
      </w:r>
      <w:ins w:id="233" w:author="Althea ArchMiller" w:date="2018-10-13T16:06:00Z">
        <w:r w:rsidR="008F7DA9">
          <w:rPr>
            <w:rFonts w:ascii="Times New Roman" w:hAnsi="Times New Roman" w:cs="Times New Roman"/>
            <w:sz w:val="24"/>
            <w:szCs w:val="24"/>
          </w:rPr>
          <w:t xml:space="preserv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8F7DA9">
          <w:rPr>
            <w:rFonts w:ascii="Times New Roman" w:eastAsiaTheme="minorEastAsia" w:hAnsi="Times New Roman" w:cs="Times New Roman"/>
            <w:sz w:val="24"/>
            <w:szCs w:val="24"/>
          </w:rPr>
          <w:t>)</w:t>
        </w:r>
      </w:ins>
      <w:del w:id="234" w:author="Althea ArchMiller" w:date="2018-10-13T16:06:00Z">
        <w:r w:rsidR="00474E91" w:rsidDel="008F7DA9">
          <w:rPr>
            <w:rFonts w:ascii="Times New Roman" w:hAnsi="Times New Roman" w:cs="Times New Roman"/>
            <w:sz w:val="24"/>
            <w:szCs w:val="24"/>
          </w:rPr>
          <w:delText>s</w:delText>
        </w:r>
      </w:del>
      <w:r w:rsidR="00474E91">
        <w:rPr>
          <w:rFonts w:ascii="Times New Roman" w:hAnsi="Times New Roman" w:cs="Times New Roman"/>
          <w:sz w:val="24"/>
          <w:szCs w:val="24"/>
        </w:rPr>
        <w:t xml:space="preserve">. </w:t>
      </w:r>
      <w:r w:rsidR="00474E91">
        <w:rPr>
          <w:rFonts w:ascii="Times New Roman" w:hAnsi="Times New Roman" w:cs="Times New Roman"/>
          <w:sz w:val="24"/>
          <w:szCs w:val="24"/>
        </w:rPr>
        <w:lastRenderedPageBreak/>
        <w:t xml:space="preserve">This variable selection process followed the example given in the supplementary material of Hostetler and Chandler (2015). </w:t>
      </w:r>
    </w:p>
    <w:p w:rsidR="007E30A7" w:rsidRDefault="00E64C9B" w:rsidP="00110BEE">
      <w:pPr>
        <w:spacing w:line="360" w:lineRule="auto"/>
        <w:rPr>
          <w:ins w:id="235" w:author="Althea ArchMiller" w:date="2018-10-13T17:18:00Z"/>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del w:id="236" w:author="Althea ArchMiller" w:date="2018-10-13T09:17:00Z">
        <w:r w:rsidDel="005C4313">
          <w:rPr>
            <w:rFonts w:ascii="Times New Roman" w:hAnsi="Times New Roman" w:cs="Times New Roman"/>
            <w:sz w:val="24"/>
            <w:szCs w:val="24"/>
          </w:rPr>
          <w:delText>methodology</w:delText>
        </w:r>
        <w:r w:rsidR="00645110" w:rsidDel="005C4313">
          <w:rPr>
            <w:rFonts w:ascii="Times New Roman" w:hAnsi="Times New Roman" w:cs="Times New Roman"/>
            <w:sz w:val="24"/>
            <w:szCs w:val="24"/>
          </w:rPr>
          <w:delText xml:space="preserve"> </w:delText>
        </w:r>
      </w:del>
      <w:ins w:id="237" w:author="Althea ArchMiller" w:date="2018-10-13T09:17:00Z">
        <w:r w:rsidR="005C4313">
          <w:rPr>
            <w:rFonts w:ascii="Times New Roman" w:hAnsi="Times New Roman" w:cs="Times New Roman"/>
            <w:sz w:val="24"/>
            <w:szCs w:val="24"/>
          </w:rPr>
          <w:t>model-based approach</w:t>
        </w:r>
      </w:ins>
      <w:del w:id="238" w:author="Althea ArchMiller" w:date="2018-10-13T09:17:00Z">
        <w:r w:rsidR="00645110" w:rsidDel="005C4313">
          <w:rPr>
            <w:rFonts w:ascii="Times New Roman" w:hAnsi="Times New Roman" w:cs="Times New Roman"/>
            <w:sz w:val="24"/>
            <w:szCs w:val="24"/>
          </w:rPr>
          <w:delText>in JAGS (XX Plummer?)</w:delText>
        </w:r>
      </w:del>
      <w:r>
        <w:rPr>
          <w:rFonts w:ascii="Times New Roman" w:hAnsi="Times New Roman" w:cs="Times New Roman"/>
          <w:sz w:val="24"/>
          <w:szCs w:val="24"/>
        </w:rPr>
        <w:t>.</w:t>
      </w:r>
      <w:r w:rsidR="00645110">
        <w:rPr>
          <w:rFonts w:ascii="Times New Roman" w:hAnsi="Times New Roman" w:cs="Times New Roman"/>
          <w:sz w:val="24"/>
          <w:szCs w:val="24"/>
        </w:rPr>
        <w:t xml:space="preserve"> </w:t>
      </w:r>
      <w:del w:id="239" w:author="Althea ArchMiller" w:date="2018-10-13T09:19:00Z">
        <w:r w:rsidR="00F42B5E" w:rsidDel="005C4313">
          <w:rPr>
            <w:rFonts w:ascii="Times New Roman" w:hAnsi="Times New Roman" w:cs="Times New Roman"/>
            <w:sz w:val="24"/>
            <w:szCs w:val="24"/>
          </w:rPr>
          <w:delText>We</w:delText>
        </w:r>
        <w:r w:rsidR="00A67FEF" w:rsidDel="005C4313">
          <w:rPr>
            <w:rFonts w:ascii="Times New Roman" w:hAnsi="Times New Roman" w:cs="Times New Roman"/>
            <w:sz w:val="24"/>
            <w:szCs w:val="24"/>
          </w:rPr>
          <w:delText xml:space="preserve"> first</w:delText>
        </w:r>
      </w:del>
      <w:ins w:id="240" w:author="Althea ArchMiller" w:date="2018-10-13T09:19:00Z">
        <w:r w:rsidR="005C4313">
          <w:rPr>
            <w:rFonts w:ascii="Times New Roman" w:hAnsi="Times New Roman" w:cs="Times New Roman"/>
            <w:sz w:val="24"/>
            <w:szCs w:val="24"/>
          </w:rPr>
          <w:t>Briefly, we</w:t>
        </w:r>
      </w:ins>
      <w:r w:rsidR="00F42B5E">
        <w:rPr>
          <w:rFonts w:ascii="Times New Roman" w:hAnsi="Times New Roman" w:cs="Times New Roman"/>
          <w:sz w:val="24"/>
          <w:szCs w:val="24"/>
        </w:rPr>
        <w:t xml:space="preserve"> modified the </w:t>
      </w:r>
      <w:ins w:id="241" w:author="Althea ArchMiller" w:date="2018-10-13T09:18:00Z">
        <w:r w:rsidR="005C4313">
          <w:rPr>
            <w:rFonts w:ascii="Times New Roman" w:hAnsi="Times New Roman" w:cs="Times New Roman"/>
            <w:sz w:val="24"/>
            <w:szCs w:val="24"/>
          </w:rPr>
          <w:t xml:space="preserve">model </w:t>
        </w:r>
      </w:ins>
      <w:r w:rsidR="00F42B5E">
        <w:rPr>
          <w:rFonts w:ascii="Times New Roman" w:hAnsi="Times New Roman" w:cs="Times New Roman"/>
          <w:sz w:val="24"/>
          <w:szCs w:val="24"/>
        </w:rPr>
        <w:t xml:space="preserve">structure </w:t>
      </w:r>
      <w:r w:rsidR="00692A1E">
        <w:rPr>
          <w:rFonts w:ascii="Times New Roman" w:hAnsi="Times New Roman" w:cs="Times New Roman"/>
          <w:sz w:val="24"/>
          <w:szCs w:val="24"/>
        </w:rPr>
        <w:t xml:space="preserve">to </w:t>
      </w:r>
      <w:del w:id="242" w:author="Althea ArchMiller" w:date="2018-10-13T09:18:00Z">
        <w:r w:rsidR="00692A1E" w:rsidDel="005C4313">
          <w:rPr>
            <w:rFonts w:ascii="Times New Roman" w:hAnsi="Times New Roman" w:cs="Times New Roman"/>
            <w:sz w:val="24"/>
            <w:szCs w:val="24"/>
          </w:rPr>
          <w:delText xml:space="preserve">account </w:delText>
        </w:r>
      </w:del>
      <w:ins w:id="243" w:author="Althea ArchMiller" w:date="2018-10-13T09:18:00Z">
        <w:r w:rsidR="005C4313">
          <w:rPr>
            <w:rFonts w:ascii="Times New Roman" w:hAnsi="Times New Roman" w:cs="Times New Roman"/>
            <w:sz w:val="24"/>
            <w:szCs w:val="24"/>
          </w:rPr>
          <w:t>relax</w:t>
        </w:r>
      </w:ins>
      <w:del w:id="244" w:author="Althea ArchMiller" w:date="2018-10-13T09:18:00Z">
        <w:r w:rsidR="00692A1E" w:rsidDel="005C4313">
          <w:rPr>
            <w:rFonts w:ascii="Times New Roman" w:hAnsi="Times New Roman" w:cs="Times New Roman"/>
            <w:sz w:val="24"/>
            <w:szCs w:val="24"/>
          </w:rPr>
          <w:delText>for</w:delText>
        </w:r>
      </w:del>
      <w:r w:rsidR="00692A1E">
        <w:rPr>
          <w:rFonts w:ascii="Times New Roman" w:hAnsi="Times New Roman" w:cs="Times New Roman"/>
          <w:sz w:val="24"/>
          <w:szCs w:val="24"/>
        </w:rPr>
        <w:t xml:space="preserve"> </w:t>
      </w:r>
      <w:ins w:id="245" w:author="Althea ArchMiller" w:date="2018-10-13T09:26:00Z">
        <w:r w:rsidR="009838B8">
          <w:rPr>
            <w:rFonts w:ascii="Times New Roman" w:hAnsi="Times New Roman" w:cs="Times New Roman"/>
            <w:sz w:val="24"/>
            <w:szCs w:val="24"/>
          </w:rPr>
          <w:t>model restrictions including</w:t>
        </w:r>
      </w:ins>
      <w:ins w:id="246" w:author="Althea ArchMiller" w:date="2018-10-13T09:27:00Z">
        <w:r w:rsidR="009838B8">
          <w:rPr>
            <w:rFonts w:ascii="Times New Roman" w:hAnsi="Times New Roman" w:cs="Times New Roman"/>
            <w:sz w:val="24"/>
            <w:szCs w:val="24"/>
          </w:rPr>
          <w:t xml:space="preserve"> </w:t>
        </w:r>
      </w:ins>
      <w:r w:rsidR="00692A1E">
        <w:rPr>
          <w:rFonts w:ascii="Times New Roman" w:hAnsi="Times New Roman" w:cs="Times New Roman"/>
          <w:sz w:val="24"/>
          <w:szCs w:val="24"/>
        </w:rPr>
        <w:t>the closure assumption</w:t>
      </w:r>
      <w:ins w:id="247" w:author="Althea ArchMiller" w:date="2018-10-13T16:10:00Z">
        <w:r w:rsidR="004D3603">
          <w:rPr>
            <w:rFonts w:ascii="Times New Roman" w:hAnsi="Times New Roman" w:cs="Times New Roman"/>
            <w:sz w:val="24"/>
            <w:szCs w:val="24"/>
          </w:rPr>
          <w:t xml:space="preserve"> and the assumption that detection probability was invariant across the three replications within </w:t>
        </w:r>
      </w:ins>
      <w:ins w:id="248" w:author="Althea ArchMiller" w:date="2018-10-13T16:12:00Z">
        <w:r w:rsidR="00F11F0A">
          <w:rPr>
            <w:rFonts w:ascii="Times New Roman" w:hAnsi="Times New Roman" w:cs="Times New Roman"/>
            <w:sz w:val="24"/>
            <w:szCs w:val="24"/>
          </w:rPr>
          <w:t>each</w:t>
        </w:r>
      </w:ins>
      <w:ins w:id="249" w:author="Althea ArchMiller" w:date="2018-10-13T16:10:00Z">
        <w:r w:rsidR="004D3603">
          <w:rPr>
            <w:rFonts w:ascii="Times New Roman" w:hAnsi="Times New Roman" w:cs="Times New Roman"/>
            <w:sz w:val="24"/>
            <w:szCs w:val="24"/>
          </w:rPr>
          <w:t xml:space="preserve"> survey period. The closure assumption was </w:t>
        </w:r>
      </w:ins>
      <w:del w:id="250" w:author="Althea ArchMiller" w:date="2018-10-13T16:10:00Z">
        <w:r w:rsidR="00692A1E" w:rsidDel="004D3603">
          <w:rPr>
            <w:rFonts w:ascii="Times New Roman" w:hAnsi="Times New Roman" w:cs="Times New Roman"/>
            <w:sz w:val="24"/>
            <w:szCs w:val="24"/>
          </w:rPr>
          <w:delText xml:space="preserve">, which was </w:delText>
        </w:r>
      </w:del>
      <w:r w:rsidR="00692A1E">
        <w:rPr>
          <w:rFonts w:ascii="Times New Roman" w:hAnsi="Times New Roman" w:cs="Times New Roman"/>
          <w:sz w:val="24"/>
          <w:szCs w:val="24"/>
        </w:rPr>
        <w:t xml:space="preserve">violated </w:t>
      </w:r>
      <w:del w:id="251" w:author="Althea ArchMiller" w:date="2018-10-13T09:18:00Z">
        <w:r w:rsidR="00692A1E" w:rsidDel="005C4313">
          <w:rPr>
            <w:rFonts w:ascii="Times New Roman" w:hAnsi="Times New Roman" w:cs="Times New Roman"/>
            <w:sz w:val="24"/>
            <w:szCs w:val="24"/>
          </w:rPr>
          <w:delText>due to</w:delText>
        </w:r>
      </w:del>
      <w:ins w:id="252" w:author="Althea ArchMiller" w:date="2018-10-13T09:18:00Z">
        <w:r w:rsidR="005C4313">
          <w:rPr>
            <w:rFonts w:ascii="Times New Roman" w:hAnsi="Times New Roman" w:cs="Times New Roman"/>
            <w:sz w:val="24"/>
            <w:szCs w:val="24"/>
          </w:rPr>
          <w:t xml:space="preserve">given </w:t>
        </w:r>
      </w:ins>
      <w:ins w:id="253" w:author="Althea ArchMiller" w:date="2018-10-13T16:08:00Z">
        <w:r w:rsidR="004D3603">
          <w:rPr>
            <w:rFonts w:ascii="Times New Roman" w:hAnsi="Times New Roman" w:cs="Times New Roman"/>
            <w:sz w:val="24"/>
            <w:szCs w:val="24"/>
          </w:rPr>
          <w:t>that invertebrate abundance varies within one growing season (e.g., hatch and mortality cycles)</w:t>
        </w:r>
      </w:ins>
      <w:ins w:id="254" w:author="Althea ArchMiller" w:date="2018-10-13T16:11:00Z">
        <w:r w:rsidR="004D3603">
          <w:rPr>
            <w:rFonts w:ascii="Times New Roman" w:hAnsi="Times New Roman" w:cs="Times New Roman"/>
            <w:sz w:val="24"/>
            <w:szCs w:val="24"/>
          </w:rPr>
          <w:t>,</w:t>
        </w:r>
      </w:ins>
      <w:ins w:id="255" w:author="Althea ArchMiller" w:date="2018-10-13T16:08:00Z">
        <w:r w:rsidR="004D3603">
          <w:rPr>
            <w:rFonts w:ascii="Times New Roman" w:hAnsi="Times New Roman" w:cs="Times New Roman"/>
            <w:sz w:val="24"/>
            <w:szCs w:val="24"/>
          </w:rPr>
          <w:t xml:space="preserve"> </w:t>
        </w:r>
      </w:ins>
      <w:del w:id="256" w:author="Althea ArchMiller" w:date="2018-10-13T16:08:00Z">
        <w:r w:rsidR="00692A1E" w:rsidDel="004D3603">
          <w:rPr>
            <w:rFonts w:ascii="Times New Roman" w:hAnsi="Times New Roman" w:cs="Times New Roman"/>
            <w:sz w:val="24"/>
            <w:szCs w:val="24"/>
          </w:rPr>
          <w:delText xml:space="preserve"> life history characteristics of both species</w:delText>
        </w:r>
      </w:del>
      <w:ins w:id="257" w:author="Althea ArchMiller" w:date="2018-10-13T09:27:00Z">
        <w:r w:rsidR="00F11F0A">
          <w:rPr>
            <w:rFonts w:ascii="Times New Roman" w:hAnsi="Times New Roman" w:cs="Times New Roman"/>
            <w:sz w:val="24"/>
            <w:szCs w:val="24"/>
          </w:rPr>
          <w:t xml:space="preserve">and </w:t>
        </w:r>
      </w:ins>
      <w:ins w:id="258" w:author="Althea ArchMiller" w:date="2018-10-13T16:11:00Z">
        <w:r w:rsidR="00F11F0A">
          <w:rPr>
            <w:rFonts w:ascii="Times New Roman" w:hAnsi="Times New Roman" w:cs="Times New Roman"/>
            <w:sz w:val="24"/>
            <w:szCs w:val="24"/>
          </w:rPr>
          <w:t>detection probability needed to vary by replication given the meandering search process for both invertebrate species</w:t>
        </w:r>
      </w:ins>
      <w:ins w:id="259" w:author="Althea ArchMiller" w:date="2018-10-13T09:27:00Z">
        <w:r w:rsidR="004D3603">
          <w:rPr>
            <w:rFonts w:ascii="Times New Roman" w:hAnsi="Times New Roman" w:cs="Times New Roman"/>
            <w:sz w:val="24"/>
            <w:szCs w:val="24"/>
          </w:rPr>
          <w:t>.</w:t>
        </w:r>
      </w:ins>
      <w:ins w:id="260" w:author="Althea ArchMiller" w:date="2018-10-13T09:26:00Z">
        <w:r w:rsidR="009838B8">
          <w:rPr>
            <w:rFonts w:ascii="Times New Roman" w:hAnsi="Times New Roman" w:cs="Times New Roman"/>
            <w:sz w:val="24"/>
            <w:szCs w:val="24"/>
          </w:rPr>
          <w:t xml:space="preserve"> </w:t>
        </w:r>
      </w:ins>
      <w:r w:rsidR="00381769">
        <w:rPr>
          <w:rFonts w:ascii="Times New Roman" w:hAnsi="Times New Roman" w:cs="Times New Roman"/>
          <w:sz w:val="24"/>
          <w:szCs w:val="24"/>
        </w:rPr>
        <w:t xml:space="preserve"> </w:t>
      </w:r>
      <w:ins w:id="261" w:author="Althea ArchMiller" w:date="2018-10-13T17:52:00Z">
        <w:r w:rsidR="00B549DC">
          <w:rPr>
            <w:rFonts w:ascii="Times New Roman" w:hAnsi="Times New Roman" w:cs="Times New Roman"/>
            <w:sz w:val="24"/>
            <w:szCs w:val="24"/>
          </w:rPr>
          <w:t>(</w:t>
        </w:r>
      </w:ins>
      <w:moveToRangeStart w:id="262" w:author="Althea ArchMiller" w:date="2018-10-13T17:52:00Z" w:name="move527216481"/>
      <w:moveTo w:id="263" w:author="Althea ArchMiller" w:date="2018-10-13T17:52:00Z">
        <w:r w:rsidR="00B549DC">
          <w:rPr>
            <w:rFonts w:ascii="Times New Roman" w:hAnsi="Times New Roman" w:cs="Times New Roman"/>
            <w:sz w:val="24"/>
            <w:szCs w:val="24"/>
          </w:rPr>
          <w:t xml:space="preserve">For both invertebrate species, surveyors had conducted targeted wandering transects focused on appropriate patches of habitat and </w:t>
        </w:r>
        <w:proofErr w:type="gramStart"/>
        <w:r w:rsidR="00B549DC">
          <w:rPr>
            <w:rFonts w:ascii="Times New Roman" w:hAnsi="Times New Roman" w:cs="Times New Roman"/>
            <w:sz w:val="24"/>
            <w:szCs w:val="24"/>
          </w:rPr>
          <w:t>made an effort</w:t>
        </w:r>
        <w:proofErr w:type="gramEnd"/>
        <w:r w:rsidR="00B549DC">
          <w:rPr>
            <w:rFonts w:ascii="Times New Roman" w:hAnsi="Times New Roman" w:cs="Times New Roman"/>
            <w:sz w:val="24"/>
            <w:szCs w:val="24"/>
          </w:rPr>
          <w:t xml:space="preserve"> to not repeatedly traverse the same ground.</w:t>
        </w:r>
      </w:moveTo>
      <w:ins w:id="264" w:author="Althea ArchMiller" w:date="2018-10-13T17:52:00Z">
        <w:r w:rsidR="00B549DC">
          <w:rPr>
            <w:rFonts w:ascii="Times New Roman" w:hAnsi="Times New Roman" w:cs="Times New Roman"/>
            <w:sz w:val="24"/>
            <w:szCs w:val="24"/>
          </w:rPr>
          <w:t>)</w:t>
        </w:r>
      </w:ins>
      <w:moveTo w:id="265" w:author="Althea ArchMiller" w:date="2018-10-13T17:52:00Z">
        <w:r w:rsidR="00B549DC">
          <w:rPr>
            <w:rFonts w:ascii="Times New Roman" w:hAnsi="Times New Roman" w:cs="Times New Roman"/>
            <w:sz w:val="24"/>
            <w:szCs w:val="24"/>
          </w:rPr>
          <w:t xml:space="preserve"> </w:t>
        </w:r>
      </w:moveTo>
      <w:moveToRangeEnd w:id="262"/>
      <w:ins w:id="266" w:author="Althea ArchMiller" w:date="2018-10-13T16:50:00Z">
        <w:r w:rsidR="00637218">
          <w:rPr>
            <w:rFonts w:ascii="Times New Roman" w:hAnsi="Times New Roman" w:cs="Times New Roman"/>
            <w:sz w:val="24"/>
            <w:szCs w:val="24"/>
          </w:rPr>
          <w:t xml:space="preserve">In the model-based approach, we assumed that </w:t>
        </w:r>
      </w:ins>
      <w:ins w:id="267" w:author="Althea ArchMiller" w:date="2018-10-13T16:51:00Z">
        <w:r w:rsidR="007E30A7">
          <w:rPr>
            <w:rFonts w:ascii="Times New Roman" w:hAnsi="Times New Roman" w:cs="Times New Roman"/>
            <w:sz w:val="24"/>
            <w:szCs w:val="24"/>
          </w:rPr>
          <w:t xml:space="preserve">plot abundance in each year and survey </w:t>
        </w:r>
      </w:ins>
      <w:ins w:id="268" w:author="Althea ArchMiller" w:date="2018-10-13T16:52:00Z">
        <w:r w:rsidR="007E30A7">
          <w:rPr>
            <w:rFonts w:ascii="Times New Roman" w:hAnsi="Times New Roman" w:cs="Times New Roman"/>
            <w:sz w:val="24"/>
            <w:szCs w:val="24"/>
          </w:rPr>
          <w:t>period (</w:t>
        </w:r>
        <w:proofErr w:type="spellStart"/>
        <w:proofErr w:type="gramStart"/>
        <w:r w:rsidR="007E30A7" w:rsidRPr="007E30A7">
          <w:rPr>
            <w:rFonts w:ascii="Times New Roman" w:hAnsi="Times New Roman" w:cs="Times New Roman"/>
            <w:i/>
            <w:sz w:val="24"/>
            <w:szCs w:val="24"/>
            <w:rPrChange w:id="269" w:author="Althea ArchMiller" w:date="2018-10-13T16:52:00Z">
              <w:rPr>
                <w:rFonts w:ascii="Times New Roman" w:hAnsi="Times New Roman" w:cs="Times New Roman"/>
                <w:sz w:val="24"/>
                <w:szCs w:val="24"/>
              </w:rPr>
            </w:rPrChange>
          </w:rPr>
          <w:t>N</w:t>
        </w:r>
        <w:r w:rsidR="007E30A7" w:rsidRPr="007E30A7">
          <w:rPr>
            <w:rFonts w:ascii="Times New Roman" w:hAnsi="Times New Roman" w:cs="Times New Roman"/>
            <w:i/>
            <w:sz w:val="24"/>
            <w:szCs w:val="24"/>
            <w:vertAlign w:val="subscript"/>
            <w:rPrChange w:id="270" w:author="Althea ArchMiller" w:date="2018-10-13T16:52:00Z">
              <w:rPr>
                <w:rFonts w:ascii="Times New Roman" w:hAnsi="Times New Roman" w:cs="Times New Roman"/>
                <w:sz w:val="24"/>
                <w:szCs w:val="24"/>
              </w:rPr>
            </w:rPrChange>
          </w:rPr>
          <w:t>h,i</w:t>
        </w:r>
        <w:proofErr w:type="spellEnd"/>
        <w:proofErr w:type="gramEnd"/>
        <w:r w:rsidR="007E30A7">
          <w:rPr>
            <w:rFonts w:ascii="Times New Roman" w:hAnsi="Times New Roman" w:cs="Times New Roman"/>
            <w:sz w:val="24"/>
            <w:szCs w:val="24"/>
          </w:rPr>
          <w:t xml:space="preserve">) </w:t>
        </w:r>
      </w:ins>
      <w:ins w:id="271" w:author="Althea ArchMiller" w:date="2018-10-13T16:51:00Z">
        <w:r w:rsidR="007E30A7">
          <w:rPr>
            <w:rFonts w:ascii="Times New Roman" w:hAnsi="Times New Roman" w:cs="Times New Roman"/>
            <w:sz w:val="24"/>
            <w:szCs w:val="24"/>
          </w:rPr>
          <w:t xml:space="preserve">was a function of whether the plot was occupied </w:t>
        </w:r>
      </w:ins>
      <w:ins w:id="272" w:author="Althea ArchMiller" w:date="2018-10-13T16:52:00Z">
        <w:r w:rsidR="007E30A7">
          <w:rPr>
            <w:rFonts w:ascii="Times New Roman" w:hAnsi="Times New Roman" w:cs="Times New Roman"/>
            <w:sz w:val="24"/>
            <w:szCs w:val="24"/>
          </w:rPr>
          <w:t>(</w:t>
        </w:r>
        <w:proofErr w:type="spellStart"/>
        <w:r w:rsidR="007E30A7" w:rsidRPr="007E30A7">
          <w:rPr>
            <w:rFonts w:ascii="Times New Roman" w:hAnsi="Times New Roman" w:cs="Times New Roman"/>
            <w:i/>
            <w:sz w:val="24"/>
            <w:szCs w:val="24"/>
            <w:rPrChange w:id="273" w:author="Althea ArchMiller" w:date="2018-10-13T16:53:00Z">
              <w:rPr>
                <w:rFonts w:ascii="Times New Roman" w:hAnsi="Times New Roman" w:cs="Times New Roman"/>
                <w:sz w:val="24"/>
                <w:szCs w:val="24"/>
              </w:rPr>
            </w:rPrChange>
          </w:rPr>
          <w:t>z</w:t>
        </w:r>
        <w:r w:rsidR="007E30A7" w:rsidRPr="007E30A7">
          <w:rPr>
            <w:rFonts w:ascii="Times New Roman" w:hAnsi="Times New Roman" w:cs="Times New Roman"/>
            <w:i/>
            <w:sz w:val="24"/>
            <w:szCs w:val="24"/>
            <w:vertAlign w:val="subscript"/>
            <w:rPrChange w:id="274" w:author="Althea ArchMiller" w:date="2018-10-13T16:53:00Z">
              <w:rPr>
                <w:rFonts w:ascii="Times New Roman" w:hAnsi="Times New Roman" w:cs="Times New Roman"/>
                <w:sz w:val="24"/>
                <w:szCs w:val="24"/>
              </w:rPr>
            </w:rPrChange>
          </w:rPr>
          <w:t>h</w:t>
        </w:r>
        <w:proofErr w:type="spellEnd"/>
        <w:r w:rsidR="007E30A7">
          <w:rPr>
            <w:rFonts w:ascii="Times New Roman" w:hAnsi="Times New Roman" w:cs="Times New Roman"/>
            <w:sz w:val="24"/>
            <w:szCs w:val="24"/>
          </w:rPr>
          <w:t xml:space="preserve">) </w:t>
        </w:r>
      </w:ins>
      <w:ins w:id="275" w:author="Althea ArchMiller" w:date="2018-10-13T16:51:00Z">
        <w:r w:rsidR="007E30A7">
          <w:rPr>
            <w:rFonts w:ascii="Times New Roman" w:hAnsi="Times New Roman" w:cs="Times New Roman"/>
            <w:sz w:val="24"/>
            <w:szCs w:val="24"/>
          </w:rPr>
          <w:t xml:space="preserve">and </w:t>
        </w:r>
      </w:ins>
      <w:ins w:id="276" w:author="Althea ArchMiller" w:date="2018-10-13T16:52:00Z">
        <w:r w:rsidR="007E30A7">
          <w:rPr>
            <w:rFonts w:ascii="Times New Roman" w:hAnsi="Times New Roman" w:cs="Times New Roman"/>
            <w:sz w:val="24"/>
            <w:szCs w:val="24"/>
          </w:rPr>
          <w:t xml:space="preserve">plot-level habitat covariates </w:t>
        </w:r>
      </w:ins>
      <w:ins w:id="277" w:author="Althea ArchMiller" w:date="2018-10-13T16:53:00Z">
        <w:r w:rsidR="007E30A7">
          <w:rPr>
            <w:rFonts w:ascii="Times New Roman" w:hAnsi="Times New Roman" w:cs="Times New Roman"/>
            <w:sz w:val="24"/>
            <w:szCs w:val="24"/>
          </w:rPr>
          <w:t>(</w:t>
        </w:r>
        <w:proofErr w:type="spellStart"/>
        <w:r w:rsidR="007E30A7" w:rsidRPr="001658EB">
          <w:rPr>
            <w:rFonts w:ascii="Times New Roman" w:eastAsiaTheme="minorEastAsia" w:hAnsi="Times New Roman" w:cs="Times New Roman"/>
            <w:i/>
            <w:sz w:val="24"/>
            <w:szCs w:val="24"/>
          </w:rPr>
          <w:t>x</w:t>
        </w:r>
        <w:r w:rsidR="007E30A7" w:rsidRPr="001658EB">
          <w:rPr>
            <w:rFonts w:ascii="Times New Roman" w:eastAsiaTheme="minorEastAsia" w:hAnsi="Times New Roman" w:cs="Times New Roman"/>
            <w:i/>
            <w:sz w:val="24"/>
            <w:szCs w:val="24"/>
            <w:vertAlign w:val="subscript"/>
          </w:rPr>
          <w:t>h</w:t>
        </w:r>
        <w:proofErr w:type="spellEnd"/>
        <w:r w:rsidR="007E30A7">
          <w:rPr>
            <w:rFonts w:ascii="Times New Roman" w:hAnsi="Times New Roman" w:cs="Times New Roman"/>
            <w:sz w:val="24"/>
            <w:szCs w:val="24"/>
          </w:rPr>
          <w:t>):</w:t>
        </w:r>
      </w:ins>
    </w:p>
    <w:p w:rsidR="00AD726D" w:rsidRDefault="00AD726D" w:rsidP="00110BEE">
      <w:pPr>
        <w:spacing w:line="360" w:lineRule="auto"/>
        <w:rPr>
          <w:ins w:id="278" w:author="Althea ArchMiller" w:date="2018-10-13T16:53:00Z"/>
          <w:rFonts w:ascii="Times New Roman" w:hAnsi="Times New Roman" w:cs="Times New Roman"/>
          <w:sz w:val="24"/>
          <w:szCs w:val="24"/>
        </w:rPr>
      </w:pPr>
      <m:oMathPara>
        <m:oMath>
          <m:sSub>
            <m:sSubPr>
              <m:ctrlPr>
                <w:ins w:id="279" w:author="Althea ArchMiller" w:date="2018-10-13T17:18:00Z">
                  <w:rPr>
                    <w:rFonts w:ascii="Cambria Math" w:hAnsi="Cambria Math" w:cs="Times New Roman"/>
                    <w:i/>
                    <w:sz w:val="24"/>
                    <w:szCs w:val="24"/>
                  </w:rPr>
                </w:ins>
              </m:ctrlPr>
            </m:sSubPr>
            <m:e>
              <m:r>
                <w:ins w:id="280" w:author="Althea ArchMiller" w:date="2018-10-13T17:18:00Z">
                  <w:rPr>
                    <w:rFonts w:ascii="Cambria Math" w:hAnsi="Cambria Math" w:cs="Times New Roman"/>
                    <w:sz w:val="24"/>
                    <w:szCs w:val="24"/>
                  </w:rPr>
                  <m:t>N</m:t>
                </w:ins>
              </m:r>
            </m:e>
            <m:sub>
              <m:r>
                <w:ins w:id="281" w:author="Althea ArchMiller" w:date="2018-10-13T17:18:00Z">
                  <w:rPr>
                    <w:rFonts w:ascii="Cambria Math" w:hAnsi="Cambria Math" w:cs="Times New Roman"/>
                    <w:sz w:val="24"/>
                    <w:szCs w:val="24"/>
                  </w:rPr>
                  <m:t>h,i</m:t>
                </w:ins>
              </m:r>
            </m:sub>
          </m:sSub>
          <m:r>
            <w:ins w:id="282" w:author="Althea ArchMiller" w:date="2018-10-13T17:18:00Z">
              <w:rPr>
                <w:rFonts w:ascii="Cambria Math" w:hAnsi="Cambria Math" w:cs="Times New Roman"/>
                <w:sz w:val="24"/>
                <w:szCs w:val="24"/>
              </w:rPr>
              <m:t>=</m:t>
            </w:ins>
          </m:r>
          <m:sSub>
            <m:sSubPr>
              <m:ctrlPr>
                <w:ins w:id="283" w:author="Althea ArchMiller" w:date="2018-10-13T17:18:00Z">
                  <w:rPr>
                    <w:rFonts w:ascii="Cambria Math" w:hAnsi="Cambria Math" w:cs="Times New Roman"/>
                    <w:i/>
                    <w:sz w:val="24"/>
                    <w:szCs w:val="24"/>
                  </w:rPr>
                </w:ins>
              </m:ctrlPr>
            </m:sSubPr>
            <m:e>
              <m:r>
                <w:ins w:id="284" w:author="Althea ArchMiller" w:date="2018-10-13T17:18:00Z">
                  <w:rPr>
                    <w:rFonts w:ascii="Cambria Math" w:hAnsi="Cambria Math" w:cs="Times New Roman"/>
                    <w:sz w:val="24"/>
                    <w:szCs w:val="24"/>
                  </w:rPr>
                  <m:t>z</m:t>
                </w:ins>
              </m:r>
            </m:e>
            <m:sub>
              <m:r>
                <w:ins w:id="285" w:author="Althea ArchMiller" w:date="2018-10-13T17:18:00Z">
                  <w:rPr>
                    <w:rFonts w:ascii="Cambria Math" w:hAnsi="Cambria Math" w:cs="Times New Roman"/>
                    <w:sz w:val="24"/>
                    <w:szCs w:val="24"/>
                  </w:rPr>
                  <m:t>h</m:t>
                </w:ins>
              </m:r>
            </m:sub>
          </m:sSub>
          <m:r>
            <w:ins w:id="286" w:author="Althea ArchMiller" w:date="2018-10-13T17:18:00Z">
              <w:rPr>
                <w:rFonts w:ascii="Cambria Math" w:hAnsi="Cambria Math" w:cs="Times New Roman"/>
                <w:sz w:val="24"/>
                <w:szCs w:val="24"/>
              </w:rPr>
              <m:t>*</m:t>
            </w:ins>
          </m:r>
          <m:sSub>
            <m:sSubPr>
              <m:ctrlPr>
                <w:ins w:id="287" w:author="Althea ArchMiller" w:date="2018-10-13T17:18:00Z">
                  <w:rPr>
                    <w:rFonts w:ascii="Cambria Math" w:hAnsi="Cambria Math" w:cs="Times New Roman"/>
                    <w:i/>
                    <w:sz w:val="24"/>
                    <w:szCs w:val="24"/>
                  </w:rPr>
                </w:ins>
              </m:ctrlPr>
            </m:sSubPr>
            <m:e>
              <m:acc>
                <m:accPr>
                  <m:ctrlPr>
                    <w:ins w:id="288" w:author="Althea ArchMiller" w:date="2018-10-13T17:18:00Z">
                      <w:rPr>
                        <w:rFonts w:ascii="Cambria Math" w:hAnsi="Cambria Math" w:cs="Times New Roman"/>
                        <w:i/>
                        <w:sz w:val="24"/>
                        <w:szCs w:val="24"/>
                      </w:rPr>
                    </w:ins>
                  </m:ctrlPr>
                </m:accPr>
                <m:e>
                  <m:r>
                    <w:ins w:id="289" w:author="Althea ArchMiller" w:date="2018-10-13T17:18:00Z">
                      <w:rPr>
                        <w:rFonts w:ascii="Cambria Math" w:hAnsi="Cambria Math" w:cs="Times New Roman"/>
                        <w:sz w:val="24"/>
                        <w:szCs w:val="24"/>
                      </w:rPr>
                      <m:t>N</m:t>
                    </w:ins>
                  </m:r>
                </m:e>
              </m:acc>
            </m:e>
            <m:sub>
              <m:r>
                <w:ins w:id="290" w:author="Althea ArchMiller" w:date="2018-10-13T17:18:00Z">
                  <w:rPr>
                    <w:rFonts w:ascii="Cambria Math" w:hAnsi="Cambria Math" w:cs="Times New Roman"/>
                    <w:sz w:val="24"/>
                    <w:szCs w:val="24"/>
                  </w:rPr>
                  <m:t>h,i</m:t>
                </w:ins>
              </m:r>
            </m:sub>
          </m:sSub>
        </m:oMath>
      </m:oMathPara>
    </w:p>
    <w:p w:rsidR="007E30A7" w:rsidRPr="00AD726D" w:rsidRDefault="007E30A7" w:rsidP="00110BEE">
      <w:pPr>
        <w:spacing w:line="360" w:lineRule="auto"/>
        <w:rPr>
          <w:ins w:id="291" w:author="Althea ArchMiller" w:date="2018-10-13T16:57:00Z"/>
          <w:rFonts w:ascii="Times New Roman" w:hAnsi="Times New Roman" w:cs="Times New Roman"/>
          <w:sz w:val="24"/>
          <w:szCs w:val="24"/>
          <w:rPrChange w:id="292" w:author="Althea ArchMiller" w:date="2018-10-13T17:18:00Z">
            <w:rPr>
              <w:ins w:id="293" w:author="Althea ArchMiller" w:date="2018-10-13T16:57:00Z"/>
              <w:rFonts w:ascii="Times New Roman" w:eastAsiaTheme="minorEastAsia" w:hAnsi="Times New Roman" w:cs="Times New Roman"/>
              <w:sz w:val="24"/>
              <w:szCs w:val="24"/>
            </w:rPr>
          </w:rPrChange>
        </w:rPr>
      </w:pPr>
      <m:oMathPara>
        <m:oMath>
          <m:sSub>
            <m:sSubPr>
              <m:ctrlPr>
                <w:ins w:id="294" w:author="Althea ArchMiller" w:date="2018-10-13T16:54:00Z">
                  <w:rPr>
                    <w:rFonts w:ascii="Cambria Math" w:hAnsi="Cambria Math" w:cs="Times New Roman"/>
                    <w:i/>
                    <w:sz w:val="24"/>
                    <w:szCs w:val="24"/>
                  </w:rPr>
                </w:ins>
              </m:ctrlPr>
            </m:sSubPr>
            <m:e>
              <m:r>
                <w:ins w:id="295" w:author="Althea ArchMiller" w:date="2018-10-13T16:54:00Z">
                  <w:rPr>
                    <w:rFonts w:ascii="Cambria Math" w:hAnsi="Cambria Math" w:cs="Times New Roman"/>
                    <w:sz w:val="24"/>
                    <w:szCs w:val="24"/>
                  </w:rPr>
                  <m:t>z</m:t>
                </w:ins>
              </m:r>
            </m:e>
            <m:sub>
              <m:r>
                <w:ins w:id="296" w:author="Althea ArchMiller" w:date="2018-10-13T16:54:00Z">
                  <w:rPr>
                    <w:rFonts w:ascii="Cambria Math" w:hAnsi="Cambria Math" w:cs="Times New Roman"/>
                    <w:sz w:val="24"/>
                    <w:szCs w:val="24"/>
                  </w:rPr>
                  <m:t>h</m:t>
                </w:ins>
              </m:r>
            </m:sub>
          </m:sSub>
          <m:r>
            <w:ins w:id="297" w:author="Althea ArchMiller" w:date="2018-10-13T16:54:00Z">
              <w:rPr>
                <w:rFonts w:ascii="Cambria Math" w:hAnsi="Cambria Math" w:cs="Times New Roman"/>
                <w:sz w:val="24"/>
                <w:szCs w:val="24"/>
              </w:rPr>
              <m:t>~</m:t>
            </w:ins>
          </m:r>
          <m:r>
            <w:ins w:id="298" w:author="Althea ArchMiller" w:date="2018-10-13T16:54:00Z">
              <m:rPr>
                <m:nor/>
              </m:rPr>
              <w:rPr>
                <w:rFonts w:ascii="Cambria Math" w:hAnsi="Cambria Math" w:cs="Times New Roman"/>
                <w:sz w:val="24"/>
                <w:szCs w:val="24"/>
                <w:rPrChange w:id="299" w:author="Althea ArchMiller" w:date="2018-10-13T16:58:00Z">
                  <w:rPr>
                    <w:rFonts w:ascii="Cambria Math" w:hAnsi="Cambria Math" w:cs="Times New Roman"/>
                    <w:i/>
                    <w:sz w:val="24"/>
                    <w:szCs w:val="24"/>
                  </w:rPr>
                </w:rPrChange>
              </w:rPr>
              <m:t>Bin</m:t>
            </w:ins>
          </m:r>
          <m:r>
            <w:ins w:id="300" w:author="Althea ArchMiller" w:date="2018-10-13T16:54:00Z">
              <w:rPr>
                <w:rFonts w:ascii="Cambria Math" w:hAnsi="Cambria Math" w:cs="Times New Roman"/>
                <w:sz w:val="24"/>
                <w:szCs w:val="24"/>
              </w:rPr>
              <m:t>(</m:t>
            </w:ins>
          </m:r>
          <m:sSub>
            <m:sSubPr>
              <m:ctrlPr>
                <w:ins w:id="301" w:author="Althea ArchMiller" w:date="2018-10-13T17:05:00Z">
                  <w:rPr>
                    <w:rFonts w:ascii="Cambria Math" w:hAnsi="Cambria Math" w:cs="Times New Roman"/>
                    <w:i/>
                    <w:sz w:val="24"/>
                    <w:szCs w:val="24"/>
                  </w:rPr>
                </w:ins>
              </m:ctrlPr>
            </m:sSubPr>
            <m:e>
              <m:r>
                <w:ins w:id="302" w:author="Althea ArchMiller" w:date="2018-10-13T17:05:00Z">
                  <w:rPr>
                    <w:rFonts w:ascii="Cambria Math" w:hAnsi="Cambria Math" w:cs="Times New Roman"/>
                    <w:sz w:val="24"/>
                    <w:szCs w:val="24"/>
                  </w:rPr>
                  <m:t>ψ</m:t>
                </w:ins>
              </m:r>
            </m:e>
            <m:sub>
              <m:r>
                <w:ins w:id="303" w:author="Althea ArchMiller" w:date="2018-10-13T17:05:00Z">
                  <w:rPr>
                    <w:rFonts w:ascii="Cambria Math" w:hAnsi="Cambria Math" w:cs="Times New Roman"/>
                    <w:sz w:val="24"/>
                    <w:szCs w:val="24"/>
                  </w:rPr>
                  <m:t>h</m:t>
                </w:ins>
              </m:r>
            </m:sub>
          </m:sSub>
          <m:r>
            <w:ins w:id="304" w:author="Althea ArchMiller" w:date="2018-10-13T16:54:00Z">
              <w:rPr>
                <w:rFonts w:ascii="Cambria Math" w:hAnsi="Cambria Math" w:cs="Times New Roman"/>
                <w:sz w:val="24"/>
                <w:szCs w:val="24"/>
              </w:rPr>
              <m:t>)</m:t>
            </w:ins>
          </m:r>
        </m:oMath>
      </m:oMathPara>
    </w:p>
    <w:p w:rsidR="007E30A7" w:rsidRPr="007E30A7" w:rsidRDefault="007E30A7" w:rsidP="00110BEE">
      <w:pPr>
        <w:spacing w:line="360" w:lineRule="auto"/>
        <w:rPr>
          <w:ins w:id="305" w:author="Althea ArchMiller" w:date="2018-10-13T16:58:00Z"/>
          <w:rFonts w:ascii="Times New Roman" w:eastAsiaTheme="minorEastAsia" w:hAnsi="Times New Roman" w:cs="Times New Roman"/>
          <w:sz w:val="24"/>
          <w:szCs w:val="24"/>
        </w:rPr>
      </w:pPr>
      <m:oMathPara>
        <m:oMath>
          <m:sSub>
            <m:sSubPr>
              <m:ctrlPr>
                <w:ins w:id="306" w:author="Althea ArchMiller" w:date="2018-10-13T16:57:00Z">
                  <w:rPr>
                    <w:rFonts w:ascii="Cambria Math" w:hAnsi="Cambria Math" w:cs="Times New Roman"/>
                    <w:i/>
                    <w:sz w:val="24"/>
                    <w:szCs w:val="24"/>
                  </w:rPr>
                </w:ins>
              </m:ctrlPr>
            </m:sSubPr>
            <m:e>
              <m:acc>
                <m:accPr>
                  <m:ctrlPr>
                    <w:ins w:id="307" w:author="Althea ArchMiller" w:date="2018-10-13T16:57:00Z">
                      <w:rPr>
                        <w:rFonts w:ascii="Cambria Math" w:hAnsi="Cambria Math" w:cs="Times New Roman"/>
                        <w:i/>
                        <w:sz w:val="24"/>
                        <w:szCs w:val="24"/>
                      </w:rPr>
                    </w:ins>
                  </m:ctrlPr>
                </m:accPr>
                <m:e>
                  <m:r>
                    <w:ins w:id="308" w:author="Althea ArchMiller" w:date="2018-10-13T16:57:00Z">
                      <w:rPr>
                        <w:rFonts w:ascii="Cambria Math" w:hAnsi="Cambria Math" w:cs="Times New Roman"/>
                        <w:sz w:val="24"/>
                        <w:szCs w:val="24"/>
                      </w:rPr>
                      <m:t>N</m:t>
                    </w:ins>
                  </m:r>
                </m:e>
              </m:acc>
            </m:e>
            <m:sub>
              <m:r>
                <w:ins w:id="309" w:author="Althea ArchMiller" w:date="2018-10-13T16:57:00Z">
                  <w:rPr>
                    <w:rFonts w:ascii="Cambria Math" w:hAnsi="Cambria Math" w:cs="Times New Roman"/>
                    <w:sz w:val="24"/>
                    <w:szCs w:val="24"/>
                  </w:rPr>
                  <m:t>h,i</m:t>
                </w:ins>
              </m:r>
            </m:sub>
          </m:sSub>
          <m:r>
            <w:ins w:id="310" w:author="Althea ArchMiller" w:date="2018-10-13T16:57:00Z">
              <w:rPr>
                <w:rFonts w:ascii="Cambria Math" w:hAnsi="Cambria Math" w:cs="Times New Roman"/>
                <w:sz w:val="24"/>
                <w:szCs w:val="24"/>
              </w:rPr>
              <m:t>~</m:t>
            </w:ins>
          </m:r>
          <m:r>
            <w:ins w:id="311" w:author="Althea ArchMiller" w:date="2018-10-13T16:57:00Z">
              <m:rPr>
                <m:nor/>
              </m:rPr>
              <w:rPr>
                <w:rFonts w:ascii="Cambria Math" w:hAnsi="Cambria Math" w:cs="Times New Roman"/>
                <w:sz w:val="24"/>
                <w:szCs w:val="24"/>
                <w:rPrChange w:id="312" w:author="Althea ArchMiller" w:date="2018-10-13T16:58:00Z">
                  <w:rPr>
                    <w:rFonts w:ascii="Cambria Math" w:hAnsi="Cambria Math" w:cs="Times New Roman"/>
                    <w:i/>
                    <w:sz w:val="24"/>
                    <w:szCs w:val="24"/>
                  </w:rPr>
                </w:rPrChange>
              </w:rPr>
              <m:t>Pois</m:t>
            </w:ins>
          </m:r>
          <m:r>
            <w:ins w:id="313" w:author="Althea ArchMiller" w:date="2018-10-13T16:57:00Z">
              <w:rPr>
                <w:rFonts w:ascii="Cambria Math" w:hAnsi="Cambria Math" w:cs="Times New Roman"/>
                <w:sz w:val="24"/>
                <w:szCs w:val="24"/>
              </w:rPr>
              <m:t>(</m:t>
            </w:ins>
          </m:r>
          <m:sSubSup>
            <m:sSubSupPr>
              <m:ctrlPr>
                <w:ins w:id="314" w:author="Althea ArchMiller" w:date="2018-10-13T16:57:00Z">
                  <w:rPr>
                    <w:rFonts w:ascii="Cambria Math" w:hAnsi="Cambria Math" w:cs="Times New Roman"/>
                    <w:i/>
                    <w:sz w:val="24"/>
                    <w:szCs w:val="24"/>
                  </w:rPr>
                </w:ins>
              </m:ctrlPr>
            </m:sSubSupPr>
            <m:e>
              <m:r>
                <w:ins w:id="315" w:author="Althea ArchMiller" w:date="2018-10-13T16:57:00Z">
                  <w:rPr>
                    <w:rFonts w:ascii="Cambria Math" w:hAnsi="Cambria Math" w:cs="Times New Roman"/>
                    <w:sz w:val="24"/>
                    <w:szCs w:val="24"/>
                  </w:rPr>
                  <m:t>N</m:t>
                </w:ins>
              </m:r>
            </m:e>
            <m:sub>
              <m:r>
                <w:ins w:id="316" w:author="Althea ArchMiller" w:date="2018-10-13T16:57:00Z">
                  <w:rPr>
                    <w:rFonts w:ascii="Cambria Math" w:hAnsi="Cambria Math" w:cs="Times New Roman"/>
                    <w:sz w:val="24"/>
                    <w:szCs w:val="24"/>
                  </w:rPr>
                  <m:t>h,i</m:t>
                </w:ins>
              </m:r>
            </m:sub>
            <m:sup>
              <m:r>
                <w:ins w:id="317" w:author="Althea ArchMiller" w:date="2018-10-13T16:57:00Z">
                  <w:rPr>
                    <w:rFonts w:ascii="Cambria Math" w:hAnsi="Cambria Math" w:cs="Times New Roman"/>
                    <w:sz w:val="24"/>
                    <w:szCs w:val="24"/>
                  </w:rPr>
                  <m:t>*</m:t>
                </w:ins>
              </m:r>
            </m:sup>
          </m:sSubSup>
          <m:r>
            <w:ins w:id="318" w:author="Althea ArchMiller" w:date="2018-10-13T16:57:00Z">
              <w:rPr>
                <w:rFonts w:ascii="Cambria Math" w:hAnsi="Cambria Math" w:cs="Times New Roman"/>
                <w:sz w:val="24"/>
                <w:szCs w:val="24"/>
              </w:rPr>
              <m:t>)</m:t>
            </w:ins>
          </m:r>
        </m:oMath>
      </m:oMathPara>
    </w:p>
    <w:p w:rsidR="007E30A7" w:rsidRDefault="007E30A7" w:rsidP="00110BEE">
      <w:pPr>
        <w:spacing w:line="360" w:lineRule="auto"/>
        <w:rPr>
          <w:ins w:id="319" w:author="Althea ArchMiller" w:date="2018-10-13T16:10:00Z"/>
          <w:rFonts w:ascii="Times New Roman" w:hAnsi="Times New Roman" w:cs="Times New Roman"/>
          <w:sz w:val="24"/>
          <w:szCs w:val="24"/>
        </w:rPr>
      </w:pPr>
      <m:oMathPara>
        <m:oMath>
          <m:func>
            <m:funcPr>
              <m:ctrlPr>
                <w:del w:id="320" w:author="Althea ArchMiller" w:date="2018-10-13T16:58:00Z">
                  <w:rPr>
                    <w:rFonts w:ascii="Cambria Math" w:hAnsi="Cambria Math" w:cs="Times New Roman"/>
                    <w:i/>
                    <w:sz w:val="24"/>
                    <w:szCs w:val="24"/>
                    <w:rPrChange w:id="321" w:author="Althea ArchMiller" w:date="2018-10-13T16:58:00Z">
                      <w:rPr>
                        <w:rFonts w:ascii="Cambria Math" w:hAnsi="Cambria Math" w:cs="Times New Roman"/>
                        <w:sz w:val="24"/>
                        <w:szCs w:val="24"/>
                      </w:rPr>
                    </w:rPrChange>
                  </w:rPr>
                </w:del>
              </m:ctrlPr>
            </m:funcPr>
            <m:fName>
              <m:r>
                <m:rPr>
                  <m:sty m:val="p"/>
                </m:rPr>
                <w:rPr>
                  <w:rFonts w:ascii="Cambria Math" w:hAnsi="Cambria Math" w:cs="Times New Roman"/>
                  <w:sz w:val="24"/>
                  <w:szCs w:val="24"/>
                </w:rPr>
                <m:t>log</m:t>
              </m:r>
            </m:fName>
            <m:e>
              <m:eqArr>
                <m:eqArrPr>
                  <m:ctrlPr>
                    <w:ins w:id="322" w:author="Althea ArchMiller" w:date="2018-10-13T16:59:00Z">
                      <w:del w:id="323" w:author="Althea ArchMiller" w:date="2018-10-13T16:58:00Z">
                        <w:rPr>
                          <w:rFonts w:ascii="Cambria Math" w:hAnsi="Cambria Math" w:cs="Times New Roman"/>
                          <w:i/>
                          <w:sz w:val="24"/>
                          <w:szCs w:val="24"/>
                          <w:rPrChange w:id="324" w:author="Althea ArchMiller" w:date="2018-10-13T16:58:00Z">
                            <w:rPr>
                              <w:rFonts w:ascii="Cambria Math" w:hAnsi="Cambria Math" w:cs="Times New Roman"/>
                              <w:i/>
                              <w:sz w:val="24"/>
                              <w:szCs w:val="24"/>
                            </w:rPr>
                          </w:rPrChange>
                        </w:rPr>
                      </w:del>
                    </w:ins>
                  </m:ctrlPr>
                </m:eqArrPr>
                <m:e>
                  <m:d>
                    <m:dPr>
                      <m:ctrlPr>
                        <w:ins w:id="325" w:author="Althea ArchMiller" w:date="2018-10-13T16:58:00Z">
                          <w:rPr>
                            <w:rFonts w:ascii="Cambria Math" w:hAnsi="Cambria Math" w:cs="Times New Roman"/>
                            <w:i/>
                            <w:sz w:val="24"/>
                            <w:szCs w:val="24"/>
                            <w:rPrChange w:id="326" w:author="Althea ArchMiller" w:date="2018-10-13T16:58:00Z">
                              <w:rPr>
                                <w:rFonts w:ascii="Cambria Math" w:hAnsi="Cambria Math" w:cs="Times New Roman"/>
                                <w:i/>
                                <w:sz w:val="24"/>
                                <w:szCs w:val="24"/>
                              </w:rPr>
                            </w:rPrChange>
                          </w:rPr>
                        </w:ins>
                      </m:ctrlPr>
                    </m:dPr>
                    <m:e>
                      <m:sSubSup>
                        <m:sSubSupPr>
                          <m:ctrlPr>
                            <w:ins w:id="327" w:author="Althea ArchMiller" w:date="2018-10-13T16:58:00Z">
                              <w:rPr>
                                <w:rFonts w:ascii="Cambria Math" w:hAnsi="Cambria Math" w:cs="Times New Roman"/>
                                <w:i/>
                                <w:sz w:val="24"/>
                                <w:szCs w:val="24"/>
                                <w:rPrChange w:id="328" w:author="Althea ArchMiller" w:date="2018-10-13T16:58:00Z">
                                  <w:rPr>
                                    <w:rFonts w:ascii="Cambria Math" w:hAnsi="Cambria Math" w:cs="Times New Roman"/>
                                    <w:i/>
                                    <w:sz w:val="24"/>
                                    <w:szCs w:val="24"/>
                                  </w:rPr>
                                </w:rPrChange>
                              </w:rPr>
                            </w:ins>
                          </m:ctrlPr>
                        </m:sSubSupPr>
                        <m:e>
                          <m:r>
                            <w:ins w:id="329" w:author="Althea ArchMiller" w:date="2018-10-13T16:58:00Z">
                              <w:rPr>
                                <w:rFonts w:ascii="Cambria Math" w:hAnsi="Cambria Math" w:cs="Times New Roman"/>
                                <w:sz w:val="24"/>
                                <w:szCs w:val="24"/>
                                <w:rPrChange w:id="330" w:author="Althea ArchMiller" w:date="2018-10-13T16:58:00Z">
                                  <w:rPr>
                                    <w:rFonts w:ascii="Cambria Math" w:hAnsi="Cambria Math" w:cs="Times New Roman"/>
                                    <w:sz w:val="24"/>
                                    <w:szCs w:val="24"/>
                                  </w:rPr>
                                </w:rPrChange>
                              </w:rPr>
                              <m:t>N</m:t>
                            </w:ins>
                          </m:r>
                        </m:e>
                        <m:sub>
                          <m:r>
                            <w:ins w:id="331" w:author="Althea ArchMiller" w:date="2018-10-13T16:58:00Z">
                              <w:rPr>
                                <w:rFonts w:ascii="Cambria Math" w:hAnsi="Cambria Math" w:cs="Times New Roman"/>
                                <w:sz w:val="24"/>
                                <w:szCs w:val="24"/>
                                <w:rPrChange w:id="332" w:author="Althea ArchMiller" w:date="2018-10-13T16:58:00Z">
                                  <w:rPr>
                                    <w:rFonts w:ascii="Cambria Math" w:hAnsi="Cambria Math" w:cs="Times New Roman"/>
                                    <w:sz w:val="24"/>
                                    <w:szCs w:val="24"/>
                                  </w:rPr>
                                </w:rPrChange>
                              </w:rPr>
                              <m:t>h,i</m:t>
                            </w:ins>
                          </m:r>
                        </m:sub>
                        <m:sup>
                          <m:r>
                            <w:ins w:id="333" w:author="Althea ArchMiller" w:date="2018-10-13T16:58:00Z">
                              <w:rPr>
                                <w:rFonts w:ascii="Cambria Math" w:hAnsi="Cambria Math" w:cs="Times New Roman"/>
                                <w:sz w:val="24"/>
                                <w:szCs w:val="24"/>
                                <w:rPrChange w:id="334" w:author="Althea ArchMiller" w:date="2018-10-13T16:58:00Z">
                                  <w:rPr>
                                    <w:rFonts w:ascii="Cambria Math" w:hAnsi="Cambria Math" w:cs="Times New Roman"/>
                                    <w:sz w:val="24"/>
                                    <w:szCs w:val="24"/>
                                  </w:rPr>
                                </w:rPrChange>
                              </w:rPr>
                              <m:t>*</m:t>
                            </w:ins>
                          </m:r>
                        </m:sup>
                      </m:sSubSup>
                    </m:e>
                  </m:d>
                  <m:r>
                    <w:ins w:id="335" w:author="Althea ArchMiller" w:date="2018-10-13T16:58:00Z">
                      <w:rPr>
                        <w:rFonts w:ascii="Cambria Math" w:hAnsi="Cambria Math" w:cs="Times New Roman"/>
                        <w:sz w:val="24"/>
                        <w:szCs w:val="24"/>
                      </w:rPr>
                      <m:t>=</m:t>
                    </w:ins>
                  </m:r>
                  <m:sSub>
                    <m:sSubPr>
                      <m:ctrlPr>
                        <w:ins w:id="336" w:author="Althea ArchMiller" w:date="2018-10-13T16:59:00Z">
                          <w:rPr>
                            <w:rFonts w:ascii="Cambria Math" w:hAnsi="Cambria Math" w:cs="Times New Roman"/>
                            <w:i/>
                            <w:sz w:val="24"/>
                            <w:szCs w:val="24"/>
                          </w:rPr>
                        </w:ins>
                      </m:ctrlPr>
                    </m:sSubPr>
                    <m:e>
                      <m:r>
                        <w:ins w:id="337" w:author="Althea ArchMiller" w:date="2018-10-13T16:59:00Z">
                          <w:rPr>
                            <w:rFonts w:ascii="Cambria Math" w:hAnsi="Cambria Math" w:cs="Times New Roman"/>
                            <w:sz w:val="24"/>
                            <w:szCs w:val="24"/>
                          </w:rPr>
                          <m:t>λ</m:t>
                        </w:ins>
                      </m:r>
                    </m:e>
                    <m:sub>
                      <m:r>
                        <w:ins w:id="338" w:author="Althea ArchMiller" w:date="2018-10-13T16:59:00Z">
                          <w:rPr>
                            <w:rFonts w:ascii="Cambria Math" w:hAnsi="Cambria Math" w:cs="Times New Roman"/>
                            <w:sz w:val="24"/>
                            <w:szCs w:val="24"/>
                          </w:rPr>
                          <m:t>h</m:t>
                        </w:ins>
                      </m:r>
                    </m:sub>
                  </m:sSub>
                  <m:r>
                    <w:ins w:id="339" w:author="Althea ArchMiller" w:date="2018-10-13T16:58:00Z">
                      <w:rPr>
                        <w:rFonts w:ascii="Cambria Math" w:hAnsi="Cambria Math" w:cs="Times New Roman"/>
                        <w:sz w:val="24"/>
                        <w:szCs w:val="24"/>
                      </w:rPr>
                      <m:t>+</m:t>
                    </w:ins>
                  </m:r>
                  <m:sSub>
                    <m:sSubPr>
                      <m:ctrlPr>
                        <w:ins w:id="340" w:author="Althea ArchMiller" w:date="2018-10-13T16:59:00Z">
                          <w:rPr>
                            <w:rFonts w:ascii="Cambria Math" w:hAnsi="Cambria Math" w:cs="Times New Roman"/>
                            <w:i/>
                            <w:sz w:val="24"/>
                            <w:szCs w:val="24"/>
                          </w:rPr>
                        </w:ins>
                      </m:ctrlPr>
                    </m:sSubPr>
                    <m:e>
                      <m:r>
                        <w:ins w:id="341" w:author="Althea ArchMiller" w:date="2018-10-13T16:59:00Z">
                          <w:rPr>
                            <w:rFonts w:ascii="Cambria Math" w:hAnsi="Cambria Math" w:cs="Times New Roman"/>
                            <w:sz w:val="24"/>
                            <w:szCs w:val="24"/>
                          </w:rPr>
                          <m:t>δ</m:t>
                        </w:ins>
                      </m:r>
                    </m:e>
                    <m:sub>
                      <m:r>
                        <w:ins w:id="342" w:author="Althea ArchMiller" w:date="2018-10-13T16:59:00Z">
                          <w:rPr>
                            <w:rFonts w:ascii="Cambria Math" w:hAnsi="Cambria Math" w:cs="Times New Roman"/>
                            <w:sz w:val="24"/>
                            <w:szCs w:val="24"/>
                          </w:rPr>
                          <m:t>h,i</m:t>
                        </w:ins>
                      </m:r>
                    </m:sub>
                  </m:sSub>
                </m:e>
                <m:e/>
              </m:eqArr>
            </m:e>
          </m:func>
        </m:oMath>
      </m:oMathPara>
    </w:p>
    <w:p w:rsidR="005F4550" w:rsidRDefault="005F4550" w:rsidP="005F4550">
      <w:pPr>
        <w:spacing w:line="360" w:lineRule="auto"/>
        <w:rPr>
          <w:ins w:id="343" w:author="Althea ArchMiller" w:date="2018-10-13T17:04:00Z"/>
          <w:rFonts w:ascii="Times New Roman" w:eastAsiaTheme="minorEastAsia" w:hAnsi="Times New Roman" w:cs="Times New Roman"/>
          <w:sz w:val="24"/>
          <w:szCs w:val="24"/>
        </w:rPr>
      </w:pPr>
      <m:oMathPara>
        <m:oMath>
          <m:func>
            <m:funcPr>
              <m:ctrlPr>
                <w:ins w:id="344" w:author="Althea ArchMiller" w:date="2018-10-13T17:04:00Z">
                  <w:rPr>
                    <w:rFonts w:ascii="Cambria Math" w:eastAsiaTheme="minorEastAsia" w:hAnsi="Cambria Math" w:cs="Times New Roman"/>
                    <w:sz w:val="24"/>
                    <w:szCs w:val="24"/>
                  </w:rPr>
                </w:ins>
              </m:ctrlPr>
            </m:funcPr>
            <m:fName>
              <m:r>
                <w:ins w:id="345" w:author="Althea ArchMiller" w:date="2018-10-13T17:04:00Z">
                  <m:rPr>
                    <m:sty m:val="p"/>
                  </m:rPr>
                  <w:rPr>
                    <w:rFonts w:ascii="Cambria Math" w:eastAsiaTheme="minorEastAsia" w:hAnsi="Cambria Math" w:cs="Times New Roman"/>
                    <w:sz w:val="24"/>
                    <w:szCs w:val="24"/>
                  </w:rPr>
                  <m:t>log</m:t>
                </w:ins>
              </m:r>
            </m:fName>
            <m:e>
              <m:d>
                <m:dPr>
                  <m:ctrlPr>
                    <w:ins w:id="346" w:author="Althea ArchMiller" w:date="2018-10-13T17:04:00Z">
                      <w:rPr>
                        <w:rFonts w:ascii="Cambria Math" w:eastAsiaTheme="minorEastAsia" w:hAnsi="Cambria Math" w:cs="Times New Roman"/>
                        <w:i/>
                        <w:sz w:val="24"/>
                        <w:szCs w:val="24"/>
                      </w:rPr>
                    </w:ins>
                  </m:ctrlPr>
                </m:dPr>
                <m:e>
                  <m:sSub>
                    <m:sSubPr>
                      <m:ctrlPr>
                        <w:ins w:id="347" w:author="Althea ArchMiller" w:date="2018-10-13T17:04:00Z">
                          <w:rPr>
                            <w:rFonts w:ascii="Cambria Math" w:eastAsiaTheme="minorEastAsia" w:hAnsi="Cambria Math" w:cs="Times New Roman"/>
                            <w:i/>
                            <w:sz w:val="24"/>
                            <w:szCs w:val="24"/>
                          </w:rPr>
                        </w:ins>
                      </m:ctrlPr>
                    </m:sSubPr>
                    <m:e>
                      <m:r>
                        <w:ins w:id="348" w:author="Althea ArchMiller" w:date="2018-10-13T17:04:00Z">
                          <w:rPr>
                            <w:rFonts w:ascii="Cambria Math" w:eastAsiaTheme="minorEastAsia" w:hAnsi="Cambria Math" w:cs="Times New Roman"/>
                            <w:sz w:val="24"/>
                            <w:szCs w:val="24"/>
                          </w:rPr>
                          <m:t>λ</m:t>
                        </w:ins>
                      </m:r>
                    </m:e>
                    <m:sub>
                      <m:r>
                        <w:ins w:id="349" w:author="Althea ArchMiller" w:date="2018-10-13T17:04:00Z">
                          <w:rPr>
                            <w:rFonts w:ascii="Cambria Math" w:eastAsiaTheme="minorEastAsia" w:hAnsi="Cambria Math" w:cs="Times New Roman"/>
                            <w:sz w:val="24"/>
                            <w:szCs w:val="24"/>
                          </w:rPr>
                          <m:t>h</m:t>
                        </w:ins>
                      </m:r>
                    </m:sub>
                  </m:sSub>
                </m:e>
              </m:d>
            </m:e>
          </m:func>
          <m:r>
            <w:ins w:id="350" w:author="Althea ArchMiller" w:date="2018-10-13T17:04:00Z">
              <w:rPr>
                <w:rFonts w:ascii="Cambria Math" w:eastAsiaTheme="minorEastAsia" w:hAnsi="Cambria Math" w:cs="Times New Roman"/>
                <w:sz w:val="24"/>
                <w:szCs w:val="24"/>
              </w:rPr>
              <m:t>=</m:t>
            </w:ins>
          </m:r>
          <m:sSubSup>
            <m:sSubSupPr>
              <m:ctrlPr>
                <w:ins w:id="351" w:author="Althea ArchMiller" w:date="2018-10-13T17:04:00Z">
                  <w:rPr>
                    <w:rFonts w:ascii="Cambria Math" w:eastAsiaTheme="minorEastAsia" w:hAnsi="Cambria Math" w:cs="Times New Roman"/>
                    <w:i/>
                    <w:sz w:val="24"/>
                    <w:szCs w:val="24"/>
                  </w:rPr>
                </w:ins>
              </m:ctrlPr>
            </m:sSubSupPr>
            <m:e>
              <m:r>
                <w:ins w:id="352" w:author="Althea ArchMiller" w:date="2018-10-13T17:04:00Z">
                  <w:rPr>
                    <w:rFonts w:ascii="Cambria Math" w:eastAsiaTheme="minorEastAsia" w:hAnsi="Cambria Math" w:cs="Times New Roman"/>
                    <w:sz w:val="24"/>
                    <w:szCs w:val="24"/>
                  </w:rPr>
                  <m:t>β</m:t>
                </w:ins>
              </m:r>
            </m:e>
            <m:sub>
              <m:r>
                <w:ins w:id="353" w:author="Althea ArchMiller" w:date="2018-10-13T17:04:00Z">
                  <w:rPr>
                    <w:rFonts w:ascii="Cambria Math" w:eastAsiaTheme="minorEastAsia" w:hAnsi="Cambria Math" w:cs="Times New Roman"/>
                    <w:sz w:val="24"/>
                    <w:szCs w:val="24"/>
                  </w:rPr>
                  <m:t>0</m:t>
                </w:ins>
              </m:r>
            </m:sub>
            <m:sup>
              <m:r>
                <w:ins w:id="354" w:author="Althea ArchMiller" w:date="2018-10-13T17:04:00Z">
                  <w:rPr>
                    <w:rFonts w:ascii="Cambria Math" w:eastAsiaTheme="minorEastAsia" w:hAnsi="Cambria Math" w:cs="Times New Roman"/>
                    <w:sz w:val="24"/>
                    <w:szCs w:val="24"/>
                  </w:rPr>
                  <m:t>λ</m:t>
                </w:ins>
              </m:r>
            </m:sup>
          </m:sSubSup>
          <m:r>
            <w:ins w:id="355" w:author="Althea ArchMiller" w:date="2018-10-13T17:04:00Z">
              <w:rPr>
                <w:rFonts w:ascii="Cambria Math" w:eastAsiaTheme="minorEastAsia" w:hAnsi="Cambria Math" w:cs="Times New Roman"/>
                <w:sz w:val="24"/>
                <w:szCs w:val="24"/>
              </w:rPr>
              <m:t>+</m:t>
            </w:ins>
          </m:r>
          <m:sSubSup>
            <m:sSubSupPr>
              <m:ctrlPr>
                <w:ins w:id="356" w:author="Althea ArchMiller" w:date="2018-10-13T17:04:00Z">
                  <w:rPr>
                    <w:rFonts w:ascii="Cambria Math" w:eastAsiaTheme="minorEastAsia" w:hAnsi="Cambria Math" w:cs="Times New Roman"/>
                    <w:i/>
                    <w:sz w:val="24"/>
                    <w:szCs w:val="24"/>
                  </w:rPr>
                </w:ins>
              </m:ctrlPr>
            </m:sSubSupPr>
            <m:e>
              <m:r>
                <w:ins w:id="357" w:author="Althea ArchMiller" w:date="2018-10-13T17:04:00Z">
                  <w:rPr>
                    <w:rFonts w:ascii="Cambria Math" w:eastAsiaTheme="minorEastAsia" w:hAnsi="Cambria Math" w:cs="Times New Roman"/>
                    <w:sz w:val="24"/>
                    <w:szCs w:val="24"/>
                  </w:rPr>
                  <m:t>β</m:t>
                </w:ins>
              </m:r>
            </m:e>
            <m:sub>
              <m:r>
                <w:ins w:id="358" w:author="Althea ArchMiller" w:date="2018-10-13T17:04:00Z">
                  <w:rPr>
                    <w:rFonts w:ascii="Cambria Math" w:eastAsiaTheme="minorEastAsia" w:hAnsi="Cambria Math" w:cs="Times New Roman"/>
                    <w:sz w:val="24"/>
                    <w:szCs w:val="24"/>
                  </w:rPr>
                  <m:t>1</m:t>
                </w:ins>
              </m:r>
            </m:sub>
            <m:sup>
              <m:r>
                <w:ins w:id="359" w:author="Althea ArchMiller" w:date="2018-10-13T17:04:00Z">
                  <w:rPr>
                    <w:rFonts w:ascii="Cambria Math" w:eastAsiaTheme="minorEastAsia" w:hAnsi="Cambria Math" w:cs="Times New Roman"/>
                    <w:sz w:val="24"/>
                    <w:szCs w:val="24"/>
                  </w:rPr>
                  <m:t>λ</m:t>
                </w:ins>
              </m:r>
            </m:sup>
          </m:sSubSup>
          <m:sSub>
            <m:sSubPr>
              <m:ctrlPr>
                <w:ins w:id="360" w:author="Althea ArchMiller" w:date="2018-10-13T17:04:00Z">
                  <w:rPr>
                    <w:rFonts w:ascii="Cambria Math" w:eastAsiaTheme="minorEastAsia" w:hAnsi="Cambria Math" w:cs="Times New Roman"/>
                    <w:i/>
                    <w:sz w:val="24"/>
                    <w:szCs w:val="24"/>
                  </w:rPr>
                </w:ins>
              </m:ctrlPr>
            </m:sSubPr>
            <m:e>
              <m:r>
                <w:ins w:id="361" w:author="Althea ArchMiller" w:date="2018-10-13T17:04:00Z">
                  <w:rPr>
                    <w:rFonts w:ascii="Cambria Math" w:eastAsiaTheme="minorEastAsia" w:hAnsi="Cambria Math" w:cs="Times New Roman"/>
                    <w:sz w:val="24"/>
                    <w:szCs w:val="24"/>
                  </w:rPr>
                  <m:t>x</m:t>
                </w:ins>
              </m:r>
            </m:e>
            <m:sub>
              <m:r>
                <w:ins w:id="362" w:author="Althea ArchMiller" w:date="2018-10-13T17:04:00Z">
                  <w:rPr>
                    <w:rFonts w:ascii="Cambria Math" w:eastAsiaTheme="minorEastAsia" w:hAnsi="Cambria Math" w:cs="Times New Roman"/>
                    <w:sz w:val="24"/>
                    <w:szCs w:val="24"/>
                  </w:rPr>
                  <m:t>h</m:t>
                </w:ins>
              </m:r>
              <m:r>
                <w:ins w:id="363" w:author="Althea ArchMiller" w:date="2018-10-13T17:06:00Z">
                  <w:rPr>
                    <w:rFonts w:ascii="Cambria Math" w:eastAsiaTheme="minorEastAsia" w:hAnsi="Cambria Math" w:cs="Times New Roman"/>
                    <w:sz w:val="24"/>
                    <w:szCs w:val="24"/>
                  </w:rPr>
                  <m:t>,1</m:t>
                </w:ins>
              </m:r>
            </m:sub>
          </m:sSub>
          <m:r>
            <w:ins w:id="364" w:author="Althea ArchMiller" w:date="2018-10-13T17:06:00Z">
              <w:rPr>
                <w:rFonts w:ascii="Cambria Math" w:eastAsiaTheme="minorEastAsia" w:hAnsi="Cambria Math" w:cs="Times New Roman"/>
                <w:sz w:val="24"/>
                <w:szCs w:val="24"/>
              </w:rPr>
              <m:t>+</m:t>
            </w:ins>
          </m:r>
          <m:sSubSup>
            <m:sSubSupPr>
              <m:ctrlPr>
                <w:ins w:id="365" w:author="Althea ArchMiller" w:date="2018-10-13T17:06:00Z">
                  <w:rPr>
                    <w:rFonts w:ascii="Cambria Math" w:eastAsiaTheme="minorEastAsia" w:hAnsi="Cambria Math" w:cs="Times New Roman"/>
                    <w:i/>
                    <w:sz w:val="24"/>
                    <w:szCs w:val="24"/>
                  </w:rPr>
                </w:ins>
              </m:ctrlPr>
            </m:sSubSupPr>
            <m:e>
              <m:r>
                <w:ins w:id="366" w:author="Althea ArchMiller" w:date="2018-10-13T17:06:00Z">
                  <w:rPr>
                    <w:rFonts w:ascii="Cambria Math" w:eastAsiaTheme="minorEastAsia" w:hAnsi="Cambria Math" w:cs="Times New Roman"/>
                    <w:sz w:val="24"/>
                    <w:szCs w:val="24"/>
                  </w:rPr>
                  <m:t>β</m:t>
                </w:ins>
              </m:r>
            </m:e>
            <m:sub>
              <m:r>
                <w:ins w:id="367" w:author="Althea ArchMiller" w:date="2018-10-13T17:06:00Z">
                  <w:rPr>
                    <w:rFonts w:ascii="Cambria Math" w:eastAsiaTheme="minorEastAsia" w:hAnsi="Cambria Math" w:cs="Times New Roman"/>
                    <w:sz w:val="24"/>
                    <w:szCs w:val="24"/>
                  </w:rPr>
                  <m:t>2</m:t>
                </w:ins>
              </m:r>
            </m:sub>
            <m:sup>
              <m:r>
                <w:ins w:id="368" w:author="Althea ArchMiller" w:date="2018-10-13T17:06:00Z">
                  <w:rPr>
                    <w:rFonts w:ascii="Cambria Math" w:eastAsiaTheme="minorEastAsia" w:hAnsi="Cambria Math" w:cs="Times New Roman"/>
                    <w:sz w:val="24"/>
                    <w:szCs w:val="24"/>
                  </w:rPr>
                  <m:t>λ</m:t>
                </w:ins>
              </m:r>
            </m:sup>
          </m:sSubSup>
          <m:sSub>
            <m:sSubPr>
              <m:ctrlPr>
                <w:ins w:id="369" w:author="Althea ArchMiller" w:date="2018-10-13T17:06:00Z">
                  <w:rPr>
                    <w:rFonts w:ascii="Cambria Math" w:eastAsiaTheme="minorEastAsia" w:hAnsi="Cambria Math" w:cs="Times New Roman"/>
                    <w:i/>
                    <w:sz w:val="24"/>
                    <w:szCs w:val="24"/>
                  </w:rPr>
                </w:ins>
              </m:ctrlPr>
            </m:sSubPr>
            <m:e>
              <m:r>
                <w:ins w:id="370" w:author="Althea ArchMiller" w:date="2018-10-13T17:06:00Z">
                  <w:rPr>
                    <w:rFonts w:ascii="Cambria Math" w:eastAsiaTheme="minorEastAsia" w:hAnsi="Cambria Math" w:cs="Times New Roman"/>
                    <w:sz w:val="24"/>
                    <w:szCs w:val="24"/>
                  </w:rPr>
                  <m:t>x</m:t>
                </w:ins>
              </m:r>
            </m:e>
            <m:sub>
              <m:r>
                <w:ins w:id="371" w:author="Althea ArchMiller" w:date="2018-10-13T17:06:00Z">
                  <w:rPr>
                    <w:rFonts w:ascii="Cambria Math" w:eastAsiaTheme="minorEastAsia" w:hAnsi="Cambria Math" w:cs="Times New Roman"/>
                    <w:sz w:val="24"/>
                    <w:szCs w:val="24"/>
                  </w:rPr>
                  <m:t>h,2</m:t>
                </w:ins>
              </m:r>
            </m:sub>
          </m:sSub>
        </m:oMath>
      </m:oMathPara>
    </w:p>
    <w:p w:rsidR="007E30A7" w:rsidRDefault="007E30A7" w:rsidP="00110BEE">
      <w:pPr>
        <w:spacing w:line="360" w:lineRule="auto"/>
        <w:rPr>
          <w:ins w:id="372" w:author="Althea ArchMiller" w:date="2018-10-13T17:02:00Z"/>
          <w:rFonts w:ascii="Times New Roman" w:eastAsiaTheme="minorEastAsia" w:hAnsi="Times New Roman" w:cs="Times New Roman"/>
          <w:sz w:val="24"/>
          <w:szCs w:val="24"/>
        </w:rPr>
      </w:pPr>
      <w:ins w:id="373" w:author="Althea ArchMiller" w:date="2018-10-13T16:59:00Z">
        <w:r>
          <w:rPr>
            <w:rFonts w:ascii="Times New Roman" w:hAnsi="Times New Roman" w:cs="Times New Roman"/>
            <w:sz w:val="24"/>
            <w:szCs w:val="24"/>
          </w:rPr>
          <w:t xml:space="preserve">where </w:t>
        </w:r>
        <m:oMath>
          <m:r>
            <w:rPr>
              <w:rFonts w:ascii="Cambria Math" w:hAnsi="Cambria Math" w:cs="Times New Roman"/>
              <w:sz w:val="24"/>
              <w:szCs w:val="24"/>
            </w:rPr>
            <m:t>ψ</m:t>
          </m:r>
        </m:oMath>
        <w:r>
          <w:rPr>
            <w:rFonts w:ascii="Times New Roman" w:eastAsiaTheme="minorEastAsia" w:hAnsi="Times New Roman" w:cs="Times New Roman"/>
            <w:sz w:val="24"/>
            <w:szCs w:val="24"/>
          </w:rPr>
          <w:t xml:space="preserve"> </w:t>
        </w:r>
        <w:r w:rsidR="005F4550">
          <w:rPr>
            <w:rFonts w:ascii="Times New Roman" w:eastAsiaTheme="minorEastAsia" w:hAnsi="Times New Roman" w:cs="Times New Roman"/>
            <w:sz w:val="24"/>
            <w:szCs w:val="24"/>
          </w:rPr>
          <w:t>is the probability of occupancy</w:t>
        </w:r>
      </w:ins>
      <w:ins w:id="374" w:author="Althea ArchMiller" w:date="2018-10-13T17:05:00Z">
        <w:r w:rsidR="005F4550">
          <w:rPr>
            <w:rFonts w:ascii="Times New Roman" w:eastAsiaTheme="minorEastAsia" w:hAnsi="Times New Roman" w:cs="Times New Roman"/>
            <w:sz w:val="24"/>
            <w:szCs w:val="24"/>
          </w:rPr>
          <w:t xml:space="preserve"> and</w:t>
        </w:r>
      </w:ins>
      <w:ins w:id="375" w:author="Althea ArchMiller" w:date="2018-10-13T16:59:00Z">
        <w:r>
          <w:rPr>
            <w:rFonts w:ascii="Times New Roman" w:eastAsiaTheme="minorEastAsia" w:hAnsi="Times New Roman" w:cs="Times New Roman"/>
            <w:sz w:val="24"/>
            <w:szCs w:val="24"/>
          </w:rPr>
          <w:t xml:space="preserve"> </w:t>
        </w:r>
      </w:ins>
      <m:oMath>
        <m:sSub>
          <m:sSubPr>
            <m:ctrlPr>
              <w:ins w:id="376" w:author="Althea ArchMiller" w:date="2018-10-13T17:00:00Z">
                <w:rPr>
                  <w:rFonts w:ascii="Cambria Math" w:hAnsi="Cambria Math" w:cs="Times New Roman"/>
                  <w:i/>
                  <w:sz w:val="24"/>
                  <w:szCs w:val="24"/>
                </w:rPr>
              </w:ins>
            </m:ctrlPr>
          </m:sSubPr>
          <m:e>
            <m:acc>
              <m:accPr>
                <m:ctrlPr>
                  <w:ins w:id="377" w:author="Althea ArchMiller" w:date="2018-10-13T17:00:00Z">
                    <w:rPr>
                      <w:rFonts w:ascii="Cambria Math" w:hAnsi="Cambria Math" w:cs="Times New Roman"/>
                      <w:i/>
                      <w:sz w:val="24"/>
                      <w:szCs w:val="24"/>
                    </w:rPr>
                  </w:ins>
                </m:ctrlPr>
              </m:accPr>
              <m:e>
                <m:r>
                  <w:ins w:id="378" w:author="Althea ArchMiller" w:date="2018-10-13T17:00:00Z">
                    <w:rPr>
                      <w:rFonts w:ascii="Cambria Math" w:hAnsi="Cambria Math" w:cs="Times New Roman"/>
                      <w:sz w:val="24"/>
                      <w:szCs w:val="24"/>
                    </w:rPr>
                    <m:t>N</m:t>
                  </w:ins>
                </m:r>
              </m:e>
            </m:acc>
          </m:e>
          <m:sub>
            <m:r>
              <w:ins w:id="379" w:author="Althea ArchMiller" w:date="2018-10-13T17:00:00Z">
                <w:rPr>
                  <w:rFonts w:ascii="Cambria Math" w:hAnsi="Cambria Math" w:cs="Times New Roman"/>
                  <w:sz w:val="24"/>
                  <w:szCs w:val="24"/>
                </w:rPr>
                <m:t>h,i</m:t>
              </w:ins>
            </m:r>
          </m:sub>
        </m:sSub>
      </m:oMath>
      <w:ins w:id="380" w:author="Althea ArchMiller" w:date="2018-10-13T17:00:00Z">
        <w:r w:rsidR="007554A9">
          <w:rPr>
            <w:rFonts w:ascii="Times New Roman" w:eastAsiaTheme="minorEastAsia" w:hAnsi="Times New Roman" w:cs="Times New Roman"/>
            <w:sz w:val="24"/>
            <w:szCs w:val="24"/>
          </w:rPr>
          <w:t xml:space="preserve"> is the predicted survey and plot-level abundance, which is </w:t>
        </w:r>
      </w:ins>
      <w:ins w:id="381" w:author="Althea ArchMiller" w:date="2018-10-13T17:01:00Z">
        <w:r w:rsidR="00C32C44">
          <w:rPr>
            <w:rFonts w:ascii="Times New Roman" w:eastAsiaTheme="minorEastAsia" w:hAnsi="Times New Roman" w:cs="Times New Roman"/>
            <w:sz w:val="24"/>
            <w:szCs w:val="24"/>
          </w:rPr>
          <w:t xml:space="preserve">based on </w:t>
        </w:r>
      </w:ins>
      <w:ins w:id="382" w:author="Althea ArchMiller" w:date="2018-10-13T17:00:00Z">
        <w:r w:rsidR="007554A9">
          <w:rPr>
            <w:rFonts w:ascii="Times New Roman" w:eastAsiaTheme="minorEastAsia" w:hAnsi="Times New Roman" w:cs="Times New Roman"/>
            <w:sz w:val="24"/>
            <w:szCs w:val="24"/>
          </w:rPr>
          <w:t>a Poiss</w:t>
        </w:r>
        <w:r w:rsidR="00C32C44">
          <w:rPr>
            <w:rFonts w:ascii="Times New Roman" w:eastAsiaTheme="minorEastAsia" w:hAnsi="Times New Roman" w:cs="Times New Roman"/>
            <w:sz w:val="24"/>
            <w:szCs w:val="24"/>
          </w:rPr>
          <w:t xml:space="preserve">on-distributed variable </w:t>
        </w:r>
      </w:ins>
      <w:ins w:id="383" w:author="Althea ArchMiller" w:date="2018-10-13T17:01:00Z">
        <w:r w:rsidR="00C32C44">
          <w:rPr>
            <w:rFonts w:ascii="Times New Roman" w:eastAsiaTheme="minorEastAsia"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00C32C44">
          <w:rPr>
            <w:rFonts w:ascii="Times New Roman" w:eastAsiaTheme="minorEastAsia" w:hAnsi="Times New Roman" w:cs="Times New Roman"/>
            <w:sz w:val="24"/>
            <w:szCs w:val="24"/>
          </w:rPr>
          <w:t xml:space="preserve">) </w:t>
        </w:r>
      </w:ins>
      <w:ins w:id="384" w:author="Althea ArchMiller" w:date="2018-10-13T17:00:00Z">
        <w:r w:rsidR="00C32C44">
          <w:rPr>
            <w:rFonts w:ascii="Times New Roman" w:eastAsiaTheme="minorEastAsia" w:hAnsi="Times New Roman" w:cs="Times New Roman"/>
            <w:sz w:val="24"/>
            <w:szCs w:val="24"/>
          </w:rPr>
          <w:t xml:space="preserve">that is a function </w:t>
        </w:r>
      </w:ins>
      <w:ins w:id="385" w:author="Althea ArchMiller" w:date="2018-10-13T17:01:00Z">
        <w:r w:rsidR="00C32C44">
          <w:rPr>
            <w:rFonts w:ascii="Times New Roman" w:eastAsiaTheme="minorEastAsia" w:hAnsi="Times New Roman" w:cs="Times New Roman"/>
            <w:sz w:val="24"/>
            <w:szCs w:val="24"/>
          </w:rPr>
          <w:t>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C32C4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C32C44">
          <w:rPr>
            <w:rFonts w:ascii="Times New Roman" w:eastAsiaTheme="minorEastAsia" w:hAnsi="Times New Roman" w:cs="Times New Roman"/>
            <w:sz w:val="24"/>
            <w:szCs w:val="24"/>
          </w:rPr>
          <w:t>)</w:t>
        </w:r>
      </w:ins>
      <w:ins w:id="386" w:author="Althea ArchMiller" w:date="2018-10-13T17:02:00Z">
        <w:r w:rsidR="00C32C44">
          <w:rPr>
            <w:rFonts w:ascii="Times New Roman" w:eastAsiaTheme="minorEastAsia" w:hAnsi="Times New Roman" w:cs="Times New Roman"/>
            <w:sz w:val="24"/>
            <w:szCs w:val="24"/>
          </w:rPr>
          <w:t xml:space="preserve">. The random error is drawn from a </w:t>
        </w:r>
      </w:ins>
      <w:ins w:id="387" w:author="Althea ArchMiller" w:date="2018-10-13T17:37:00Z">
        <w:r w:rsidR="008D10E3">
          <w:rPr>
            <w:rFonts w:ascii="Times New Roman" w:eastAsiaTheme="minorEastAsia" w:hAnsi="Times New Roman" w:cs="Times New Roman"/>
            <w:sz w:val="24"/>
            <w:szCs w:val="24"/>
          </w:rPr>
          <w:t>n</w:t>
        </w:r>
      </w:ins>
      <w:ins w:id="388" w:author="Althea ArchMiller" w:date="2018-10-13T17:02:00Z">
        <w:r w:rsidR="00C32C44">
          <w:rPr>
            <w:rFonts w:ascii="Times New Roman" w:eastAsiaTheme="minorEastAsia" w:hAnsi="Times New Roman" w:cs="Times New Roman"/>
            <w:sz w:val="24"/>
            <w:szCs w:val="24"/>
          </w:rPr>
          <w:t>ormal distribution with a variance term</w:t>
        </w:r>
      </w:ins>
      <w:ins w:id="389" w:author="Althea ArchMiller" w:date="2018-10-13T17:03:00Z">
        <w:r w:rsidR="005C173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σ</m:t>
          </m:r>
        </m:oMath>
        <w:r w:rsidR="005C1732">
          <w:rPr>
            <w:rFonts w:ascii="Times New Roman" w:eastAsiaTheme="minorEastAsia" w:hAnsi="Times New Roman" w:cs="Times New Roman"/>
            <w:sz w:val="24"/>
            <w:szCs w:val="24"/>
          </w:rPr>
          <w:t>)</w:t>
        </w:r>
      </w:ins>
      <w:ins w:id="390" w:author="Althea ArchMiller" w:date="2018-10-13T17:02:00Z">
        <w:r w:rsidR="00C32C44">
          <w:rPr>
            <w:rFonts w:ascii="Times New Roman" w:eastAsiaTheme="minorEastAsia" w:hAnsi="Times New Roman" w:cs="Times New Roman"/>
            <w:sz w:val="24"/>
            <w:szCs w:val="24"/>
          </w:rPr>
          <w:t>:</w:t>
        </w:r>
      </w:ins>
    </w:p>
    <w:p w:rsidR="00C32C44" w:rsidRPr="005C1732" w:rsidRDefault="005C1732" w:rsidP="00110BEE">
      <w:pPr>
        <w:spacing w:line="360" w:lineRule="auto"/>
        <w:rPr>
          <w:ins w:id="391" w:author="Althea ArchMiller" w:date="2018-10-13T17:03:00Z"/>
          <w:rFonts w:ascii="Times New Roman" w:eastAsiaTheme="minorEastAsia" w:hAnsi="Times New Roman" w:cs="Times New Roman"/>
          <w:sz w:val="24"/>
          <w:szCs w:val="24"/>
        </w:rPr>
      </w:pPr>
      <m:oMathPara>
        <m:oMath>
          <m:sSub>
            <m:sSubPr>
              <m:ctrlPr>
                <w:ins w:id="392" w:author="Althea ArchMiller" w:date="2018-10-13T17:02:00Z">
                  <w:rPr>
                    <w:rFonts w:ascii="Cambria Math" w:hAnsi="Cambria Math" w:cs="Times New Roman"/>
                    <w:i/>
                    <w:sz w:val="24"/>
                    <w:szCs w:val="24"/>
                  </w:rPr>
                </w:ins>
              </m:ctrlPr>
            </m:sSubPr>
            <m:e>
              <m:r>
                <w:ins w:id="393" w:author="Althea ArchMiller" w:date="2018-10-13T17:02:00Z">
                  <w:rPr>
                    <w:rFonts w:ascii="Cambria Math" w:hAnsi="Cambria Math" w:cs="Times New Roman"/>
                    <w:sz w:val="24"/>
                    <w:szCs w:val="24"/>
                  </w:rPr>
                  <m:t>δ</m:t>
                </w:ins>
              </m:r>
            </m:e>
            <m:sub>
              <m:r>
                <w:ins w:id="394" w:author="Althea ArchMiller" w:date="2018-10-13T17:02:00Z">
                  <w:rPr>
                    <w:rFonts w:ascii="Cambria Math" w:hAnsi="Cambria Math" w:cs="Times New Roman"/>
                    <w:sz w:val="24"/>
                    <w:szCs w:val="24"/>
                  </w:rPr>
                  <m:t>h,i</m:t>
                </w:ins>
              </m:r>
            </m:sub>
          </m:sSub>
          <m:r>
            <w:ins w:id="395" w:author="Althea ArchMiller" w:date="2018-10-13T17:02:00Z">
              <w:rPr>
                <w:rFonts w:ascii="Cambria Math" w:eastAsiaTheme="minorEastAsia" w:hAnsi="Cambria Math" w:cs="Times New Roman"/>
                <w:sz w:val="24"/>
                <w:szCs w:val="24"/>
              </w:rPr>
              <m:t>~N(0,</m:t>
            </w:ins>
          </m:r>
          <m:r>
            <w:ins w:id="396" w:author="Althea ArchMiller" w:date="2018-10-13T17:03:00Z">
              <w:rPr>
                <w:rFonts w:ascii="Cambria Math" w:eastAsiaTheme="minorEastAsia" w:hAnsi="Cambria Math" w:cs="Times New Roman"/>
                <w:sz w:val="24"/>
                <w:szCs w:val="24"/>
              </w:rPr>
              <m:t>σ)</m:t>
            </w:ins>
          </m:r>
        </m:oMath>
      </m:oMathPara>
    </w:p>
    <w:p w:rsidR="005C1732" w:rsidRPr="005F4550" w:rsidRDefault="005C1732" w:rsidP="00110BEE">
      <w:pPr>
        <w:spacing w:line="360" w:lineRule="auto"/>
        <w:rPr>
          <w:ins w:id="397" w:author="Althea ArchMiller" w:date="2018-10-13T17:05:00Z"/>
          <w:rFonts w:ascii="Times New Roman" w:eastAsiaTheme="minorEastAsia" w:hAnsi="Times New Roman" w:cs="Times New Roman"/>
          <w:sz w:val="24"/>
          <w:szCs w:val="24"/>
        </w:rPr>
      </w:pPr>
      <m:oMathPara>
        <m:oMath>
          <m:r>
            <w:ins w:id="398" w:author="Althea ArchMiller" w:date="2018-10-13T17:03:00Z">
              <w:rPr>
                <w:rFonts w:ascii="Cambria Math" w:eastAsiaTheme="minorEastAsia" w:hAnsi="Cambria Math" w:cs="Times New Roman"/>
                <w:sz w:val="24"/>
                <w:szCs w:val="24"/>
              </w:rPr>
              <w:lastRenderedPageBreak/>
              <m:t>σ~</m:t>
            </w:ins>
          </m:r>
          <m:r>
            <w:ins w:id="399" w:author="Althea ArchMiller" w:date="2018-10-13T17:03:00Z">
              <m:rPr>
                <m:sty m:val="p"/>
              </m:rPr>
              <w:rPr>
                <w:rFonts w:ascii="Cambria Math" w:eastAsiaTheme="minorEastAsia" w:hAnsi="Cambria Math" w:cs="Times New Roman"/>
                <w:sz w:val="24"/>
                <w:szCs w:val="24"/>
              </w:rPr>
              <m:t>Unif</m:t>
            </w:ins>
          </m:r>
          <m:r>
            <w:ins w:id="400" w:author="Althea ArchMiller" w:date="2018-10-13T17:03:00Z">
              <w:rPr>
                <w:rFonts w:ascii="Cambria Math" w:eastAsiaTheme="minorEastAsia" w:hAnsi="Cambria Math" w:cs="Times New Roman"/>
                <w:sz w:val="24"/>
                <w:szCs w:val="24"/>
              </w:rPr>
              <m:t>(0.1,5)</m:t>
            </w:ins>
          </m:r>
        </m:oMath>
      </m:oMathPara>
    </w:p>
    <w:p w:rsidR="005F4550" w:rsidRDefault="005F4550" w:rsidP="00110BEE">
      <w:pPr>
        <w:spacing w:line="360" w:lineRule="auto"/>
        <w:rPr>
          <w:ins w:id="401" w:author="Althea ArchMiller" w:date="2018-10-13T17:05:00Z"/>
          <w:rFonts w:ascii="Times New Roman" w:eastAsiaTheme="minorEastAsia" w:hAnsi="Times New Roman" w:cs="Times New Roman"/>
          <w:sz w:val="24"/>
          <w:szCs w:val="24"/>
        </w:rPr>
      </w:pPr>
      <w:ins w:id="402" w:author="Althea ArchMiller" w:date="2018-10-13T17:05:00Z">
        <w:r>
          <w:rPr>
            <w:rFonts w:ascii="Times New Roman" w:eastAsiaTheme="minorEastAsia" w:hAnsi="Times New Roman" w:cs="Times New Roman"/>
            <w:sz w:val="24"/>
            <w:szCs w:val="24"/>
          </w:rPr>
          <w:t>We used plot-level covariates to account for occupancy:</w:t>
        </w:r>
      </w:ins>
    </w:p>
    <w:p w:rsidR="005F4550" w:rsidRDefault="005F4550" w:rsidP="005F4550">
      <w:pPr>
        <w:spacing w:line="360" w:lineRule="auto"/>
        <w:rPr>
          <w:ins w:id="403" w:author="Althea ArchMiller" w:date="2018-10-13T17:05:00Z"/>
          <w:rFonts w:ascii="Times New Roman" w:eastAsiaTheme="minorEastAsia" w:hAnsi="Times New Roman" w:cs="Times New Roman"/>
          <w:sz w:val="24"/>
          <w:szCs w:val="24"/>
        </w:rPr>
      </w:pPr>
      <m:oMathPara>
        <m:oMath>
          <m:func>
            <m:funcPr>
              <m:ctrlPr>
                <w:ins w:id="404" w:author="Althea ArchMiller" w:date="2018-10-13T17:05:00Z">
                  <w:rPr>
                    <w:rFonts w:ascii="Cambria Math" w:eastAsiaTheme="minorEastAsia" w:hAnsi="Cambria Math" w:cs="Times New Roman"/>
                    <w:sz w:val="24"/>
                    <w:szCs w:val="24"/>
                  </w:rPr>
                </w:ins>
              </m:ctrlPr>
            </m:funcPr>
            <m:fName>
              <m:r>
                <w:ins w:id="405" w:author="Althea ArchMiller" w:date="2018-10-13T17:05:00Z">
                  <m:rPr>
                    <m:sty m:val="p"/>
                  </m:rPr>
                  <w:rPr>
                    <w:rFonts w:ascii="Cambria Math" w:eastAsiaTheme="minorEastAsia" w:hAnsi="Cambria Math" w:cs="Times New Roman"/>
                    <w:sz w:val="24"/>
                    <w:szCs w:val="24"/>
                  </w:rPr>
                  <m:t>logit</m:t>
                </w:ins>
              </m:r>
            </m:fName>
            <m:e>
              <m:d>
                <m:dPr>
                  <m:ctrlPr>
                    <w:ins w:id="406" w:author="Althea ArchMiller" w:date="2018-10-13T17:05:00Z">
                      <w:rPr>
                        <w:rFonts w:ascii="Cambria Math" w:eastAsiaTheme="minorEastAsia" w:hAnsi="Cambria Math" w:cs="Times New Roman"/>
                        <w:i/>
                        <w:sz w:val="24"/>
                        <w:szCs w:val="24"/>
                      </w:rPr>
                    </w:ins>
                  </m:ctrlPr>
                </m:dPr>
                <m:e>
                  <m:sSub>
                    <m:sSubPr>
                      <m:ctrlPr>
                        <w:ins w:id="407" w:author="Althea ArchMiller" w:date="2018-10-13T17:05:00Z">
                          <w:rPr>
                            <w:rFonts w:ascii="Cambria Math" w:eastAsiaTheme="minorEastAsia" w:hAnsi="Cambria Math" w:cs="Times New Roman"/>
                            <w:i/>
                            <w:sz w:val="24"/>
                            <w:szCs w:val="24"/>
                          </w:rPr>
                        </w:ins>
                      </m:ctrlPr>
                    </m:sSubPr>
                    <m:e>
                      <m:r>
                        <w:ins w:id="408" w:author="Althea ArchMiller" w:date="2018-10-13T17:06:00Z">
                          <w:rPr>
                            <w:rFonts w:ascii="Cambria Math" w:eastAsiaTheme="minorEastAsia" w:hAnsi="Cambria Math" w:cs="Times New Roman"/>
                            <w:sz w:val="24"/>
                            <w:szCs w:val="24"/>
                          </w:rPr>
                          <m:t>ψ</m:t>
                        </w:ins>
                      </m:r>
                    </m:e>
                    <m:sub>
                      <m:r>
                        <w:ins w:id="409" w:author="Althea ArchMiller" w:date="2018-10-13T17:05:00Z">
                          <w:rPr>
                            <w:rFonts w:ascii="Cambria Math" w:eastAsiaTheme="minorEastAsia" w:hAnsi="Cambria Math" w:cs="Times New Roman"/>
                            <w:sz w:val="24"/>
                            <w:szCs w:val="24"/>
                          </w:rPr>
                          <m:t>h</m:t>
                        </w:ins>
                      </m:r>
                    </m:sub>
                  </m:sSub>
                </m:e>
              </m:d>
            </m:e>
          </m:func>
          <m:r>
            <w:ins w:id="410" w:author="Althea ArchMiller" w:date="2018-10-13T17:05:00Z">
              <w:rPr>
                <w:rFonts w:ascii="Cambria Math" w:eastAsiaTheme="minorEastAsia" w:hAnsi="Cambria Math" w:cs="Times New Roman"/>
                <w:sz w:val="24"/>
                <w:szCs w:val="24"/>
              </w:rPr>
              <m:t>=</m:t>
            </w:ins>
          </m:r>
          <m:sSubSup>
            <m:sSubSupPr>
              <m:ctrlPr>
                <w:ins w:id="411" w:author="Althea ArchMiller" w:date="2018-10-13T17:05:00Z">
                  <w:rPr>
                    <w:rFonts w:ascii="Cambria Math" w:eastAsiaTheme="minorEastAsia" w:hAnsi="Cambria Math" w:cs="Times New Roman"/>
                    <w:i/>
                    <w:sz w:val="24"/>
                    <w:szCs w:val="24"/>
                  </w:rPr>
                </w:ins>
              </m:ctrlPr>
            </m:sSubSupPr>
            <m:e>
              <m:r>
                <w:ins w:id="412" w:author="Althea ArchMiller" w:date="2018-10-13T17:05:00Z">
                  <w:rPr>
                    <w:rFonts w:ascii="Cambria Math" w:eastAsiaTheme="minorEastAsia" w:hAnsi="Cambria Math" w:cs="Times New Roman"/>
                    <w:sz w:val="24"/>
                    <w:szCs w:val="24"/>
                  </w:rPr>
                  <m:t>β</m:t>
                </w:ins>
              </m:r>
            </m:e>
            <m:sub>
              <m:r>
                <w:ins w:id="413" w:author="Althea ArchMiller" w:date="2018-10-13T17:05:00Z">
                  <w:rPr>
                    <w:rFonts w:ascii="Cambria Math" w:eastAsiaTheme="minorEastAsia" w:hAnsi="Cambria Math" w:cs="Times New Roman"/>
                    <w:sz w:val="24"/>
                    <w:szCs w:val="24"/>
                  </w:rPr>
                  <m:t>0</m:t>
                </w:ins>
              </m:r>
            </m:sub>
            <m:sup>
              <m:r>
                <w:ins w:id="414" w:author="Althea ArchMiller" w:date="2018-10-13T17:06:00Z">
                  <w:rPr>
                    <w:rFonts w:ascii="Cambria Math" w:eastAsiaTheme="minorEastAsia" w:hAnsi="Cambria Math" w:cs="Times New Roman"/>
                    <w:sz w:val="24"/>
                    <w:szCs w:val="24"/>
                  </w:rPr>
                  <m:t>ψ</m:t>
                </w:ins>
              </m:r>
            </m:sup>
          </m:sSubSup>
          <m:r>
            <w:ins w:id="415" w:author="Althea ArchMiller" w:date="2018-10-13T17:05:00Z">
              <w:rPr>
                <w:rFonts w:ascii="Cambria Math" w:eastAsiaTheme="minorEastAsia" w:hAnsi="Cambria Math" w:cs="Times New Roman"/>
                <w:sz w:val="24"/>
                <w:szCs w:val="24"/>
              </w:rPr>
              <m:t>+</m:t>
            </w:ins>
          </m:r>
          <m:sSubSup>
            <m:sSubSupPr>
              <m:ctrlPr>
                <w:ins w:id="416" w:author="Althea ArchMiller" w:date="2018-10-13T17:05:00Z">
                  <w:rPr>
                    <w:rFonts w:ascii="Cambria Math" w:eastAsiaTheme="minorEastAsia" w:hAnsi="Cambria Math" w:cs="Times New Roman"/>
                    <w:i/>
                    <w:sz w:val="24"/>
                    <w:szCs w:val="24"/>
                  </w:rPr>
                </w:ins>
              </m:ctrlPr>
            </m:sSubSupPr>
            <m:e>
              <m:r>
                <w:ins w:id="417" w:author="Althea ArchMiller" w:date="2018-10-13T17:05:00Z">
                  <w:rPr>
                    <w:rFonts w:ascii="Cambria Math" w:eastAsiaTheme="minorEastAsia" w:hAnsi="Cambria Math" w:cs="Times New Roman"/>
                    <w:sz w:val="24"/>
                    <w:szCs w:val="24"/>
                  </w:rPr>
                  <m:t>β</m:t>
                </w:ins>
              </m:r>
            </m:e>
            <m:sub>
              <m:r>
                <w:ins w:id="418" w:author="Althea ArchMiller" w:date="2018-10-13T17:05:00Z">
                  <w:rPr>
                    <w:rFonts w:ascii="Cambria Math" w:eastAsiaTheme="minorEastAsia" w:hAnsi="Cambria Math" w:cs="Times New Roman"/>
                    <w:sz w:val="24"/>
                    <w:szCs w:val="24"/>
                  </w:rPr>
                  <m:t>1</m:t>
                </w:ins>
              </m:r>
            </m:sub>
            <m:sup>
              <m:r>
                <w:ins w:id="419" w:author="Althea ArchMiller" w:date="2018-10-13T17:06:00Z">
                  <w:rPr>
                    <w:rFonts w:ascii="Cambria Math" w:eastAsiaTheme="minorEastAsia" w:hAnsi="Cambria Math" w:cs="Times New Roman"/>
                    <w:sz w:val="24"/>
                    <w:szCs w:val="24"/>
                  </w:rPr>
                  <m:t>ψ</m:t>
                </w:ins>
              </m:r>
            </m:sup>
          </m:sSubSup>
          <m:sSub>
            <m:sSubPr>
              <m:ctrlPr>
                <w:ins w:id="420" w:author="Althea ArchMiller" w:date="2018-10-13T17:05:00Z">
                  <w:rPr>
                    <w:rFonts w:ascii="Cambria Math" w:eastAsiaTheme="minorEastAsia" w:hAnsi="Cambria Math" w:cs="Times New Roman"/>
                    <w:i/>
                    <w:sz w:val="24"/>
                    <w:szCs w:val="24"/>
                  </w:rPr>
                </w:ins>
              </m:ctrlPr>
            </m:sSubPr>
            <m:e>
              <m:r>
                <w:ins w:id="421" w:author="Althea ArchMiller" w:date="2018-10-13T17:05:00Z">
                  <w:rPr>
                    <w:rFonts w:ascii="Cambria Math" w:eastAsiaTheme="minorEastAsia" w:hAnsi="Cambria Math" w:cs="Times New Roman"/>
                    <w:sz w:val="24"/>
                    <w:szCs w:val="24"/>
                  </w:rPr>
                  <m:t>x</m:t>
                </w:ins>
              </m:r>
            </m:e>
            <m:sub>
              <m:r>
                <w:ins w:id="422" w:author="Althea ArchMiller" w:date="2018-10-13T17:05:00Z">
                  <w:rPr>
                    <w:rFonts w:ascii="Cambria Math" w:eastAsiaTheme="minorEastAsia" w:hAnsi="Cambria Math" w:cs="Times New Roman"/>
                    <w:sz w:val="24"/>
                    <w:szCs w:val="24"/>
                  </w:rPr>
                  <m:t>h</m:t>
                </w:ins>
              </m:r>
              <m:r>
                <w:ins w:id="423" w:author="Althea ArchMiller" w:date="2018-10-13T17:06:00Z">
                  <w:rPr>
                    <w:rFonts w:ascii="Cambria Math" w:eastAsiaTheme="minorEastAsia" w:hAnsi="Cambria Math" w:cs="Times New Roman"/>
                    <w:sz w:val="24"/>
                    <w:szCs w:val="24"/>
                  </w:rPr>
                  <m:t>,1</m:t>
                </w:ins>
              </m:r>
            </m:sub>
          </m:sSub>
          <m:r>
            <w:ins w:id="424" w:author="Althea ArchMiller" w:date="2018-10-13T17:06:00Z">
              <w:rPr>
                <w:rFonts w:ascii="Cambria Math" w:eastAsiaTheme="minorEastAsia" w:hAnsi="Cambria Math" w:cs="Times New Roman"/>
                <w:sz w:val="24"/>
                <w:szCs w:val="24"/>
              </w:rPr>
              <m:t>+</m:t>
            </w:ins>
          </m:r>
          <m:sSubSup>
            <m:sSubSupPr>
              <m:ctrlPr>
                <w:ins w:id="425" w:author="Althea ArchMiller" w:date="2018-10-13T17:06:00Z">
                  <w:rPr>
                    <w:rFonts w:ascii="Cambria Math" w:eastAsiaTheme="minorEastAsia" w:hAnsi="Cambria Math" w:cs="Times New Roman"/>
                    <w:i/>
                    <w:sz w:val="24"/>
                    <w:szCs w:val="24"/>
                  </w:rPr>
                </w:ins>
              </m:ctrlPr>
            </m:sSubSupPr>
            <m:e>
              <m:r>
                <w:ins w:id="426" w:author="Althea ArchMiller" w:date="2018-10-13T17:06:00Z">
                  <w:rPr>
                    <w:rFonts w:ascii="Cambria Math" w:eastAsiaTheme="minorEastAsia" w:hAnsi="Cambria Math" w:cs="Times New Roman"/>
                    <w:sz w:val="24"/>
                    <w:szCs w:val="24"/>
                  </w:rPr>
                  <m:t>β</m:t>
                </w:ins>
              </m:r>
            </m:e>
            <m:sub>
              <m:r>
                <w:ins w:id="427" w:author="Althea ArchMiller" w:date="2018-10-13T17:06:00Z">
                  <w:rPr>
                    <w:rFonts w:ascii="Cambria Math" w:eastAsiaTheme="minorEastAsia" w:hAnsi="Cambria Math" w:cs="Times New Roman"/>
                    <w:sz w:val="24"/>
                    <w:szCs w:val="24"/>
                  </w:rPr>
                  <m:t>2</m:t>
                </w:ins>
              </m:r>
            </m:sub>
            <m:sup>
              <m:r>
                <w:ins w:id="428" w:author="Althea ArchMiller" w:date="2018-10-13T17:06:00Z">
                  <w:rPr>
                    <w:rFonts w:ascii="Cambria Math" w:eastAsiaTheme="minorEastAsia" w:hAnsi="Cambria Math" w:cs="Times New Roman"/>
                    <w:sz w:val="24"/>
                    <w:szCs w:val="24"/>
                  </w:rPr>
                  <m:t>ψ</m:t>
                </w:ins>
              </m:r>
            </m:sup>
          </m:sSubSup>
          <m:sSub>
            <m:sSubPr>
              <m:ctrlPr>
                <w:ins w:id="429" w:author="Althea ArchMiller" w:date="2018-10-13T17:06:00Z">
                  <w:rPr>
                    <w:rFonts w:ascii="Cambria Math" w:eastAsiaTheme="minorEastAsia" w:hAnsi="Cambria Math" w:cs="Times New Roman"/>
                    <w:i/>
                    <w:sz w:val="24"/>
                    <w:szCs w:val="24"/>
                  </w:rPr>
                </w:ins>
              </m:ctrlPr>
            </m:sSubPr>
            <m:e>
              <m:r>
                <w:ins w:id="430" w:author="Althea ArchMiller" w:date="2018-10-13T17:06:00Z">
                  <w:rPr>
                    <w:rFonts w:ascii="Cambria Math" w:eastAsiaTheme="minorEastAsia" w:hAnsi="Cambria Math" w:cs="Times New Roman"/>
                    <w:sz w:val="24"/>
                    <w:szCs w:val="24"/>
                  </w:rPr>
                  <m:t>x</m:t>
                </w:ins>
              </m:r>
            </m:e>
            <m:sub>
              <m:r>
                <w:ins w:id="431" w:author="Althea ArchMiller" w:date="2018-10-13T17:06:00Z">
                  <w:rPr>
                    <w:rFonts w:ascii="Cambria Math" w:eastAsiaTheme="minorEastAsia" w:hAnsi="Cambria Math" w:cs="Times New Roman"/>
                    <w:sz w:val="24"/>
                    <w:szCs w:val="24"/>
                  </w:rPr>
                  <m:t>h,2</m:t>
                </w:ins>
              </m:r>
            </m:sub>
          </m:sSub>
        </m:oMath>
      </m:oMathPara>
    </w:p>
    <w:p w:rsidR="005F4550" w:rsidRDefault="005C4789" w:rsidP="00110BEE">
      <w:pPr>
        <w:spacing w:line="360" w:lineRule="auto"/>
        <w:rPr>
          <w:ins w:id="432" w:author="Althea ArchMiller" w:date="2018-10-13T17:41:00Z"/>
          <w:rFonts w:ascii="Times New Roman" w:hAnsi="Times New Roman" w:cs="Times New Roman"/>
          <w:sz w:val="24"/>
          <w:szCs w:val="24"/>
        </w:rPr>
      </w:pPr>
      <w:ins w:id="433" w:author="Althea ArchMiller" w:date="2018-10-13T17:41:00Z">
        <w:r>
          <w:rPr>
            <w:rFonts w:ascii="Times New Roman" w:hAnsi="Times New Roman" w:cs="Times New Roman"/>
            <w:sz w:val="24"/>
            <w:szCs w:val="24"/>
          </w:rPr>
          <w:t xml:space="preserve">The probability of detection varied by survey replication </w:t>
        </w:r>
        <w:r w:rsidRPr="005C4789">
          <w:rPr>
            <w:rFonts w:ascii="Times New Roman" w:hAnsi="Times New Roman" w:cs="Times New Roman"/>
            <w:i/>
            <w:sz w:val="24"/>
            <w:szCs w:val="24"/>
            <w:rPrChange w:id="434" w:author="Althea ArchMiller" w:date="2018-10-13T17:42:00Z">
              <w:rPr>
                <w:rFonts w:ascii="Times New Roman" w:hAnsi="Times New Roman" w:cs="Times New Roman"/>
                <w:sz w:val="24"/>
                <w:szCs w:val="24"/>
              </w:rPr>
            </w:rPrChange>
          </w:rPr>
          <w:t>j</w:t>
        </w:r>
        <w:r>
          <w:rPr>
            <w:rFonts w:ascii="Times New Roman" w:hAnsi="Times New Roman" w:cs="Times New Roman"/>
            <w:sz w:val="24"/>
            <w:szCs w:val="24"/>
          </w:rPr>
          <w:t xml:space="preserve"> with a Beta-binomial relationship:</w:t>
        </w:r>
      </w:ins>
    </w:p>
    <w:p w:rsidR="005C4789" w:rsidRPr="005C4789" w:rsidRDefault="005C4789" w:rsidP="00110BEE">
      <w:pPr>
        <w:spacing w:line="360" w:lineRule="auto"/>
        <w:rPr>
          <w:ins w:id="435" w:author="Althea ArchMiller" w:date="2018-10-13T17:42:00Z"/>
          <w:rFonts w:ascii="Times New Roman" w:eastAsiaTheme="minorEastAsia" w:hAnsi="Times New Roman" w:cs="Times New Roman"/>
          <w:sz w:val="24"/>
          <w:szCs w:val="24"/>
        </w:rPr>
      </w:pPr>
      <m:oMathPara>
        <m:oMath>
          <m:sSub>
            <m:sSubPr>
              <m:ctrlPr>
                <w:ins w:id="436" w:author="Althea ArchMiller" w:date="2018-10-13T17:41:00Z">
                  <w:rPr>
                    <w:rFonts w:ascii="Cambria Math" w:hAnsi="Cambria Math" w:cs="Times New Roman"/>
                    <w:i/>
                    <w:sz w:val="24"/>
                    <w:szCs w:val="24"/>
                  </w:rPr>
                </w:ins>
              </m:ctrlPr>
            </m:sSubPr>
            <m:e>
              <m:r>
                <w:ins w:id="437" w:author="Althea ArchMiller" w:date="2018-10-13T17:41:00Z">
                  <w:rPr>
                    <w:rFonts w:ascii="Cambria Math" w:hAnsi="Cambria Math" w:cs="Times New Roman"/>
                    <w:sz w:val="24"/>
                    <w:szCs w:val="24"/>
                  </w:rPr>
                  <m:t>n</m:t>
                </w:ins>
              </m:r>
            </m:e>
            <m:sub>
              <m:r>
                <w:ins w:id="438" w:author="Althea ArchMiller" w:date="2018-10-13T17:42:00Z">
                  <w:rPr>
                    <w:rFonts w:ascii="Cambria Math" w:hAnsi="Cambria Math" w:cs="Times New Roman"/>
                    <w:sz w:val="24"/>
                    <w:szCs w:val="24"/>
                  </w:rPr>
                  <m:t>h,i,j</m:t>
                </w:ins>
              </m:r>
            </m:sub>
          </m:sSub>
          <m:r>
            <w:ins w:id="439" w:author="Althea ArchMiller" w:date="2018-10-13T17:42:00Z">
              <w:rPr>
                <w:rFonts w:ascii="Cambria Math" w:hAnsi="Cambria Math" w:cs="Times New Roman"/>
                <w:sz w:val="24"/>
                <w:szCs w:val="24"/>
              </w:rPr>
              <m:t>~</m:t>
            </w:ins>
          </m:r>
          <m:r>
            <w:ins w:id="440" w:author="Althea ArchMiller" w:date="2018-10-13T17:42:00Z">
              <m:rPr>
                <m:nor/>
              </m:rPr>
              <w:rPr>
                <w:rFonts w:ascii="Cambria Math" w:hAnsi="Cambria Math" w:cs="Times New Roman"/>
                <w:sz w:val="24"/>
                <w:szCs w:val="24"/>
                <w:rPrChange w:id="441" w:author="Althea ArchMiller" w:date="2018-10-13T17:42:00Z">
                  <w:rPr>
                    <w:rFonts w:ascii="Cambria Math" w:hAnsi="Cambria Math" w:cs="Times New Roman"/>
                    <w:i/>
                    <w:sz w:val="24"/>
                    <w:szCs w:val="24"/>
                  </w:rPr>
                </w:rPrChange>
              </w:rPr>
              <m:t>Bin</m:t>
            </w:ins>
          </m:r>
          <m:r>
            <w:ins w:id="442" w:author="Althea ArchMiller" w:date="2018-10-13T17:42:00Z">
              <w:rPr>
                <w:rFonts w:ascii="Cambria Math" w:hAnsi="Cambria Math" w:cs="Times New Roman"/>
                <w:sz w:val="24"/>
                <w:szCs w:val="24"/>
              </w:rPr>
              <m:t>(</m:t>
            </w:ins>
          </m:r>
          <m:sSub>
            <m:sSubPr>
              <m:ctrlPr>
                <w:ins w:id="443" w:author="Althea ArchMiller" w:date="2018-10-13T17:42:00Z">
                  <w:rPr>
                    <w:rFonts w:ascii="Cambria Math" w:hAnsi="Cambria Math" w:cs="Times New Roman"/>
                    <w:i/>
                    <w:sz w:val="24"/>
                    <w:szCs w:val="24"/>
                  </w:rPr>
                </w:ins>
              </m:ctrlPr>
            </m:sSubPr>
            <m:e>
              <m:r>
                <w:ins w:id="444" w:author="Althea ArchMiller" w:date="2018-10-13T17:42:00Z">
                  <w:rPr>
                    <w:rFonts w:ascii="Cambria Math" w:hAnsi="Cambria Math" w:cs="Times New Roman"/>
                    <w:sz w:val="24"/>
                    <w:szCs w:val="24"/>
                  </w:rPr>
                  <m:t>N</m:t>
                </w:ins>
              </m:r>
            </m:e>
            <m:sub>
              <m:r>
                <w:ins w:id="445" w:author="Althea ArchMiller" w:date="2018-10-13T17:42:00Z">
                  <w:rPr>
                    <w:rFonts w:ascii="Cambria Math" w:hAnsi="Cambria Math" w:cs="Times New Roman"/>
                    <w:sz w:val="24"/>
                    <w:szCs w:val="24"/>
                  </w:rPr>
                  <m:t>h,i</m:t>
                </w:ins>
              </m:r>
            </m:sub>
          </m:sSub>
          <m:r>
            <w:ins w:id="446" w:author="Althea ArchMiller" w:date="2018-10-13T17:42:00Z">
              <w:rPr>
                <w:rFonts w:ascii="Cambria Math" w:hAnsi="Cambria Math" w:cs="Times New Roman"/>
                <w:sz w:val="24"/>
                <w:szCs w:val="24"/>
              </w:rPr>
              <m:t>,</m:t>
            </w:ins>
          </m:r>
          <m:sSub>
            <m:sSubPr>
              <m:ctrlPr>
                <w:ins w:id="447" w:author="Althea ArchMiller" w:date="2018-10-13T17:42:00Z">
                  <w:rPr>
                    <w:rFonts w:ascii="Cambria Math" w:hAnsi="Cambria Math" w:cs="Times New Roman"/>
                    <w:i/>
                    <w:sz w:val="24"/>
                    <w:szCs w:val="24"/>
                  </w:rPr>
                </w:ins>
              </m:ctrlPr>
            </m:sSubPr>
            <m:e>
              <m:r>
                <w:ins w:id="448" w:author="Althea ArchMiller" w:date="2018-10-13T17:42:00Z">
                  <w:rPr>
                    <w:rFonts w:ascii="Cambria Math" w:hAnsi="Cambria Math" w:cs="Times New Roman"/>
                    <w:sz w:val="24"/>
                    <w:szCs w:val="24"/>
                  </w:rPr>
                  <m:t>p</m:t>
                </w:ins>
              </m:r>
            </m:e>
            <m:sub>
              <m:r>
                <w:ins w:id="449" w:author="Althea ArchMiller" w:date="2018-10-13T17:42:00Z">
                  <w:rPr>
                    <w:rFonts w:ascii="Cambria Math" w:hAnsi="Cambria Math" w:cs="Times New Roman"/>
                    <w:sz w:val="24"/>
                    <w:szCs w:val="24"/>
                  </w:rPr>
                  <m:t>h,i,j</m:t>
                </w:ins>
              </m:r>
            </m:sub>
          </m:sSub>
          <m:r>
            <w:ins w:id="450" w:author="Althea ArchMiller" w:date="2018-10-13T17:42:00Z">
              <w:rPr>
                <w:rFonts w:ascii="Cambria Math" w:hAnsi="Cambria Math" w:cs="Times New Roman"/>
                <w:sz w:val="24"/>
                <w:szCs w:val="24"/>
              </w:rPr>
              <m:t>)</m:t>
            </w:ins>
          </m:r>
        </m:oMath>
      </m:oMathPara>
    </w:p>
    <w:p w:rsidR="005C4789" w:rsidRPr="005C4789" w:rsidRDefault="005C4789" w:rsidP="00110BEE">
      <w:pPr>
        <w:spacing w:line="360" w:lineRule="auto"/>
        <w:rPr>
          <w:ins w:id="451" w:author="Althea ArchMiller" w:date="2018-10-13T17:43:00Z"/>
          <w:rFonts w:ascii="Times New Roman" w:eastAsiaTheme="minorEastAsia" w:hAnsi="Times New Roman" w:cs="Times New Roman"/>
          <w:sz w:val="24"/>
          <w:szCs w:val="24"/>
        </w:rPr>
      </w:pPr>
      <m:oMathPara>
        <m:oMath>
          <m:sSub>
            <m:sSubPr>
              <m:ctrlPr>
                <w:ins w:id="452" w:author="Althea ArchMiller" w:date="2018-10-13T17:43:00Z">
                  <w:rPr>
                    <w:rFonts w:ascii="Cambria Math" w:hAnsi="Cambria Math" w:cs="Times New Roman"/>
                    <w:i/>
                    <w:sz w:val="24"/>
                    <w:szCs w:val="24"/>
                  </w:rPr>
                </w:ins>
              </m:ctrlPr>
            </m:sSubPr>
            <m:e>
              <m:r>
                <w:ins w:id="453" w:author="Althea ArchMiller" w:date="2018-10-13T17:43:00Z">
                  <w:rPr>
                    <w:rFonts w:ascii="Cambria Math" w:hAnsi="Cambria Math" w:cs="Times New Roman"/>
                    <w:sz w:val="24"/>
                    <w:szCs w:val="24"/>
                  </w:rPr>
                  <m:t>p</m:t>
                </w:ins>
              </m:r>
            </m:e>
            <m:sub>
              <m:r>
                <w:ins w:id="454" w:author="Althea ArchMiller" w:date="2018-10-13T17:43:00Z">
                  <w:rPr>
                    <w:rFonts w:ascii="Cambria Math" w:hAnsi="Cambria Math" w:cs="Times New Roman"/>
                    <w:sz w:val="24"/>
                    <w:szCs w:val="24"/>
                  </w:rPr>
                  <m:t>h,i,j</m:t>
                </w:ins>
              </m:r>
            </m:sub>
          </m:sSub>
          <m:r>
            <w:ins w:id="455" w:author="Althea ArchMiller" w:date="2018-10-13T17:43:00Z">
              <w:rPr>
                <w:rFonts w:ascii="Cambria Math" w:hAnsi="Cambria Math" w:cs="Times New Roman"/>
                <w:sz w:val="24"/>
                <w:szCs w:val="24"/>
              </w:rPr>
              <m:t>~</m:t>
            </w:ins>
          </m:r>
          <m:r>
            <w:ins w:id="456" w:author="Althea ArchMiller" w:date="2018-10-13T17:43:00Z">
              <m:rPr>
                <m:nor/>
              </m:rPr>
              <w:rPr>
                <w:rFonts w:ascii="Cambria Math" w:hAnsi="Cambria Math" w:cs="Times New Roman"/>
                <w:sz w:val="24"/>
                <w:szCs w:val="24"/>
                <w:rPrChange w:id="457" w:author="Althea ArchMiller" w:date="2018-10-13T17:43:00Z">
                  <w:rPr>
                    <w:rFonts w:ascii="Cambria Math" w:hAnsi="Cambria Math" w:cs="Times New Roman"/>
                    <w:i/>
                    <w:sz w:val="24"/>
                    <w:szCs w:val="24"/>
                  </w:rPr>
                </w:rPrChange>
              </w:rPr>
              <m:t>Beta</m:t>
            </w:ins>
          </m:r>
          <m:r>
            <w:ins w:id="458" w:author="Althea ArchMiller" w:date="2018-10-13T17:43:00Z">
              <w:rPr>
                <w:rFonts w:ascii="Cambria Math" w:hAnsi="Cambria Math" w:cs="Times New Roman"/>
                <w:sz w:val="24"/>
                <w:szCs w:val="24"/>
              </w:rPr>
              <m:t>(</m:t>
            </w:ins>
          </m:r>
          <m:sSup>
            <m:sSupPr>
              <m:ctrlPr>
                <w:ins w:id="459" w:author="Althea ArchMiller" w:date="2018-10-13T17:43:00Z">
                  <w:rPr>
                    <w:rFonts w:ascii="Cambria Math" w:hAnsi="Cambria Math" w:cs="Times New Roman"/>
                    <w:i/>
                    <w:sz w:val="24"/>
                    <w:szCs w:val="24"/>
                  </w:rPr>
                </w:ins>
              </m:ctrlPr>
            </m:sSupPr>
            <m:e>
              <m:r>
                <w:ins w:id="460" w:author="Althea ArchMiller" w:date="2018-10-13T17:43:00Z">
                  <w:rPr>
                    <w:rFonts w:ascii="Cambria Math" w:hAnsi="Cambria Math" w:cs="Times New Roman"/>
                    <w:sz w:val="24"/>
                    <w:szCs w:val="24"/>
                  </w:rPr>
                  <m:t>α</m:t>
                </w:ins>
              </m:r>
            </m:e>
            <m:sup>
              <m:r>
                <w:ins w:id="461" w:author="Althea ArchMiller" w:date="2018-10-13T17:43:00Z">
                  <w:rPr>
                    <w:rFonts w:ascii="Cambria Math" w:hAnsi="Cambria Math" w:cs="Times New Roman"/>
                    <w:sz w:val="24"/>
                    <w:szCs w:val="24"/>
                  </w:rPr>
                  <m:t>p</m:t>
                </w:ins>
              </m:r>
            </m:sup>
          </m:sSup>
          <m:r>
            <w:ins w:id="462" w:author="Althea ArchMiller" w:date="2018-10-13T17:43:00Z">
              <w:rPr>
                <w:rFonts w:ascii="Cambria Math" w:hAnsi="Cambria Math" w:cs="Times New Roman"/>
                <w:sz w:val="24"/>
                <w:szCs w:val="24"/>
              </w:rPr>
              <m:t>,</m:t>
            </w:ins>
          </m:r>
          <m:sSup>
            <m:sSupPr>
              <m:ctrlPr>
                <w:ins w:id="463" w:author="Althea ArchMiller" w:date="2018-10-13T17:43:00Z">
                  <w:rPr>
                    <w:rFonts w:ascii="Cambria Math" w:hAnsi="Cambria Math" w:cs="Times New Roman"/>
                    <w:i/>
                    <w:sz w:val="24"/>
                    <w:szCs w:val="24"/>
                  </w:rPr>
                </w:ins>
              </m:ctrlPr>
            </m:sSupPr>
            <m:e>
              <m:r>
                <w:ins w:id="464" w:author="Althea ArchMiller" w:date="2018-10-13T17:43:00Z">
                  <w:rPr>
                    <w:rFonts w:ascii="Cambria Math" w:hAnsi="Cambria Math" w:cs="Times New Roman"/>
                    <w:sz w:val="24"/>
                    <w:szCs w:val="24"/>
                  </w:rPr>
                  <m:t>β</m:t>
                </w:ins>
              </m:r>
            </m:e>
            <m:sup>
              <m:r>
                <w:ins w:id="465" w:author="Althea ArchMiller" w:date="2018-10-13T17:43:00Z">
                  <w:rPr>
                    <w:rFonts w:ascii="Cambria Math" w:hAnsi="Cambria Math" w:cs="Times New Roman"/>
                    <w:sz w:val="24"/>
                    <w:szCs w:val="24"/>
                  </w:rPr>
                  <m:t>p</m:t>
                </w:ins>
              </m:r>
            </m:sup>
          </m:sSup>
          <m:r>
            <w:ins w:id="466" w:author="Althea ArchMiller" w:date="2018-10-13T17:43:00Z">
              <w:rPr>
                <w:rFonts w:ascii="Cambria Math" w:hAnsi="Cambria Math" w:cs="Times New Roman"/>
                <w:sz w:val="24"/>
                <w:szCs w:val="24"/>
              </w:rPr>
              <m:t>)</m:t>
            </w:ins>
          </m:r>
        </m:oMath>
      </m:oMathPara>
    </w:p>
    <w:p w:rsidR="005C4789" w:rsidRDefault="005C4789" w:rsidP="00110BEE">
      <w:pPr>
        <w:spacing w:line="360" w:lineRule="auto"/>
        <w:rPr>
          <w:ins w:id="467" w:author="Althea ArchMiller" w:date="2018-10-13T17:44:00Z"/>
          <w:rFonts w:ascii="Times New Roman" w:eastAsiaTheme="minorEastAsia" w:hAnsi="Times New Roman" w:cs="Times New Roman"/>
          <w:sz w:val="24"/>
          <w:szCs w:val="24"/>
        </w:rPr>
      </w:pPr>
      <w:ins w:id="468" w:author="Althea ArchMiller" w:date="2018-10-13T17:44:00Z">
        <w:r>
          <w:rPr>
            <w:rFonts w:ascii="Times New Roman" w:eastAsiaTheme="minorEastAsia" w:hAnsi="Times New Roman" w:cs="Times New Roman"/>
            <w:sz w:val="24"/>
            <w:szCs w:val="24"/>
          </w:rPr>
          <w:t>We used vague priors throughout:</w:t>
        </w:r>
      </w:ins>
    </w:p>
    <w:p w:rsidR="005C4789" w:rsidRPr="005C4789" w:rsidRDefault="005C4789" w:rsidP="00110BEE">
      <w:pPr>
        <w:spacing w:line="360" w:lineRule="auto"/>
        <w:rPr>
          <w:ins w:id="469" w:author="Althea ArchMiller" w:date="2018-10-13T17:45:00Z"/>
          <w:rFonts w:ascii="Times New Roman" w:eastAsiaTheme="minorEastAsia" w:hAnsi="Times New Roman" w:cs="Times New Roman"/>
          <w:sz w:val="24"/>
          <w:szCs w:val="24"/>
        </w:rPr>
      </w:pPr>
      <m:oMathPara>
        <m:oMath>
          <m:sSup>
            <m:sSupPr>
              <m:ctrlPr>
                <w:ins w:id="470" w:author="Althea ArchMiller" w:date="2018-10-13T17:44:00Z">
                  <w:rPr>
                    <w:rFonts w:ascii="Cambria Math" w:hAnsi="Cambria Math" w:cs="Times New Roman"/>
                    <w:i/>
                    <w:sz w:val="24"/>
                    <w:szCs w:val="24"/>
                  </w:rPr>
                </w:ins>
              </m:ctrlPr>
            </m:sSupPr>
            <m:e>
              <m:r>
                <w:ins w:id="471" w:author="Althea ArchMiller" w:date="2018-10-13T17:44:00Z">
                  <w:rPr>
                    <w:rFonts w:ascii="Cambria Math" w:hAnsi="Cambria Math" w:cs="Times New Roman"/>
                    <w:sz w:val="24"/>
                    <w:szCs w:val="24"/>
                  </w:rPr>
                  <m:t>α</m:t>
                </w:ins>
              </m:r>
            </m:e>
            <m:sup>
              <m:r>
                <w:ins w:id="472" w:author="Althea ArchMiller" w:date="2018-10-13T17:44:00Z">
                  <w:rPr>
                    <w:rFonts w:ascii="Cambria Math" w:hAnsi="Cambria Math" w:cs="Times New Roman"/>
                    <w:sz w:val="24"/>
                    <w:szCs w:val="24"/>
                  </w:rPr>
                  <m:t>p</m:t>
                </w:ins>
              </m:r>
            </m:sup>
          </m:sSup>
          <m:r>
            <w:ins w:id="473" w:author="Althea ArchMiller" w:date="2018-10-13T17:44:00Z">
              <w:rPr>
                <w:rFonts w:ascii="Cambria Math" w:hAnsi="Cambria Math" w:cs="Times New Roman"/>
                <w:sz w:val="24"/>
                <w:szCs w:val="24"/>
              </w:rPr>
              <m:t>~</m:t>
            </w:ins>
          </m:r>
          <m:sSup>
            <m:sSupPr>
              <m:ctrlPr>
                <w:ins w:id="474" w:author="Althea ArchMiller" w:date="2018-10-13T17:44:00Z">
                  <w:rPr>
                    <w:rFonts w:ascii="Cambria Math" w:hAnsi="Cambria Math" w:cs="Times New Roman"/>
                    <w:i/>
                    <w:sz w:val="24"/>
                    <w:szCs w:val="24"/>
                  </w:rPr>
                </w:ins>
              </m:ctrlPr>
            </m:sSupPr>
            <m:e>
              <m:r>
                <w:ins w:id="475" w:author="Althea ArchMiller" w:date="2018-10-13T17:44:00Z">
                  <w:rPr>
                    <w:rFonts w:ascii="Cambria Math" w:hAnsi="Cambria Math" w:cs="Times New Roman"/>
                    <w:sz w:val="24"/>
                    <w:szCs w:val="24"/>
                  </w:rPr>
                  <m:t>β</m:t>
                </w:ins>
              </m:r>
            </m:e>
            <m:sup>
              <m:r>
                <w:ins w:id="476" w:author="Althea ArchMiller" w:date="2018-10-13T17:44:00Z">
                  <w:rPr>
                    <w:rFonts w:ascii="Cambria Math" w:hAnsi="Cambria Math" w:cs="Times New Roman"/>
                    <w:sz w:val="24"/>
                    <w:szCs w:val="24"/>
                  </w:rPr>
                  <m:t>p</m:t>
                </w:ins>
              </m:r>
            </m:sup>
          </m:sSup>
          <m:r>
            <w:ins w:id="477" w:author="Althea ArchMiller" w:date="2018-10-13T17:44:00Z">
              <w:rPr>
                <w:rFonts w:ascii="Cambria Math" w:hAnsi="Cambria Math" w:cs="Times New Roman"/>
                <w:sz w:val="24"/>
                <w:szCs w:val="24"/>
              </w:rPr>
              <m:t>~</m:t>
            </w:ins>
          </m:r>
          <m:r>
            <w:ins w:id="478" w:author="Althea ArchMiller" w:date="2018-10-13T17:44:00Z">
              <m:rPr>
                <m:sty m:val="p"/>
              </m:rPr>
              <w:rPr>
                <w:rFonts w:ascii="Cambria Math" w:hAnsi="Cambria Math" w:cs="Times New Roman"/>
                <w:sz w:val="24"/>
                <w:szCs w:val="24"/>
              </w:rPr>
              <m:t>gamma</m:t>
            </w:ins>
          </m:r>
          <m:r>
            <w:ins w:id="479" w:author="Althea ArchMiller" w:date="2018-10-13T17:44:00Z">
              <w:rPr>
                <w:rFonts w:ascii="Cambria Math" w:hAnsi="Cambria Math" w:cs="Times New Roman"/>
                <w:sz w:val="24"/>
                <w:szCs w:val="24"/>
              </w:rPr>
              <m:t>(</m:t>
            </w:ins>
          </m:r>
          <m:r>
            <w:ins w:id="480" w:author="Althea ArchMiller" w:date="2018-10-13T17:45:00Z">
              <w:rPr>
                <w:rFonts w:ascii="Cambria Math" w:hAnsi="Cambria Math" w:cs="Times New Roman"/>
                <w:sz w:val="24"/>
                <w:szCs w:val="24"/>
              </w:rPr>
              <m:t>0.01,0.01)</m:t>
            </w:ins>
          </m:r>
        </m:oMath>
      </m:oMathPara>
    </w:p>
    <w:p w:rsidR="005C4789" w:rsidRPr="005C4789" w:rsidRDefault="005C4789" w:rsidP="00110BEE">
      <w:pPr>
        <w:spacing w:line="360" w:lineRule="auto"/>
        <w:rPr>
          <w:ins w:id="481" w:author="Althea ArchMiller" w:date="2018-10-13T17:45:00Z"/>
          <w:rFonts w:ascii="Times New Roman" w:eastAsiaTheme="minorEastAsia" w:hAnsi="Times New Roman" w:cs="Times New Roman"/>
          <w:sz w:val="24"/>
          <w:szCs w:val="24"/>
        </w:rPr>
      </w:pPr>
      <m:oMathPara>
        <m:oMath>
          <m:sSubSup>
            <m:sSubSupPr>
              <m:ctrlPr>
                <w:ins w:id="482" w:author="Althea ArchMiller" w:date="2018-10-13T17:45:00Z">
                  <w:rPr>
                    <w:rFonts w:ascii="Cambria Math" w:eastAsiaTheme="minorEastAsia" w:hAnsi="Cambria Math" w:cs="Times New Roman"/>
                    <w:i/>
                    <w:sz w:val="24"/>
                    <w:szCs w:val="24"/>
                  </w:rPr>
                </w:ins>
              </m:ctrlPr>
            </m:sSubSupPr>
            <m:e>
              <m:r>
                <w:ins w:id="483" w:author="Althea ArchMiller" w:date="2018-10-13T17:48:00Z">
                  <m:rPr>
                    <m:sty m:val="p"/>
                  </m:rPr>
                  <w:rPr>
                    <w:rFonts w:ascii="Cambria Math" w:eastAsiaTheme="minorEastAsia" w:hAnsi="Cambria Math" w:cs="Times New Roman"/>
                    <w:sz w:val="24"/>
                    <w:szCs w:val="24"/>
                  </w:rPr>
                  <m:t>log</m:t>
                </w:ins>
              </m:r>
              <m:r>
                <w:del w:id="484" w:author="Althea ArchMiller" w:date="2018-10-13T17:48:00Z">
                  <m:rPr>
                    <m:sty m:val="p"/>
                  </m:rPr>
                  <w:rPr>
                    <w:rFonts w:ascii="Cambria Math" w:eastAsiaTheme="minorEastAsia" w:hAnsi="Cambria Math" w:cs="Times New Roman"/>
                    <w:sz w:val="24"/>
                    <w:szCs w:val="24"/>
                  </w:rPr>
                  <m:t>log</m:t>
                </w:del>
              </m:r>
              <m:r>
                <w:del w:id="485" w:author="Althea ArchMiller" w:date="2018-10-13T17:47:00Z">
                  <m:rPr>
                    <m:sty m:val="p"/>
                  </m:rPr>
                  <w:rPr>
                    <w:rFonts w:ascii="Cambria Math" w:eastAsiaTheme="minorEastAsia" w:hAnsi="Cambria Math" w:cs="Times New Roman"/>
                    <w:sz w:val="24"/>
                    <w:szCs w:val="24"/>
                  </w:rPr>
                  <m:t>⁡</m:t>
                </w:del>
              </m:r>
              <m:r>
                <w:ins w:id="486" w:author="Althea ArchMiller" w:date="2018-10-13T17:47:00Z">
                  <w:rPr>
                    <w:rFonts w:ascii="Cambria Math" w:eastAsiaTheme="minorEastAsia" w:hAnsi="Cambria Math" w:cs="Times New Roman"/>
                    <w:sz w:val="24"/>
                    <w:szCs w:val="24"/>
                  </w:rPr>
                  <m:t>(</m:t>
                </w:ins>
              </m:r>
              <m:r>
                <w:ins w:id="487" w:author="Althea ArchMiller" w:date="2018-10-13T17:45:00Z">
                  <w:rPr>
                    <w:rFonts w:ascii="Cambria Math" w:eastAsiaTheme="minorEastAsia" w:hAnsi="Cambria Math" w:cs="Times New Roman"/>
                    <w:sz w:val="24"/>
                    <w:szCs w:val="24"/>
                  </w:rPr>
                  <m:t>β</m:t>
                </w:ins>
              </m:r>
            </m:e>
            <m:sub>
              <m:r>
                <w:ins w:id="488" w:author="Althea ArchMiller" w:date="2018-10-13T17:45:00Z">
                  <w:rPr>
                    <w:rFonts w:ascii="Cambria Math" w:eastAsiaTheme="minorEastAsia" w:hAnsi="Cambria Math" w:cs="Times New Roman"/>
                    <w:sz w:val="24"/>
                    <w:szCs w:val="24"/>
                  </w:rPr>
                  <m:t>0</m:t>
                </w:ins>
              </m:r>
            </m:sub>
            <m:sup>
              <m:r>
                <w:ins w:id="489" w:author="Althea ArchMiller" w:date="2018-10-13T17:45:00Z">
                  <w:rPr>
                    <w:rFonts w:ascii="Cambria Math" w:eastAsiaTheme="minorEastAsia" w:hAnsi="Cambria Math" w:cs="Times New Roman"/>
                    <w:sz w:val="24"/>
                    <w:szCs w:val="24"/>
                  </w:rPr>
                  <m:t>λ</m:t>
                </w:ins>
              </m:r>
            </m:sup>
          </m:sSubSup>
          <m:r>
            <w:ins w:id="490" w:author="Althea ArchMiller" w:date="2018-10-13T17:47:00Z">
              <w:rPr>
                <w:rFonts w:ascii="Cambria Math" w:eastAsiaTheme="minorEastAsia" w:hAnsi="Cambria Math" w:cs="Times New Roman"/>
                <w:sz w:val="24"/>
                <w:szCs w:val="24"/>
              </w:rPr>
              <m:t>)~</m:t>
            </w:ins>
          </m:r>
          <m:r>
            <w:ins w:id="491" w:author="Althea ArchMiller" w:date="2018-10-13T17:47:00Z">
              <m:rPr>
                <m:nor/>
              </m:rPr>
              <w:rPr>
                <w:rFonts w:ascii="Cambria Math" w:eastAsiaTheme="minorEastAsia" w:hAnsi="Cambria Math" w:cs="Times New Roman"/>
                <w:sz w:val="24"/>
                <w:szCs w:val="24"/>
              </w:rPr>
              <m:t>gamma</m:t>
            </w:ins>
          </m:r>
          <m:r>
            <w:ins w:id="492" w:author="Althea ArchMiller" w:date="2018-10-13T17:47:00Z">
              <w:rPr>
                <w:rFonts w:ascii="Cambria Math" w:eastAsiaTheme="minorEastAsia" w:hAnsi="Cambria Math" w:cs="Times New Roman"/>
                <w:sz w:val="24"/>
                <w:szCs w:val="24"/>
              </w:rPr>
              <m:t>(0.1,0.01)</m:t>
            </w:ins>
          </m:r>
        </m:oMath>
      </m:oMathPara>
    </w:p>
    <w:p w:rsidR="005C4789" w:rsidRPr="00CF7C00" w:rsidRDefault="005C4789" w:rsidP="00110BEE">
      <w:pPr>
        <w:spacing w:line="360" w:lineRule="auto"/>
        <w:rPr>
          <w:ins w:id="493" w:author="Althea ArchMiller" w:date="2018-10-13T17:48:00Z"/>
          <w:rFonts w:ascii="Times New Roman" w:eastAsiaTheme="minorEastAsia" w:hAnsi="Times New Roman" w:cs="Times New Roman"/>
          <w:sz w:val="24"/>
          <w:szCs w:val="24"/>
        </w:rPr>
      </w:pPr>
      <m:oMathPara>
        <m:oMath>
          <m:sSubSup>
            <m:sSubSupPr>
              <m:ctrlPr>
                <w:ins w:id="494" w:author="Althea ArchMiller" w:date="2018-10-13T17:46:00Z">
                  <w:rPr>
                    <w:rFonts w:ascii="Cambria Math" w:eastAsiaTheme="minorEastAsia" w:hAnsi="Cambria Math" w:cs="Times New Roman"/>
                    <w:i/>
                    <w:sz w:val="24"/>
                    <w:szCs w:val="24"/>
                  </w:rPr>
                </w:ins>
              </m:ctrlPr>
            </m:sSubSupPr>
            <m:e>
              <m:r>
                <w:ins w:id="495" w:author="Althea ArchMiller" w:date="2018-10-13T17:46:00Z">
                  <w:rPr>
                    <w:rFonts w:ascii="Cambria Math" w:eastAsiaTheme="minorEastAsia" w:hAnsi="Cambria Math" w:cs="Times New Roman"/>
                    <w:sz w:val="24"/>
                    <w:szCs w:val="24"/>
                  </w:rPr>
                  <m:t>β</m:t>
                </w:ins>
              </m:r>
            </m:e>
            <m:sub>
              <m:r>
                <w:ins w:id="496" w:author="Althea ArchMiller" w:date="2018-10-13T17:46:00Z">
                  <w:rPr>
                    <w:rFonts w:ascii="Cambria Math" w:eastAsiaTheme="minorEastAsia" w:hAnsi="Cambria Math" w:cs="Times New Roman"/>
                    <w:sz w:val="24"/>
                    <w:szCs w:val="24"/>
                  </w:rPr>
                  <m:t>1</m:t>
                </w:ins>
              </m:r>
            </m:sub>
            <m:sup>
              <m:r>
                <w:ins w:id="497" w:author="Althea ArchMiller" w:date="2018-10-13T17:46:00Z">
                  <w:rPr>
                    <w:rFonts w:ascii="Cambria Math" w:eastAsiaTheme="minorEastAsia" w:hAnsi="Cambria Math" w:cs="Times New Roman"/>
                    <w:sz w:val="24"/>
                    <w:szCs w:val="24"/>
                  </w:rPr>
                  <m:t>λ</m:t>
                </w:ins>
              </m:r>
            </m:sup>
          </m:sSubSup>
          <m:r>
            <w:ins w:id="498" w:author="Althea ArchMiller" w:date="2018-10-13T17:46:00Z">
              <w:rPr>
                <w:rFonts w:ascii="Cambria Math" w:eastAsiaTheme="minorEastAsia" w:hAnsi="Cambria Math" w:cs="Times New Roman"/>
                <w:sz w:val="24"/>
                <w:szCs w:val="24"/>
              </w:rPr>
              <m:t>~</m:t>
            </w:ins>
          </m:r>
          <m:sSubSup>
            <m:sSubSupPr>
              <m:ctrlPr>
                <w:ins w:id="499" w:author="Althea ArchMiller" w:date="2018-10-13T17:46:00Z">
                  <w:rPr>
                    <w:rFonts w:ascii="Cambria Math" w:eastAsiaTheme="minorEastAsia" w:hAnsi="Cambria Math" w:cs="Times New Roman"/>
                    <w:i/>
                    <w:sz w:val="24"/>
                    <w:szCs w:val="24"/>
                  </w:rPr>
                </w:ins>
              </m:ctrlPr>
            </m:sSubSupPr>
            <m:e>
              <m:r>
                <w:ins w:id="500" w:author="Althea ArchMiller" w:date="2018-10-13T17:46:00Z">
                  <w:rPr>
                    <w:rFonts w:ascii="Cambria Math" w:eastAsiaTheme="minorEastAsia" w:hAnsi="Cambria Math" w:cs="Times New Roman"/>
                    <w:sz w:val="24"/>
                    <w:szCs w:val="24"/>
                  </w:rPr>
                  <m:t>β</m:t>
                </w:ins>
              </m:r>
            </m:e>
            <m:sub>
              <m:r>
                <w:ins w:id="501" w:author="Althea ArchMiller" w:date="2018-10-13T17:46:00Z">
                  <w:rPr>
                    <w:rFonts w:ascii="Cambria Math" w:eastAsiaTheme="minorEastAsia" w:hAnsi="Cambria Math" w:cs="Times New Roman"/>
                    <w:sz w:val="24"/>
                    <w:szCs w:val="24"/>
                  </w:rPr>
                  <m:t>2</m:t>
                </w:ins>
              </m:r>
            </m:sub>
            <m:sup>
              <m:r>
                <w:ins w:id="502" w:author="Althea ArchMiller" w:date="2018-10-13T17:46:00Z">
                  <w:rPr>
                    <w:rFonts w:ascii="Cambria Math" w:eastAsiaTheme="minorEastAsia" w:hAnsi="Cambria Math" w:cs="Times New Roman"/>
                    <w:sz w:val="24"/>
                    <w:szCs w:val="24"/>
                  </w:rPr>
                  <m:t>λ</m:t>
                </w:ins>
              </m:r>
            </m:sup>
          </m:sSubSup>
          <m:r>
            <w:ins w:id="503" w:author="Althea ArchMiller" w:date="2018-10-13T17:46:00Z">
              <w:rPr>
                <w:rFonts w:ascii="Cambria Math" w:eastAsiaTheme="minorEastAsia" w:hAnsi="Cambria Math" w:cs="Times New Roman"/>
                <w:sz w:val="24"/>
                <w:szCs w:val="24"/>
              </w:rPr>
              <m:t>~</m:t>
            </w:ins>
          </m:r>
          <m:sSubSup>
            <m:sSubSupPr>
              <m:ctrlPr>
                <w:ins w:id="504" w:author="Althea ArchMiller" w:date="2018-10-13T17:46:00Z">
                  <w:rPr>
                    <w:rFonts w:ascii="Cambria Math" w:eastAsiaTheme="minorEastAsia" w:hAnsi="Cambria Math" w:cs="Times New Roman"/>
                    <w:i/>
                    <w:sz w:val="24"/>
                    <w:szCs w:val="24"/>
                  </w:rPr>
                </w:ins>
              </m:ctrlPr>
            </m:sSubSupPr>
            <m:e>
              <m:r>
                <w:ins w:id="505" w:author="Althea ArchMiller" w:date="2018-10-13T17:46:00Z">
                  <w:rPr>
                    <w:rFonts w:ascii="Cambria Math" w:eastAsiaTheme="minorEastAsia" w:hAnsi="Cambria Math" w:cs="Times New Roman"/>
                    <w:sz w:val="24"/>
                    <w:szCs w:val="24"/>
                  </w:rPr>
                  <m:t>β</m:t>
                </w:ins>
              </m:r>
            </m:e>
            <m:sub>
              <m:r>
                <w:ins w:id="506" w:author="Althea ArchMiller" w:date="2018-10-13T17:46:00Z">
                  <w:rPr>
                    <w:rFonts w:ascii="Cambria Math" w:eastAsiaTheme="minorEastAsia" w:hAnsi="Cambria Math" w:cs="Times New Roman"/>
                    <w:sz w:val="24"/>
                    <w:szCs w:val="24"/>
                  </w:rPr>
                  <m:t>0</m:t>
                </w:ins>
              </m:r>
            </m:sub>
            <m:sup>
              <m:r>
                <w:ins w:id="507" w:author="Althea ArchMiller" w:date="2018-10-13T17:46:00Z">
                  <w:rPr>
                    <w:rFonts w:ascii="Cambria Math" w:eastAsiaTheme="minorEastAsia" w:hAnsi="Cambria Math" w:cs="Times New Roman"/>
                    <w:sz w:val="24"/>
                    <w:szCs w:val="24"/>
                  </w:rPr>
                  <m:t>ψ</m:t>
                </w:ins>
              </m:r>
            </m:sup>
          </m:sSubSup>
          <m:r>
            <w:ins w:id="508" w:author="Althea ArchMiller" w:date="2018-10-13T17:46:00Z">
              <w:rPr>
                <w:rFonts w:ascii="Cambria Math" w:eastAsiaTheme="minorEastAsia" w:hAnsi="Cambria Math" w:cs="Times New Roman"/>
                <w:sz w:val="24"/>
                <w:szCs w:val="24"/>
              </w:rPr>
              <m:t>~</m:t>
            </w:ins>
          </m:r>
          <m:sSubSup>
            <m:sSubSupPr>
              <m:ctrlPr>
                <w:ins w:id="509" w:author="Althea ArchMiller" w:date="2018-10-13T17:46:00Z">
                  <w:rPr>
                    <w:rFonts w:ascii="Cambria Math" w:eastAsiaTheme="minorEastAsia" w:hAnsi="Cambria Math" w:cs="Times New Roman"/>
                    <w:i/>
                    <w:sz w:val="24"/>
                    <w:szCs w:val="24"/>
                  </w:rPr>
                </w:ins>
              </m:ctrlPr>
            </m:sSubSupPr>
            <m:e>
              <m:r>
                <w:ins w:id="510" w:author="Althea ArchMiller" w:date="2018-10-13T17:46:00Z">
                  <w:rPr>
                    <w:rFonts w:ascii="Cambria Math" w:eastAsiaTheme="minorEastAsia" w:hAnsi="Cambria Math" w:cs="Times New Roman"/>
                    <w:sz w:val="24"/>
                    <w:szCs w:val="24"/>
                  </w:rPr>
                  <m:t>β</m:t>
                </w:ins>
              </m:r>
            </m:e>
            <m:sub>
              <m:r>
                <w:ins w:id="511" w:author="Althea ArchMiller" w:date="2018-10-13T17:46:00Z">
                  <w:rPr>
                    <w:rFonts w:ascii="Cambria Math" w:eastAsiaTheme="minorEastAsia" w:hAnsi="Cambria Math" w:cs="Times New Roman"/>
                    <w:sz w:val="24"/>
                    <w:szCs w:val="24"/>
                  </w:rPr>
                  <m:t>1</m:t>
                </w:ins>
              </m:r>
            </m:sub>
            <m:sup>
              <m:r>
                <w:ins w:id="512" w:author="Althea ArchMiller" w:date="2018-10-13T17:46:00Z">
                  <w:rPr>
                    <w:rFonts w:ascii="Cambria Math" w:eastAsiaTheme="minorEastAsia" w:hAnsi="Cambria Math" w:cs="Times New Roman"/>
                    <w:sz w:val="24"/>
                    <w:szCs w:val="24"/>
                  </w:rPr>
                  <m:t>ψ</m:t>
                </w:ins>
              </m:r>
            </m:sup>
          </m:sSubSup>
          <m:r>
            <w:ins w:id="513" w:author="Althea ArchMiller" w:date="2018-10-13T17:46:00Z">
              <w:rPr>
                <w:rFonts w:ascii="Cambria Math" w:eastAsiaTheme="minorEastAsia" w:hAnsi="Cambria Math" w:cs="Times New Roman"/>
                <w:sz w:val="24"/>
                <w:szCs w:val="24"/>
              </w:rPr>
              <m:t>~</m:t>
            </w:ins>
          </m:r>
          <m:sSubSup>
            <m:sSubSupPr>
              <m:ctrlPr>
                <w:ins w:id="514" w:author="Althea ArchMiller" w:date="2018-10-13T17:46:00Z">
                  <w:rPr>
                    <w:rFonts w:ascii="Cambria Math" w:eastAsiaTheme="minorEastAsia" w:hAnsi="Cambria Math" w:cs="Times New Roman"/>
                    <w:i/>
                    <w:sz w:val="24"/>
                    <w:szCs w:val="24"/>
                  </w:rPr>
                </w:ins>
              </m:ctrlPr>
            </m:sSubSupPr>
            <m:e>
              <m:r>
                <w:ins w:id="515" w:author="Althea ArchMiller" w:date="2018-10-13T17:46:00Z">
                  <w:rPr>
                    <w:rFonts w:ascii="Cambria Math" w:eastAsiaTheme="minorEastAsia" w:hAnsi="Cambria Math" w:cs="Times New Roman"/>
                    <w:sz w:val="24"/>
                    <w:szCs w:val="24"/>
                  </w:rPr>
                  <m:t>β</m:t>
                </w:ins>
              </m:r>
            </m:e>
            <m:sub>
              <m:r>
                <w:ins w:id="516" w:author="Althea ArchMiller" w:date="2018-10-13T17:46:00Z">
                  <w:rPr>
                    <w:rFonts w:ascii="Cambria Math" w:eastAsiaTheme="minorEastAsia" w:hAnsi="Cambria Math" w:cs="Times New Roman"/>
                    <w:sz w:val="24"/>
                    <w:szCs w:val="24"/>
                  </w:rPr>
                  <m:t>2</m:t>
                </w:ins>
              </m:r>
            </m:sub>
            <m:sup>
              <m:r>
                <w:ins w:id="517" w:author="Althea ArchMiller" w:date="2018-10-13T17:46:00Z">
                  <w:rPr>
                    <w:rFonts w:ascii="Cambria Math" w:eastAsiaTheme="minorEastAsia" w:hAnsi="Cambria Math" w:cs="Times New Roman"/>
                    <w:sz w:val="24"/>
                    <w:szCs w:val="24"/>
                  </w:rPr>
                  <m:t>ψ</m:t>
                </w:ins>
              </m:r>
            </m:sup>
          </m:sSubSup>
          <m:r>
            <w:ins w:id="518" w:author="Althea ArchMiller" w:date="2018-10-13T17:46:00Z">
              <w:rPr>
                <w:rFonts w:ascii="Cambria Math" w:eastAsiaTheme="minorEastAsia" w:hAnsi="Cambria Math" w:cs="Times New Roman"/>
                <w:sz w:val="24"/>
                <w:szCs w:val="24"/>
              </w:rPr>
              <m:t>~</m:t>
            </w:ins>
          </m:r>
          <m:r>
            <w:ins w:id="519" w:author="Althea ArchMiller" w:date="2018-10-13T17:46:00Z">
              <m:rPr>
                <m:nor/>
              </m:rPr>
              <w:rPr>
                <w:rFonts w:ascii="Cambria Math" w:eastAsiaTheme="minorEastAsia" w:hAnsi="Cambria Math" w:cs="Times New Roman"/>
                <w:sz w:val="24"/>
                <w:szCs w:val="24"/>
              </w:rPr>
              <m:t>N</m:t>
            </w:ins>
          </m:r>
          <m:r>
            <w:ins w:id="520" w:author="Althea ArchMiller" w:date="2018-10-13T17:46:00Z">
              <w:rPr>
                <w:rFonts w:ascii="Cambria Math" w:eastAsiaTheme="minorEastAsia" w:hAnsi="Cambria Math" w:cs="Times New Roman"/>
                <w:sz w:val="24"/>
                <w:szCs w:val="24"/>
              </w:rPr>
              <m:t>(0,0.25)</m:t>
            </w:ins>
          </m:r>
        </m:oMath>
      </m:oMathPara>
    </w:p>
    <w:p w:rsidR="00692A1E" w:rsidRPr="00B549DC" w:rsidDel="00666E9C" w:rsidRDefault="00B549DC" w:rsidP="00110BEE">
      <w:pPr>
        <w:spacing w:line="360" w:lineRule="auto"/>
        <w:rPr>
          <w:del w:id="521" w:author="Althea ArchMiller" w:date="2018-10-13T17:53:00Z"/>
          <w:rFonts w:ascii="Times New Roman" w:eastAsiaTheme="minorEastAsia" w:hAnsi="Times New Roman" w:cs="Times New Roman"/>
          <w:sz w:val="24"/>
          <w:szCs w:val="24"/>
          <w:rPrChange w:id="522" w:author="Althea ArchMiller" w:date="2018-10-13T17:53:00Z">
            <w:rPr>
              <w:del w:id="523" w:author="Althea ArchMiller" w:date="2018-10-13T17:53:00Z"/>
              <w:rFonts w:ascii="Times New Roman" w:hAnsi="Times New Roman" w:cs="Times New Roman"/>
              <w:sz w:val="24"/>
              <w:szCs w:val="24"/>
            </w:rPr>
          </w:rPrChange>
        </w:rPr>
      </w:pPr>
      <w:moveToRangeStart w:id="524" w:author="Althea ArchMiller" w:date="2018-10-13T17:53:00Z" w:name="move527216528"/>
      <w:moveTo w:id="525" w:author="Althea ArchMiller" w:date="2018-10-13T17:53:00Z">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Pr="00C966A8">
          <w:rPr>
            <w:rFonts w:ascii="Times New Roman" w:hAnsi="Times New Roman" w:cs="Times New Roman"/>
            <w:sz w:val="24"/>
            <w:szCs w:val="24"/>
          </w:rPr>
          <w:t xml:space="preserve">(results not shown; see XX at </w:t>
        </w:r>
        <w:proofErr w:type="spellStart"/>
        <w:r w:rsidRPr="00C966A8">
          <w:rPr>
            <w:rFonts w:ascii="Times New Roman" w:hAnsi="Times New Roman" w:cs="Times New Roman"/>
            <w:sz w:val="24"/>
            <w:szCs w:val="24"/>
          </w:rPr>
          <w:t>doiXX</w:t>
        </w:r>
        <w:proofErr w:type="spellEnd"/>
        <w:r w:rsidRPr="00C966A8">
          <w:rPr>
            <w:rFonts w:ascii="Times New Roman" w:hAnsi="Times New Roman" w:cs="Times New Roman"/>
            <w:sz w:val="24"/>
            <w:szCs w:val="24"/>
          </w:rPr>
          <w:t>)</w:t>
        </w:r>
        <w:r>
          <w:rPr>
            <w:rFonts w:ascii="Times New Roman" w:hAnsi="Times New Roman" w:cs="Times New Roman"/>
            <w:sz w:val="24"/>
            <w:szCs w:val="24"/>
          </w:rPr>
          <w:t>.</w:t>
        </w:r>
      </w:moveTo>
      <w:moveToRangeEnd w:id="524"/>
      <w:ins w:id="526" w:author="Althea ArchMiller" w:date="2018-10-13T17:53:00Z">
        <w:r>
          <w:rPr>
            <w:rFonts w:ascii="Times New Roman" w:hAnsi="Times New Roman" w:cs="Times New Roman"/>
            <w:sz w:val="24"/>
            <w:szCs w:val="24"/>
          </w:rPr>
          <w:t xml:space="preserve"> </w:t>
        </w:r>
      </w:ins>
      <w:ins w:id="527" w:author="Althea ArchMiller" w:date="2018-10-13T17:48:00Z">
        <w:r w:rsidR="00CF7C00">
          <w:rPr>
            <w:rFonts w:ascii="Times New Roman" w:eastAsiaTheme="minorEastAsia" w:hAnsi="Times New Roman" w:cs="Times New Roman"/>
            <w:sz w:val="24"/>
            <w:szCs w:val="24"/>
          </w:rPr>
          <w:t xml:space="preserve">The Bayesian model-based approach was implemented using </w:t>
        </w:r>
      </w:ins>
      <w:proofErr w:type="spellStart"/>
      <w:ins w:id="528" w:author="Althea ArchMiller" w:date="2018-10-13T17:49:00Z">
        <w:r w:rsidR="00CF7C00">
          <w:rPr>
            <w:rFonts w:ascii="Times New Roman" w:eastAsiaTheme="minorEastAsia" w:hAnsi="Times New Roman" w:cs="Times New Roman"/>
            <w:sz w:val="24"/>
            <w:szCs w:val="24"/>
          </w:rPr>
          <w:t>jagsUI</w:t>
        </w:r>
        <w:proofErr w:type="spellEnd"/>
        <w:r w:rsidR="00CF7C00">
          <w:rPr>
            <w:rFonts w:ascii="Times New Roman" w:eastAsiaTheme="minorEastAsia" w:hAnsi="Times New Roman" w:cs="Times New Roman"/>
            <w:sz w:val="24"/>
            <w:szCs w:val="24"/>
          </w:rPr>
          <w:t xml:space="preserve"> (CITEXX) in Program R. We ran the models with 250,000 total iterations, 1000 adaptation iterations, </w:t>
        </w:r>
      </w:ins>
      <w:ins w:id="529" w:author="Althea ArchMiller" w:date="2018-10-13T17:51:00Z">
        <w:r w:rsidR="004B3C72">
          <w:rPr>
            <w:rFonts w:ascii="Times New Roman" w:eastAsiaTheme="minorEastAsia" w:hAnsi="Times New Roman" w:cs="Times New Roman"/>
            <w:sz w:val="24"/>
            <w:szCs w:val="24"/>
          </w:rPr>
          <w:t xml:space="preserve">50,000 burn-in iterations, a thinning rate of 10, and 3 chains. </w:t>
        </w:r>
      </w:ins>
      <w:del w:id="530" w:author="Althea ArchMiller" w:date="2018-10-13T17:53:00Z">
        <w:r w:rsidR="00381769" w:rsidDel="00B549DC">
          <w:rPr>
            <w:rFonts w:ascii="Times New Roman" w:hAnsi="Times New Roman" w:cs="Times New Roman"/>
            <w:sz w:val="24"/>
            <w:szCs w:val="24"/>
          </w:rPr>
          <w:delText>(do I need to describe these, here or elsewhere?)</w:delText>
        </w:r>
        <w:r w:rsidR="007F4799" w:rsidDel="00B549DC">
          <w:rPr>
            <w:rFonts w:ascii="Times New Roman" w:hAnsi="Times New Roman" w:cs="Times New Roman"/>
            <w:sz w:val="24"/>
            <w:szCs w:val="24"/>
          </w:rPr>
          <w:delText>. We</w:delText>
        </w:r>
        <w:r w:rsidR="00692A1E" w:rsidDel="00B549DC">
          <w:rPr>
            <w:rFonts w:ascii="Times New Roman" w:hAnsi="Times New Roman" w:cs="Times New Roman"/>
            <w:sz w:val="24"/>
            <w:szCs w:val="24"/>
          </w:rPr>
          <w:delText xml:space="preserve"> established initial plot occupancy ()</w:delText>
        </w:r>
        <w:r w:rsidR="007F4799" w:rsidDel="00B549DC">
          <w:rPr>
            <w:rFonts w:ascii="Times New Roman" w:hAnsi="Times New Roman" w:cs="Times New Roman"/>
            <w:sz w:val="24"/>
            <w:szCs w:val="24"/>
          </w:rPr>
          <w:delText xml:space="preserve"> (by….details)</w:delText>
        </w:r>
        <w:r w:rsidR="00692A1E" w:rsidDel="00B549DC">
          <w:rPr>
            <w:rFonts w:ascii="Times New Roman" w:hAnsi="Times New Roman" w:cs="Times New Roman"/>
            <w:sz w:val="24"/>
            <w:szCs w:val="24"/>
          </w:rPr>
          <w:delText>, followed by initial abundance</w:delText>
        </w:r>
        <w:r w:rsidR="007F4799" w:rsidDel="00B549DC">
          <w:rPr>
            <w:rFonts w:ascii="Times New Roman" w:hAnsi="Times New Roman" w:cs="Times New Roman"/>
            <w:sz w:val="24"/>
            <w:szCs w:val="24"/>
          </w:rPr>
          <w:delText xml:space="preserve"> ()</w:delText>
        </w:r>
        <w:r w:rsidR="00692A1E" w:rsidDel="00B549DC">
          <w:rPr>
            <w:rFonts w:ascii="Times New Roman" w:hAnsi="Times New Roman" w:cs="Times New Roman"/>
            <w:sz w:val="24"/>
            <w:szCs w:val="24"/>
          </w:rPr>
          <w:delText xml:space="preserve"> </w:delText>
        </w:r>
        <w:r w:rsidR="007F4799" w:rsidDel="00B549DC">
          <w:rPr>
            <w:rFonts w:ascii="Times New Roman" w:hAnsi="Times New Roman" w:cs="Times New Roman"/>
            <w:sz w:val="24"/>
            <w:szCs w:val="24"/>
          </w:rPr>
          <w:delText xml:space="preserve">(…also details?) </w:delText>
        </w:r>
        <w:r w:rsidR="00692A1E" w:rsidDel="00B549DC">
          <w:rPr>
            <w:rFonts w:ascii="Times New Roman" w:hAnsi="Times New Roman" w:cs="Times New Roman"/>
            <w:sz w:val="24"/>
            <w:szCs w:val="24"/>
          </w:rPr>
          <w:delText>in occupied plots. This strategy was necessary to prevent JAGS from attempting to estimate changes in abundance</w:delText>
        </w:r>
        <w:r w:rsidR="007F4799" w:rsidDel="00B549DC">
          <w:rPr>
            <w:rFonts w:ascii="Times New Roman" w:hAnsi="Times New Roman" w:cs="Times New Roman"/>
            <w:sz w:val="24"/>
            <w:szCs w:val="24"/>
          </w:rPr>
          <w:delText xml:space="preserve"> (or initial abundance?)</w:delText>
        </w:r>
        <w:r w:rsidR="00692A1E" w:rsidDel="00B549DC">
          <w:rPr>
            <w:rFonts w:ascii="Times New Roman" w:hAnsi="Times New Roman" w:cs="Times New Roman"/>
            <w:sz w:val="24"/>
            <w:szCs w:val="24"/>
          </w:rPr>
          <w:delText xml:space="preserve"> for plots that were unoccupied</w:delText>
        </w:r>
        <w:r w:rsidR="007F4799" w:rsidDel="00B549DC">
          <w:rPr>
            <w:rFonts w:ascii="Times New Roman" w:hAnsi="Times New Roman" w:cs="Times New Roman"/>
            <w:sz w:val="24"/>
            <w:szCs w:val="24"/>
          </w:rPr>
          <w:delText>.</w:delText>
        </w:r>
        <w:r w:rsidR="00134FF7" w:rsidDel="00B549DC">
          <w:rPr>
            <w:rFonts w:ascii="Times New Roman" w:hAnsi="Times New Roman" w:cs="Times New Roman"/>
            <w:sz w:val="24"/>
            <w:szCs w:val="24"/>
          </w:rPr>
          <w:delText xml:space="preserve"> We then allowed</w:delText>
        </w:r>
        <w:r w:rsidR="007F4799" w:rsidDel="00B549DC">
          <w:rPr>
            <w:rFonts w:ascii="Times New Roman" w:hAnsi="Times New Roman" w:cs="Times New Roman"/>
            <w:sz w:val="24"/>
            <w:szCs w:val="24"/>
          </w:rPr>
          <w:delText xml:space="preserve"> subsequent</w:delText>
        </w:r>
        <w:r w:rsidR="00134FF7" w:rsidDel="00B549DC">
          <w:rPr>
            <w:rFonts w:ascii="Times New Roman" w:hAnsi="Times New Roman" w:cs="Times New Roman"/>
            <w:sz w:val="24"/>
            <w:szCs w:val="24"/>
          </w:rPr>
          <w:delText xml:space="preserve"> plot level abundance</w:delText>
        </w:r>
        <w:r w:rsidR="007F4799" w:rsidDel="00B549DC">
          <w:rPr>
            <w:rFonts w:ascii="Times New Roman" w:hAnsi="Times New Roman" w:cs="Times New Roman"/>
            <w:sz w:val="24"/>
            <w:szCs w:val="24"/>
          </w:rPr>
          <w:delText xml:space="preserve"> values</w:delText>
        </w:r>
        <w:r w:rsidR="00134FF7" w:rsidDel="00B549DC">
          <w:rPr>
            <w:rFonts w:ascii="Times New Roman" w:hAnsi="Times New Roman" w:cs="Times New Roman"/>
            <w:sz w:val="24"/>
            <w:szCs w:val="24"/>
          </w:rPr>
          <w:delText xml:space="preserve"> to vary around the mean (the mean for all plots? Or it varied around the initial abundance value for each</w:delText>
        </w:r>
        <w:r w:rsidR="007F4799" w:rsidDel="00B549DC">
          <w:rPr>
            <w:rFonts w:ascii="Times New Roman" w:hAnsi="Times New Roman" w:cs="Times New Roman"/>
            <w:sz w:val="24"/>
            <w:szCs w:val="24"/>
          </w:rPr>
          <w:delText xml:space="preserve"> occupied</w:delText>
        </w:r>
        <w:r w:rsidR="00134FF7" w:rsidDel="00B549DC">
          <w:rPr>
            <w:rFonts w:ascii="Times New Roman" w:hAnsi="Times New Roman" w:cs="Times New Roman"/>
            <w:sz w:val="24"/>
            <w:szCs w:val="24"/>
          </w:rPr>
          <w:delText xml:space="preserve"> plot? I am a little unclear here.</w:delText>
        </w:r>
        <w:r w:rsidR="00110BEE" w:rsidDel="00B549DC">
          <w:rPr>
            <w:rFonts w:ascii="Times New Roman" w:hAnsi="Times New Roman" w:cs="Times New Roman"/>
            <w:sz w:val="24"/>
            <w:szCs w:val="24"/>
          </w:rPr>
          <w:delText xml:space="preserve">) This resulted in an unknown, ‘true’ abundance value for each plot at any given </w:delText>
        </w:r>
        <w:r w:rsidR="007F4799" w:rsidDel="00B549DC">
          <w:rPr>
            <w:rFonts w:ascii="Times New Roman" w:hAnsi="Times New Roman" w:cs="Times New Roman"/>
            <w:sz w:val="24"/>
            <w:szCs w:val="24"/>
          </w:rPr>
          <w:delText>survey time</w:delText>
        </w:r>
        <w:r w:rsidR="00110BEE" w:rsidDel="00B549DC">
          <w:rPr>
            <w:rFonts w:ascii="Times New Roman" w:hAnsi="Times New Roman" w:cs="Times New Roman"/>
            <w:sz w:val="24"/>
            <w:szCs w:val="24"/>
          </w:rPr>
          <w:delText xml:space="preserve">. Finally, we incorporated the detection process. </w:delText>
        </w:r>
      </w:del>
      <w:moveFromRangeStart w:id="531" w:author="Althea ArchMiller" w:date="2018-10-13T17:52:00Z" w:name="move527216481"/>
      <w:moveFrom w:id="532" w:author="Althea ArchMiller" w:date="2018-10-13T17:52:00Z">
        <w:del w:id="533" w:author="Althea ArchMiller" w:date="2018-10-13T17:53:00Z">
          <w:r w:rsidR="00110BEE" w:rsidDel="00B549DC">
            <w:rPr>
              <w:rFonts w:ascii="Times New Roman" w:hAnsi="Times New Roman" w:cs="Times New Roman"/>
              <w:sz w:val="24"/>
              <w:szCs w:val="24"/>
            </w:rPr>
            <w:delText xml:space="preserve">For both invertebrate species, surveyors had conducted targeted wandering transects focused on appropriate patches of habitat and made an effort to not repeatedly traverse the same ground. </w:delText>
          </w:r>
        </w:del>
      </w:moveFrom>
      <w:moveFromRangeEnd w:id="531"/>
      <w:del w:id="534" w:author="Althea ArchMiller" w:date="2018-10-13T17:53:00Z">
        <w:r w:rsidR="00110BEE" w:rsidDel="00B549DC">
          <w:rPr>
            <w:rFonts w:ascii="Times New Roman" w:hAnsi="Times New Roman" w:cs="Times New Roman"/>
            <w:sz w:val="24"/>
            <w:szCs w:val="24"/>
          </w:rPr>
          <w:delText>As a result, individuals that were detected in one area of the plot were no longer available for detection once the surveyor had moved away. We accounted for this by fitting a beta-binomial distribution to detection, which allowed detection probability to vary by survey period for both species.</w:delText>
        </w:r>
        <w:r w:rsidR="0084578B" w:rsidDel="00B549DC">
          <w:rPr>
            <w:rFonts w:ascii="Times New Roman" w:hAnsi="Times New Roman" w:cs="Times New Roman"/>
            <w:sz w:val="24"/>
            <w:szCs w:val="24"/>
          </w:rPr>
          <w:delText xml:space="preserve"> </w:delText>
        </w:r>
      </w:del>
      <w:moveFromRangeStart w:id="535" w:author="Althea ArchMiller" w:date="2018-10-13T17:53:00Z" w:name="move527216528"/>
      <w:moveFrom w:id="536" w:author="Althea ArchMiller" w:date="2018-10-13T17:53:00Z">
        <w:r w:rsidR="0084578B" w:rsidRPr="00C966A8" w:rsidDel="00B549DC">
          <w:rPr>
            <w:rFonts w:ascii="Times New Roman" w:hAnsi="Times New Roman" w:cs="Times New Roman"/>
            <w:sz w:val="24"/>
            <w:szCs w:val="24"/>
          </w:rPr>
          <w:t>Based on preliminary analyses</w:t>
        </w:r>
        <w:r w:rsidR="0084578B" w:rsidDel="00B549DC">
          <w:rPr>
            <w:rFonts w:ascii="Times New Roman" w:hAnsi="Times New Roman" w:cs="Times New Roman"/>
            <w:sz w:val="24"/>
            <w:szCs w:val="24"/>
          </w:rPr>
          <w:t xml:space="preserve">, we did not fit covariates to detection probability because observations were insufficient for robust modeling </w:t>
        </w:r>
        <w:r w:rsidR="0084578B" w:rsidRPr="00C966A8" w:rsidDel="00B549DC">
          <w:rPr>
            <w:rFonts w:ascii="Times New Roman" w:hAnsi="Times New Roman" w:cs="Times New Roman"/>
            <w:sz w:val="24"/>
            <w:szCs w:val="24"/>
          </w:rPr>
          <w:t>(results not shown; see XX at doiXX)</w:t>
        </w:r>
        <w:r w:rsidR="0084578B" w:rsidDel="00B549DC">
          <w:rPr>
            <w:rFonts w:ascii="Times New Roman" w:hAnsi="Times New Roman" w:cs="Times New Roman"/>
            <w:sz w:val="24"/>
            <w:szCs w:val="24"/>
          </w:rPr>
          <w:t>.</w:t>
        </w:r>
      </w:moveFrom>
      <w:bookmarkStart w:id="537" w:name="_GoBack"/>
      <w:bookmarkEnd w:id="537"/>
      <w:moveFromRangeEnd w:id="535"/>
    </w:p>
    <w:p w:rsidR="0084578B" w:rsidDel="00666E9C" w:rsidRDefault="0084578B" w:rsidP="00110BEE">
      <w:pPr>
        <w:spacing w:line="360" w:lineRule="auto"/>
        <w:rPr>
          <w:del w:id="538" w:author="Althea ArchMiller" w:date="2018-10-13T17:53:00Z"/>
          <w:rFonts w:ascii="Times New Roman" w:hAnsi="Times New Roman" w:cs="Times New Roman"/>
          <w:sz w:val="24"/>
          <w:szCs w:val="24"/>
        </w:rPr>
      </w:pPr>
    </w:p>
    <w:p w:rsidR="0084578B" w:rsidRDefault="0084578B" w:rsidP="00110BEE">
      <w:pPr>
        <w:spacing w:line="360" w:lineRule="auto"/>
        <w:rPr>
          <w:rFonts w:ascii="Times New Roman" w:hAnsi="Times New Roman" w:cs="Times New Roman"/>
          <w:sz w:val="24"/>
          <w:szCs w:val="24"/>
        </w:rPr>
      </w:pPr>
    </w:p>
    <w:p w:rsidR="0084578B" w:rsidRDefault="0084578B" w:rsidP="00110BEE">
      <w:pPr>
        <w:spacing w:line="360" w:lineRule="auto"/>
        <w:rPr>
          <w:rFonts w:ascii="Times New Roman" w:hAnsi="Times New Roman" w:cs="Times New Roman"/>
          <w:sz w:val="24"/>
          <w:szCs w:val="24"/>
        </w:rPr>
      </w:pPr>
      <w:r>
        <w:rPr>
          <w:rFonts w:ascii="Times New Roman" w:hAnsi="Times New Roman" w:cs="Times New Roman"/>
          <w:sz w:val="24"/>
          <w:szCs w:val="24"/>
        </w:rPr>
        <w:t>Extra bits:</w:t>
      </w:r>
    </w:p>
    <w:p w:rsidR="007F4799" w:rsidRDefault="007F4799" w:rsidP="00110BEE">
      <w:pPr>
        <w:spacing w:line="360" w:lineRule="auto"/>
        <w:rPr>
          <w:rFonts w:ascii="Times New Roman" w:hAnsi="Times New Roman" w:cs="Times New Roman"/>
          <w:sz w:val="24"/>
          <w:szCs w:val="24"/>
        </w:rPr>
      </w:pPr>
      <w:r>
        <w:rPr>
          <w:rFonts w:ascii="Times New Roman" w:hAnsi="Times New Roman" w:cs="Times New Roman"/>
          <w:sz w:val="24"/>
          <w:szCs w:val="24"/>
        </w:rPr>
        <w:t>(mention not having a long enough time-series for colonization/extinction? We did not attempt to model changes in occupancy because, similarly to the restrictions on modeling changes in abundance (recruitm</w:t>
      </w:r>
      <w:r w:rsidR="0084578B">
        <w:rPr>
          <w:rFonts w:ascii="Times New Roman" w:hAnsi="Times New Roman" w:cs="Times New Roman"/>
          <w:sz w:val="24"/>
          <w:szCs w:val="24"/>
        </w:rPr>
        <w:t xml:space="preserve">ent and survival), </w:t>
      </w:r>
      <w:r>
        <w:rPr>
          <w:rFonts w:ascii="Times New Roman" w:hAnsi="Times New Roman" w:cs="Times New Roman"/>
          <w:sz w:val="24"/>
          <w:szCs w:val="24"/>
        </w:rPr>
        <w:t xml:space="preserve">our study was not conducted over a sufficient time period to model these changes (colonization and extinction)). </w:t>
      </w:r>
    </w:p>
    <w:p w:rsidR="00645110" w:rsidRDefault="00F42B5E" w:rsidP="00645110">
      <w:pPr>
        <w:spacing w:line="360" w:lineRule="auto"/>
        <w:rPr>
          <w:rFonts w:ascii="Times New Roman" w:hAnsi="Times New Roman" w:cs="Times New Roman"/>
          <w:sz w:val="24"/>
          <w:szCs w:val="24"/>
        </w:rPr>
      </w:pPr>
      <w:r>
        <w:rPr>
          <w:rFonts w:ascii="Times New Roman" w:hAnsi="Times New Roman" w:cs="Times New Roman"/>
          <w:sz w:val="24"/>
          <w:szCs w:val="24"/>
        </w:rPr>
        <w:t>(XX How did we establish initial occupancy?)</w:t>
      </w:r>
    </w:p>
    <w:p w:rsidR="0084578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We used vague priors for (), (), () and fit a beta-binomial distribution to detection, which allows the detection probability to vary randomly by survey (period?)</w:t>
      </w:r>
      <w:r w:rsidRPr="00C966A8">
        <w:rPr>
          <w:rFonts w:ascii="Times New Roman" w:hAnsi="Times New Roman" w:cs="Times New Roman"/>
          <w:sz w:val="24"/>
          <w:szCs w:val="24"/>
        </w:rPr>
        <w:t>.</w:t>
      </w:r>
      <w:r>
        <w:rPr>
          <w:rFonts w:ascii="Times New Roman" w:hAnsi="Times New Roman" w:cs="Times New Roman"/>
          <w:sz w:val="24"/>
          <w:szCs w:val="24"/>
        </w:rPr>
        <w:t xml:space="preserve"> </w:t>
      </w:r>
    </w:p>
    <w:p w:rsidR="00E64C9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We essentially used package unmarked as a variable selection tool, but constructed our final models in JAGS (XX Plummer?). </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lastRenderedPageBreak/>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lastRenderedPageBreak/>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Our results illuminate the complicated nature of wildlife habitat interactions and highlight the difficulty encountered when designing projects to restore and manage habitat for the benefit of the native fauna as a whole. Although some of our target species’ responses to habitat were in direct conflict with one another, this was unsurprising given their individual life-histories. For example, within our study system lark sparrow and Leonard’s skipper had disparate associations with management disturbance (logging, burning, and grazing.) Lark sparrow responded positively, possibly because it is mobile, may have many individuals searching for territory each breeding season, and may be able to directly benefit from multiple direct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 Although the benefits of fire and grazing as tools to restore and maintain prairie, savanna, and other upland habitats for native fauna are well-documented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(Bendel et al. 2018, Davis et al. 200,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Burning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Bendel et al. 2018). On an invertebrate metapopulation level, balance between local establishment or re-establishment </w:t>
      </w:r>
      <w:r w:rsidRPr="00A96F49">
        <w:rPr>
          <w:rFonts w:ascii="Times New Roman" w:hAnsi="Times New Roman" w:cs="Times New Roman"/>
          <w:bCs/>
          <w:sz w:val="24"/>
          <w:szCs w:val="24"/>
        </w:rPr>
        <w:lastRenderedPageBreak/>
        <w:t xml:space="preserve">and local extinction has </w:t>
      </w:r>
      <w:proofErr w:type="gramStart"/>
      <w:r w:rsidRPr="00A96F49">
        <w:rPr>
          <w:rFonts w:ascii="Times New Roman" w:hAnsi="Times New Roman" w:cs="Times New Roman"/>
          <w:bCs/>
          <w:sz w:val="24"/>
          <w:szCs w:val="24"/>
        </w:rPr>
        <w:t>probably been</w:t>
      </w:r>
      <w:proofErr w:type="gramEnd"/>
      <w:r w:rsidRPr="00A96F49">
        <w:rPr>
          <w:rFonts w:ascii="Times New Roman" w:hAnsi="Times New Roman" w:cs="Times New Roman"/>
          <w:bCs/>
          <w:sz w:val="24"/>
          <w:szCs w:val="24"/>
        </w:rPr>
        <w:t xml:space="preserve"> 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ecosystem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proofErr w:type="spellStart"/>
      <w:r w:rsidRPr="00A96F49">
        <w:rPr>
          <w:rFonts w:ascii="Times New Roman" w:hAnsi="Times New Roman" w:cs="Times New Roman"/>
          <w:bCs/>
          <w:sz w:val="24"/>
          <w:szCs w:val="24"/>
        </w:rPr>
        <w:t>liatris</w:t>
      </w:r>
      <w:proofErr w:type="spellEnd"/>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Similarly, canopy cover was associated with abundance of our target species in different ways within the system. Lark sparrow abundance was negatively related to canopy cover, while Northern barrens tiger beetle abundance was positively related. Again, this is unsurprising given the natural history of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w:t>
      </w:r>
      <w:r w:rsidRPr="00A96F49">
        <w:rPr>
          <w:rFonts w:ascii="Times New Roman" w:hAnsi="Times New Roman" w:cs="Times New Roman"/>
          <w:bCs/>
          <w:sz w:val="24"/>
          <w:szCs w:val="24"/>
        </w:rPr>
        <w:lastRenderedPageBreak/>
        <w:t>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w:t>
      </w:r>
      <w:r w:rsidRPr="00A96F49">
        <w:rPr>
          <w:rFonts w:ascii="Times New Roman" w:hAnsi="Times New Roman" w:cs="Times New Roman"/>
          <w:bCs/>
          <w:sz w:val="24"/>
          <w:szCs w:val="24"/>
        </w:rPr>
        <w:lastRenderedPageBreak/>
        <w:t>extremely rare species such as the Leonard’s skipper, this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fecundity,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strategy and 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hea ArchMiller">
    <w15:presenceInfo w15:providerId="Windows Live" w15:userId="f632e2ebb8b41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0CFB"/>
    <w:rsid w:val="00012519"/>
    <w:rsid w:val="00012B22"/>
    <w:rsid w:val="00026601"/>
    <w:rsid w:val="00026EF5"/>
    <w:rsid w:val="00027499"/>
    <w:rsid w:val="00027F33"/>
    <w:rsid w:val="00032327"/>
    <w:rsid w:val="000357D8"/>
    <w:rsid w:val="00042457"/>
    <w:rsid w:val="0005367D"/>
    <w:rsid w:val="000542E8"/>
    <w:rsid w:val="00056541"/>
    <w:rsid w:val="00060925"/>
    <w:rsid w:val="00061489"/>
    <w:rsid w:val="000625B2"/>
    <w:rsid w:val="00064089"/>
    <w:rsid w:val="0006548E"/>
    <w:rsid w:val="00080E06"/>
    <w:rsid w:val="00085005"/>
    <w:rsid w:val="000850BF"/>
    <w:rsid w:val="00085AD1"/>
    <w:rsid w:val="00091B9F"/>
    <w:rsid w:val="000A5C75"/>
    <w:rsid w:val="000E19BD"/>
    <w:rsid w:val="000E4049"/>
    <w:rsid w:val="000E7157"/>
    <w:rsid w:val="000F23FF"/>
    <w:rsid w:val="000F77A9"/>
    <w:rsid w:val="00105193"/>
    <w:rsid w:val="001106F4"/>
    <w:rsid w:val="00110BEE"/>
    <w:rsid w:val="0011393B"/>
    <w:rsid w:val="0012118B"/>
    <w:rsid w:val="0012657D"/>
    <w:rsid w:val="00130D27"/>
    <w:rsid w:val="00134FF7"/>
    <w:rsid w:val="00141A21"/>
    <w:rsid w:val="001446B1"/>
    <w:rsid w:val="001504C7"/>
    <w:rsid w:val="001520F6"/>
    <w:rsid w:val="00152F05"/>
    <w:rsid w:val="00182FEA"/>
    <w:rsid w:val="001912D4"/>
    <w:rsid w:val="00191A3E"/>
    <w:rsid w:val="00193C65"/>
    <w:rsid w:val="001B14FB"/>
    <w:rsid w:val="001B6D64"/>
    <w:rsid w:val="001B7CEE"/>
    <w:rsid w:val="001C7DE6"/>
    <w:rsid w:val="001D4B03"/>
    <w:rsid w:val="001E2531"/>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1590"/>
    <w:rsid w:val="00325B77"/>
    <w:rsid w:val="003419C2"/>
    <w:rsid w:val="00355A3D"/>
    <w:rsid w:val="00381769"/>
    <w:rsid w:val="00385416"/>
    <w:rsid w:val="00391B49"/>
    <w:rsid w:val="00397EE0"/>
    <w:rsid w:val="003A193E"/>
    <w:rsid w:val="003A214B"/>
    <w:rsid w:val="003A3B95"/>
    <w:rsid w:val="003B4BE0"/>
    <w:rsid w:val="003B6F3F"/>
    <w:rsid w:val="003B7D76"/>
    <w:rsid w:val="003C6932"/>
    <w:rsid w:val="003D57AF"/>
    <w:rsid w:val="003E327C"/>
    <w:rsid w:val="003E4737"/>
    <w:rsid w:val="003F1A57"/>
    <w:rsid w:val="003F5E75"/>
    <w:rsid w:val="003F6895"/>
    <w:rsid w:val="003F6E95"/>
    <w:rsid w:val="003F78DA"/>
    <w:rsid w:val="003F7A8A"/>
    <w:rsid w:val="00407F35"/>
    <w:rsid w:val="00410B1A"/>
    <w:rsid w:val="00411412"/>
    <w:rsid w:val="00411E5F"/>
    <w:rsid w:val="004129B5"/>
    <w:rsid w:val="004335BC"/>
    <w:rsid w:val="004341AB"/>
    <w:rsid w:val="00440059"/>
    <w:rsid w:val="0044788E"/>
    <w:rsid w:val="00464B43"/>
    <w:rsid w:val="00474392"/>
    <w:rsid w:val="00474E91"/>
    <w:rsid w:val="004771E0"/>
    <w:rsid w:val="0048009D"/>
    <w:rsid w:val="00482C4A"/>
    <w:rsid w:val="00486C50"/>
    <w:rsid w:val="004875CE"/>
    <w:rsid w:val="00492140"/>
    <w:rsid w:val="00497B21"/>
    <w:rsid w:val="004B3C72"/>
    <w:rsid w:val="004B5B68"/>
    <w:rsid w:val="004D3603"/>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1732"/>
    <w:rsid w:val="005C3573"/>
    <w:rsid w:val="005C3AF0"/>
    <w:rsid w:val="005C4313"/>
    <w:rsid w:val="005C4789"/>
    <w:rsid w:val="005C6716"/>
    <w:rsid w:val="005E5B39"/>
    <w:rsid w:val="005F4550"/>
    <w:rsid w:val="00601419"/>
    <w:rsid w:val="006066C0"/>
    <w:rsid w:val="0061040D"/>
    <w:rsid w:val="00617950"/>
    <w:rsid w:val="0062247A"/>
    <w:rsid w:val="0062698A"/>
    <w:rsid w:val="00637218"/>
    <w:rsid w:val="00645110"/>
    <w:rsid w:val="00647E82"/>
    <w:rsid w:val="00666C90"/>
    <w:rsid w:val="00666E9C"/>
    <w:rsid w:val="006745E2"/>
    <w:rsid w:val="006746AB"/>
    <w:rsid w:val="00674886"/>
    <w:rsid w:val="006759E7"/>
    <w:rsid w:val="00676122"/>
    <w:rsid w:val="006851E1"/>
    <w:rsid w:val="006874C2"/>
    <w:rsid w:val="00692A1E"/>
    <w:rsid w:val="00692AFA"/>
    <w:rsid w:val="00694188"/>
    <w:rsid w:val="00697189"/>
    <w:rsid w:val="00697B24"/>
    <w:rsid w:val="006B2B37"/>
    <w:rsid w:val="006B6CC7"/>
    <w:rsid w:val="006C140A"/>
    <w:rsid w:val="006C1E7F"/>
    <w:rsid w:val="006C3BFE"/>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5549F"/>
    <w:rsid w:val="007554A9"/>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E1D46"/>
    <w:rsid w:val="007E30A7"/>
    <w:rsid w:val="007F2DFA"/>
    <w:rsid w:val="007F4799"/>
    <w:rsid w:val="007F6877"/>
    <w:rsid w:val="0080008F"/>
    <w:rsid w:val="008023A3"/>
    <w:rsid w:val="008027A8"/>
    <w:rsid w:val="008046DB"/>
    <w:rsid w:val="00815C7B"/>
    <w:rsid w:val="008207AA"/>
    <w:rsid w:val="008337E1"/>
    <w:rsid w:val="008375D5"/>
    <w:rsid w:val="0084578B"/>
    <w:rsid w:val="00846050"/>
    <w:rsid w:val="00854DD4"/>
    <w:rsid w:val="00857886"/>
    <w:rsid w:val="0086234A"/>
    <w:rsid w:val="00863148"/>
    <w:rsid w:val="0086513E"/>
    <w:rsid w:val="008707E9"/>
    <w:rsid w:val="00872740"/>
    <w:rsid w:val="008803A2"/>
    <w:rsid w:val="00883463"/>
    <w:rsid w:val="00894B27"/>
    <w:rsid w:val="00896C41"/>
    <w:rsid w:val="008A053C"/>
    <w:rsid w:val="008A4D6C"/>
    <w:rsid w:val="008A5317"/>
    <w:rsid w:val="008B3B51"/>
    <w:rsid w:val="008C23FC"/>
    <w:rsid w:val="008D10E3"/>
    <w:rsid w:val="008E0A7F"/>
    <w:rsid w:val="008E1426"/>
    <w:rsid w:val="008E2389"/>
    <w:rsid w:val="008E2660"/>
    <w:rsid w:val="008F7DA9"/>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838B8"/>
    <w:rsid w:val="009A0D94"/>
    <w:rsid w:val="009A326E"/>
    <w:rsid w:val="009A5198"/>
    <w:rsid w:val="009B5631"/>
    <w:rsid w:val="009B6FBB"/>
    <w:rsid w:val="009C467D"/>
    <w:rsid w:val="009C5448"/>
    <w:rsid w:val="009C64CB"/>
    <w:rsid w:val="009C7DE4"/>
    <w:rsid w:val="009D122D"/>
    <w:rsid w:val="009D3E80"/>
    <w:rsid w:val="009F3D9A"/>
    <w:rsid w:val="009F606B"/>
    <w:rsid w:val="00A05699"/>
    <w:rsid w:val="00A140A9"/>
    <w:rsid w:val="00A155B4"/>
    <w:rsid w:val="00A15942"/>
    <w:rsid w:val="00A16FEA"/>
    <w:rsid w:val="00A35BFE"/>
    <w:rsid w:val="00A50D19"/>
    <w:rsid w:val="00A634CE"/>
    <w:rsid w:val="00A67FEF"/>
    <w:rsid w:val="00A70E48"/>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D726D"/>
    <w:rsid w:val="00AD7EE3"/>
    <w:rsid w:val="00AE59AF"/>
    <w:rsid w:val="00AF0678"/>
    <w:rsid w:val="00AF6749"/>
    <w:rsid w:val="00AF72BF"/>
    <w:rsid w:val="00B00998"/>
    <w:rsid w:val="00B01475"/>
    <w:rsid w:val="00B026DD"/>
    <w:rsid w:val="00B1439B"/>
    <w:rsid w:val="00B23425"/>
    <w:rsid w:val="00B24162"/>
    <w:rsid w:val="00B24464"/>
    <w:rsid w:val="00B32980"/>
    <w:rsid w:val="00B361AB"/>
    <w:rsid w:val="00B36A28"/>
    <w:rsid w:val="00B37DAE"/>
    <w:rsid w:val="00B44858"/>
    <w:rsid w:val="00B549DC"/>
    <w:rsid w:val="00B56711"/>
    <w:rsid w:val="00B72B45"/>
    <w:rsid w:val="00B731B5"/>
    <w:rsid w:val="00B745AE"/>
    <w:rsid w:val="00B747FC"/>
    <w:rsid w:val="00B749BC"/>
    <w:rsid w:val="00B935A2"/>
    <w:rsid w:val="00B937C4"/>
    <w:rsid w:val="00BA02B2"/>
    <w:rsid w:val="00BA5670"/>
    <w:rsid w:val="00BA71CC"/>
    <w:rsid w:val="00BC720C"/>
    <w:rsid w:val="00BD05EF"/>
    <w:rsid w:val="00BD3019"/>
    <w:rsid w:val="00BE2788"/>
    <w:rsid w:val="00BE3EA2"/>
    <w:rsid w:val="00BF3ECF"/>
    <w:rsid w:val="00C00D20"/>
    <w:rsid w:val="00C00F8D"/>
    <w:rsid w:val="00C067BD"/>
    <w:rsid w:val="00C1168A"/>
    <w:rsid w:val="00C116C2"/>
    <w:rsid w:val="00C1176C"/>
    <w:rsid w:val="00C20E46"/>
    <w:rsid w:val="00C223F5"/>
    <w:rsid w:val="00C32C44"/>
    <w:rsid w:val="00C32CBD"/>
    <w:rsid w:val="00C32E22"/>
    <w:rsid w:val="00C40047"/>
    <w:rsid w:val="00C51C22"/>
    <w:rsid w:val="00C55E11"/>
    <w:rsid w:val="00C60D16"/>
    <w:rsid w:val="00C63817"/>
    <w:rsid w:val="00C63E5E"/>
    <w:rsid w:val="00C70514"/>
    <w:rsid w:val="00C71446"/>
    <w:rsid w:val="00C7387E"/>
    <w:rsid w:val="00C7389A"/>
    <w:rsid w:val="00C87C86"/>
    <w:rsid w:val="00C966A8"/>
    <w:rsid w:val="00CA1AAA"/>
    <w:rsid w:val="00CA5E63"/>
    <w:rsid w:val="00CB79F9"/>
    <w:rsid w:val="00CC10C2"/>
    <w:rsid w:val="00CD0801"/>
    <w:rsid w:val="00CD4BA5"/>
    <w:rsid w:val="00CD6A32"/>
    <w:rsid w:val="00CF468E"/>
    <w:rsid w:val="00CF7C00"/>
    <w:rsid w:val="00D044A4"/>
    <w:rsid w:val="00D04A7D"/>
    <w:rsid w:val="00D21D92"/>
    <w:rsid w:val="00D247E0"/>
    <w:rsid w:val="00D274C7"/>
    <w:rsid w:val="00D3233A"/>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64C9B"/>
    <w:rsid w:val="00E82CA1"/>
    <w:rsid w:val="00E91485"/>
    <w:rsid w:val="00E91A70"/>
    <w:rsid w:val="00E9570F"/>
    <w:rsid w:val="00EA2A5B"/>
    <w:rsid w:val="00EC2EE7"/>
    <w:rsid w:val="00ED47A0"/>
    <w:rsid w:val="00EF36D6"/>
    <w:rsid w:val="00EF656B"/>
    <w:rsid w:val="00F03388"/>
    <w:rsid w:val="00F06679"/>
    <w:rsid w:val="00F11F0A"/>
    <w:rsid w:val="00F2093E"/>
    <w:rsid w:val="00F24403"/>
    <w:rsid w:val="00F27E1E"/>
    <w:rsid w:val="00F33CA4"/>
    <w:rsid w:val="00F42B5E"/>
    <w:rsid w:val="00F44673"/>
    <w:rsid w:val="00F67C2C"/>
    <w:rsid w:val="00F7282E"/>
    <w:rsid w:val="00F774E3"/>
    <w:rsid w:val="00F91DDD"/>
    <w:rsid w:val="00F95103"/>
    <w:rsid w:val="00F95564"/>
    <w:rsid w:val="00FA2AE2"/>
    <w:rsid w:val="00FB5482"/>
    <w:rsid w:val="00FB6BB0"/>
    <w:rsid w:val="00FC3E63"/>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3A1B"/>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paragraph" w:styleId="BalloonText">
    <w:name w:val="Balloon Text"/>
    <w:basedOn w:val="Normal"/>
    <w:link w:val="BalloonTextChar"/>
    <w:uiPriority w:val="99"/>
    <w:semiHidden/>
    <w:unhideWhenUsed/>
    <w:rsid w:val="005C43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4313"/>
    <w:rPr>
      <w:rFonts w:ascii="Times New Roman" w:hAnsi="Times New Roman" w:cs="Times New Roman"/>
      <w:sz w:val="18"/>
      <w:szCs w:val="18"/>
    </w:rPr>
  </w:style>
  <w:style w:type="character" w:styleId="PlaceholderText">
    <w:name w:val="Placeholder Text"/>
    <w:basedOn w:val="DefaultParagraphFont"/>
    <w:uiPriority w:val="99"/>
    <w:semiHidden/>
    <w:rsid w:val="008000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19</Pages>
  <Words>6833</Words>
  <Characters>38951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28</cp:revision>
  <dcterms:created xsi:type="dcterms:W3CDTF">2018-10-13T14:14:00Z</dcterms:created>
  <dcterms:modified xsi:type="dcterms:W3CDTF">2018-10-13T22:53:00Z</dcterms:modified>
</cp:coreProperties>
</file>