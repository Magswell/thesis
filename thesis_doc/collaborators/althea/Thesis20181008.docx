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(XX Cut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xml:space="preserve">). Although the evaluation of factors that influence a species’ detection probability may not be a primary goal of many studies, its inclusion in the process allows for inference about the proportion of </w:t>
      </w:r>
      <w:del w:id="0" w:author="Althea ArchMiller" w:date="2018-10-08T18:07:00Z">
        <w:r w:rsidR="00F03388" w:rsidDel="00DE3C0F">
          <w:rPr>
            <w:rFonts w:ascii="Times New Roman" w:hAnsi="Times New Roman" w:cs="Times New Roman"/>
            <w:sz w:val="24"/>
            <w:szCs w:val="24"/>
          </w:rPr>
          <w:delText xml:space="preserve">negative </w:delText>
        </w:r>
      </w:del>
      <w:ins w:id="1" w:author="Althea ArchMiller" w:date="2018-10-08T18:07:00Z">
        <w:r w:rsidR="00DE3C0F">
          <w:rPr>
            <w:rFonts w:ascii="Times New Roman" w:hAnsi="Times New Roman" w:cs="Times New Roman"/>
            <w:sz w:val="24"/>
            <w:szCs w:val="24"/>
          </w:rPr>
          <w:t>null</w:t>
        </w:r>
        <w:r w:rsidR="00DE3C0F">
          <w:rPr>
            <w:rFonts w:ascii="Times New Roman" w:hAnsi="Times New Roman" w:cs="Times New Roman"/>
            <w:sz w:val="24"/>
            <w:szCs w:val="24"/>
          </w:rPr>
          <w:t xml:space="preserve"> </w:t>
        </w:r>
      </w:ins>
      <w:r w:rsidR="00F03388">
        <w:rPr>
          <w:rFonts w:ascii="Times New Roman" w:hAnsi="Times New Roman" w:cs="Times New Roman"/>
          <w:sz w:val="24"/>
          <w:szCs w:val="24"/>
        </w:rPr>
        <w:t>observations (</w:t>
      </w:r>
      <w:ins w:id="2" w:author="Althea ArchMiller" w:date="2018-10-08T18:07:00Z">
        <w:r w:rsidR="00DE3C0F">
          <w:rPr>
            <w:rFonts w:ascii="Times New Roman" w:hAnsi="Times New Roman" w:cs="Times New Roman"/>
            <w:sz w:val="24"/>
            <w:szCs w:val="24"/>
          </w:rPr>
          <w:t xml:space="preserve">i.e., </w:t>
        </w:r>
      </w:ins>
      <w:r w:rsidR="00F03388">
        <w:rPr>
          <w:rFonts w:ascii="Times New Roman" w:hAnsi="Times New Roman" w:cs="Times New Roman"/>
          <w:sz w:val="24"/>
          <w:szCs w:val="24"/>
        </w:rPr>
        <w:t xml:space="preserve">failures to detect the species of interest) that are </w:t>
      </w:r>
      <w:del w:id="3" w:author="Althea ArchMiller" w:date="2018-10-08T18:08:00Z">
        <w:r w:rsidR="00F03388" w:rsidDel="00DE3C0F">
          <w:rPr>
            <w:rFonts w:ascii="Times New Roman" w:hAnsi="Times New Roman" w:cs="Times New Roman"/>
            <w:sz w:val="24"/>
            <w:szCs w:val="24"/>
          </w:rPr>
          <w:delText xml:space="preserve">erroneous </w:delText>
        </w:r>
      </w:del>
      <w:ins w:id="4" w:author="Althea ArchMiller" w:date="2018-10-08T18:08:00Z">
        <w:r w:rsidR="00DE3C0F">
          <w:rPr>
            <w:rFonts w:ascii="Times New Roman" w:hAnsi="Times New Roman" w:cs="Times New Roman"/>
            <w:sz w:val="24"/>
            <w:szCs w:val="24"/>
          </w:rPr>
          <w:t>true absences</w:t>
        </w:r>
        <w:r w:rsidR="00DE3C0F">
          <w:rPr>
            <w:rFonts w:ascii="Times New Roman" w:hAnsi="Times New Roman" w:cs="Times New Roman"/>
            <w:sz w:val="24"/>
            <w:szCs w:val="24"/>
          </w:rPr>
          <w:t xml:space="preserve"> </w:t>
        </w:r>
      </w:ins>
      <w:r w:rsidR="00F03388">
        <w:rPr>
          <w:rFonts w:ascii="Times New Roman" w:hAnsi="Times New Roman" w:cs="Times New Roman"/>
          <w:sz w:val="24"/>
          <w:szCs w:val="24"/>
        </w:rPr>
        <w:t xml:space="preserve">versus </w:t>
      </w:r>
      <w:del w:id="5" w:author="Althea ArchMiller" w:date="2018-10-08T18:08:00Z">
        <w:r w:rsidR="00F03388" w:rsidDel="00DE3C0F">
          <w:rPr>
            <w:rFonts w:ascii="Times New Roman" w:hAnsi="Times New Roman" w:cs="Times New Roman"/>
            <w:sz w:val="24"/>
            <w:szCs w:val="24"/>
          </w:rPr>
          <w:delText>the proportion</w:delText>
        </w:r>
      </w:del>
      <w:ins w:id="6" w:author="Althea ArchMiller" w:date="2018-10-08T18:08:00Z">
        <w:r w:rsidR="00DE3C0F">
          <w:rPr>
            <w:rFonts w:ascii="Times New Roman" w:hAnsi="Times New Roman" w:cs="Times New Roman"/>
            <w:sz w:val="24"/>
            <w:szCs w:val="24"/>
          </w:rPr>
          <w:t>those</w:t>
        </w:r>
      </w:ins>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FF4C9A">
        <w:rPr>
          <w:rFonts w:ascii="Times New Roman" w:hAnsi="Times New Roman" w:cs="Times New Roman"/>
          <w:sz w:val="24"/>
          <w:szCs w:val="24"/>
        </w:rPr>
        <w:t xml:space="preserve"> </w:t>
      </w:r>
      <w:del w:id="7" w:author="Althea ArchMiller" w:date="2018-10-08T18:47:00Z">
        <w:r w:rsidR="00FF4C9A" w:rsidDel="005C4D2D">
          <w:rPr>
            <w:rFonts w:ascii="Times New Roman" w:hAnsi="Times New Roman" w:cs="Times New Roman"/>
            <w:sz w:val="24"/>
            <w:szCs w:val="24"/>
          </w:rPr>
          <w:delText>(hereafter, DM model and HC model, respectively)</w:delText>
        </w:r>
        <w:r w:rsidDel="005C4D2D">
          <w:rPr>
            <w:rFonts w:ascii="Times New Roman" w:hAnsi="Times New Roman" w:cs="Times New Roman"/>
            <w:sz w:val="24"/>
            <w:szCs w:val="24"/>
          </w:rPr>
          <w:delText xml:space="preserve"> </w:delText>
        </w:r>
      </w:del>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ins w:id="8" w:author="Althea ArchMiller" w:date="2018-10-08T18:08:00Z">
        <w:r w:rsidR="00DE3C0F">
          <w:rPr>
            <w:rFonts w:ascii="Times New Roman" w:hAnsi="Times New Roman" w:cs="Times New Roman"/>
            <w:sz w:val="24"/>
            <w:szCs w:val="24"/>
          </w:rPr>
          <w:t>,</w:t>
        </w:r>
      </w:ins>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w:t>
      </w:r>
      <w:ins w:id="9" w:author="Althea ArchMiller" w:date="2018-10-08T18:09:00Z">
        <w:r w:rsidR="00DE3C0F">
          <w:rPr>
            <w:rFonts w:ascii="Times New Roman" w:hAnsi="Times New Roman" w:cs="Times New Roman"/>
            <w:sz w:val="24"/>
            <w:szCs w:val="24"/>
          </w:rPr>
          <w:t>. Metapopulation dynamics allow us to relax the assumption of closure across years</w:t>
        </w:r>
      </w:ins>
      <w:ins w:id="10" w:author="Althea ArchMiller" w:date="2018-10-08T18:10:00Z">
        <w:r w:rsidR="00DE3C0F">
          <w:rPr>
            <w:rFonts w:ascii="Times New Roman" w:hAnsi="Times New Roman" w:cs="Times New Roman"/>
            <w:sz w:val="24"/>
            <w:szCs w:val="24"/>
          </w:rPr>
          <w:t xml:space="preserve"> or primary survey periods</w:t>
        </w:r>
      </w:ins>
      <w:ins w:id="11" w:author="Althea ArchMiller" w:date="2018-10-08T18:09:00Z">
        <w:r w:rsidR="00DE3C0F">
          <w:rPr>
            <w:rFonts w:ascii="Times New Roman" w:hAnsi="Times New Roman" w:cs="Times New Roman"/>
            <w:sz w:val="24"/>
            <w:szCs w:val="24"/>
          </w:rPr>
          <w:t>, while still maintaining a</w:t>
        </w:r>
      </w:ins>
      <w:ins w:id="12" w:author="Althea ArchMiller" w:date="2018-10-08T18:10:00Z">
        <w:r w:rsidR="00DE3C0F">
          <w:rPr>
            <w:rFonts w:ascii="Times New Roman" w:hAnsi="Times New Roman" w:cs="Times New Roman"/>
            <w:sz w:val="24"/>
            <w:szCs w:val="24"/>
          </w:rPr>
          <w:t>n assumption of closure within survey periods</w:t>
        </w:r>
      </w:ins>
      <w:r>
        <w:rPr>
          <w:rFonts w:ascii="Times New Roman" w:hAnsi="Times New Roman" w:cs="Times New Roman"/>
          <w:sz w:val="24"/>
          <w:szCs w:val="24"/>
        </w:rPr>
        <w:t xml:space="preserve">. We included </w:t>
      </w:r>
      <w:del w:id="13" w:author="Althea ArchMiller" w:date="2018-10-08T18:10:00Z">
        <w:r w:rsidDel="00DE3C0F">
          <w:rPr>
            <w:rFonts w:ascii="Times New Roman" w:hAnsi="Times New Roman" w:cs="Times New Roman"/>
            <w:sz w:val="24"/>
            <w:szCs w:val="24"/>
          </w:rPr>
          <w:delText>these dynamics</w:delText>
        </w:r>
      </w:del>
      <w:ins w:id="14" w:author="Althea ArchMiller" w:date="2018-10-08T18:10:00Z">
        <w:r w:rsidR="00DE3C0F">
          <w:rPr>
            <w:rFonts w:ascii="Times New Roman" w:hAnsi="Times New Roman" w:cs="Times New Roman"/>
            <w:sz w:val="24"/>
            <w:szCs w:val="24"/>
          </w:rPr>
          <w:t>recruitment and survival in the models but did not in</w:t>
        </w:r>
        <w:r w:rsidR="00030E43">
          <w:rPr>
            <w:rFonts w:ascii="Times New Roman" w:hAnsi="Times New Roman" w:cs="Times New Roman"/>
            <w:sz w:val="24"/>
            <w:szCs w:val="24"/>
          </w:rPr>
          <w:t>clude covariates in the dynamic</w:t>
        </w:r>
        <w:bookmarkStart w:id="15" w:name="_GoBack"/>
        <w:bookmarkEnd w:id="15"/>
        <w:r w:rsidR="00DE3C0F">
          <w:rPr>
            <w:rFonts w:ascii="Times New Roman" w:hAnsi="Times New Roman" w:cs="Times New Roman"/>
            <w:sz w:val="24"/>
            <w:szCs w:val="24"/>
          </w:rPr>
          <w:t xml:space="preserve"> parts of the models. </w:t>
        </w:r>
      </w:ins>
      <w:ins w:id="16" w:author="Althea ArchMiller" w:date="2018-10-08T18:11:00Z">
        <w:r w:rsidR="00DE3C0F">
          <w:rPr>
            <w:rFonts w:ascii="Times New Roman" w:hAnsi="Times New Roman" w:cs="Times New Roman"/>
            <w:sz w:val="24"/>
            <w:szCs w:val="24"/>
          </w:rPr>
          <w:t>We did this be</w:t>
        </w:r>
      </w:ins>
      <w:del w:id="17" w:author="Althea ArchMiller" w:date="2018-10-08T18:11:00Z">
        <w:r w:rsidDel="00DE3C0F">
          <w:rPr>
            <w:rFonts w:ascii="Times New Roman" w:hAnsi="Times New Roman" w:cs="Times New Roman"/>
            <w:sz w:val="24"/>
            <w:szCs w:val="24"/>
          </w:rPr>
          <w:delText xml:space="preserve"> without covariates, b</w:delText>
        </w:r>
        <w:r w:rsidR="00182FEA" w:rsidDel="00DE3C0F">
          <w:rPr>
            <w:rFonts w:ascii="Times New Roman" w:hAnsi="Times New Roman" w:cs="Times New Roman"/>
            <w:sz w:val="24"/>
            <w:szCs w:val="24"/>
          </w:rPr>
          <w:delText>e</w:delText>
        </w:r>
      </w:del>
      <w:r w:rsidR="00182FEA">
        <w:rPr>
          <w:rFonts w:ascii="Times New Roman" w:hAnsi="Times New Roman" w:cs="Times New Roman"/>
          <w:sz w:val="24"/>
          <w:szCs w:val="24"/>
        </w:rPr>
        <w:t xml:space="preserv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t>
      </w:r>
      <w:ins w:id="18" w:author="Althea ArchMiller" w:date="2018-10-08T18:11:00Z">
        <w:r w:rsidR="00DE3C0F">
          <w:rPr>
            <w:rFonts w:ascii="Times New Roman" w:hAnsi="Times New Roman" w:cs="Times New Roman"/>
            <w:sz w:val="24"/>
            <w:szCs w:val="24"/>
          </w:rPr>
          <w:t xml:space="preserve">still </w:t>
        </w:r>
      </w:ins>
      <w:r w:rsidR="00182FEA">
        <w:rPr>
          <w:rFonts w:ascii="Times New Roman" w:hAnsi="Times New Roman" w:cs="Times New Roman"/>
          <w:sz w:val="24"/>
          <w:szCs w:val="24"/>
        </w:rPr>
        <w:t>would have been erroneous to assume closure across seasons.</w:t>
      </w:r>
      <w:r w:rsidR="007B0687">
        <w:rPr>
          <w:rFonts w:ascii="Times New Roman" w:hAnsi="Times New Roman" w:cs="Times New Roman"/>
          <w:sz w:val="24"/>
          <w:szCs w:val="24"/>
        </w:rPr>
        <w:t xml:space="preserve"> </w:t>
      </w:r>
      <w:del w:id="19" w:author="Althea ArchMiller" w:date="2018-10-08T18:12:00Z">
        <w:r w:rsidR="007B0687" w:rsidDel="00DE3C0F">
          <w:rPr>
            <w:rFonts w:ascii="Times New Roman" w:hAnsi="Times New Roman" w:cs="Times New Roman"/>
            <w:sz w:val="24"/>
            <w:szCs w:val="24"/>
          </w:rPr>
          <w:delText>In addition to population closure within primary survey periods, i</w:delText>
        </w:r>
      </w:del>
      <w:ins w:id="20" w:author="Althea ArchMiller" w:date="2018-10-08T18:12:00Z">
        <w:r w:rsidR="00DE3C0F">
          <w:rPr>
            <w:rFonts w:ascii="Times New Roman" w:hAnsi="Times New Roman" w:cs="Times New Roman"/>
            <w:sz w:val="24"/>
            <w:szCs w:val="24"/>
          </w:rPr>
          <w:t>Additional i</w:t>
        </w:r>
      </w:ins>
      <w:r w:rsidR="007B0687">
        <w:rPr>
          <w:rFonts w:ascii="Times New Roman" w:hAnsi="Times New Roman" w:cs="Times New Roman"/>
          <w:sz w:val="24"/>
          <w:szCs w:val="24"/>
        </w:rPr>
        <w:t>mportant assumptions of this class of models also include</w:t>
      </w:r>
      <w:ins w:id="21" w:author="Althea ArchMiller" w:date="2018-10-08T18:12:00Z">
        <w:r w:rsidR="00DE3C0F">
          <w:rPr>
            <w:rFonts w:ascii="Times New Roman" w:hAnsi="Times New Roman" w:cs="Times New Roman"/>
            <w:sz w:val="24"/>
            <w:szCs w:val="24"/>
          </w:rPr>
          <w:t>s</w:t>
        </w:r>
      </w:ins>
      <w:r w:rsidR="007B0687">
        <w:rPr>
          <w:rFonts w:ascii="Times New Roman" w:hAnsi="Times New Roman" w:cs="Times New Roman"/>
          <w:sz w:val="24"/>
          <w:szCs w:val="24"/>
        </w:rPr>
        <w:t xml:space="preserve"> constant detection probability across the study system (unless explained by observation variables), and equal abundance across the study system (unless explained by state variables) (XX confirm and rewrite assumptions).</w:t>
      </w: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 analyzed, we first constructed hypothesis-based models of initial abundance (</w:t>
      </w:r>
      <w:r w:rsidR="00AC6AF4">
        <w:rPr>
          <w:rFonts w:ascii="Times New Roman" w:hAnsi="Times New Roman" w:cs="Times New Roman"/>
          <w:sz w:val="24"/>
          <w:szCs w:val="24"/>
        </w:rPr>
        <w:t>N</w:t>
      </w:r>
      <w:r w:rsidR="00AC6AF4" w:rsidRPr="00AC6AF4">
        <w:rPr>
          <w:rFonts w:ascii="Times New Roman" w:hAnsi="Times New Roman" w:cs="Times New Roman"/>
          <w:sz w:val="24"/>
          <w:szCs w:val="24"/>
          <w:vertAlign w:val="subscript"/>
        </w:rPr>
        <w:t>i,1</w:t>
      </w:r>
      <w:r>
        <w:rPr>
          <w:rFonts w:ascii="Times New Roman" w:hAnsi="Times New Roman" w:cs="Times New Roman"/>
          <w:sz w:val="24"/>
          <w:szCs w:val="24"/>
        </w:rPr>
        <w:t xml:space="preserve">) with individual site covariates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3B6F3F">
        <w:rPr>
          <w:rFonts w:ascii="Times New Roman" w:hAnsi="Times New Roman" w:cs="Times New Roman"/>
          <w:sz w:val="24"/>
          <w:szCs w:val="24"/>
        </w:rPr>
        <w:t xml:space="preserve">study system in package unmarked (XX Fiske and Chandler 2011) in </w:t>
      </w:r>
      <w:r w:rsidR="003B6F3F">
        <w:rPr>
          <w:rFonts w:ascii="Times New Roman" w:hAnsi="Times New Roman" w:cs="Times New Roman"/>
          <w:sz w:val="24"/>
          <w:szCs w:val="24"/>
        </w:rPr>
        <w:lastRenderedPageBreak/>
        <w:t xml:space="preserve">Program R (Cite XXX).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due to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and distribution model to rank detection covariates. This variable selection process followed the example given in the supplementary material of Hostetler and Chandler (2015). </w:t>
      </w:r>
    </w:p>
    <w:p w:rsidR="00F42B5E" w:rsidRDefault="00E64C9B" w:rsidP="00645110">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assumptions given species ecology and/or our survey techniques, we conducted all subsequent modeling using a Bayesian methodology</w:t>
      </w:r>
      <w:r w:rsidR="00645110">
        <w:rPr>
          <w:rFonts w:ascii="Times New Roman" w:hAnsi="Times New Roman" w:cs="Times New Roman"/>
          <w:sz w:val="24"/>
          <w:szCs w:val="24"/>
        </w:rPr>
        <w:t xml:space="preserve"> in JAGS (XX Plummer?)</w:t>
      </w:r>
      <w:r>
        <w:rPr>
          <w:rFonts w:ascii="Times New Roman" w:hAnsi="Times New Roman" w:cs="Times New Roman"/>
          <w:sz w:val="24"/>
          <w:szCs w:val="24"/>
        </w:rPr>
        <w:t>.</w:t>
      </w:r>
      <w:r w:rsidR="00645110">
        <w:rPr>
          <w:rFonts w:ascii="Times New Roman" w:hAnsi="Times New Roman" w:cs="Times New Roman"/>
          <w:sz w:val="24"/>
          <w:szCs w:val="24"/>
        </w:rPr>
        <w:t xml:space="preserve"> For both invertebrate species, surveyors had conducted targeted wandering transects focused on appropriate patches of habitat and made an effort to not repeatedly traverse the same ground. As a result, individuals that were detected in one area of the plot were no longer available for detection once the surveyor had moved away. We accounted for this by fitting a beta-binomial distribution to detection, which allowed detection probability to vary by survey period</w:t>
      </w:r>
      <w:r w:rsidR="00F42B5E">
        <w:rPr>
          <w:rFonts w:ascii="Times New Roman" w:hAnsi="Times New Roman" w:cs="Times New Roman"/>
          <w:sz w:val="24"/>
          <w:szCs w:val="24"/>
        </w:rPr>
        <w:t xml:space="preserve"> for both species</w:t>
      </w:r>
      <w:r w:rsidR="00645110">
        <w:rPr>
          <w:rFonts w:ascii="Times New Roman" w:hAnsi="Times New Roman" w:cs="Times New Roman"/>
          <w:sz w:val="24"/>
          <w:szCs w:val="24"/>
        </w:rPr>
        <w:t xml:space="preserve">.  </w:t>
      </w:r>
      <w:r w:rsidR="00F42B5E">
        <w:rPr>
          <w:rFonts w:ascii="Times New Roman" w:hAnsi="Times New Roman" w:cs="Times New Roman"/>
          <w:sz w:val="24"/>
          <w:szCs w:val="24"/>
        </w:rPr>
        <w:t xml:space="preserve">We further modified the structure for the Northern Barrens tiger beetle, which exhibits a life history strategy such that there are multiple ‘flights’ of adults per season as immature individuals that have been developing underground emerge over the course of the season (describe this better.) As a result, we were unable to assume population closure within primary survey periods (years). To account for this additional violation, we did some real fancy shit. Real fancy. And now, let me introduce my main collaborator, who will tell you all about it…… </w:t>
      </w:r>
      <w:r w:rsidR="00F42B5E" w:rsidRPr="00C966A8">
        <w:rPr>
          <w:rFonts w:ascii="Times New Roman" w:hAnsi="Times New Roman" w:cs="Times New Roman"/>
          <w:sz w:val="24"/>
          <w:szCs w:val="24"/>
        </w:rPr>
        <w:t>Based on preliminary analyses</w:t>
      </w:r>
      <w:r w:rsidR="00F42B5E">
        <w:rPr>
          <w:rFonts w:ascii="Times New Roman" w:hAnsi="Times New Roman" w:cs="Times New Roman"/>
          <w:sz w:val="24"/>
          <w:szCs w:val="24"/>
        </w:rPr>
        <w:t xml:space="preserve">, we did not fit covariates to detection probability because observations were insufficient for robust modeling </w:t>
      </w:r>
      <w:r w:rsidR="00F42B5E" w:rsidRPr="00C966A8">
        <w:rPr>
          <w:rFonts w:ascii="Times New Roman" w:hAnsi="Times New Roman" w:cs="Times New Roman"/>
          <w:sz w:val="24"/>
          <w:szCs w:val="24"/>
        </w:rPr>
        <w:t xml:space="preserve">(results not shown; see XX at </w:t>
      </w:r>
      <w:proofErr w:type="spellStart"/>
      <w:r w:rsidR="00F42B5E" w:rsidRPr="00C966A8">
        <w:rPr>
          <w:rFonts w:ascii="Times New Roman" w:hAnsi="Times New Roman" w:cs="Times New Roman"/>
          <w:sz w:val="24"/>
          <w:szCs w:val="24"/>
        </w:rPr>
        <w:t>doiXX</w:t>
      </w:r>
      <w:proofErr w:type="spellEnd"/>
      <w:r w:rsidR="00F42B5E" w:rsidRPr="00C966A8">
        <w:rPr>
          <w:rFonts w:ascii="Times New Roman" w:hAnsi="Times New Roman" w:cs="Times New Roman"/>
          <w:sz w:val="24"/>
          <w:szCs w:val="24"/>
        </w:rPr>
        <w:t>)</w:t>
      </w:r>
      <w:r w:rsidR="00F42B5E">
        <w:rPr>
          <w:rFonts w:ascii="Times New Roman" w:hAnsi="Times New Roman" w:cs="Times New Roman"/>
          <w:sz w:val="24"/>
          <w:szCs w:val="24"/>
        </w:rPr>
        <w:t>. (XX How did we establish initial occupancy?) (What exactly did we do for tiger beetles to account for population closure violation?)</w:t>
      </w:r>
    </w:p>
    <w:p w:rsidR="00645110" w:rsidRDefault="00645110" w:rsidP="00645110">
      <w:pPr>
        <w:spacing w:line="360" w:lineRule="auto"/>
        <w:rPr>
          <w:rFonts w:ascii="Times New Roman" w:hAnsi="Times New Roman" w:cs="Times New Roman"/>
          <w:sz w:val="24"/>
          <w:szCs w:val="24"/>
        </w:rPr>
      </w:pPr>
    </w:p>
    <w:p w:rsidR="00F42B5E"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Pr="00C966A8">
        <w:rPr>
          <w:rFonts w:ascii="Times New Roman" w:hAnsi="Times New Roman" w:cs="Times New Roman"/>
          <w:sz w:val="24"/>
          <w:szCs w:val="24"/>
        </w:rPr>
        <w:t xml:space="preserve">(results not shown; see XX at </w:t>
      </w:r>
      <w:proofErr w:type="spellStart"/>
      <w:r w:rsidRPr="00C966A8">
        <w:rPr>
          <w:rFonts w:ascii="Times New Roman" w:hAnsi="Times New Roman" w:cs="Times New Roman"/>
          <w:sz w:val="24"/>
          <w:szCs w:val="24"/>
        </w:rPr>
        <w:t>doiXX</w:t>
      </w:r>
      <w:proofErr w:type="spellEnd"/>
      <w:r w:rsidRPr="00C966A8">
        <w:rPr>
          <w:rFonts w:ascii="Times New Roman" w:hAnsi="Times New Roman" w:cs="Times New Roman"/>
          <w:sz w:val="24"/>
          <w:szCs w:val="24"/>
        </w:rPr>
        <w:t>)</w:t>
      </w:r>
      <w:r>
        <w:rPr>
          <w:rFonts w:ascii="Times New Roman" w:hAnsi="Times New Roman" w:cs="Times New Roman"/>
          <w:sz w:val="24"/>
          <w:szCs w:val="24"/>
        </w:rPr>
        <w:t>. (XX How did we establish initial occupancy?)</w:t>
      </w:r>
    </w:p>
    <w:p w:rsidR="00E64C9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We essentially used package unmarked as a variable selection tool, but constructed our final models in JAGS (XX Plummer?).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w:t>
      </w:r>
      <w:r w:rsidR="003C6932" w:rsidRPr="00C966A8">
        <w:rPr>
          <w:rFonts w:ascii="Times New Roman" w:hAnsi="Times New Roman" w:cs="Times New Roman"/>
          <w:sz w:val="24"/>
          <w:szCs w:val="24"/>
        </w:rPr>
        <w:lastRenderedPageBreak/>
        <w:t xml:space="preserve">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may be able to directly benefit from multiple direct management techniques within a relatively short 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w:t>
      </w:r>
      <w:r w:rsidR="001B14FB">
        <w:rPr>
          <w:rFonts w:ascii="Times New Roman" w:hAnsi="Times New Roman" w:cs="Times New Roman"/>
          <w:bCs/>
          <w:sz w:val="24"/>
          <w:szCs w:val="24"/>
        </w:rPr>
        <w:lastRenderedPageBreak/>
        <w:t xml:space="preserve">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These observations lend credence to the idea that skippers like the Leonard’s are struggling to persist in systems that do not provide suitable population-level refugia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w:t>
      </w:r>
      <w:r w:rsidR="00C32CBD">
        <w:rPr>
          <w:rFonts w:ascii="Times New Roman" w:hAnsi="Times New Roman" w:cs="Times New Roman"/>
          <w:bCs/>
          <w:sz w:val="24"/>
          <w:szCs w:val="24"/>
        </w:rPr>
        <w:lastRenderedPageBreak/>
        <w:t xml:space="preserve">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0E43"/>
    <w:rsid w:val="00032327"/>
    <w:rsid w:val="000357D8"/>
    <w:rsid w:val="0005367D"/>
    <w:rsid w:val="000542E8"/>
    <w:rsid w:val="00056541"/>
    <w:rsid w:val="00060925"/>
    <w:rsid w:val="00061489"/>
    <w:rsid w:val="000625B2"/>
    <w:rsid w:val="00064089"/>
    <w:rsid w:val="00080E06"/>
    <w:rsid w:val="00085005"/>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44FC"/>
    <w:rsid w:val="0028697E"/>
    <w:rsid w:val="002929EA"/>
    <w:rsid w:val="002B326C"/>
    <w:rsid w:val="002B3A2B"/>
    <w:rsid w:val="002B4A35"/>
    <w:rsid w:val="002B7E70"/>
    <w:rsid w:val="002E7EAC"/>
    <w:rsid w:val="00306D62"/>
    <w:rsid w:val="00310202"/>
    <w:rsid w:val="00325B77"/>
    <w:rsid w:val="003419C2"/>
    <w:rsid w:val="00355A3D"/>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75CE"/>
    <w:rsid w:val="00492140"/>
    <w:rsid w:val="00497B21"/>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4D2D"/>
    <w:rsid w:val="005C6716"/>
    <w:rsid w:val="005E5B39"/>
    <w:rsid w:val="00601419"/>
    <w:rsid w:val="006066C0"/>
    <w:rsid w:val="0061040D"/>
    <w:rsid w:val="00617950"/>
    <w:rsid w:val="0062698A"/>
    <w:rsid w:val="00645110"/>
    <w:rsid w:val="00647E82"/>
    <w:rsid w:val="00666C90"/>
    <w:rsid w:val="006745E2"/>
    <w:rsid w:val="006746AB"/>
    <w:rsid w:val="00674886"/>
    <w:rsid w:val="006759E7"/>
    <w:rsid w:val="00676122"/>
    <w:rsid w:val="006851E1"/>
    <w:rsid w:val="006874C2"/>
    <w:rsid w:val="00692AFA"/>
    <w:rsid w:val="00697189"/>
    <w:rsid w:val="00697B24"/>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B6FBB"/>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3C0F"/>
    <w:rsid w:val="00DE4235"/>
    <w:rsid w:val="00E00510"/>
    <w:rsid w:val="00E02343"/>
    <w:rsid w:val="00E041FC"/>
    <w:rsid w:val="00E11614"/>
    <w:rsid w:val="00E13C13"/>
    <w:rsid w:val="00E1732D"/>
    <w:rsid w:val="00E21D0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2093E"/>
    <w:rsid w:val="00F24403"/>
    <w:rsid w:val="00F27E1E"/>
    <w:rsid w:val="00F33CA4"/>
    <w:rsid w:val="00F42B5E"/>
    <w:rsid w:val="00F44673"/>
    <w:rsid w:val="00F67C2C"/>
    <w:rsid w:val="00F7282E"/>
    <w:rsid w:val="00F774E3"/>
    <w:rsid w:val="00F91DDD"/>
    <w:rsid w:val="00F95103"/>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5340"/>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paragraph" w:styleId="BalloonText">
    <w:name w:val="Balloon Text"/>
    <w:basedOn w:val="Normal"/>
    <w:link w:val="BalloonTextChar"/>
    <w:uiPriority w:val="99"/>
    <w:semiHidden/>
    <w:unhideWhenUsed/>
    <w:rsid w:val="00DE3C0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3C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5587</Words>
  <Characters>31852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5</cp:revision>
  <dcterms:created xsi:type="dcterms:W3CDTF">2018-10-08T23:05:00Z</dcterms:created>
  <dcterms:modified xsi:type="dcterms:W3CDTF">2018-10-08T23:51:00Z</dcterms:modified>
</cp:coreProperties>
</file>