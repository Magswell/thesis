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09D" w:rsidRPr="00C966A8" w:rsidRDefault="0048009D" w:rsidP="00B731B5">
      <w:pPr>
        <w:spacing w:line="360" w:lineRule="auto"/>
        <w:outlineLvl w:val="0"/>
        <w:rPr>
          <w:rFonts w:ascii="Times New Roman" w:hAnsi="Times New Roman" w:cs="Times New Roman"/>
          <w:sz w:val="24"/>
          <w:szCs w:val="24"/>
        </w:rPr>
      </w:pPr>
      <w:bookmarkStart w:id="0" w:name="_GoBack"/>
      <w:bookmarkEnd w:id="0"/>
      <w:r w:rsidRPr="00C966A8">
        <w:rPr>
          <w:rFonts w:ascii="Times New Roman" w:hAnsi="Times New Roman" w:cs="Times New Roman"/>
          <w:sz w:val="24"/>
          <w:szCs w:val="24"/>
        </w:rPr>
        <w:t>Abstract</w:t>
      </w:r>
    </w:p>
    <w:p w:rsidR="0048009D" w:rsidRPr="00C966A8" w:rsidRDefault="0048009D" w:rsidP="001504C7">
      <w:pPr>
        <w:spacing w:line="360" w:lineRule="auto"/>
        <w:rPr>
          <w:rFonts w:ascii="Times New Roman" w:hAnsi="Times New Roman" w:cs="Times New Roman"/>
          <w:sz w:val="24"/>
          <w:szCs w:val="24"/>
        </w:rPr>
      </w:pPr>
    </w:p>
    <w:p w:rsidR="0048009D" w:rsidRPr="00C966A8" w:rsidRDefault="0048009D" w:rsidP="001504C7">
      <w:pPr>
        <w:spacing w:line="360" w:lineRule="auto"/>
        <w:rPr>
          <w:rFonts w:ascii="Times New Roman" w:hAnsi="Times New Roman" w:cs="Times New Roman"/>
          <w:sz w:val="24"/>
          <w:szCs w:val="24"/>
        </w:rPr>
      </w:pPr>
    </w:p>
    <w:p w:rsidR="0069726A"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(Noss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(Nuzzo,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(Nuzzo</w:t>
      </w:r>
      <w:r w:rsidRPr="00C966A8">
        <w:rPr>
          <w:rFonts w:ascii="Times New Roman" w:hAnsi="Times New Roman" w:cs="Times New Roman"/>
          <w:sz w:val="24"/>
          <w:szCs w:val="24"/>
        </w:rPr>
        <w:t xml:space="preserve"> 1986) and is ranked as globally imperiled.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r w:rsidR="00C966A8">
        <w:rPr>
          <w:rFonts w:ascii="Times New Roman" w:hAnsi="Times New Roman" w:cs="Times New Roman"/>
          <w:sz w:val="24"/>
          <w:szCs w:val="24"/>
        </w:rPr>
        <w:t xml:space="preserve">Nuzzo 1986, </w:t>
      </w:r>
      <w:r w:rsidR="00B731B5" w:rsidRPr="00C966A8">
        <w:rPr>
          <w:rFonts w:ascii="Times New Roman" w:hAnsi="Times New Roman" w:cs="Times New Roman"/>
          <w:sz w:val="24"/>
          <w:szCs w:val="24"/>
        </w:rPr>
        <w:t>XXX</w:t>
      </w:r>
      <w:r w:rsidRPr="00C966A8">
        <w:rPr>
          <w:rFonts w:ascii="Times New Roman" w:hAnsi="Times New Roman" w:cs="Times New Roman"/>
          <w:sz w:val="24"/>
          <w:szCs w:val="24"/>
        </w:rPr>
        <w:t xml:space="preserve">that one map)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southwest </w:t>
      </w:r>
      <w:r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Marshner 1974, Coffin 1988).</w:t>
      </w:r>
      <w:r w:rsidRPr="00C966A8">
        <w:rPr>
          <w:rFonts w:ascii="Times New Roman" w:hAnsi="Times New Roman" w:cs="Times New Roman"/>
          <w:bCs/>
          <w:color w:val="FF0000"/>
          <w:sz w:val="24"/>
          <w:szCs w:val="24"/>
        </w:rPr>
        <w:t xml:space="preserve"> </w:t>
      </w:r>
      <w:r w:rsidR="0026311A" w:rsidRPr="00C966A8">
        <w:rPr>
          <w:rFonts w:ascii="Times New Roman" w:hAnsi="Times New Roman" w:cs="Times New Roman"/>
          <w:sz w:val="24"/>
          <w:szCs w:val="24"/>
        </w:rPr>
        <w:t>The high biodiversity (</w:t>
      </w:r>
      <w:r w:rsidR="00B731B5" w:rsidRPr="00C966A8">
        <w:rPr>
          <w:rFonts w:ascii="Times New Roman" w:hAnsi="Times New Roman" w:cs="Times New Roman"/>
          <w:sz w:val="24"/>
          <w:szCs w:val="24"/>
        </w:rPr>
        <w:t>XXX</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r w:rsidR="00B731B5" w:rsidRPr="00C966A8">
        <w:rPr>
          <w:rFonts w:ascii="Times New Roman" w:hAnsi="Times New Roman" w:cs="Times New Roman"/>
          <w:sz w:val="24"/>
          <w:szCs w:val="24"/>
        </w:rPr>
        <w:t>XXX</w:t>
      </w:r>
      <w:r w:rsidR="00E5104C" w:rsidRPr="00C966A8">
        <w:rPr>
          <w:rFonts w:ascii="Times New Roman" w:hAnsi="Times New Roman" w:cs="Times New Roman"/>
          <w:sz w:val="24"/>
          <w:szCs w:val="24"/>
        </w:rPr>
        <w:t>citation)</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(XXX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rsidR="00A859CC" w:rsidRPr="00C966A8"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lastRenderedPageBreak/>
        <w:t>The Anoka Sand Plain ecological subsection (ASP)</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r w:rsidR="00B731B5" w:rsidRPr="00C966A8">
        <w:rPr>
          <w:rFonts w:ascii="Times New Roman" w:hAnsi="Times New Roman" w:cs="Times New Roman"/>
          <w:sz w:val="24"/>
          <w:szCs w:val="24"/>
        </w:rPr>
        <w:t>XXX</w:t>
      </w:r>
      <w:r w:rsidR="00A70E48" w:rsidRPr="00C966A8">
        <w:rPr>
          <w:rFonts w:ascii="Times New Roman" w:hAnsi="Times New Roman" w:cs="Times New Roman"/>
          <w:sz w:val="24"/>
          <w:szCs w:val="24"/>
        </w:rPr>
        <w:t xml:space="preserve">Keen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B731B5" w:rsidRPr="00C966A8">
        <w:rPr>
          <w:rFonts w:ascii="Times New Roman" w:hAnsi="Times New Roman" w:cs="Times New Roman"/>
          <w:sz w:val="24"/>
          <w:szCs w:val="24"/>
        </w:rPr>
        <w:t>XXX</w:t>
      </w:r>
      <w:r w:rsidRPr="00C966A8">
        <w:rPr>
          <w:rFonts w:ascii="Times New Roman" w:hAnsi="Times New Roman" w:cs="Times New Roman"/>
          <w:color w:val="FF0000"/>
          <w:sz w:val="24"/>
          <w:szCs w:val="24"/>
        </w:rPr>
        <w:t>MN DNR 2006 subsection profile</w:t>
      </w:r>
      <w:r w:rsidR="00E5104C" w:rsidRPr="00C966A8">
        <w:rPr>
          <w:rFonts w:ascii="Times New Roman" w:hAnsi="Times New Roman" w:cs="Times New Roman"/>
          <w:color w:val="FF0000"/>
          <w:sz w:val="24"/>
          <w:szCs w:val="24"/>
        </w:rPr>
        <w:t>, MN DNR 2010 MN T-13-R-1 final report</w:t>
      </w:r>
      <w:r w:rsidRPr="00C966A8">
        <w:rPr>
          <w:rFonts w:ascii="Times New Roman" w:hAnsi="Times New Roman" w:cs="Times New Roman"/>
          <w:color w:val="FF0000"/>
          <w:sz w:val="24"/>
          <w:szCs w:val="24"/>
        </w:rPr>
        <w:t>.)</w:t>
      </w:r>
      <w:r w:rsidRPr="00C966A8">
        <w:rPr>
          <w:rFonts w:ascii="Times New Roman" w:hAnsi="Times New Roman" w:cs="Times New Roman"/>
          <w:sz w:val="24"/>
          <w:szCs w:val="24"/>
        </w:rPr>
        <w:t xml:space="preserve"> The ASP contains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and increasing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 xml:space="preserve">lain identified 97 Species in Greatest Conservation Need (SGCN)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3F7A8A">
        <w:rPr>
          <w:rFonts w:ascii="Times New Roman" w:hAnsi="Times New Roman" w:cs="Times New Roman"/>
          <w:sz w:val="24"/>
          <w:szCs w:val="24"/>
        </w:rPr>
        <w:t>XXX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 xml:space="preserve">2006 SWAP). </w:t>
      </w:r>
    </w:p>
    <w:p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C966A8" w:rsidRDefault="00A859CC"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purpose of this project was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Sand Dunes or </w:t>
      </w:r>
      <w:r w:rsidR="00152F05" w:rsidRPr="00C966A8">
        <w:rPr>
          <w:rFonts w:ascii="Times New Roman" w:hAnsi="Times New Roman" w:cs="Times New Roman"/>
          <w:bCs/>
          <w:sz w:val="24"/>
          <w:szCs w:val="24"/>
        </w:rPr>
        <w:t>SDSF)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SNWR) are spatially adjacent managed areas that have been maintained under different management profiles and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w:t>
      </w:r>
      <w:r w:rsidR="00697B24" w:rsidRPr="00C966A8">
        <w:rPr>
          <w:rFonts w:ascii="Times New Roman" w:hAnsi="Times New Roman" w:cs="Times New Roman"/>
          <w:sz w:val="24"/>
          <w:szCs w:val="24"/>
        </w:rPr>
        <w:lastRenderedPageBreak/>
        <w:t xml:space="preserve">opportunity to preserve and restore rare and important habitat features, the MN DNR Divisions of Forestry, Ecological and Water Resources, and Fish and Wildlife reached a joint agreement to restore some areas within Sand Dunes to an approximation of pre-settlement vegetation, and to permanently manage for rare plant and animal species and the unique habitats on which they depend </w:t>
      </w:r>
      <w:r w:rsidR="00697B24"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00697B24" w:rsidRPr="00C966A8">
        <w:rPr>
          <w:rFonts w:ascii="Times New Roman" w:hAnsi="Times New Roman" w:cs="Times New Roman"/>
          <w:color w:val="FF0000"/>
          <w:sz w:val="24"/>
          <w:szCs w:val="24"/>
        </w:rPr>
        <w:t xml:space="preserve">2013 OP) </w:t>
      </w:r>
      <w:r w:rsidR="00152F05" w:rsidRPr="00C966A8">
        <w:rPr>
          <w:rFonts w:ascii="Times New Roman" w:hAnsi="Times New Roman" w:cs="Times New Roman"/>
          <w:bCs/>
          <w:sz w:val="24"/>
          <w:szCs w:val="24"/>
        </w:rPr>
        <w:t>This</w:t>
      </w:r>
      <w:r w:rsidRPr="00C966A8">
        <w:rPr>
          <w:rFonts w:ascii="Times New Roman" w:hAnsi="Times New Roman" w:cs="Times New Roman"/>
          <w:bCs/>
          <w:sz w:val="24"/>
          <w:szCs w:val="24"/>
        </w:rPr>
        <w:t xml:space="preserve"> project was </w:t>
      </w:r>
      <w:r w:rsidR="00E02343" w:rsidRPr="00C966A8">
        <w:rPr>
          <w:rFonts w:ascii="Times New Roman" w:hAnsi="Times New Roman" w:cs="Times New Roman"/>
          <w:bCs/>
          <w:sz w:val="24"/>
          <w:szCs w:val="24"/>
        </w:rPr>
        <w:t>intended</w:t>
      </w:r>
      <w:r w:rsidRPr="00C966A8">
        <w:rPr>
          <w:rFonts w:ascii="Times New Roman" w:hAnsi="Times New Roman" w:cs="Times New Roman"/>
          <w:bCs/>
          <w:sz w:val="24"/>
          <w:szCs w:val="24"/>
        </w:rPr>
        <w:t xml:space="preserve"> to function in conjunction with the 2013 operational plan for SDSF</w:t>
      </w:r>
      <w:r w:rsidR="00152F05"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152F05" w:rsidRPr="00C966A8">
        <w:rPr>
          <w:rFonts w:ascii="Times New Roman" w:hAnsi="Times New Roman" w:cs="Times New Roman"/>
          <w:bCs/>
          <w:color w:val="FF0000"/>
          <w:sz w:val="24"/>
          <w:szCs w:val="24"/>
        </w:rPr>
        <w:t>appendix x</w:t>
      </w:r>
      <w:r w:rsidR="00152F05" w:rsidRPr="00C966A8">
        <w:rPr>
          <w:rFonts w:ascii="Times New Roman" w:hAnsi="Times New Roman" w:cs="Times New Roman"/>
          <w:bCs/>
          <w:sz w:val="24"/>
          <w:szCs w:val="24"/>
        </w:rPr>
        <w:t>)</w:t>
      </w:r>
      <w:r w:rsidRPr="00C966A8">
        <w:rPr>
          <w:rFonts w:ascii="Times New Roman" w:hAnsi="Times New Roman" w:cs="Times New Roman"/>
          <w:bCs/>
          <w:color w:val="FF0000"/>
          <w:sz w:val="24"/>
          <w:szCs w:val="24"/>
        </w:rPr>
        <w:t xml:space="preserve"> </w:t>
      </w:r>
      <w:r w:rsidR="00152F05" w:rsidRPr="00C966A8">
        <w:rPr>
          <w:rFonts w:ascii="Times New Roman" w:hAnsi="Times New Roman" w:cs="Times New Roman"/>
          <w:bCs/>
          <w:sz w:val="24"/>
          <w:szCs w:val="24"/>
        </w:rPr>
        <w:t xml:space="preserve">and to </w:t>
      </w:r>
      <w:r w:rsidRPr="00C966A8">
        <w:rPr>
          <w:rFonts w:ascii="Times New Roman" w:hAnsi="Times New Roman" w:cs="Times New Roman"/>
          <w:bCs/>
          <w:sz w:val="24"/>
          <w:szCs w:val="24"/>
        </w:rPr>
        <w:t xml:space="preserve">inform a process of ongoing management designed to protect and restore ASP habitats for rare native species, specifically MN SGCN. </w:t>
      </w:r>
    </w:p>
    <w:p w:rsidR="00A859CC" w:rsidRDefault="007444B5"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When</w:t>
      </w:r>
      <w:r w:rsidR="00A859CC" w:rsidRPr="00C966A8">
        <w:rPr>
          <w:rFonts w:ascii="Times New Roman" w:hAnsi="Times New Roman" w:cs="Times New Roman"/>
          <w:bCs/>
          <w:sz w:val="24"/>
          <w:szCs w:val="24"/>
        </w:rPr>
        <w:t xml:space="preserve"> the operational plan</w:t>
      </w:r>
      <w:r>
        <w:rPr>
          <w:rFonts w:ascii="Times New Roman" w:hAnsi="Times New Roman" w:cs="Times New Roman"/>
          <w:bCs/>
          <w:sz w:val="24"/>
          <w:szCs w:val="24"/>
        </w:rPr>
        <w:t xml:space="preserve"> was written</w:t>
      </w:r>
      <w:r w:rsidR="00A859CC" w:rsidRPr="00C966A8">
        <w:rPr>
          <w:rFonts w:ascii="Times New Roman" w:hAnsi="Times New Roman" w:cs="Times New Roman"/>
          <w:bCs/>
          <w:sz w:val="24"/>
          <w:szCs w:val="24"/>
        </w:rPr>
        <w:t>, very little was known about the specific requirements of habitat sp</w:t>
      </w:r>
      <w:r w:rsidR="00697B24" w:rsidRPr="00C966A8">
        <w:rPr>
          <w:rFonts w:ascii="Times New Roman" w:hAnsi="Times New Roman" w:cs="Times New Roman"/>
          <w:bCs/>
          <w:sz w:val="24"/>
          <w:szCs w:val="24"/>
        </w:rPr>
        <w:t>ecialist f</w:t>
      </w:r>
      <w:r>
        <w:rPr>
          <w:rFonts w:ascii="Times New Roman" w:hAnsi="Times New Roman" w:cs="Times New Roman"/>
          <w:bCs/>
          <w:sz w:val="24"/>
          <w:szCs w:val="24"/>
        </w:rPr>
        <w:t>auna within the ASP. To better</w:t>
      </w:r>
      <w:r w:rsidR="00697B24" w:rsidRPr="00C966A8">
        <w:rPr>
          <w:rFonts w:ascii="Times New Roman" w:hAnsi="Times New Roman" w:cs="Times New Roman"/>
          <w:bCs/>
          <w:sz w:val="24"/>
          <w:szCs w:val="24"/>
        </w:rPr>
        <w:t xml:space="preserve"> inform habitat restoration for rare upland ASP fauna, w</w:t>
      </w:r>
      <w:r w:rsidR="00A859CC" w:rsidRPr="00C966A8">
        <w:rPr>
          <w:rFonts w:ascii="Times New Roman" w:hAnsi="Times New Roman" w:cs="Times New Roman"/>
          <w:bCs/>
          <w:sz w:val="24"/>
          <w:szCs w:val="24"/>
        </w:rPr>
        <w:t xml:space="preserve">e </w:t>
      </w:r>
      <w:r w:rsidR="00697B24" w:rsidRPr="00C966A8">
        <w:rPr>
          <w:rFonts w:ascii="Times New Roman" w:hAnsi="Times New Roman" w:cs="Times New Roman"/>
          <w:bCs/>
          <w:sz w:val="24"/>
          <w:szCs w:val="24"/>
        </w:rPr>
        <w:t>selected a suite of six species</w:t>
      </w:r>
      <w:r w:rsidR="00A859CC" w:rsidRPr="00C966A8">
        <w:rPr>
          <w:rFonts w:ascii="Times New Roman" w:hAnsi="Times New Roman" w:cs="Times New Roman"/>
          <w:bCs/>
          <w:sz w:val="24"/>
          <w:szCs w:val="24"/>
        </w:rPr>
        <w:t xml:space="preserve"> identified by previous research </w:t>
      </w:r>
      <w:r w:rsidR="00A859CC" w:rsidRPr="00C966A8">
        <w:rPr>
          <w:rFonts w:ascii="Times New Roman" w:hAnsi="Times New Roman" w:cs="Times New Roman"/>
          <w:bCs/>
          <w:color w:val="FF0000"/>
          <w:sz w:val="24"/>
          <w:szCs w:val="24"/>
        </w:rPr>
        <w:t>(</w:t>
      </w:r>
      <w:r w:rsidR="00B731B5" w:rsidRPr="00C966A8">
        <w:rPr>
          <w:rFonts w:ascii="Times New Roman" w:hAnsi="Times New Roman" w:cs="Times New Roman"/>
          <w:bCs/>
          <w:color w:val="FF0000"/>
          <w:sz w:val="24"/>
          <w:szCs w:val="24"/>
        </w:rPr>
        <w:t>XXX</w:t>
      </w:r>
      <w:r w:rsidR="00A859CC" w:rsidRPr="00C966A8">
        <w:rPr>
          <w:rFonts w:ascii="Times New Roman" w:hAnsi="Times New Roman" w:cs="Times New Roman"/>
          <w:bCs/>
          <w:color w:val="FF0000"/>
          <w:sz w:val="24"/>
          <w:szCs w:val="24"/>
        </w:rPr>
        <w:t>Harper at al. 2010 and Hoaglund et al. 2012, SWG T-24-R1</w:t>
      </w:r>
      <w:r w:rsidR="00E82CA1" w:rsidRPr="00C966A8">
        <w:rPr>
          <w:rFonts w:ascii="Times New Roman" w:hAnsi="Times New Roman" w:cs="Times New Roman"/>
          <w:bCs/>
          <w:color w:val="FF0000"/>
          <w:sz w:val="24"/>
          <w:szCs w:val="24"/>
        </w:rPr>
        <w:t>, 2009 SDSF Ecological Significance Doc</w:t>
      </w:r>
      <w:r w:rsidR="00A859CC" w:rsidRPr="00C966A8">
        <w:rPr>
          <w:rFonts w:ascii="Times New Roman" w:hAnsi="Times New Roman" w:cs="Times New Roman"/>
          <w:bCs/>
          <w:color w:val="FF0000"/>
          <w:sz w:val="24"/>
          <w:szCs w:val="24"/>
        </w:rPr>
        <w:t xml:space="preserve">) </w:t>
      </w:r>
      <w:r w:rsidR="00A859CC" w:rsidRPr="00C966A8">
        <w:rPr>
          <w:rFonts w:ascii="Times New Roman" w:hAnsi="Times New Roman" w:cs="Times New Roman"/>
          <w:bCs/>
          <w:sz w:val="24"/>
          <w:szCs w:val="24"/>
        </w:rPr>
        <w:t>as sensitive 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Heterodon nasicus</w:t>
      </w:r>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Pituophis catenifer</w:t>
      </w:r>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Cicindela patruela</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Hesperia leonardus leonardus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Chondestes grammacus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r w:rsidR="00D73177" w:rsidRPr="00C966A8">
        <w:rPr>
          <w:rFonts w:ascii="Times New Roman" w:hAnsi="Times New Roman" w:cs="Times New Roman"/>
          <w:bCs/>
          <w:i/>
          <w:sz w:val="24"/>
          <w:szCs w:val="24"/>
        </w:rPr>
        <w:t>Pipilo erythrophthalmus</w:t>
      </w:r>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h the exception of the Eastern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(XXX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A9124F" w:rsidRPr="00C966A8">
        <w:rPr>
          <w:rFonts w:ascii="Times New Roman" w:hAnsi="Times New Roman" w:cs="Times New Roman"/>
          <w:bCs/>
          <w:sz w:val="24"/>
          <w:szCs w:val="24"/>
        </w:rPr>
        <w:t xml:space="preserve"> is a large, long-tailed sparrow that</w:t>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B731B5" w:rsidRPr="00C966A8">
        <w:rPr>
          <w:rFonts w:ascii="Times New Roman" w:hAnsi="Times New Roman" w:cs="Times New Roman"/>
          <w:bCs/>
          <w:sz w:val="24"/>
          <w:szCs w:val="24"/>
        </w:rPr>
        <w:t>XXX</w:t>
      </w:r>
      <w:r w:rsidR="00204E91" w:rsidRPr="00C966A8">
        <w:rPr>
          <w:rFonts w:ascii="Times New Roman" w:hAnsi="Times New Roman" w:cs="Times New Roman"/>
          <w:bCs/>
          <w:sz w:val="24"/>
          <w:szCs w:val="24"/>
        </w:rPr>
        <w:t xml:space="preserve">Pfannmuller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w:t>
      </w:r>
      <w:r w:rsidR="00C116C2" w:rsidRPr="00C966A8">
        <w:rPr>
          <w:rFonts w:ascii="Times New Roman" w:hAnsi="Times New Roman" w:cs="Times New Roman"/>
          <w:bCs/>
          <w:sz w:val="24"/>
          <w:szCs w:val="24"/>
        </w:rPr>
        <w:lastRenderedPageBreak/>
        <w:t>24%</w:t>
      </w:r>
      <w:r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 J. W. and J. R. Parrish 2000</w:t>
      </w:r>
      <w:r w:rsidRPr="00C966A8">
        <w:rPr>
          <w:rFonts w:ascii="Times New Roman" w:hAnsi="Times New Roman" w:cs="Times New Roman"/>
          <w:bCs/>
          <w:sz w:val="24"/>
          <w:szCs w:val="24"/>
        </w:rPr>
        <w:t xml:space="preserve">). </w:t>
      </w:r>
      <w:r w:rsidR="00C116C2" w:rsidRPr="00C966A8">
        <w:rPr>
          <w:rFonts w:ascii="Times New Roman" w:hAnsi="Times New Roman" w:cs="Times New Roman"/>
          <w:bCs/>
          <w:sz w:val="24"/>
          <w:szCs w:val="24"/>
        </w:rPr>
        <w:t>Dechant et al. (</w:t>
      </w:r>
      <w:r w:rsidR="00B731B5" w:rsidRPr="00C966A8">
        <w:rPr>
          <w:rFonts w:ascii="Times New Roman" w:hAnsi="Times New Roman" w:cs="Times New Roman"/>
          <w:bCs/>
          <w:sz w:val="24"/>
          <w:szCs w:val="24"/>
        </w:rPr>
        <w:t>XXX</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or occasionally in small trees or shrubs</w:t>
      </w:r>
      <w:r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1C7DE6">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Pfannmuller et al. 2017).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XXX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Based on this information, 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 </w:t>
      </w:r>
    </w:p>
    <w:p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Eastern towhee 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r w:rsidR="00B731B5" w:rsidRPr="00C966A8">
        <w:rPr>
          <w:rFonts w:ascii="Times New Roman" w:hAnsi="Times New Roman" w:cs="Times New Roman"/>
          <w:bCs/>
          <w:sz w:val="24"/>
          <w:szCs w:val="24"/>
        </w:rPr>
        <w:t>XXX</w:t>
      </w:r>
      <w:r w:rsidR="003E327C" w:rsidRPr="00C966A8">
        <w:rPr>
          <w:rFonts w:ascii="Times New Roman" w:hAnsi="Times New Roman" w:cs="Times New Roman"/>
          <w:bCs/>
          <w:sz w:val="24"/>
          <w:szCs w:val="24"/>
        </w:rPr>
        <w:t>Greenlaw, 2015).</w:t>
      </w:r>
      <w:r w:rsidR="00AB723B" w:rsidRPr="00C966A8">
        <w:rPr>
          <w:rFonts w:ascii="Times New Roman" w:hAnsi="Times New Roman" w:cs="Times New Roman"/>
          <w:bCs/>
          <w:sz w:val="24"/>
          <w:szCs w:val="24"/>
        </w:rPr>
        <w:t xml:space="preserve"> Hagen (</w:t>
      </w:r>
      <w:r w:rsidR="00B731B5" w:rsidRPr="00C966A8">
        <w:rPr>
          <w:rFonts w:ascii="Times New Roman" w:hAnsi="Times New Roman" w:cs="Times New Roman"/>
          <w:bCs/>
          <w:sz w:val="24"/>
          <w:szCs w:val="24"/>
        </w:rPr>
        <w:t>XXX</w:t>
      </w:r>
      <w:r w:rsidR="00AB723B" w:rsidRPr="00C966A8">
        <w:rPr>
          <w:rFonts w:ascii="Times New Roman" w:hAnsi="Times New Roman" w:cs="Times New Roman"/>
          <w:bCs/>
          <w:sz w:val="24"/>
          <w:szCs w:val="24"/>
        </w:rPr>
        <w:t xml:space="preserve">YYYY)) hypothesized that 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We expect that as succession occurs, canopy cover would increase. Thus, we </w:t>
      </w:r>
      <w:r w:rsidR="006E33FC" w:rsidRPr="00C966A8">
        <w:rPr>
          <w:rFonts w:ascii="Times New Roman" w:hAnsi="Times New Roman" w:cs="Times New Roman"/>
          <w:bCs/>
          <w:sz w:val="24"/>
          <w:szCs w:val="24"/>
        </w:rPr>
        <w:t xml:space="preserve">hypothesized that 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plains hog-nosed snake (Special Concern) is a medium-sized, stout-bodied snake that prefers open, sandy, sparsely-vegetated habitat such as prairie and oak savanna (citeXXX). This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(citexxxx Ernst and Barbour in MN Rare species guide) (citexxxx MN Rare species guide). According to the MN DNR rare species guide, grassland management practices that limit the encroachment of brush can enhance habitat for this species, and increasing habitat connectivity may enhance the viability of known populations. (citexxxx Rare Species Guide) </w:t>
      </w:r>
    </w:p>
    <w:p w:rsidR="00AC68A5" w:rsidRDefault="00AC68A5" w:rsidP="00AC68A5">
      <w:pPr>
        <w:spacing w:line="360" w:lineRule="auto"/>
        <w:rPr>
          <w:rFonts w:ascii="Times New Roman" w:hAnsi="Times New Roman" w:cs="Times New Roman"/>
          <w:bCs/>
          <w:sz w:val="24"/>
          <w:szCs w:val="24"/>
        </w:rPr>
      </w:pPr>
    </w:p>
    <w:p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lastRenderedPageBreak/>
        <w:t xml:space="preserve">The gophersnake (Special Concern) is a large, heavy-bodied snake that is widely distributed throughout western and central North America, though in Minnesota most records are from counties along the Minnesota, Mississippi, and St. Croix rivers (citeXXX). The gophersnake prefers areas of well-drained, loose, sandy soil. In Minnesota, dry sand prairies and bluff prairies are considered prime habitat. Primary threats include habitat loss, degradation, and fragmentation. We hypothesized that open sand, percent grass, number of gopher mounds, and canopy cover would most affect initial snake abundance, and that temperature at the start of the survey would most affect detection. </w:t>
      </w:r>
    </w:p>
    <w:p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 is a small prairie butterfly that prefers dry, sandy prairie and savanna dominated by native plant species (</w:t>
      </w:r>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source</w:t>
      </w:r>
      <w:r w:rsidR="00492140" w:rsidRPr="00C966A8">
        <w:rPr>
          <w:rFonts w:ascii="Times New Roman" w:hAnsi="Times New Roman" w:cs="Times New Roman"/>
          <w:bCs/>
          <w:sz w:val="24"/>
          <w:szCs w:val="24"/>
        </w:rPr>
        <w:t>, prob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r w:rsidR="00B731B5" w:rsidRPr="00C966A8">
        <w:rPr>
          <w:rFonts w:ascii="Times New Roman" w:hAnsi="Times New Roman" w:cs="Times New Roman"/>
          <w:bCs/>
          <w:sz w:val="24"/>
          <w:szCs w:val="24"/>
        </w:rPr>
        <w:t>XXX</w:t>
      </w:r>
      <w:r w:rsidR="008E0A7F" w:rsidRPr="00C966A8">
        <w:rPr>
          <w:rFonts w:ascii="Times New Roman" w:hAnsi="Times New Roman" w:cs="Times New Roman"/>
          <w:bCs/>
          <w:sz w:val="24"/>
          <w:szCs w:val="24"/>
        </w:rPr>
        <w:t>Robert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nectaring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r w:rsidR="00234D8C" w:rsidRPr="00C966A8">
        <w:rPr>
          <w:rFonts w:ascii="Times New Roman" w:hAnsi="Times New Roman" w:cs="Times New Roman"/>
          <w:bCs/>
          <w:i/>
          <w:sz w:val="24"/>
          <w:szCs w:val="24"/>
        </w:rPr>
        <w:t xml:space="preserve">Liatris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r w:rsidR="00B731B5" w:rsidRPr="00C966A8">
        <w:rPr>
          <w:rFonts w:ascii="Times New Roman" w:hAnsi="Times New Roman" w:cs="Times New Roman"/>
          <w:bCs/>
          <w:sz w:val="24"/>
          <w:szCs w:val="24"/>
        </w:rPr>
        <w:t>XXX</w:t>
      </w:r>
      <w:r w:rsidR="00BF3ECF" w:rsidRPr="00C966A8">
        <w:rPr>
          <w:rFonts w:ascii="Times New Roman" w:hAnsi="Times New Roman" w:cs="Times New Roman"/>
          <w:bCs/>
          <w:sz w:val="24"/>
          <w:szCs w:val="24"/>
        </w:rPr>
        <w:t>source</w:t>
      </w:r>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graminoid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We hypothesized that detection would relate to survey date and wind speed. </w:t>
      </w:r>
    </w:p>
    <w:p w:rsidR="00027F33" w:rsidRPr="00C966A8" w:rsidRDefault="00492140"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Northern barrens tiger beetle is a chase</w:t>
      </w:r>
      <w:r w:rsidR="00DD2708" w:rsidRPr="00C966A8">
        <w:rPr>
          <w:rFonts w:ascii="Times New Roman" w:hAnsi="Times New Roman" w:cs="Times New Roman"/>
          <w:bCs/>
          <w:sz w:val="24"/>
          <w:szCs w:val="24"/>
        </w:rPr>
        <w:t>-and-</w:t>
      </w:r>
      <w:r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XXXsource, prob mn dnr</w:t>
      </w:r>
      <w:r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Pr="00C966A8">
        <w:rPr>
          <w:rFonts w:ascii="Times New Roman" w:hAnsi="Times New Roman" w:cs="Times New Roman"/>
          <w:bCs/>
          <w:sz w:val="24"/>
          <w:szCs w:val="24"/>
        </w:rPr>
        <w:t xml:space="preserve">burrows after a period of active </w:t>
      </w:r>
      <w:r w:rsidRPr="00C966A8">
        <w:rPr>
          <w:rFonts w:ascii="Times New Roman" w:hAnsi="Times New Roman" w:cs="Times New Roman"/>
          <w:bCs/>
          <w:sz w:val="24"/>
          <w:szCs w:val="24"/>
        </w:rPr>
        <w:lastRenderedPageBreak/>
        <w:t xml:space="preserve">foraging. They re-emerge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B731B5" w:rsidRPr="00C966A8">
        <w:rPr>
          <w:rFonts w:ascii="Times New Roman" w:hAnsi="Times New Roman" w:cs="Times New Roman"/>
          <w:bCs/>
          <w:sz w:val="24"/>
          <w:szCs w:val="24"/>
        </w:rPr>
        <w:t>XXX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rsidR="00214505" w:rsidRDefault="00AC68A5"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14505">
        <w:rPr>
          <w:rFonts w:ascii="Times New Roman" w:hAnsi="Times New Roman" w:cs="Times New Roman"/>
          <w:bCs/>
          <w:sz w:val="24"/>
          <w:szCs w:val="24"/>
        </w:rPr>
        <w:t>[Per Todd, add objectives paragraph at the end of intro.]</w:t>
      </w:r>
    </w:p>
    <w:p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nasicus</w:t>
      </w:r>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catenifer</w:t>
      </w:r>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patruela</w:t>
      </w:r>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leonardus</w:t>
      </w:r>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grammacus</w:t>
      </w:r>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erythrophthalmus</w:t>
      </w:r>
      <w:r w:rsidR="00C51C22">
        <w:rPr>
          <w:rFonts w:ascii="Times New Roman" w:hAnsi="Times New Roman" w:cs="Times New Roman"/>
          <w:bCs/>
          <w:sz w:val="24"/>
          <w:szCs w:val="24"/>
        </w:rPr>
        <w:t xml:space="preserve"> 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7D213C"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This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716A81" w:rsidRPr="00C966A8">
        <w:rPr>
          <w:rFonts w:ascii="Times New Roman" w:hAnsi="Times New Roman" w:cs="Times New Roman"/>
          <w:sz w:val="24"/>
          <w:szCs w:val="24"/>
        </w:rPr>
        <w:t>XXX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Sand Dunes contains rare </w:t>
      </w:r>
      <w:r w:rsidRPr="00C966A8">
        <w:rPr>
          <w:rFonts w:ascii="Times New Roman" w:hAnsi="Times New Roman" w:cs="Times New Roman"/>
          <w:sz w:val="24"/>
          <w:szCs w:val="24"/>
        </w:rPr>
        <w:lastRenderedPageBreak/>
        <w:t>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(XXX)</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716A81" w:rsidRPr="00C966A8">
        <w:rPr>
          <w:rFonts w:ascii="Times New Roman" w:hAnsi="Times New Roman" w:cs="Times New Roman"/>
          <w:sz w:val="24"/>
          <w:szCs w:val="24"/>
        </w:rPr>
        <w:t>XXX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 12,424</w:t>
      </w:r>
      <w:r w:rsidRPr="00C966A8">
        <w:rPr>
          <w:rFonts w:ascii="Times New Roman" w:hAnsi="Times New Roman" w:cs="Times New Roman"/>
          <w:sz w:val="24"/>
          <w:szCs w:val="24"/>
        </w:rPr>
        <w:t xml:space="preserve"> ha 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[XXX before that… it was cropped?].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 </w:t>
      </w:r>
      <w:r w:rsidR="0012118B" w:rsidRPr="00C966A8">
        <w:rPr>
          <w:rFonts w:ascii="Times New Roman" w:hAnsi="Times New Roman" w:cs="Times New Roman"/>
          <w:sz w:val="24"/>
          <w:szCs w:val="24"/>
        </w:rPr>
        <w:t xml:space="preserve">[XXX </w:t>
      </w:r>
      <w:r w:rsidRPr="00C966A8">
        <w:rPr>
          <w:rFonts w:ascii="Times New Roman" w:hAnsi="Times New Roman" w:cs="Times New Roman"/>
          <w:sz w:val="24"/>
          <w:szCs w:val="24"/>
        </w:rPr>
        <w:t>Find some kind of</w:t>
      </w:r>
      <w:r w:rsidR="0012118B" w:rsidRPr="00C966A8">
        <w:rPr>
          <w:rFonts w:ascii="Times New Roman" w:hAnsi="Times New Roman" w:cs="Times New Roman"/>
          <w:sz w:val="24"/>
          <w:szCs w:val="24"/>
        </w:rPr>
        <w:t xml:space="preserve"> land cover proportions]</w:t>
      </w:r>
      <w:r w:rsidRPr="00C966A8">
        <w:rPr>
          <w:rFonts w:ascii="Times New Roman" w:hAnsi="Times New Roman" w:cs="Times New Roman"/>
          <w:sz w:val="24"/>
          <w:szCs w:val="24"/>
        </w:rPr>
        <w:t>.</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0012118B" w:rsidRPr="00A05699">
        <w:rPr>
          <w:rFonts w:ascii="Times New Roman" w:hAnsi="Times New Roman" w:cs="Times New Roman"/>
          <w:strike/>
          <w:sz w:val="24"/>
          <w:szCs w:val="24"/>
        </w:rPr>
        <w:t>Wetland areas</w:t>
      </w:r>
      <w:r w:rsidRPr="00A05699">
        <w:rPr>
          <w:rFonts w:ascii="Times New Roman" w:hAnsi="Times New Roman" w:cs="Times New Roman"/>
          <w:strike/>
          <w:sz w:val="24"/>
          <w:szCs w:val="24"/>
        </w:rPr>
        <w:t xml:space="preserve"> are partially </w:t>
      </w:r>
      <w:r w:rsidR="00C60D16" w:rsidRPr="00A05699">
        <w:rPr>
          <w:rFonts w:ascii="Times New Roman" w:hAnsi="Times New Roman" w:cs="Times New Roman"/>
          <w:strike/>
          <w:sz w:val="24"/>
          <w:szCs w:val="24"/>
        </w:rPr>
        <w:t xml:space="preserve">maintained by </w:t>
      </w:r>
      <w:r w:rsidRPr="00A05699">
        <w:rPr>
          <w:rFonts w:ascii="Times New Roman" w:hAnsi="Times New Roman" w:cs="Times New Roman"/>
          <w:strike/>
          <w:sz w:val="24"/>
          <w:szCs w:val="24"/>
        </w:rPr>
        <w:t>perio</w:t>
      </w:r>
      <w:r w:rsidR="00C60D16" w:rsidRPr="00A05699">
        <w:rPr>
          <w:rFonts w:ascii="Times New Roman" w:hAnsi="Times New Roman" w:cs="Times New Roman"/>
          <w:strike/>
          <w:sz w:val="24"/>
          <w:szCs w:val="24"/>
        </w:rPr>
        <w:t>dic drawdowns and floodings</w:t>
      </w:r>
      <w:r w:rsidRPr="00A05699">
        <w:rPr>
          <w:rFonts w:ascii="Times New Roman" w:hAnsi="Times New Roman" w:cs="Times New Roman"/>
          <w:strike/>
          <w:sz w:val="24"/>
          <w:szCs w:val="24"/>
        </w:rPr>
        <w:t xml:space="preserve"> intended to mimic the natural surface hydrology of the area</w:t>
      </w:r>
      <w:r w:rsidR="0012118B" w:rsidRPr="00A05699">
        <w:rPr>
          <w:rFonts w:ascii="Times New Roman" w:hAnsi="Times New Roman" w:cs="Times New Roman"/>
          <w:strike/>
          <w:sz w:val="24"/>
          <w:szCs w:val="24"/>
        </w:rPr>
        <w:t xml:space="preserve"> and provide extensive and varied habitat for wildlife</w:t>
      </w:r>
      <w:r w:rsidRPr="00A05699">
        <w:rPr>
          <w:rFonts w:ascii="Times New Roman" w:hAnsi="Times New Roman" w:cs="Times New Roman"/>
          <w:strike/>
          <w:sz w:val="24"/>
          <w:szCs w:val="24"/>
        </w:rPr>
        <w:t>.</w:t>
      </w:r>
      <w:r w:rsidRPr="00C966A8">
        <w:rPr>
          <w:rFonts w:ascii="Times New Roman" w:hAnsi="Times New Roman" w:cs="Times New Roman"/>
          <w:sz w:val="24"/>
          <w:szCs w:val="24"/>
        </w:rPr>
        <w:t xml:space="preserve"> 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B72B45" w:rsidRPr="00C966A8">
        <w:rPr>
          <w:rFonts w:ascii="Times New Roman" w:hAnsi="Times New Roman" w:cs="Times New Roman"/>
          <w:sz w:val="24"/>
          <w:szCs w:val="24"/>
        </w:rPr>
        <w:t>XXX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w:t>
      </w:r>
      <w:r w:rsidR="00F44673">
        <w:rPr>
          <w:rFonts w:ascii="Times New Roman" w:hAnsi="Times New Roman" w:cs="Times New Roman"/>
          <w:sz w:val="24"/>
          <w:szCs w:val="24"/>
        </w:rPr>
        <w:lastRenderedPageBreak/>
        <w:t>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(XXX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XX citation needed? Royle, DM, of HC?</w:t>
      </w:r>
      <w:r w:rsidR="00191A3E">
        <w:rPr>
          <w:rFonts w:ascii="Times New Roman" w:hAnsi="Times New Roman" w:cs="Times New Roman"/>
          <w:sz w:val="24"/>
          <w:szCs w:val="24"/>
        </w:rPr>
        <w:t>)</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 xml:space="preserve">We conducted concurrent point count surveys for both the Lark Sparrow and Eastern Towhee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within the same year, but not between</w:t>
      </w:r>
      <w:r w:rsidR="00A155B4">
        <w:rPr>
          <w:rFonts w:ascii="Times New Roman" w:hAnsi="Times New Roman" w:cs="Times New Roman"/>
          <w:sz w:val="24"/>
          <w:szCs w:val="24"/>
        </w:rPr>
        <w:t xml:space="preserve"> multiple</w:t>
      </w:r>
      <w:r w:rsidR="00774C91">
        <w:rPr>
          <w:rFonts w:ascii="Times New Roman" w:hAnsi="Times New Roman" w:cs="Times New Roman"/>
          <w:sz w:val="24"/>
          <w:szCs w:val="24"/>
        </w:rPr>
        <w:t xml:space="preserve"> years</w:t>
      </w:r>
      <w:r w:rsidR="00A155B4">
        <w:rPr>
          <w:rFonts w:ascii="Times New Roman" w:hAnsi="Times New Roman" w:cs="Times New Roman"/>
          <w:sz w:val="24"/>
          <w:szCs w:val="24"/>
        </w:rPr>
        <w:t xml:space="preserve"> of the study</w:t>
      </w:r>
      <w:r w:rsidR="00774C91">
        <w:rPr>
          <w:rFonts w:ascii="Times New Roman" w:hAnsi="Times New Roman" w:cs="Times New Roman"/>
          <w:sz w:val="24"/>
          <w:szCs w:val="24"/>
        </w:rPr>
        <w:t>.</w:t>
      </w:r>
    </w:p>
    <w:p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t>
      </w:r>
      <w:r w:rsidR="002B3A2B" w:rsidRPr="00C966A8">
        <w:rPr>
          <w:rFonts w:ascii="Times New Roman" w:hAnsi="Times New Roman" w:cs="Times New Roman"/>
          <w:sz w:val="24"/>
          <w:szCs w:val="24"/>
        </w:rPr>
        <w:lastRenderedPageBreak/>
        <w:t>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appropriate timeframe for any species,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although they were not being specifically targeted</w:t>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Pr="00C966A8">
        <w:rPr>
          <w:rFonts w:ascii="Times New Roman" w:hAnsi="Times New Roman" w:cs="Times New Roman"/>
          <w:sz w:val="24"/>
          <w:szCs w:val="24"/>
        </w:rPr>
        <w:t>, sunny or partly sunny conditions, and not during rain events. Surveyors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ot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6745E2"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The Gophersnake and Hog-nosed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April 1 and June 30, and Aug 15 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r w:rsidR="002B326C" w:rsidRPr="00321590">
        <w:rPr>
          <w:rFonts w:ascii="Times New Roman" w:hAnsi="Times New Roman" w:cs="Times New Roman"/>
          <w:strike/>
          <w:sz w:val="24"/>
          <w:szCs w:val="24"/>
        </w:rPr>
        <w:t xml:space="preserve">We chose to not analyze snake occurrence or abundance </w:t>
      </w:r>
      <w:r w:rsidR="00DB554B" w:rsidRPr="00321590">
        <w:rPr>
          <w:rFonts w:ascii="Times New Roman" w:hAnsi="Times New Roman" w:cs="Times New Roman"/>
          <w:strike/>
          <w:sz w:val="24"/>
          <w:szCs w:val="24"/>
        </w:rPr>
        <w:t xml:space="preserve">because of a lack of </w:t>
      </w:r>
      <w:r w:rsidR="002B326C" w:rsidRPr="00321590">
        <w:rPr>
          <w:rFonts w:ascii="Times New Roman" w:hAnsi="Times New Roman" w:cs="Times New Roman"/>
          <w:strike/>
          <w:sz w:val="24"/>
          <w:szCs w:val="24"/>
        </w:rPr>
        <w:t xml:space="preserve">observations. Both </w:t>
      </w:r>
      <w:r w:rsidR="002B326C" w:rsidRPr="00321590">
        <w:rPr>
          <w:rFonts w:ascii="Times New Roman" w:hAnsi="Times New Roman" w:cs="Times New Roman"/>
          <w:bCs/>
          <w:i/>
          <w:strike/>
          <w:sz w:val="24"/>
          <w:szCs w:val="24"/>
        </w:rPr>
        <w:t>H. nasicus</w:t>
      </w:r>
      <w:r w:rsidR="002B326C" w:rsidRPr="00321590">
        <w:rPr>
          <w:rFonts w:ascii="Times New Roman" w:hAnsi="Times New Roman" w:cs="Times New Roman"/>
          <w:bCs/>
          <w:strike/>
          <w:sz w:val="24"/>
          <w:szCs w:val="24"/>
        </w:rPr>
        <w:t xml:space="preserve"> and </w:t>
      </w:r>
      <w:r w:rsidR="002B326C" w:rsidRPr="00321590">
        <w:rPr>
          <w:rFonts w:ascii="Times New Roman" w:hAnsi="Times New Roman" w:cs="Times New Roman"/>
          <w:bCs/>
          <w:i/>
          <w:strike/>
          <w:sz w:val="24"/>
          <w:szCs w:val="24"/>
        </w:rPr>
        <w:t xml:space="preserve">P. catenifer </w:t>
      </w:r>
      <w:r w:rsidR="002B326C" w:rsidRPr="00321590">
        <w:rPr>
          <w:rFonts w:ascii="Times New Roman" w:hAnsi="Times New Roman" w:cs="Times New Roman"/>
          <w:bCs/>
          <w:strike/>
          <w:sz w:val="24"/>
          <w:szCs w:val="24"/>
        </w:rPr>
        <w:t>are omitted from further discussion, unless specifically mentioned</w:t>
      </w:r>
      <w:r w:rsidRPr="00321590">
        <w:rPr>
          <w:rFonts w:ascii="Times New Roman" w:hAnsi="Times New Roman" w:cs="Times New Roman"/>
          <w:bCs/>
          <w:strike/>
          <w:sz w:val="24"/>
          <w:szCs w:val="24"/>
        </w:rPr>
        <w:t xml:space="preserve">. </w:t>
      </w:r>
      <w:r w:rsidR="00250ADE" w:rsidRPr="00321590">
        <w:rPr>
          <w:rFonts w:ascii="Times New Roman" w:hAnsi="Times New Roman" w:cs="Times New Roman"/>
          <w:strike/>
          <w:sz w:val="24"/>
          <w:szCs w:val="24"/>
        </w:rPr>
        <w:t xml:space="preserve">Gophersnakes were encountered: 2014; </w:t>
      </w:r>
      <w:r w:rsidR="00250ADE" w:rsidRPr="00321590">
        <w:rPr>
          <w:rFonts w:ascii="Times New Roman" w:hAnsi="Times New Roman" w:cs="Times New Roman"/>
          <w:bCs/>
          <w:strike/>
          <w:sz w:val="24"/>
          <w:szCs w:val="24"/>
        </w:rPr>
        <w:t xml:space="preserve">1 plot </w:t>
      </w:r>
      <w:r w:rsidR="00250ADE" w:rsidRPr="00321590">
        <w:rPr>
          <w:rFonts w:ascii="Times New Roman" w:hAnsi="Times New Roman" w:cs="Times New Roman"/>
          <w:bCs/>
          <w:strike/>
          <w:sz w:val="24"/>
          <w:szCs w:val="24"/>
        </w:rPr>
        <w:lastRenderedPageBreak/>
        <w:t>with encounter, no re-detections. Total observed (N=1), 2015; 7 plots with encounters, no re-detections. Total observed (N=8), 2016; 8 plots with encounters, no re-detections. Total observed (N=8). Plains hog-nosed snakes were encountered: 2014; 3 plots with encounters, no re-detections. Total observed (N=4), 2015; 0 plots with encounters, 2016; 1 plot with encounter, no re-detections. Total observed (N=1).</w:t>
      </w:r>
    </w:p>
    <w:p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subplots within each plot. One subplot was located in the center of each plot, with four more located half way to each of the four plot corners. Subplots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Habitat covariates were measured at varying 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r w:rsidR="00D247E0">
        <w:rPr>
          <w:rFonts w:ascii="Times New Roman" w:hAnsi="Times New Roman" w:cs="Times New Roman"/>
          <w:sz w:val="24"/>
          <w:szCs w:val="24"/>
        </w:rPr>
        <w:t>L</w:t>
      </w:r>
      <w:r w:rsidRPr="00C966A8">
        <w:rPr>
          <w:rFonts w:ascii="Times New Roman" w:hAnsi="Times New Roman" w:cs="Times New Roman"/>
          <w:sz w:val="24"/>
          <w:szCs w:val="24"/>
        </w:rPr>
        <w:t>itter depth was defined as the depth from the top of the leaf litter to the</w:t>
      </w:r>
      <w:r w:rsidR="00D247E0">
        <w:rPr>
          <w:rFonts w:ascii="Times New Roman" w:hAnsi="Times New Roman" w:cs="Times New Roman"/>
          <w:sz w:val="24"/>
          <w:szCs w:val="24"/>
        </w:rPr>
        <w:t xml:space="preserve"> beginning of the mineral soil. </w:t>
      </w:r>
    </w:p>
    <w:p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overstory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 xml:space="preserve">subplot center with a </w:t>
      </w:r>
      <w:r w:rsidR="0062247A">
        <w:rPr>
          <w:rFonts w:ascii="Times New Roman" w:hAnsi="Times New Roman" w:cs="Times New Roman"/>
          <w:sz w:val="24"/>
          <w:szCs w:val="24"/>
        </w:rPr>
        <w:t>densitometer,</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visibly grown without the interference of nearby trees. </w:t>
      </w:r>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p>
    <w:p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AF72BF" w:rsidRDefault="00732171"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We </w:t>
      </w:r>
      <w:r w:rsidR="00713EEE">
        <w:rPr>
          <w:rFonts w:ascii="Times New Roman" w:hAnsi="Times New Roman" w:cs="Times New Roman"/>
          <w:sz w:val="24"/>
          <w:szCs w:val="24"/>
        </w:rPr>
        <w:t>analyzed abundance dynamics on count data for all target species with sufficient survey results using a combination of frequentist and/or Bayesian state-space models.</w:t>
      </w:r>
      <w:r>
        <w:rPr>
          <w:rFonts w:ascii="Times New Roman" w:hAnsi="Times New Roman" w:cs="Times New Roman"/>
          <w:sz w:val="24"/>
          <w:szCs w:val="24"/>
        </w:rPr>
        <w:t xml:space="preserve"> Lark Sparrow, Eastern Towhee, Leonard’s Skipper, and Northern Barrens Tiger Beetle data were sufficiently robust for analysis based on guidelines in (XX where did Todd get those n</w:t>
      </w:r>
      <w:r w:rsidR="00863148">
        <w:rPr>
          <w:rFonts w:ascii="Times New Roman" w:hAnsi="Times New Roman" w:cs="Times New Roman"/>
          <w:sz w:val="24"/>
          <w:szCs w:val="24"/>
        </w:rPr>
        <w:t>u</w:t>
      </w:r>
      <w:r>
        <w:rPr>
          <w:rFonts w:ascii="Times New Roman" w:hAnsi="Times New Roman" w:cs="Times New Roman"/>
          <w:sz w:val="24"/>
          <w:szCs w:val="24"/>
        </w:rPr>
        <w:t>mbers?). The Plains Hog-nosed snake and Gophersnake were excluded from analysi</w:t>
      </w:r>
      <w:r w:rsidR="00AF72BF">
        <w:rPr>
          <w:rFonts w:ascii="Times New Roman" w:hAnsi="Times New Roman" w:cs="Times New Roman"/>
          <w:sz w:val="24"/>
          <w:szCs w:val="24"/>
        </w:rPr>
        <w:t xml:space="preserve">s due to a lack of observations (Table XX?).  </w:t>
      </w:r>
      <w:r w:rsidR="00713EEE">
        <w:rPr>
          <w:rFonts w:ascii="Times New Roman" w:hAnsi="Times New Roman" w:cs="Times New Roman"/>
          <w:sz w:val="24"/>
          <w:szCs w:val="24"/>
        </w:rPr>
        <w:t>(XX Cut this whole paragraph?)</w:t>
      </w:r>
    </w:p>
    <w:p w:rsidR="00F03388" w:rsidRDefault="00713EEE" w:rsidP="00F033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 which are particularly useful for modeling field data on rare or cryptic species because they allow for modeling both the parameter of interest (in this case, abundance) and the observation error that is often inherent in field surveys (Dail and Madsen 2011, Hostetler and Chandler 2015). Though very similar to its predecessor,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related elements; initial abundance (XX), abundance at subsequent time periods (XX), and the detection process (</w:t>
      </w:r>
      <w:r w:rsidR="007B0687">
        <w:rPr>
          <w:rFonts w:ascii="Times New Roman" w:hAnsi="Times New Roman" w:cs="Times New Roman"/>
          <w:sz w:val="24"/>
          <w:szCs w:val="24"/>
        </w:rPr>
        <w:t>XX</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 xml:space="preserve">failures to detect the species of interest) that are </w:t>
      </w:r>
      <w:r w:rsidR="00215785">
        <w:rPr>
          <w:rFonts w:ascii="Times New Roman" w:hAnsi="Times New Roman" w:cs="Times New Roman"/>
          <w:sz w:val="24"/>
          <w:szCs w:val="24"/>
        </w:rPr>
        <w:t>true absences</w:t>
      </w:r>
      <w:r w:rsidR="00F03388">
        <w:rPr>
          <w:rFonts w:ascii="Times New Roman" w:hAnsi="Times New Roman" w:cs="Times New Roman"/>
          <w:sz w:val="24"/>
          <w:szCs w:val="24"/>
        </w:rPr>
        <w:t xml:space="preserve"> versus </w:t>
      </w:r>
      <w:r w:rsidR="00215785">
        <w:rPr>
          <w:rFonts w:ascii="Times New Roman" w:hAnsi="Times New Roman" w:cs="Times New Roman"/>
          <w:sz w:val="24"/>
          <w:szCs w:val="24"/>
        </w:rPr>
        <w:t>those</w:t>
      </w:r>
      <w:r w:rsidR="00F03388">
        <w:rPr>
          <w:rFonts w:ascii="Times New Roman" w:hAnsi="Times New Roman" w:cs="Times New Roman"/>
          <w:sz w:val="24"/>
          <w:szCs w:val="24"/>
        </w:rPr>
        <w:t xml:space="preserve"> that are due to a failure to detect</w:t>
      </w:r>
      <w:r w:rsidR="00D501CE">
        <w:rPr>
          <w:rFonts w:ascii="Times New Roman" w:hAnsi="Times New Roman" w:cs="Times New Roman"/>
          <w:sz w:val="24"/>
          <w:szCs w:val="24"/>
        </w:rPr>
        <w:t xml:space="preserve"> an individual that was actually</w:t>
      </w:r>
      <w:r w:rsidR="00F03388">
        <w:rPr>
          <w:rFonts w:ascii="Times New Roman" w:hAnsi="Times New Roman" w:cs="Times New Roman"/>
          <w:sz w:val="24"/>
          <w:szCs w:val="24"/>
        </w:rPr>
        <w:t xml:space="preserve"> present during the survey. </w:t>
      </w:r>
    </w:p>
    <w:p w:rsidR="00FE06CD" w:rsidRDefault="001F140F" w:rsidP="001504C7">
      <w:pPr>
        <w:spacing w:line="360" w:lineRule="auto"/>
        <w:rPr>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proposed by Royle (2</w:t>
      </w:r>
      <w:r w:rsidR="00497B21">
        <w:rPr>
          <w:rFonts w:ascii="Times New Roman" w:hAnsi="Times New Roman" w:cs="Times New Roman"/>
          <w:sz w:val="24"/>
          <w:szCs w:val="24"/>
        </w:rPr>
        <w:t>014 XX)</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but </w:t>
      </w:r>
      <w:r>
        <w:rPr>
          <w:rFonts w:ascii="Times New Roman" w:hAnsi="Times New Roman" w:cs="Times New Roman"/>
          <w:sz w:val="24"/>
          <w:szCs w:val="24"/>
        </w:rPr>
        <w:t xml:space="preserve">also allow for </w:t>
      </w:r>
      <w:r w:rsidR="00E91A70">
        <w:rPr>
          <w:rFonts w:ascii="Times New Roman" w:hAnsi="Times New Roman" w:cs="Times New Roman"/>
          <w:sz w:val="24"/>
          <w:szCs w:val="24"/>
        </w:rPr>
        <w:t xml:space="preserve">population </w:t>
      </w:r>
      <w:r>
        <w:rPr>
          <w:rFonts w:ascii="Times New Roman" w:hAnsi="Times New Roman" w:cs="Times New Roman"/>
          <w:sz w:val="24"/>
          <w:szCs w:val="24"/>
        </w:rPr>
        <w:t>dynamics between primary survey periods (e.g., years), specifically for metapopulation dynamics such as recruitment (</w:t>
      </w:r>
      <w:r w:rsidRPr="006C1E7F">
        <w:rPr>
          <w:rFonts w:ascii="Times New Roman" w:hAnsi="Times New Roman" w:cs="Times New Roman"/>
          <w:sz w:val="24"/>
          <w:szCs w:val="24"/>
        </w:rPr>
        <w:t>γ</w:t>
      </w:r>
      <w:r>
        <w:rPr>
          <w:rFonts w:ascii="Times New Roman" w:hAnsi="Times New Roman" w:cs="Times New Roman"/>
          <w:sz w:val="24"/>
          <w:szCs w:val="24"/>
        </w:rPr>
        <w:t>) and survival (</w:t>
      </w:r>
      <w:r w:rsidRPr="006C1E7F">
        <w:rPr>
          <w:rFonts w:ascii="Times New Roman" w:hAnsi="Times New Roman" w:cs="Times New Roman"/>
          <w:sz w:val="24"/>
          <w:szCs w:val="24"/>
        </w:rPr>
        <w:t>ω</w:t>
      </w:r>
      <w:r>
        <w:rPr>
          <w:rFonts w:ascii="Times New Roman" w:hAnsi="Times New Roman" w:cs="Times New Roman"/>
          <w:sz w:val="24"/>
          <w:szCs w:val="24"/>
        </w:rPr>
        <w:t>). We included these dynamics without covariates, b</w:t>
      </w:r>
      <w:r w:rsidR="00182FEA">
        <w:rPr>
          <w:rFonts w:ascii="Times New Roman" w:hAnsi="Times New Roman" w:cs="Times New Roman"/>
          <w:sz w:val="24"/>
          <w:szCs w:val="24"/>
        </w:rPr>
        <w:t xml:space="preserve">ecause while a two-year study is not sufficient to examine </w:t>
      </w:r>
      <w:r w:rsidR="00FF4C9A">
        <w:rPr>
          <w:rFonts w:ascii="Times New Roman" w:hAnsi="Times New Roman" w:cs="Times New Roman"/>
          <w:sz w:val="24"/>
          <w:szCs w:val="24"/>
        </w:rPr>
        <w:t>factors that are driving</w:t>
      </w:r>
      <w:r w:rsidR="00182FEA">
        <w:rPr>
          <w:rFonts w:ascii="Times New Roman" w:hAnsi="Times New Roman" w:cs="Times New Roman"/>
          <w:sz w:val="24"/>
          <w:szCs w:val="24"/>
        </w:rPr>
        <w:t xml:space="preserve"> recruitment and survival directly, it would have been erroneous to assume closure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r w:rsidR="007B0687">
        <w:rPr>
          <w:rFonts w:ascii="Times New Roman" w:hAnsi="Times New Roman" w:cs="Times New Roman"/>
          <w:sz w:val="24"/>
          <w:szCs w:val="24"/>
        </w:rPr>
        <w:t>include constant detection probability across the study system (unless explained by observation variables), and equal abundance across the study system (unless explained by state variables) (XX confirm and rewrite assumptions).</w:t>
      </w:r>
    </w:p>
    <w:p w:rsidR="00E269C1" w:rsidRPr="00E269C1" w:rsidRDefault="00E269C1" w:rsidP="00E269C1">
      <w:pPr>
        <w:spacing w:line="360" w:lineRule="auto"/>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h,t</w:t>
      </w:r>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 process or a zero-inflated process:</w:t>
      </w:r>
    </w:p>
    <w:p w:rsidR="00E269C1" w:rsidRPr="00E269C1" w:rsidRDefault="00F24A7C"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m:oMathPara>
    </w:p>
    <w:p w:rsidR="00E269C1" w:rsidRPr="00E269C1" w:rsidRDefault="00F24A7C"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m:oMathPara>
    </w:p>
    <w:p w:rsidR="00E269C1" w:rsidRPr="00E269C1" w:rsidRDefault="00F24A7C"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r>
            <m:rPr>
              <m:nor/>
            </m:rPr>
            <w:rPr>
              <w:rFonts w:ascii="Cambria Math" w:hAnsi="Cambria Math" w:cs="Times New Roman"/>
              <w:sz w:val="24"/>
              <w:szCs w:val="24"/>
            </w:rPr>
            <m:t>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m:oMathPara>
    </w:p>
    <w:p w:rsidR="00E269C1" w:rsidRPr="00E269C1" w:rsidRDefault="00E269C1"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α</m:t>
        </m:r>
      </m:oMath>
      <w:r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w:t>
      </w:r>
      <w:r w:rsidRPr="00E269C1">
        <w:rPr>
          <w:rFonts w:ascii="Times New Roman" w:eastAsiaTheme="minorEastAsia" w:hAnsi="Times New Roman" w:cs="Times New Roman"/>
          <w:sz w:val="24"/>
          <w:szCs w:val="24"/>
        </w:rPr>
        <w:t>) (e.g., habitat characteristics):</w:t>
      </w:r>
    </w:p>
    <w:p w:rsidR="00E269C1" w:rsidRPr="00E269C1" w:rsidRDefault="00F24A7C" w:rsidP="00E269C1">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m:oMathPara>
    </w:p>
    <w:p w:rsidR="00E269C1" w:rsidRPr="00E269C1" w:rsidRDefault="00E269C1"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Subsequent year abundance is then a combination of the surviving individuals from each plot (</w:t>
      </w:r>
      <w:r w:rsidRPr="00E269C1">
        <w:rPr>
          <w:rFonts w:ascii="Times New Roman" w:eastAsiaTheme="minorEastAsia" w:hAnsi="Times New Roman" w:cs="Times New Roman"/>
          <w:i/>
          <w:sz w:val="24"/>
          <w:szCs w:val="24"/>
        </w:rPr>
        <w:t>S</w:t>
      </w:r>
      <w:r w:rsidRPr="00E269C1">
        <w:rPr>
          <w:rFonts w:ascii="Times New Roman" w:eastAsiaTheme="minorEastAsia" w:hAnsi="Times New Roman" w:cs="Times New Roman"/>
          <w:i/>
          <w:sz w:val="24"/>
          <w:szCs w:val="24"/>
          <w:vertAlign w:val="subscript"/>
        </w:rPr>
        <w:t>h,t</w:t>
      </w:r>
      <w:r w:rsidRPr="00E269C1">
        <w:rPr>
          <w:rFonts w:ascii="Times New Roman" w:eastAsiaTheme="minorEastAsia" w:hAnsi="Times New Roman" w:cs="Times New Roman"/>
          <w:sz w:val="24"/>
          <w:szCs w:val="24"/>
        </w:rPr>
        <w:t>) and recruitment of new individuals into each plot (</w:t>
      </w:r>
      <w:r w:rsidRPr="00E269C1">
        <w:rPr>
          <w:rFonts w:ascii="Times New Roman" w:eastAsiaTheme="minorEastAsia" w:hAnsi="Times New Roman" w:cs="Times New Roman"/>
          <w:i/>
          <w:sz w:val="24"/>
          <w:szCs w:val="24"/>
        </w:rPr>
        <w:t>G</w:t>
      </w:r>
      <w:r w:rsidRPr="00E269C1">
        <w:rPr>
          <w:rFonts w:ascii="Times New Roman" w:eastAsiaTheme="minorEastAsia" w:hAnsi="Times New Roman" w:cs="Times New Roman"/>
          <w:i/>
          <w:sz w:val="24"/>
          <w:szCs w:val="24"/>
          <w:vertAlign w:val="subscript"/>
        </w:rPr>
        <w:t>h,t</w:t>
      </w:r>
      <w:r w:rsidRPr="00E269C1">
        <w:rPr>
          <w:rFonts w:ascii="Times New Roman" w:eastAsiaTheme="minorEastAsia" w:hAnsi="Times New Roman" w:cs="Times New Roman"/>
          <w:sz w:val="24"/>
          <w:szCs w:val="24"/>
        </w:rPr>
        <w:t>):</w:t>
      </w:r>
    </w:p>
    <w:p w:rsidR="00E269C1" w:rsidRPr="00E269C1" w:rsidRDefault="00F24A7C"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m:oMathPara>
    </w:p>
    <w:p w:rsidR="00E269C1" w:rsidRPr="00E269C1" w:rsidRDefault="00F24A7C"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m:oMathPara>
    </w:p>
    <w:p w:rsidR="00E269C1" w:rsidRPr="00E269C1" w:rsidRDefault="00F24A7C"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rsidR="00E269C1" w:rsidRPr="00E269C1" w:rsidRDefault="00E269C1"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 xml:space="preserve">The detection process is a Binomial process based on plot-level abundance, </w:t>
      </w:r>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h,t</w:t>
      </w:r>
      <w:r w:rsidRPr="00E269C1">
        <w:rPr>
          <w:rFonts w:ascii="Times New Roman" w:eastAsiaTheme="minorEastAsia" w:hAnsi="Times New Roman" w:cs="Times New Roman"/>
          <w:sz w:val="24"/>
          <w:szCs w:val="24"/>
        </w:rPr>
        <w:t>, and the probability of detecting individuals (</w:t>
      </w:r>
      <w:r w:rsidRPr="00E269C1">
        <w:rPr>
          <w:rFonts w:ascii="Times New Roman" w:eastAsiaTheme="minorEastAsia" w:hAnsi="Times New Roman" w:cs="Times New Roman"/>
          <w:i/>
          <w:sz w:val="24"/>
          <w:szCs w:val="24"/>
        </w:rPr>
        <w:t>p</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 which is assumed to be affected by survey-specific covariates (</w:t>
      </w:r>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 and which gives us our counts (</w:t>
      </w:r>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w:t>
      </w:r>
    </w:p>
    <w:p w:rsidR="00E269C1" w:rsidRPr="00E269C1" w:rsidRDefault="00F24A7C"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rsidR="00BD132E" w:rsidRPr="00E269C1" w:rsidRDefault="00E269C1" w:rsidP="001504C7">
      <w:pPr>
        <w:spacing w:line="36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p</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p</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m:oMathPara>
    </w:p>
    <w:p w:rsidR="00E269C1" w:rsidRPr="00E269C1" w:rsidRDefault="00E269C1" w:rsidP="001504C7">
      <w:pPr>
        <w:spacing w:line="360" w:lineRule="auto"/>
        <w:rPr>
          <w:rFonts w:ascii="Times New Roman" w:eastAsiaTheme="minorEastAsia" w:hAnsi="Times New Roman" w:cs="Times New Roman"/>
          <w:sz w:val="24"/>
          <w:szCs w:val="24"/>
        </w:rPr>
      </w:pPr>
    </w:p>
    <w:p w:rsidR="00E64C9B" w:rsidRDefault="007B0687" w:rsidP="00601419">
      <w:pPr>
        <w:spacing w:line="360" w:lineRule="auto"/>
        <w:rPr>
          <w:rFonts w:ascii="Times New Roman" w:hAnsi="Times New Roman" w:cs="Times New Roman"/>
          <w:sz w:val="24"/>
          <w:szCs w:val="24"/>
        </w:rPr>
      </w:pPr>
      <w:r>
        <w:rPr>
          <w:rFonts w:ascii="Times New Roman" w:hAnsi="Times New Roman" w:cs="Times New Roman"/>
          <w:sz w:val="24"/>
          <w:szCs w:val="24"/>
        </w:rPr>
        <w:t>For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used package unmarked (XX Fiske and Chandler 2011) in Program R (Cite XXX)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Following the degree of freedom spending approach described by Gudice and Fieberg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because of</w:t>
      </w:r>
      <w:r w:rsidR="00E91A70">
        <w:rPr>
          <w:rFonts w:ascii="Times New Roman" w:hAnsi="Times New Roman" w:cs="Times New Roman"/>
          <w:sz w:val="24"/>
          <w:szCs w:val="24"/>
        </w:rPr>
        <w:t xml:space="preserve">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 xml:space="preserve">(Fondell et al. 2008 in Arnold 2010). </w:t>
      </w:r>
      <w:r w:rsidR="00D54CAB">
        <w:rPr>
          <w:rFonts w:ascii="Times New Roman" w:hAnsi="Times New Roman" w:cs="Times New Roman"/>
          <w:sz w:val="24"/>
          <w:szCs w:val="24"/>
        </w:rPr>
        <w:t>For both of our avian target species (L</w:t>
      </w:r>
      <w:r w:rsidR="006B2B37">
        <w:rPr>
          <w:rFonts w:ascii="Times New Roman" w:hAnsi="Times New Roman" w:cs="Times New Roman"/>
          <w:sz w:val="24"/>
          <w:szCs w:val="24"/>
        </w:rPr>
        <w:t>ark Sparrow and Eastern 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t>
      </w:r>
      <w:r w:rsidR="006B2B37">
        <w:rPr>
          <w:rFonts w:ascii="Times New Roman" w:hAnsi="Times New Roman" w:cs="Times New Roman"/>
          <w:sz w:val="24"/>
          <w:szCs w:val="24"/>
        </w:rPr>
        <w:lastRenderedPageBreak/>
        <w:t xml:space="preserve">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186A94" w:rsidRPr="00186A94" w:rsidRDefault="00E64C9B" w:rsidP="00186A94">
      <w:pPr>
        <w:spacing w:line="36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our specific methodology differed slightly for both of our invertebrate species (Leonard’s skipper and Northern Barrens Tiger Beetle). In order to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295D54">
        <w:rPr>
          <w:rFonts w:ascii="Times New Roman" w:hAnsi="Times New Roman" w:cs="Times New Roman"/>
          <w:sz w:val="24"/>
          <w:szCs w:val="24"/>
        </w:rPr>
        <w:t>model-based approach.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 (e.g., hatch and mortality cyc</w:t>
      </w:r>
      <w:r w:rsidR="009D3032">
        <w:rPr>
          <w:rFonts w:ascii="Times New Roman" w:hAnsi="Times New Roman" w:cs="Times New Roman"/>
          <w:sz w:val="24"/>
          <w:szCs w:val="24"/>
        </w:rPr>
        <w:t>les), and detection probability needed to vary by replicates (periods within a single survey event) given the meandering search process. (For both invertebrate species, surveyors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p w:rsidR="00186A94" w:rsidRPr="00186A94" w:rsidRDefault="00F24A7C"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m:oMathPara>
    </w:p>
    <w:p w:rsidR="00186A94" w:rsidRPr="00186A94" w:rsidRDefault="00F24A7C"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rsidR="00186A94" w:rsidRPr="00186A94" w:rsidRDefault="00F24A7C"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186A94" w:rsidP="00186A94">
      <w:pPr>
        <w:spacing w:line="360" w:lineRule="auto"/>
        <w:rPr>
          <w:rFonts w:ascii="Times New Roman" w:hAnsi="Times New Roman" w:cs="Times New Roman"/>
          <w:sz w:val="24"/>
          <w:szCs w:val="24"/>
        </w:rPr>
      </w:pPr>
    </w:p>
    <w:p w:rsidR="00186A94" w:rsidRPr="00186A94" w:rsidRDefault="00F24A7C"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Pr="00186A94">
        <w:rPr>
          <w:rFonts w:ascii="Times New Roman" w:eastAsiaTheme="minorEastAsia" w:hAnsi="Times New Roman" w:cs="Times New Roman"/>
          <w:sz w:val="24"/>
          <w:szCs w:val="24"/>
        </w:rPr>
        <w:t xml:space="preserve"> is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is the predicted survey and plot-level abundance, which is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that is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The random error is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F24A7C"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186A94">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F24A7C"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186A94">
      <w:pPr>
        <w:spacing w:line="36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varied by survey replication </w:t>
      </w:r>
      <w:r w:rsidRPr="00186A94">
        <w:rPr>
          <w:rFonts w:ascii="Times New Roman" w:hAnsi="Times New Roman" w:cs="Times New Roman"/>
          <w:i/>
          <w:sz w:val="24"/>
          <w:szCs w:val="24"/>
        </w:rPr>
        <w:t>j</w:t>
      </w:r>
      <w:r w:rsidRPr="00186A94">
        <w:rPr>
          <w:rFonts w:ascii="Times New Roman" w:hAnsi="Times New Roman" w:cs="Times New Roman"/>
          <w:sz w:val="24"/>
          <w:szCs w:val="24"/>
        </w:rPr>
        <w:t xml:space="preserve"> with a Beta-binomial relationship:</w:t>
      </w:r>
    </w:p>
    <w:p w:rsidR="00186A94" w:rsidRPr="00186A94" w:rsidRDefault="00F24A7C"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F24A7C"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F24A7C" w:rsidP="00186A94">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F24A7C"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F24A7C"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110BEE">
      <w:pPr>
        <w:spacing w:line="360" w:lineRule="auto"/>
        <w:rPr>
          <w:rFonts w:ascii="Times New Roman" w:hAnsi="Times New Roman" w:cs="Times New Roman"/>
          <w:sz w:val="24"/>
          <w:szCs w:val="24"/>
        </w:rPr>
      </w:pPr>
      <w:r>
        <w:rPr>
          <w:rFonts w:ascii="Times New Roman" w:hAnsi="Times New Roman" w:cs="Times New Roman"/>
          <w:sz w:val="24"/>
          <w:szCs w:val="24"/>
        </w:rPr>
        <w:t>Based on preliminary analyses, we did not fit covariates to detection probability because observations were insufficient for robust modeling (results not shown; see XX at doiXX). The Bayesian model-based approach was implemented using jagsUI (CITE XX) in Program R. We ran the models with 250,000 total iterations, 100 adaptation iterations, 50,000 burn-in iterations, a thinning rate of 10, and 3 chains.</w:t>
      </w:r>
    </w:p>
    <w:p w:rsidR="009C7DE4" w:rsidRPr="00C067BD" w:rsidRDefault="009C7DE4" w:rsidP="001504C7">
      <w:pPr>
        <w:autoSpaceDE w:val="0"/>
        <w:autoSpaceDN w:val="0"/>
        <w:spacing w:line="36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16183D">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lastRenderedPageBreak/>
        <w:t>Table 1</w:t>
      </w:r>
      <w:r w:rsidRPr="00B25E21">
        <w:rPr>
          <w:rFonts w:ascii="Times New Roman" w:hAnsi="Times New Roman" w:cs="Times New Roman"/>
          <w:sz w:val="20"/>
          <w:szCs w:val="20"/>
        </w:rPr>
        <w:t xml:space="preserve">XX.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Parameter estimates are given with 85% confidence intervals. Bolded parameter estimates are significant at p &lt; 0.15.</w:t>
      </w:r>
    </w:p>
    <w:tbl>
      <w:tblPr>
        <w:tblStyle w:val="TableGrid"/>
        <w:tblW w:w="8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90"/>
        <w:gridCol w:w="990"/>
        <w:gridCol w:w="810"/>
        <w:gridCol w:w="891"/>
        <w:gridCol w:w="945"/>
        <w:gridCol w:w="945"/>
        <w:gridCol w:w="996"/>
      </w:tblGrid>
      <w:tr w:rsidR="0069726A" w:rsidRPr="00A369C3" w:rsidTr="00501424">
        <w:tc>
          <w:tcPr>
            <w:tcW w:w="1176" w:type="dxa"/>
            <w:tcBorders>
              <w:top w:val="single" w:sz="4" w:space="0" w:color="auto"/>
            </w:tcBorders>
          </w:tcPr>
          <w:p w:rsidR="0069726A" w:rsidRPr="00A369C3" w:rsidRDefault="0069726A"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974" w:type="dxa"/>
            <w:gridSpan w:val="2"/>
            <w:tcBorders>
              <w:top w:val="single" w:sz="4" w:space="0" w:color="auto"/>
            </w:tcBorders>
          </w:tcPr>
          <w:p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00" w:type="dxa"/>
            <w:gridSpan w:val="2"/>
            <w:tcBorders>
              <w:top w:val="single" w:sz="4" w:space="0" w:color="auto"/>
            </w:tcBorders>
          </w:tcPr>
          <w:p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891" w:type="dxa"/>
            <w:tcBorders>
              <w:top w:val="single" w:sz="4" w:space="0" w:color="auto"/>
            </w:tcBorders>
          </w:tcPr>
          <w:p w:rsidR="0069726A" w:rsidRPr="00A369C3" w:rsidRDefault="0069726A" w:rsidP="00FC7227">
            <w:pPr>
              <w:autoSpaceDE w:val="0"/>
              <w:autoSpaceDN w:val="0"/>
              <w:spacing w:line="360" w:lineRule="auto"/>
              <w:jc w:val="center"/>
              <w:rPr>
                <w:rFonts w:ascii="Times New Roman" w:hAnsi="Times New Roman" w:cs="Times New Roman"/>
                <w:sz w:val="18"/>
                <w:szCs w:val="18"/>
              </w:rPr>
            </w:pPr>
          </w:p>
        </w:tc>
        <w:tc>
          <w:tcPr>
            <w:tcW w:w="1890" w:type="dxa"/>
            <w:gridSpan w:val="2"/>
            <w:tcBorders>
              <w:top w:val="single" w:sz="4" w:space="0" w:color="auto"/>
            </w:tcBorders>
          </w:tcPr>
          <w:p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69726A" w:rsidRPr="00A369C3" w:rsidTr="00501424">
        <w:tc>
          <w:tcPr>
            <w:tcW w:w="1176" w:type="dxa"/>
            <w:tcBorders>
              <w:bottom w:val="single" w:sz="4" w:space="0" w:color="auto"/>
            </w:tcBorders>
          </w:tcPr>
          <w:p w:rsidR="0069726A" w:rsidRPr="00A369C3" w:rsidRDefault="0069726A" w:rsidP="0069726A">
            <w:pPr>
              <w:autoSpaceDE w:val="0"/>
              <w:autoSpaceDN w:val="0"/>
              <w:spacing w:line="360" w:lineRule="auto"/>
              <w:rPr>
                <w:rFonts w:ascii="Times New Roman" w:hAnsi="Times New Roman" w:cs="Times New Roman"/>
                <w:sz w:val="18"/>
                <w:szCs w:val="18"/>
              </w:rPr>
            </w:pPr>
          </w:p>
        </w:tc>
        <w:tc>
          <w:tcPr>
            <w:tcW w:w="984"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90"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990"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10"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891" w:type="dxa"/>
            <w:tcBorders>
              <w:bottom w:val="single" w:sz="4" w:space="0" w:color="auto"/>
            </w:tcBorders>
          </w:tcPr>
          <w:p w:rsidR="0069726A" w:rsidRDefault="0069726A"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B2p</w:t>
            </w:r>
          </w:p>
        </w:tc>
        <w:tc>
          <w:tcPr>
            <w:tcW w:w="945"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w:t>
            </w:r>
            <w:r w:rsidRPr="00A369C3">
              <w:rPr>
                <w:rFonts w:ascii="Times New Roman" w:hAnsi="Times New Roman" w:cs="Times New Roman"/>
                <w:sz w:val="18"/>
                <w:szCs w:val="18"/>
              </w:rPr>
              <w:t>mega</w:t>
            </w:r>
          </w:p>
        </w:tc>
        <w:tc>
          <w:tcPr>
            <w:tcW w:w="945"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gamma</w:t>
            </w:r>
          </w:p>
        </w:tc>
        <w:tc>
          <w:tcPr>
            <w:tcW w:w="996" w:type="dxa"/>
            <w:tcBorders>
              <w:bottom w:val="single" w:sz="4" w:space="0" w:color="auto"/>
            </w:tcBorders>
          </w:tcPr>
          <w:p w:rsidR="0069726A" w:rsidRPr="00A369C3" w:rsidRDefault="0069726A" w:rsidP="0069726A">
            <w:pPr>
              <w:autoSpaceDE w:val="0"/>
              <w:autoSpaceDN w:val="0"/>
              <w:spacing w:line="360" w:lineRule="auto"/>
              <w:rPr>
                <w:rFonts w:ascii="Times New Roman" w:hAnsi="Times New Roman" w:cs="Times New Roman"/>
                <w:sz w:val="18"/>
                <w:szCs w:val="18"/>
              </w:rPr>
            </w:pPr>
          </w:p>
        </w:tc>
      </w:tr>
      <w:tr w:rsidR="0069726A" w:rsidRPr="0069726A" w:rsidTr="00501424">
        <w:tc>
          <w:tcPr>
            <w:tcW w:w="1176" w:type="dxa"/>
            <w:tcBorders>
              <w:top w:val="single" w:sz="4" w:space="0" w:color="auto"/>
            </w:tcBorders>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Disturbance</w:t>
            </w:r>
          </w:p>
        </w:tc>
        <w:tc>
          <w:tcPr>
            <w:tcW w:w="984"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-2.97</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(-4.48,-1.46)</w:t>
            </w:r>
          </w:p>
        </w:tc>
        <w:tc>
          <w:tcPr>
            <w:tcW w:w="990"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4.13</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(2.58,5.68)</w:t>
            </w:r>
          </w:p>
        </w:tc>
        <w:tc>
          <w:tcPr>
            <w:tcW w:w="990" w:type="dxa"/>
            <w:tcBorders>
              <w:top w:val="single" w:sz="4" w:space="0" w:color="auto"/>
            </w:tcBorders>
          </w:tcPr>
          <w:p w:rsidR="0069726A" w:rsidRPr="00824408" w:rsidRDefault="0069726A"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-1.85</w:t>
            </w:r>
          </w:p>
          <w:p w:rsidR="0069726A" w:rsidRPr="0069726A" w:rsidRDefault="0069726A"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(-2.29,-1.41)</w:t>
            </w:r>
          </w:p>
        </w:tc>
        <w:tc>
          <w:tcPr>
            <w:tcW w:w="810"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0.26</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(0.08,0.43)</w:t>
            </w:r>
          </w:p>
        </w:tc>
        <w:tc>
          <w:tcPr>
            <w:tcW w:w="891"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0.33</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(0.15,0.52)</w:t>
            </w:r>
          </w:p>
        </w:tc>
        <w:tc>
          <w:tcPr>
            <w:tcW w:w="945" w:type="dxa"/>
            <w:tcBorders>
              <w:top w:val="single" w:sz="4" w:space="0" w:color="auto"/>
            </w:tcBorders>
          </w:tcPr>
          <w:p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0.25</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-0.55,1.04</w:t>
            </w:r>
            <w:r w:rsidRPr="0069726A">
              <w:rPr>
                <w:rFonts w:ascii="Times New Roman" w:hAnsi="Times New Roman" w:cs="Times New Roman"/>
                <w:sz w:val="18"/>
                <w:szCs w:val="18"/>
              </w:rPr>
              <w:t>)</w:t>
            </w:r>
          </w:p>
        </w:tc>
        <w:tc>
          <w:tcPr>
            <w:tcW w:w="945" w:type="dxa"/>
            <w:tcBorders>
              <w:top w:val="single" w:sz="4" w:space="0" w:color="auto"/>
            </w:tcBorders>
          </w:tcPr>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-2.25</w:t>
            </w:r>
          </w:p>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(-3.33,-1.17</w:t>
            </w:r>
            <w:r w:rsidR="0069726A" w:rsidRPr="00824408">
              <w:rPr>
                <w:rFonts w:ascii="Times New Roman" w:hAnsi="Times New Roman" w:cs="Times New Roman"/>
                <w:b/>
                <w:sz w:val="18"/>
                <w:szCs w:val="18"/>
              </w:rPr>
              <w:t>)</w:t>
            </w:r>
          </w:p>
        </w:tc>
        <w:tc>
          <w:tcPr>
            <w:tcW w:w="996" w:type="dxa"/>
            <w:tcBorders>
              <w:top w:val="single" w:sz="4" w:space="0" w:color="auto"/>
            </w:tcBorders>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442.73</w:t>
            </w:r>
          </w:p>
        </w:tc>
      </w:tr>
      <w:tr w:rsidR="0069726A" w:rsidRPr="0069726A" w:rsidTr="00501424">
        <w:tc>
          <w:tcPr>
            <w:tcW w:w="1176" w:type="dxa"/>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Canopy</w:t>
            </w:r>
          </w:p>
        </w:tc>
        <w:tc>
          <w:tcPr>
            <w:tcW w:w="984" w:type="dxa"/>
          </w:tcPr>
          <w:p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-0.07</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-0.70,0.56</w:t>
            </w:r>
            <w:r w:rsidRPr="0069726A">
              <w:rPr>
                <w:rFonts w:ascii="Times New Roman" w:hAnsi="Times New Roman" w:cs="Times New Roman"/>
                <w:sz w:val="18"/>
                <w:szCs w:val="18"/>
              </w:rPr>
              <w:t>)</w:t>
            </w:r>
          </w:p>
        </w:tc>
        <w:tc>
          <w:tcPr>
            <w:tcW w:w="990" w:type="dxa"/>
          </w:tcPr>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-0.85</w:t>
            </w:r>
          </w:p>
          <w:p w:rsidR="00501424" w:rsidRPr="0069726A" w:rsidRDefault="00501424"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(-1.42,-0.28)</w:t>
            </w:r>
          </w:p>
        </w:tc>
        <w:tc>
          <w:tcPr>
            <w:tcW w:w="990" w:type="dxa"/>
          </w:tcPr>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-1.70</w:t>
            </w:r>
          </w:p>
          <w:p w:rsidR="0069726A" w:rsidRPr="0069726A" w:rsidRDefault="00501424"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(-2.18,-1.23</w:t>
            </w:r>
            <w:r w:rsidR="0069726A" w:rsidRPr="00824408">
              <w:rPr>
                <w:rFonts w:ascii="Times New Roman" w:hAnsi="Times New Roman" w:cs="Times New Roman"/>
                <w:b/>
                <w:sz w:val="18"/>
                <w:szCs w:val="18"/>
              </w:rPr>
              <w:t>)</w:t>
            </w:r>
          </w:p>
        </w:tc>
        <w:tc>
          <w:tcPr>
            <w:tcW w:w="810" w:type="dxa"/>
          </w:tcPr>
          <w:p w:rsidR="00501424" w:rsidRPr="00824408" w:rsidRDefault="0069726A" w:rsidP="0016183D">
            <w:pPr>
              <w:autoSpaceDE w:val="0"/>
              <w:autoSpaceDN w:val="0"/>
              <w:spacing w:line="36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501424" w:rsidRPr="00824408">
              <w:rPr>
                <w:rFonts w:ascii="Times New Roman" w:hAnsi="Times New Roman" w:cs="Times New Roman"/>
                <w:b/>
                <w:sz w:val="18"/>
                <w:szCs w:val="18"/>
              </w:rPr>
              <w:t>0.29</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501424"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69726A" w:rsidRPr="00824408" w:rsidRDefault="009D19EF"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0.36</w:t>
            </w:r>
          </w:p>
          <w:p w:rsidR="009D19EF"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D19EF"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0.27</w:t>
            </w:r>
          </w:p>
          <w:p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(-0.71,0.76</w:t>
            </w:r>
            <w:r w:rsidR="0069726A" w:rsidRPr="0069726A">
              <w:rPr>
                <w:rFonts w:ascii="Times New Roman" w:hAnsi="Times New Roman" w:cs="Times New Roman"/>
                <w:sz w:val="18"/>
                <w:szCs w:val="18"/>
              </w:rPr>
              <w:t>)</w:t>
            </w:r>
          </w:p>
        </w:tc>
        <w:tc>
          <w:tcPr>
            <w:tcW w:w="945" w:type="dxa"/>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9B60A6" w:rsidRPr="00824408">
              <w:rPr>
                <w:rFonts w:ascii="Times New Roman" w:hAnsi="Times New Roman" w:cs="Times New Roman"/>
                <w:b/>
                <w:sz w:val="18"/>
                <w:szCs w:val="18"/>
              </w:rPr>
              <w:t>-2.16</w:t>
            </w:r>
          </w:p>
          <w:p w:rsidR="009D19EF"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-3.20,-1.11</w:t>
            </w:r>
            <w:r w:rsidRPr="00824408">
              <w:rPr>
                <w:rFonts w:ascii="Times New Roman" w:hAnsi="Times New Roman" w:cs="Times New Roman"/>
                <w:b/>
                <w:sz w:val="18"/>
                <w:szCs w:val="18"/>
              </w:rPr>
              <w:t>)</w:t>
            </w:r>
          </w:p>
        </w:tc>
        <w:tc>
          <w:tcPr>
            <w:tcW w:w="996" w:type="dxa"/>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461.61</w:t>
            </w:r>
          </w:p>
        </w:tc>
      </w:tr>
      <w:tr w:rsidR="0069726A" w:rsidRPr="0069726A" w:rsidTr="00501424">
        <w:tc>
          <w:tcPr>
            <w:tcW w:w="1176" w:type="dxa"/>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Woody Stems</w:t>
            </w:r>
          </w:p>
        </w:tc>
        <w:tc>
          <w:tcPr>
            <w:tcW w:w="984" w:type="dxa"/>
          </w:tcPr>
          <w:p w:rsidR="009B60A6"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9B60A6">
              <w:rPr>
                <w:rFonts w:ascii="Times New Roman" w:hAnsi="Times New Roman" w:cs="Times New Roman"/>
                <w:sz w:val="18"/>
                <w:szCs w:val="18"/>
              </w:rPr>
              <w:t>0.13</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9B60A6">
              <w:rPr>
                <w:rFonts w:ascii="Times New Roman" w:hAnsi="Times New Roman" w:cs="Times New Roman"/>
                <w:sz w:val="18"/>
                <w:szCs w:val="18"/>
              </w:rPr>
              <w:t>-0.45,0.71</w:t>
            </w:r>
            <w:r w:rsidRPr="0069726A">
              <w:rPr>
                <w:rFonts w:ascii="Times New Roman" w:hAnsi="Times New Roman" w:cs="Times New Roman"/>
                <w:sz w:val="18"/>
                <w:szCs w:val="18"/>
              </w:rPr>
              <w:t>)</w:t>
            </w:r>
          </w:p>
        </w:tc>
        <w:tc>
          <w:tcPr>
            <w:tcW w:w="990"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-0.58</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-1.11,-0.05</w:t>
            </w:r>
            <w:r w:rsidRPr="00824408">
              <w:rPr>
                <w:rFonts w:ascii="Times New Roman" w:hAnsi="Times New Roman" w:cs="Times New Roman"/>
                <w:b/>
                <w:sz w:val="18"/>
                <w:szCs w:val="18"/>
              </w:rPr>
              <w:t>)</w:t>
            </w:r>
          </w:p>
        </w:tc>
        <w:tc>
          <w:tcPr>
            <w:tcW w:w="990" w:type="dxa"/>
          </w:tcPr>
          <w:p w:rsidR="0069726A" w:rsidRPr="00824408" w:rsidRDefault="009B60A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-1.78</w:t>
            </w:r>
          </w:p>
          <w:p w:rsidR="0069726A" w:rsidRPr="0069726A" w:rsidRDefault="009B60A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(-2.22,-1.35</w:t>
            </w:r>
            <w:r w:rsidR="0069726A" w:rsidRPr="00824408">
              <w:rPr>
                <w:rFonts w:ascii="Times New Roman" w:hAnsi="Times New Roman" w:cs="Times New Roman"/>
                <w:b/>
                <w:sz w:val="18"/>
                <w:szCs w:val="18"/>
              </w:rPr>
              <w:t>)</w:t>
            </w:r>
          </w:p>
        </w:tc>
        <w:tc>
          <w:tcPr>
            <w:tcW w:w="810"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r w:rsidR="0069726A" w:rsidRPr="00824408">
              <w:rPr>
                <w:rFonts w:ascii="Times New Roman" w:hAnsi="Times New Roman" w:cs="Times New Roman"/>
                <w:b/>
                <w:sz w:val="18"/>
                <w:szCs w:val="18"/>
              </w:rPr>
              <w:t xml:space="preserve"> </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69726A" w:rsidRPr="0069726A" w:rsidRDefault="009B60A6"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B60A6" w:rsidRDefault="009B60A6"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0.07</w:t>
            </w:r>
          </w:p>
          <w:p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9B60A6">
              <w:rPr>
                <w:rFonts w:ascii="Times New Roman" w:hAnsi="Times New Roman" w:cs="Times New Roman"/>
                <w:sz w:val="18"/>
                <w:szCs w:val="18"/>
              </w:rPr>
              <w:t>-0.68,0.82</w:t>
            </w:r>
            <w:r w:rsidR="0069726A" w:rsidRPr="0069726A">
              <w:rPr>
                <w:rFonts w:ascii="Times New Roman" w:hAnsi="Times New Roman" w:cs="Times New Roman"/>
                <w:sz w:val="18"/>
                <w:szCs w:val="18"/>
              </w:rPr>
              <w:t>)</w:t>
            </w:r>
          </w:p>
        </w:tc>
        <w:tc>
          <w:tcPr>
            <w:tcW w:w="945"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-2.12</w:t>
            </w:r>
          </w:p>
          <w:p w:rsidR="0069726A"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-3.14,-1.10</w:t>
            </w:r>
            <w:r w:rsidR="0069726A" w:rsidRPr="00824408">
              <w:rPr>
                <w:rFonts w:ascii="Times New Roman" w:hAnsi="Times New Roman" w:cs="Times New Roman"/>
                <w:b/>
                <w:sz w:val="18"/>
                <w:szCs w:val="18"/>
              </w:rPr>
              <w:t>)</w:t>
            </w:r>
          </w:p>
        </w:tc>
        <w:tc>
          <w:tcPr>
            <w:tcW w:w="996" w:type="dxa"/>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463.78</w:t>
            </w:r>
          </w:p>
        </w:tc>
      </w:tr>
      <w:tr w:rsidR="0069726A" w:rsidRPr="0069726A" w:rsidTr="00501424">
        <w:tc>
          <w:tcPr>
            <w:tcW w:w="1176" w:type="dxa"/>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Null</w:t>
            </w:r>
          </w:p>
        </w:tc>
        <w:tc>
          <w:tcPr>
            <w:tcW w:w="984" w:type="dxa"/>
          </w:tcPr>
          <w:p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Pr>
          <w:p w:rsidR="0069726A"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0709A1" w:rsidRPr="0069726A"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0"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-1.74</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(-2.18,-1.30)</w:t>
            </w:r>
          </w:p>
        </w:tc>
        <w:tc>
          <w:tcPr>
            <w:tcW w:w="810"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-2.09</w:t>
            </w:r>
          </w:p>
          <w:p w:rsidR="000709A1"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(-3.06,-1.12)</w:t>
            </w:r>
          </w:p>
        </w:tc>
        <w:tc>
          <w:tcPr>
            <w:tcW w:w="996" w:type="dxa"/>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464.09</w:t>
            </w:r>
          </w:p>
        </w:tc>
      </w:tr>
      <w:tr w:rsidR="0069726A" w:rsidRPr="0069726A" w:rsidTr="00501424">
        <w:tc>
          <w:tcPr>
            <w:tcW w:w="1176" w:type="dxa"/>
            <w:tcBorders>
              <w:bottom w:val="single" w:sz="4" w:space="0" w:color="auto"/>
            </w:tcBorders>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Litter</w:t>
            </w:r>
          </w:p>
        </w:tc>
        <w:tc>
          <w:tcPr>
            <w:tcW w:w="984" w:type="dxa"/>
            <w:tcBorders>
              <w:bottom w:val="single" w:sz="4" w:space="0" w:color="auto"/>
            </w:tcBorders>
          </w:tcPr>
          <w:p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Borders>
              <w:bottom w:val="single" w:sz="4" w:space="0" w:color="auto"/>
            </w:tcBorders>
          </w:tcPr>
          <w:p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(-0.43,0.41)</w:t>
            </w:r>
          </w:p>
        </w:tc>
        <w:tc>
          <w:tcPr>
            <w:tcW w:w="990" w:type="dxa"/>
            <w:tcBorders>
              <w:bottom w:val="single" w:sz="4" w:space="0" w:color="auto"/>
            </w:tcBorders>
          </w:tcPr>
          <w:p w:rsidR="0069726A" w:rsidRPr="00824408" w:rsidRDefault="0088613F"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-1.74</w:t>
            </w:r>
          </w:p>
          <w:p w:rsidR="0088613F" w:rsidRPr="0069726A" w:rsidRDefault="0088613F"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(-2.19,-1.30)</w:t>
            </w:r>
          </w:p>
        </w:tc>
        <w:tc>
          <w:tcPr>
            <w:tcW w:w="810" w:type="dxa"/>
            <w:tcBorders>
              <w:bottom w:val="single" w:sz="4" w:space="0" w:color="auto"/>
            </w:tcBorders>
          </w:tcPr>
          <w:p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Borders>
              <w:bottom w:val="single" w:sz="4" w:space="0" w:color="auto"/>
            </w:tcBorders>
          </w:tcPr>
          <w:p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Borders>
              <w:bottom w:val="single" w:sz="4" w:space="0" w:color="auto"/>
            </w:tcBorders>
          </w:tcPr>
          <w:p w:rsid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rsidR="00C31906" w:rsidRP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Borders>
              <w:bottom w:val="single" w:sz="4" w:space="0" w:color="auto"/>
            </w:tcBorders>
          </w:tcPr>
          <w:p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-2.09</w:t>
            </w:r>
          </w:p>
          <w:p w:rsidR="00C31906"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(-3.06,-1.12)</w:t>
            </w:r>
          </w:p>
        </w:tc>
        <w:tc>
          <w:tcPr>
            <w:tcW w:w="996" w:type="dxa"/>
            <w:tcBorders>
              <w:bottom w:val="single" w:sz="4" w:space="0" w:color="auto"/>
            </w:tcBorders>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466.09</w:t>
            </w:r>
          </w:p>
        </w:tc>
      </w:tr>
    </w:tbl>
    <w:p w:rsidR="001C2D3F" w:rsidRDefault="001C2D3F" w:rsidP="001504C7">
      <w:pPr>
        <w:autoSpaceDE w:val="0"/>
        <w:autoSpaceDN w:val="0"/>
        <w:spacing w:line="360" w:lineRule="auto"/>
        <w:rPr>
          <w:rFonts w:ascii="Times New Roman" w:hAnsi="Times New Roman" w:cs="Times New Roman"/>
          <w:sz w:val="24"/>
          <w:szCs w:val="24"/>
        </w:rPr>
      </w:pPr>
    </w:p>
    <w:p w:rsidR="00F47D57" w:rsidRDefault="00F47D57"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1504C7">
      <w:pPr>
        <w:autoSpaceDE w:val="0"/>
        <w:autoSpaceDN w:val="0"/>
        <w:spacing w:line="36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XX.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Grey bands are 85% confidence intervals.</w:t>
      </w:r>
    </w:p>
    <w:p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C067BD">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B25E21">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Table 2</w:t>
      </w:r>
      <w:r w:rsidR="00B25E21" w:rsidRPr="00B25E21">
        <w:rPr>
          <w:rFonts w:ascii="Times New Roman" w:hAnsi="Times New Roman" w:cs="Times New Roman"/>
          <w:sz w:val="20"/>
          <w:szCs w:val="20"/>
        </w:rPr>
        <w:t xml:space="preserve">XX. Eastern Towhee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B25E21" w:rsidRPr="00A369C3" w:rsidTr="0069726A">
        <w:tc>
          <w:tcPr>
            <w:tcW w:w="1176" w:type="dxa"/>
            <w:tcBorders>
              <w:top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830" w:type="dxa"/>
            <w:gridSpan w:val="2"/>
            <w:tcBorders>
              <w:top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90" w:type="dxa"/>
            <w:gridSpan w:val="2"/>
            <w:tcBorders>
              <w:top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1890" w:type="dxa"/>
            <w:gridSpan w:val="2"/>
            <w:tcBorders>
              <w:top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B25E21" w:rsidRPr="00A369C3" w:rsidRDefault="00B25E21" w:rsidP="00892A6C">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B25E21" w:rsidRPr="00A369C3" w:rsidTr="0069726A">
        <w:tc>
          <w:tcPr>
            <w:tcW w:w="1176" w:type="dxa"/>
            <w:tcBorders>
              <w:bottom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p>
        </w:tc>
        <w:tc>
          <w:tcPr>
            <w:tcW w:w="88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4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100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8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945" w:type="dxa"/>
            <w:tcBorders>
              <w:bottom w:val="single" w:sz="4" w:space="0" w:color="auto"/>
            </w:tcBorders>
          </w:tcPr>
          <w:p w:rsidR="00B25E21" w:rsidRPr="00A369C3" w:rsidRDefault="00C54949"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w:t>
            </w:r>
            <w:r w:rsidR="00B25E21" w:rsidRPr="00A369C3">
              <w:rPr>
                <w:rFonts w:ascii="Times New Roman" w:hAnsi="Times New Roman" w:cs="Times New Roman"/>
                <w:sz w:val="18"/>
                <w:szCs w:val="18"/>
              </w:rPr>
              <w:t>mega</w:t>
            </w:r>
          </w:p>
        </w:tc>
        <w:tc>
          <w:tcPr>
            <w:tcW w:w="94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gamma</w:t>
            </w:r>
          </w:p>
        </w:tc>
        <w:tc>
          <w:tcPr>
            <w:tcW w:w="996" w:type="dxa"/>
            <w:tcBorders>
              <w:bottom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p>
        </w:tc>
      </w:tr>
      <w:tr w:rsidR="00B25E21" w:rsidRPr="00A369C3" w:rsidTr="0069726A">
        <w:tc>
          <w:tcPr>
            <w:tcW w:w="1176" w:type="dxa"/>
            <w:tcBorders>
              <w:top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Canopy</w:t>
            </w:r>
          </w:p>
        </w:tc>
        <w:tc>
          <w:tcPr>
            <w:tcW w:w="88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1.01</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b/>
                <w:sz w:val="18"/>
                <w:szCs w:val="18"/>
              </w:rPr>
              <w:t>(0.85,1.17)</w:t>
            </w:r>
          </w:p>
        </w:tc>
        <w:tc>
          <w:tcPr>
            <w:tcW w:w="94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-0.13</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b/>
                <w:sz w:val="18"/>
                <w:szCs w:val="18"/>
              </w:rPr>
              <w:t>(-0.25,0.00)</w:t>
            </w:r>
          </w:p>
        </w:tc>
        <w:tc>
          <w:tcPr>
            <w:tcW w:w="100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-0.41</w:t>
            </w:r>
          </w:p>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(-0.60,-0.23)</w:t>
            </w:r>
          </w:p>
        </w:tc>
        <w:tc>
          <w:tcPr>
            <w:tcW w:w="88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0.12</w:t>
            </w:r>
          </w:p>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(0.05,0.19)</w:t>
            </w:r>
          </w:p>
        </w:tc>
        <w:tc>
          <w:tcPr>
            <w:tcW w:w="945" w:type="dxa"/>
            <w:tcBorders>
              <w:top w:val="single" w:sz="4" w:space="0" w:color="auto"/>
            </w:tcBorders>
          </w:tcPr>
          <w:p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0.54</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(-0.22,1.29)</w:t>
            </w:r>
          </w:p>
        </w:tc>
        <w:tc>
          <w:tcPr>
            <w:tcW w:w="945" w:type="dxa"/>
            <w:tcBorders>
              <w:top w:val="single" w:sz="4" w:space="0" w:color="auto"/>
            </w:tcBorders>
          </w:tcPr>
          <w:p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0.04</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(-0.45,0.53)</w:t>
            </w:r>
          </w:p>
        </w:tc>
        <w:tc>
          <w:tcPr>
            <w:tcW w:w="996"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1723.19</w:t>
            </w:r>
          </w:p>
        </w:tc>
      </w:tr>
      <w:tr w:rsidR="00B25E21" w:rsidRPr="00A369C3" w:rsidTr="0069726A">
        <w:tc>
          <w:tcPr>
            <w:tcW w:w="1176" w:type="dxa"/>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Null</w:t>
            </w:r>
          </w:p>
        </w:tc>
        <w:tc>
          <w:tcPr>
            <w:tcW w:w="885" w:type="dxa"/>
          </w:tcPr>
          <w:p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1.01</w:t>
            </w:r>
          </w:p>
          <w:p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(0.85,1.16)</w:t>
            </w:r>
          </w:p>
        </w:tc>
        <w:tc>
          <w:tcPr>
            <w:tcW w:w="945" w:type="dxa"/>
          </w:tcPr>
          <w:p w:rsidR="00B25E21"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C54949" w:rsidRPr="00A369C3"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005" w:type="dxa"/>
          </w:tcPr>
          <w:p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-0.40</w:t>
            </w:r>
          </w:p>
          <w:p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(-0.58,-0.22)</w:t>
            </w:r>
          </w:p>
        </w:tc>
        <w:tc>
          <w:tcPr>
            <w:tcW w:w="885" w:type="dxa"/>
          </w:tcPr>
          <w:p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(0.05,0.19)</w:t>
            </w:r>
          </w:p>
        </w:tc>
        <w:tc>
          <w:tcPr>
            <w:tcW w:w="945" w:type="dxa"/>
          </w:tcPr>
          <w:p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0.58</w:t>
            </w:r>
          </w:p>
          <w:p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Pr>
          <w:p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w:t>
            </w:r>
          </w:p>
        </w:tc>
        <w:tc>
          <w:tcPr>
            <w:tcW w:w="996" w:type="dxa"/>
          </w:tcPr>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1723.26</w:t>
            </w:r>
          </w:p>
        </w:tc>
      </w:tr>
      <w:tr w:rsidR="00B25E21" w:rsidRPr="00A369C3" w:rsidTr="0069726A">
        <w:tc>
          <w:tcPr>
            <w:tcW w:w="1176" w:type="dxa"/>
            <w:tcBorders>
              <w:bottom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Disturbance</w:t>
            </w:r>
          </w:p>
        </w:tc>
        <w:tc>
          <w:tcPr>
            <w:tcW w:w="885" w:type="dxa"/>
            <w:tcBorders>
              <w:bottom w:val="single" w:sz="4" w:space="0" w:color="auto"/>
            </w:tcBorders>
          </w:tcPr>
          <w:p w:rsidR="00B25E21" w:rsidRPr="0016183D" w:rsidRDefault="003F426E"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0.99</w:t>
            </w:r>
          </w:p>
          <w:p w:rsidR="003F426E" w:rsidRPr="00A369C3" w:rsidRDefault="003F426E"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(0.80,1.18)</w:t>
            </w:r>
          </w:p>
        </w:tc>
        <w:tc>
          <w:tcPr>
            <w:tcW w:w="945" w:type="dxa"/>
            <w:tcBorders>
              <w:bottom w:val="single" w:sz="4" w:space="0" w:color="auto"/>
            </w:tcBorders>
          </w:tcPr>
          <w:p w:rsidR="00B25E21"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0.04</w:t>
            </w:r>
          </w:p>
          <w:p w:rsidR="003F426E" w:rsidRPr="00A369C3"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(-0.21,0.29)</w:t>
            </w:r>
          </w:p>
        </w:tc>
        <w:tc>
          <w:tcPr>
            <w:tcW w:w="1005" w:type="dxa"/>
            <w:tcBorders>
              <w:bottom w:val="single" w:sz="4" w:space="0" w:color="auto"/>
            </w:tcBorders>
          </w:tcPr>
          <w:p w:rsidR="00B25E21"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-0.40</w:t>
            </w:r>
          </w:p>
          <w:p w:rsidR="00C659A5"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(-0.58,-0.22)</w:t>
            </w:r>
          </w:p>
        </w:tc>
        <w:tc>
          <w:tcPr>
            <w:tcW w:w="885" w:type="dxa"/>
            <w:tcBorders>
              <w:bottom w:val="single" w:sz="4" w:space="0" w:color="auto"/>
            </w:tcBorders>
          </w:tcPr>
          <w:p w:rsidR="00B25E21"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659A5"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(0.05,0.19)</w:t>
            </w:r>
          </w:p>
        </w:tc>
        <w:tc>
          <w:tcPr>
            <w:tcW w:w="945" w:type="dxa"/>
            <w:tcBorders>
              <w:bottom w:val="single" w:sz="4" w:space="0" w:color="auto"/>
            </w:tcBorders>
          </w:tcPr>
          <w:p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0.59</w:t>
            </w:r>
          </w:p>
          <w:p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Borders>
              <w:bottom w:val="single" w:sz="4" w:space="0" w:color="auto"/>
            </w:tcBorders>
          </w:tcPr>
          <w:p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(-0.48,0.50</w:t>
            </w:r>
            <w:r w:rsidR="0016183D">
              <w:rPr>
                <w:rFonts w:ascii="Times New Roman" w:hAnsi="Times New Roman" w:cs="Times New Roman"/>
                <w:sz w:val="18"/>
                <w:szCs w:val="18"/>
              </w:rPr>
              <w:t>)</w:t>
            </w:r>
          </w:p>
        </w:tc>
        <w:tc>
          <w:tcPr>
            <w:tcW w:w="996" w:type="dxa"/>
            <w:tcBorders>
              <w:bottom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1725.21</w:t>
            </w:r>
          </w:p>
        </w:tc>
      </w:tr>
    </w:tbl>
    <w:p w:rsidR="00B25E21" w:rsidRDefault="00B25E21" w:rsidP="00B25E21">
      <w:pPr>
        <w:autoSpaceDE w:val="0"/>
        <w:autoSpaceDN w:val="0"/>
        <w:spacing w:line="360" w:lineRule="auto"/>
        <w:rPr>
          <w:rFonts w:ascii="Times New Roman" w:hAnsi="Times New Roman" w:cs="Times New Roman"/>
          <w:sz w:val="24"/>
          <w:szCs w:val="24"/>
        </w:rPr>
      </w:pPr>
    </w:p>
    <w:p w:rsidR="00B25E21" w:rsidRDefault="00F5219E"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1504C7">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Figure 2</w:t>
      </w:r>
      <w:r w:rsidR="00B17D8A" w:rsidRPr="00DB1013">
        <w:rPr>
          <w:rFonts w:ascii="Times New Roman" w:hAnsi="Times New Roman" w:cs="Times New Roman"/>
          <w:sz w:val="20"/>
          <w:szCs w:val="20"/>
        </w:rPr>
        <w:t xml:space="preserve">XX. Eastern Towhee mean abundance versus canopy cover (A) and probability of detection versus date (B). Grey bands are 85% confidence intervals.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lts not shown; see XX at doiXX),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liatris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sidR="004771E0" w:rsidRPr="00C966A8">
        <w:rPr>
          <w:rFonts w:ascii="Times New Roman" w:hAnsi="Times New Roman" w:cs="Times New Roman"/>
          <w:sz w:val="24"/>
          <w:szCs w:val="24"/>
        </w:rPr>
        <w:t xml:space="preserve"> covariates 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3C6932" w:rsidRPr="00C966A8">
        <w:rPr>
          <w:rFonts w:ascii="Times New Roman" w:hAnsi="Times New Roman" w:cs="Times New Roman"/>
          <w:sz w:val="24"/>
          <w:szCs w:val="24"/>
        </w:rPr>
        <w:t xml:space="preserve">.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lts not shown; see XX at doiXX),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w:t>
      </w:r>
      <w:r w:rsidR="00B37DAE" w:rsidRPr="009C64CB">
        <w:rPr>
          <w:rFonts w:ascii="Times New Roman" w:hAnsi="Times New Roman" w:cs="Times New Roman"/>
          <w:sz w:val="24"/>
          <w:szCs w:val="24"/>
        </w:rPr>
        <w:t>37</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w:t>
      </w:r>
      <w:r w:rsidR="00B37DAE" w:rsidRPr="009C64CB">
        <w:rPr>
          <w:rFonts w:ascii="Times New Roman" w:hAnsi="Times New Roman" w:cs="Times New Roman"/>
          <w:sz w:val="24"/>
          <w:szCs w:val="24"/>
        </w:rPr>
        <w:t>0.99 and</w:t>
      </w:r>
      <w:r w:rsidR="001446B1" w:rsidRPr="009C64CB">
        <w:rPr>
          <w:rFonts w:ascii="Times New Roman" w:hAnsi="Times New Roman" w:cs="Times New Roman"/>
          <w:sz w:val="24"/>
          <w:szCs w:val="24"/>
        </w:rPr>
        <w:t xml:space="preserve"> </w:t>
      </w:r>
      <w:r w:rsidR="00247408" w:rsidRPr="009C64CB">
        <w:rPr>
          <w:rFonts w:ascii="Times New Roman" w:hAnsi="Times New Roman" w:cs="Times New Roman"/>
          <w:sz w:val="24"/>
          <w:szCs w:val="24"/>
        </w:rPr>
        <w:t>0.0</w:t>
      </w:r>
      <w:r w:rsidR="001446B1" w:rsidRPr="009C64CB">
        <w:rPr>
          <w:rFonts w:ascii="Times New Roman" w:hAnsi="Times New Roman" w:cs="Times New Roman"/>
          <w:sz w:val="24"/>
          <w:szCs w:val="24"/>
        </w:rPr>
        <w:t>2</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0.6</w:t>
      </w:r>
      <w:r w:rsidR="001446B1" w:rsidRPr="009C64CB">
        <w:rPr>
          <w:rFonts w:ascii="Times New Roman" w:hAnsi="Times New Roman" w:cs="Times New Roman"/>
          <w:sz w:val="24"/>
          <w:szCs w:val="24"/>
        </w:rPr>
        <w:t>4</w:t>
      </w:r>
      <w:r w:rsidR="00CB79F9" w:rsidRPr="009C64CB">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xml:space="preserve">, though </w:t>
      </w:r>
      <w:r w:rsidR="00CB79F9">
        <w:rPr>
          <w:rFonts w:ascii="Times New Roman" w:hAnsi="Times New Roman" w:cs="Times New Roman"/>
          <w:sz w:val="24"/>
          <w:szCs w:val="24"/>
        </w:rPr>
        <w:lastRenderedPageBreak/>
        <w:t>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(0.7, 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with 85% credible intervals that did not include zero (</w:t>
      </w:r>
      <w:r w:rsidR="00DE1B4C" w:rsidRPr="009C64CB">
        <w:rPr>
          <w:rFonts w:ascii="Times New Roman" w:hAnsi="Times New Roman" w:cs="Times New Roman"/>
          <w:sz w:val="24"/>
          <w:szCs w:val="24"/>
        </w:rPr>
        <w:t>0.2 to 1.1 and 0.3 to 1.3, respectively</w:t>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rsidR="005A32A0" w:rsidRDefault="005A32A0"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50792" cy="274510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5A32A0" w:rsidRDefault="005A32A0" w:rsidP="001504C7">
      <w:pPr>
        <w:autoSpaceDE w:val="0"/>
        <w:autoSpaceDN w:val="0"/>
        <w:spacing w:line="360" w:lineRule="auto"/>
        <w:rPr>
          <w:rFonts w:ascii="Times New Roman" w:hAnsi="Times New Roman" w:cs="Times New Roman"/>
          <w:sz w:val="20"/>
          <w:szCs w:val="20"/>
        </w:rPr>
      </w:pPr>
      <w:r w:rsidRPr="005A32A0">
        <w:rPr>
          <w:rFonts w:ascii="Times New Roman" w:hAnsi="Times New Roman" w:cs="Times New Roman"/>
          <w:sz w:val="20"/>
          <w:szCs w:val="20"/>
        </w:rPr>
        <w:t xml:space="preserve">Figure 3XX.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B44858" w:rsidRDefault="005A32A0"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50792" cy="274510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5A32A0" w:rsidRDefault="005A32A0" w:rsidP="005A32A0">
      <w:pPr>
        <w:autoSpaceDE w:val="0"/>
        <w:autoSpaceDN w:val="0"/>
        <w:spacing w:line="36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4</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HELE. Red circles represent the mean and red lines represent the 85% credible intervals. </w:t>
      </w:r>
    </w:p>
    <w:p w:rsidR="005A32A0" w:rsidRPr="00C966A8" w:rsidRDefault="005A32A0" w:rsidP="001504C7">
      <w:pPr>
        <w:autoSpaceDE w:val="0"/>
        <w:autoSpaceDN w:val="0"/>
        <w:spacing w:line="360" w:lineRule="auto"/>
        <w:rPr>
          <w:rFonts w:ascii="Times New Roman" w:hAnsi="Times New Roman" w:cs="Times New Roman"/>
          <w:sz w:val="24"/>
          <w:szCs w:val="24"/>
        </w:rPr>
      </w:pPr>
    </w:p>
    <w:p w:rsidR="008E2389" w:rsidRDefault="00C71446" w:rsidP="008E2389">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lastRenderedPageBreak/>
        <w:t>Discussion</w:t>
      </w:r>
    </w:p>
    <w:p w:rsidR="00CB79F9" w:rsidRDefault="00CB79F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liatris. Tiger beetle abundance and occupancy were positively correlated with elevation CV and canopy.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Our results illuminate the complicated nature of wildlife habitat interactions and highlight the difficulty encountered when designing projects to restore and manage habitat for the benefit of the native fauna as a whole. Although some of our target species’ responses to habitat were in direct conflict with one another, this was unsurprising given their individual life-histories. For example, within our study system lark sparrow and Leonard’s skipper had disparate associations with management disturbance (logging, burning, and grazing.) La</w:t>
      </w:r>
      <w:r w:rsidR="006B0BA9">
        <w:rPr>
          <w:rFonts w:ascii="Times New Roman" w:hAnsi="Times New Roman" w:cs="Times New Roman"/>
          <w:bCs/>
          <w:sz w:val="24"/>
          <w:szCs w:val="24"/>
        </w:rPr>
        <w:t>rk sparrow responded positively;</w:t>
      </w:r>
      <w:r w:rsidRPr="00A96F49">
        <w:rPr>
          <w:rFonts w:ascii="Times New Roman" w:hAnsi="Times New Roman" w:cs="Times New Roman"/>
          <w:bCs/>
          <w:sz w:val="24"/>
          <w:szCs w:val="24"/>
        </w:rPr>
        <w:t xml:space="preserve"> possibly because it is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ASP habitat after early spring burns.</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 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species (Bendel et al. 2018, Davis et al. 200, Swengel 1998). Burning and grazing both have the potential to significantly disrupt the life cycle of our target invertebrate species (Dana, 1991, Swengel 1996, Bendel et al. 2018). On </w:t>
      </w:r>
      <w:r w:rsidRPr="00A96F49">
        <w:rPr>
          <w:rFonts w:ascii="Times New Roman" w:hAnsi="Times New Roman" w:cs="Times New Roman"/>
          <w:bCs/>
          <w:sz w:val="24"/>
          <w:szCs w:val="24"/>
        </w:rPr>
        <w:lastRenderedPageBreak/>
        <w:t xml:space="preserve">an invertebrate metapopulation level, balance between local establishment or re-establishment and local extinction has probably been 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liatris, and other nectar sources interspersed by bare ground) that had been previously occupied were devoid of skippers after intensive management activities (burning and grazing). Contrastingly, areas that provided seemingly marginal habitat (thickly grown grass, limited nectar resources, and limited bare ground) but had not been recently altered by management yielded some scattered individuals.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Similarly, canopy cover was associated with abundance of our target species in different ways within the system. Lark sparrow abundance was negatively related to canopy cover, while Northern barrens tiger beetle abundance was positively related. Again, this is unsurprising given the natural history of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These results and observations indicate that management and restoration should be planned at large spatial and temporal scales in order to benefit the multitude of species that depend on rare </w:t>
      </w:r>
      <w:r w:rsidRPr="00A96F49">
        <w:rPr>
          <w:rFonts w:ascii="Times New Roman" w:hAnsi="Times New Roman" w:cs="Times New Roman"/>
          <w:bCs/>
          <w:sz w:val="24"/>
          <w:szCs w:val="24"/>
        </w:rPr>
        <w:lastRenderedPageBreak/>
        <w:t xml:space="preserve">oak savanna, oak woodland, and prairie habitats, rather than benefitting a select few at the cost of the rest. Historically, disturbance was an integral part of the ASP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in order to provide refugium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This study generated a number of potentially beneficial recommendations for the focus and design of future research. Due to low rates of detection for some species, the subsequent analyses were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Royle, 2005 in Specht 2017). An alternative might be the conditional occupancy method described by Specht et al. (2017), which is potentially more effective at low levels of occupancy and detection.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w:t>
      </w:r>
      <w:r w:rsidRPr="00A96F49">
        <w:rPr>
          <w:rFonts w:ascii="Times New Roman" w:hAnsi="Times New Roman" w:cs="Times New Roman"/>
          <w:bCs/>
          <w:sz w:val="24"/>
          <w:szCs w:val="24"/>
        </w:rPr>
        <w:lastRenderedPageBreak/>
        <w:t>extremely rare species such as the Leonard’s skipper, this strategy could produce a more precise picture of specific habitat use.</w:t>
      </w:r>
    </w:p>
    <w:p w:rsidR="001912D4"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4129B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9E7"/>
    <w:rsid w:val="00002EB5"/>
    <w:rsid w:val="00004DE7"/>
    <w:rsid w:val="0000693D"/>
    <w:rsid w:val="00007B89"/>
    <w:rsid w:val="00012519"/>
    <w:rsid w:val="00012B22"/>
    <w:rsid w:val="00021202"/>
    <w:rsid w:val="00026601"/>
    <w:rsid w:val="00026EF5"/>
    <w:rsid w:val="00027499"/>
    <w:rsid w:val="00027F33"/>
    <w:rsid w:val="00032327"/>
    <w:rsid w:val="000357D8"/>
    <w:rsid w:val="0005367D"/>
    <w:rsid w:val="000542E8"/>
    <w:rsid w:val="00056541"/>
    <w:rsid w:val="00060925"/>
    <w:rsid w:val="00061489"/>
    <w:rsid w:val="000625B2"/>
    <w:rsid w:val="00064089"/>
    <w:rsid w:val="000709A1"/>
    <w:rsid w:val="00080E06"/>
    <w:rsid w:val="00085005"/>
    <w:rsid w:val="000850BF"/>
    <w:rsid w:val="00085AD1"/>
    <w:rsid w:val="000A5C75"/>
    <w:rsid w:val="000E19BD"/>
    <w:rsid w:val="000E4049"/>
    <w:rsid w:val="000E7157"/>
    <w:rsid w:val="000F23FF"/>
    <w:rsid w:val="000F77A9"/>
    <w:rsid w:val="00105193"/>
    <w:rsid w:val="00110BEE"/>
    <w:rsid w:val="0011393B"/>
    <w:rsid w:val="0012118B"/>
    <w:rsid w:val="00130D27"/>
    <w:rsid w:val="00134FF7"/>
    <w:rsid w:val="001446B1"/>
    <w:rsid w:val="001504C7"/>
    <w:rsid w:val="001520F6"/>
    <w:rsid w:val="00152F05"/>
    <w:rsid w:val="0016183D"/>
    <w:rsid w:val="00182FEA"/>
    <w:rsid w:val="00186A94"/>
    <w:rsid w:val="001912D4"/>
    <w:rsid w:val="00191A3E"/>
    <w:rsid w:val="00193C65"/>
    <w:rsid w:val="0019529E"/>
    <w:rsid w:val="001A667E"/>
    <w:rsid w:val="001B14FB"/>
    <w:rsid w:val="001B6D64"/>
    <w:rsid w:val="001B7CEE"/>
    <w:rsid w:val="001C2D3F"/>
    <w:rsid w:val="001C7DE6"/>
    <w:rsid w:val="001C7F74"/>
    <w:rsid w:val="001D4B03"/>
    <w:rsid w:val="001E2531"/>
    <w:rsid w:val="001F140F"/>
    <w:rsid w:val="00204E91"/>
    <w:rsid w:val="00204EEB"/>
    <w:rsid w:val="0021169B"/>
    <w:rsid w:val="0021261A"/>
    <w:rsid w:val="00214065"/>
    <w:rsid w:val="00214505"/>
    <w:rsid w:val="00215785"/>
    <w:rsid w:val="00234D8C"/>
    <w:rsid w:val="002371C0"/>
    <w:rsid w:val="00240E63"/>
    <w:rsid w:val="0024335F"/>
    <w:rsid w:val="00244793"/>
    <w:rsid w:val="00247408"/>
    <w:rsid w:val="00250ADE"/>
    <w:rsid w:val="002528E8"/>
    <w:rsid w:val="0026225F"/>
    <w:rsid w:val="0026311A"/>
    <w:rsid w:val="00265094"/>
    <w:rsid w:val="00265982"/>
    <w:rsid w:val="00266D3F"/>
    <w:rsid w:val="00266D7F"/>
    <w:rsid w:val="002778E3"/>
    <w:rsid w:val="002842F2"/>
    <w:rsid w:val="0028697E"/>
    <w:rsid w:val="002929EA"/>
    <w:rsid w:val="00295D54"/>
    <w:rsid w:val="002B326C"/>
    <w:rsid w:val="002B3A2B"/>
    <w:rsid w:val="002B4A35"/>
    <w:rsid w:val="002B7E70"/>
    <w:rsid w:val="002E7EAC"/>
    <w:rsid w:val="00306D62"/>
    <w:rsid w:val="00310202"/>
    <w:rsid w:val="00321590"/>
    <w:rsid w:val="00325B77"/>
    <w:rsid w:val="003419C2"/>
    <w:rsid w:val="00355A3D"/>
    <w:rsid w:val="00381769"/>
    <w:rsid w:val="00385416"/>
    <w:rsid w:val="00391B49"/>
    <w:rsid w:val="003A193E"/>
    <w:rsid w:val="003A214B"/>
    <w:rsid w:val="003A3B95"/>
    <w:rsid w:val="003B4BE0"/>
    <w:rsid w:val="003B6F3F"/>
    <w:rsid w:val="003B7D76"/>
    <w:rsid w:val="003C6932"/>
    <w:rsid w:val="003D57AF"/>
    <w:rsid w:val="003E327C"/>
    <w:rsid w:val="003E4737"/>
    <w:rsid w:val="003F1A57"/>
    <w:rsid w:val="003F426E"/>
    <w:rsid w:val="003F5E75"/>
    <w:rsid w:val="003F6895"/>
    <w:rsid w:val="003F6E95"/>
    <w:rsid w:val="003F78DA"/>
    <w:rsid w:val="003F7A8A"/>
    <w:rsid w:val="004078FC"/>
    <w:rsid w:val="00407F35"/>
    <w:rsid w:val="00411412"/>
    <w:rsid w:val="00411E5F"/>
    <w:rsid w:val="004129B5"/>
    <w:rsid w:val="004335BC"/>
    <w:rsid w:val="004341AB"/>
    <w:rsid w:val="00440059"/>
    <w:rsid w:val="0044788E"/>
    <w:rsid w:val="00464B43"/>
    <w:rsid w:val="00474392"/>
    <w:rsid w:val="00474E91"/>
    <w:rsid w:val="004771E0"/>
    <w:rsid w:val="0048009D"/>
    <w:rsid w:val="00482C4A"/>
    <w:rsid w:val="004834C6"/>
    <w:rsid w:val="00486C50"/>
    <w:rsid w:val="004875CE"/>
    <w:rsid w:val="00492140"/>
    <w:rsid w:val="00497B21"/>
    <w:rsid w:val="004B5B68"/>
    <w:rsid w:val="004D7A78"/>
    <w:rsid w:val="004F17EB"/>
    <w:rsid w:val="004F3B92"/>
    <w:rsid w:val="00501424"/>
    <w:rsid w:val="00506D41"/>
    <w:rsid w:val="00523143"/>
    <w:rsid w:val="00531F17"/>
    <w:rsid w:val="005354FE"/>
    <w:rsid w:val="00537B45"/>
    <w:rsid w:val="005436B9"/>
    <w:rsid w:val="00550C2F"/>
    <w:rsid w:val="0056138D"/>
    <w:rsid w:val="00567DD2"/>
    <w:rsid w:val="0057131E"/>
    <w:rsid w:val="00575987"/>
    <w:rsid w:val="00590092"/>
    <w:rsid w:val="00590D34"/>
    <w:rsid w:val="005930C6"/>
    <w:rsid w:val="00594E13"/>
    <w:rsid w:val="00595ED1"/>
    <w:rsid w:val="005A0150"/>
    <w:rsid w:val="005A32A0"/>
    <w:rsid w:val="005A70C0"/>
    <w:rsid w:val="005B5D97"/>
    <w:rsid w:val="005C3573"/>
    <w:rsid w:val="005C6716"/>
    <w:rsid w:val="005E5B39"/>
    <w:rsid w:val="00601419"/>
    <w:rsid w:val="006066C0"/>
    <w:rsid w:val="0061040D"/>
    <w:rsid w:val="00617950"/>
    <w:rsid w:val="0062247A"/>
    <w:rsid w:val="0062698A"/>
    <w:rsid w:val="00645110"/>
    <w:rsid w:val="00647E82"/>
    <w:rsid w:val="00666C90"/>
    <w:rsid w:val="006745E2"/>
    <w:rsid w:val="006746AB"/>
    <w:rsid w:val="00674886"/>
    <w:rsid w:val="006759E7"/>
    <w:rsid w:val="00676122"/>
    <w:rsid w:val="006851E1"/>
    <w:rsid w:val="006874C2"/>
    <w:rsid w:val="00692A1E"/>
    <w:rsid w:val="00692AFA"/>
    <w:rsid w:val="00694188"/>
    <w:rsid w:val="00697189"/>
    <w:rsid w:val="0069726A"/>
    <w:rsid w:val="00697B24"/>
    <w:rsid w:val="00697F70"/>
    <w:rsid w:val="006B0BA9"/>
    <w:rsid w:val="006B2B37"/>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41DD"/>
    <w:rsid w:val="007444B5"/>
    <w:rsid w:val="007701C3"/>
    <w:rsid w:val="00774C91"/>
    <w:rsid w:val="00781CBE"/>
    <w:rsid w:val="0079064A"/>
    <w:rsid w:val="007906A1"/>
    <w:rsid w:val="00790715"/>
    <w:rsid w:val="007A2CF9"/>
    <w:rsid w:val="007A6FA9"/>
    <w:rsid w:val="007B0341"/>
    <w:rsid w:val="007B0687"/>
    <w:rsid w:val="007C3A8E"/>
    <w:rsid w:val="007C558F"/>
    <w:rsid w:val="007C6720"/>
    <w:rsid w:val="007D213C"/>
    <w:rsid w:val="007D4F37"/>
    <w:rsid w:val="007E1D46"/>
    <w:rsid w:val="007F2DFA"/>
    <w:rsid w:val="007F4799"/>
    <w:rsid w:val="007F6877"/>
    <w:rsid w:val="008023A3"/>
    <w:rsid w:val="008027A8"/>
    <w:rsid w:val="008046DB"/>
    <w:rsid w:val="00815C7B"/>
    <w:rsid w:val="00824408"/>
    <w:rsid w:val="008337E1"/>
    <w:rsid w:val="008375D5"/>
    <w:rsid w:val="0084578B"/>
    <w:rsid w:val="00846050"/>
    <w:rsid w:val="00854DD4"/>
    <w:rsid w:val="00857886"/>
    <w:rsid w:val="0086234A"/>
    <w:rsid w:val="00863148"/>
    <w:rsid w:val="0086513E"/>
    <w:rsid w:val="008707E9"/>
    <w:rsid w:val="00872740"/>
    <w:rsid w:val="008803A2"/>
    <w:rsid w:val="00883463"/>
    <w:rsid w:val="0088613F"/>
    <w:rsid w:val="00892A6C"/>
    <w:rsid w:val="00894B27"/>
    <w:rsid w:val="00896C41"/>
    <w:rsid w:val="008A053C"/>
    <w:rsid w:val="008A4D6C"/>
    <w:rsid w:val="008A5317"/>
    <w:rsid w:val="008B3B51"/>
    <w:rsid w:val="008C23FC"/>
    <w:rsid w:val="008E0A7F"/>
    <w:rsid w:val="008E1426"/>
    <w:rsid w:val="008E2389"/>
    <w:rsid w:val="008E2660"/>
    <w:rsid w:val="0090105A"/>
    <w:rsid w:val="00913006"/>
    <w:rsid w:val="0091303F"/>
    <w:rsid w:val="00913631"/>
    <w:rsid w:val="00922136"/>
    <w:rsid w:val="009314C9"/>
    <w:rsid w:val="009352EB"/>
    <w:rsid w:val="009430FE"/>
    <w:rsid w:val="009522D1"/>
    <w:rsid w:val="00955BE0"/>
    <w:rsid w:val="00955BEB"/>
    <w:rsid w:val="009607E2"/>
    <w:rsid w:val="00963C64"/>
    <w:rsid w:val="00964417"/>
    <w:rsid w:val="00970FE4"/>
    <w:rsid w:val="009761A3"/>
    <w:rsid w:val="009A0D94"/>
    <w:rsid w:val="009A326E"/>
    <w:rsid w:val="009A5198"/>
    <w:rsid w:val="009B5631"/>
    <w:rsid w:val="009B60A6"/>
    <w:rsid w:val="009B6FBB"/>
    <w:rsid w:val="009C467D"/>
    <w:rsid w:val="009C5448"/>
    <w:rsid w:val="009C64CB"/>
    <w:rsid w:val="009C7DE4"/>
    <w:rsid w:val="009D122D"/>
    <w:rsid w:val="009D19EF"/>
    <w:rsid w:val="009D3032"/>
    <w:rsid w:val="009D3E80"/>
    <w:rsid w:val="009F606B"/>
    <w:rsid w:val="00A05699"/>
    <w:rsid w:val="00A140A9"/>
    <w:rsid w:val="00A155B4"/>
    <w:rsid w:val="00A15942"/>
    <w:rsid w:val="00A16FEA"/>
    <w:rsid w:val="00A35BFE"/>
    <w:rsid w:val="00A369C3"/>
    <w:rsid w:val="00A50D19"/>
    <w:rsid w:val="00A634CE"/>
    <w:rsid w:val="00A67FEF"/>
    <w:rsid w:val="00A70E48"/>
    <w:rsid w:val="00A77E67"/>
    <w:rsid w:val="00A859CC"/>
    <w:rsid w:val="00A87D1F"/>
    <w:rsid w:val="00A9124F"/>
    <w:rsid w:val="00A96F49"/>
    <w:rsid w:val="00AA39E4"/>
    <w:rsid w:val="00AA5ACA"/>
    <w:rsid w:val="00AB3E22"/>
    <w:rsid w:val="00AB6518"/>
    <w:rsid w:val="00AB723B"/>
    <w:rsid w:val="00AC68A5"/>
    <w:rsid w:val="00AC6AF4"/>
    <w:rsid w:val="00AC7FDA"/>
    <w:rsid w:val="00AD082B"/>
    <w:rsid w:val="00AD1AAC"/>
    <w:rsid w:val="00AE59AF"/>
    <w:rsid w:val="00AF0678"/>
    <w:rsid w:val="00AF6749"/>
    <w:rsid w:val="00AF72BF"/>
    <w:rsid w:val="00B00998"/>
    <w:rsid w:val="00B01475"/>
    <w:rsid w:val="00B01B2B"/>
    <w:rsid w:val="00B026DD"/>
    <w:rsid w:val="00B1439B"/>
    <w:rsid w:val="00B17D8A"/>
    <w:rsid w:val="00B23425"/>
    <w:rsid w:val="00B24162"/>
    <w:rsid w:val="00B24464"/>
    <w:rsid w:val="00B25E21"/>
    <w:rsid w:val="00B32980"/>
    <w:rsid w:val="00B361AB"/>
    <w:rsid w:val="00B36A28"/>
    <w:rsid w:val="00B37DAE"/>
    <w:rsid w:val="00B44858"/>
    <w:rsid w:val="00B56711"/>
    <w:rsid w:val="00B72B45"/>
    <w:rsid w:val="00B731B5"/>
    <w:rsid w:val="00B73514"/>
    <w:rsid w:val="00B745AE"/>
    <w:rsid w:val="00B747FC"/>
    <w:rsid w:val="00B749BC"/>
    <w:rsid w:val="00B935A2"/>
    <w:rsid w:val="00B937C4"/>
    <w:rsid w:val="00BA02B2"/>
    <w:rsid w:val="00BA5670"/>
    <w:rsid w:val="00BA71CC"/>
    <w:rsid w:val="00BC720C"/>
    <w:rsid w:val="00BD05EF"/>
    <w:rsid w:val="00BD132E"/>
    <w:rsid w:val="00BD3019"/>
    <w:rsid w:val="00BE2788"/>
    <w:rsid w:val="00BE3EA2"/>
    <w:rsid w:val="00BF3ECF"/>
    <w:rsid w:val="00BF7358"/>
    <w:rsid w:val="00C00D20"/>
    <w:rsid w:val="00C00F8D"/>
    <w:rsid w:val="00C067BD"/>
    <w:rsid w:val="00C1168A"/>
    <w:rsid w:val="00C116C2"/>
    <w:rsid w:val="00C20E46"/>
    <w:rsid w:val="00C223F5"/>
    <w:rsid w:val="00C31906"/>
    <w:rsid w:val="00C32CBD"/>
    <w:rsid w:val="00C32E22"/>
    <w:rsid w:val="00C3694B"/>
    <w:rsid w:val="00C40047"/>
    <w:rsid w:val="00C51C22"/>
    <w:rsid w:val="00C54949"/>
    <w:rsid w:val="00C55E11"/>
    <w:rsid w:val="00C60D16"/>
    <w:rsid w:val="00C63817"/>
    <w:rsid w:val="00C659A5"/>
    <w:rsid w:val="00C70514"/>
    <w:rsid w:val="00C71446"/>
    <w:rsid w:val="00C7387E"/>
    <w:rsid w:val="00C7389A"/>
    <w:rsid w:val="00C87C86"/>
    <w:rsid w:val="00C966A8"/>
    <w:rsid w:val="00CA1AAA"/>
    <w:rsid w:val="00CA5E63"/>
    <w:rsid w:val="00CB79F9"/>
    <w:rsid w:val="00CC10C2"/>
    <w:rsid w:val="00CD0801"/>
    <w:rsid w:val="00CD4BA5"/>
    <w:rsid w:val="00CD6A32"/>
    <w:rsid w:val="00CF468E"/>
    <w:rsid w:val="00D044A4"/>
    <w:rsid w:val="00D04A7D"/>
    <w:rsid w:val="00D21D92"/>
    <w:rsid w:val="00D247E0"/>
    <w:rsid w:val="00D274C7"/>
    <w:rsid w:val="00D403CC"/>
    <w:rsid w:val="00D46122"/>
    <w:rsid w:val="00D501CE"/>
    <w:rsid w:val="00D54CAB"/>
    <w:rsid w:val="00D54E0B"/>
    <w:rsid w:val="00D55512"/>
    <w:rsid w:val="00D61CF8"/>
    <w:rsid w:val="00D67047"/>
    <w:rsid w:val="00D7046B"/>
    <w:rsid w:val="00D710EE"/>
    <w:rsid w:val="00D71E4F"/>
    <w:rsid w:val="00D73177"/>
    <w:rsid w:val="00D87F8E"/>
    <w:rsid w:val="00D914C6"/>
    <w:rsid w:val="00D924FD"/>
    <w:rsid w:val="00D93586"/>
    <w:rsid w:val="00D9483E"/>
    <w:rsid w:val="00D94CF1"/>
    <w:rsid w:val="00D97E34"/>
    <w:rsid w:val="00DA4807"/>
    <w:rsid w:val="00DB1013"/>
    <w:rsid w:val="00DB554B"/>
    <w:rsid w:val="00DC3E7F"/>
    <w:rsid w:val="00DC7714"/>
    <w:rsid w:val="00DD2708"/>
    <w:rsid w:val="00DE1B4C"/>
    <w:rsid w:val="00DE4235"/>
    <w:rsid w:val="00E00510"/>
    <w:rsid w:val="00E02343"/>
    <w:rsid w:val="00E041FC"/>
    <w:rsid w:val="00E11614"/>
    <w:rsid w:val="00E13C13"/>
    <w:rsid w:val="00E1732D"/>
    <w:rsid w:val="00E25530"/>
    <w:rsid w:val="00E26486"/>
    <w:rsid w:val="00E269C1"/>
    <w:rsid w:val="00E27233"/>
    <w:rsid w:val="00E32E8F"/>
    <w:rsid w:val="00E4359F"/>
    <w:rsid w:val="00E5104C"/>
    <w:rsid w:val="00E52E45"/>
    <w:rsid w:val="00E550BB"/>
    <w:rsid w:val="00E637F4"/>
    <w:rsid w:val="00E64C9B"/>
    <w:rsid w:val="00E82CA1"/>
    <w:rsid w:val="00E91485"/>
    <w:rsid w:val="00E91A70"/>
    <w:rsid w:val="00E9570F"/>
    <w:rsid w:val="00E95767"/>
    <w:rsid w:val="00E96B99"/>
    <w:rsid w:val="00EA2A5B"/>
    <w:rsid w:val="00EC2EE7"/>
    <w:rsid w:val="00ED47A0"/>
    <w:rsid w:val="00EF36D6"/>
    <w:rsid w:val="00EF656B"/>
    <w:rsid w:val="00F002BB"/>
    <w:rsid w:val="00F03388"/>
    <w:rsid w:val="00F06679"/>
    <w:rsid w:val="00F2093E"/>
    <w:rsid w:val="00F24403"/>
    <w:rsid w:val="00F24A7C"/>
    <w:rsid w:val="00F27E1E"/>
    <w:rsid w:val="00F33CA4"/>
    <w:rsid w:val="00F42B5E"/>
    <w:rsid w:val="00F44673"/>
    <w:rsid w:val="00F47D57"/>
    <w:rsid w:val="00F5219E"/>
    <w:rsid w:val="00F67C2C"/>
    <w:rsid w:val="00F7282E"/>
    <w:rsid w:val="00F774E3"/>
    <w:rsid w:val="00F91DDD"/>
    <w:rsid w:val="00F95103"/>
    <w:rsid w:val="00FA2AE2"/>
    <w:rsid w:val="00FB5482"/>
    <w:rsid w:val="00FB596E"/>
    <w:rsid w:val="00FB6BB0"/>
    <w:rsid w:val="00FC3E63"/>
    <w:rsid w:val="00FC7227"/>
    <w:rsid w:val="00FD1A26"/>
    <w:rsid w:val="00FE06CD"/>
    <w:rsid w:val="00FE6986"/>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6903</Words>
  <Characters>39351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46162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Althea ArchMiller</cp:lastModifiedBy>
  <cp:revision>3</cp:revision>
  <dcterms:created xsi:type="dcterms:W3CDTF">2018-10-15T22:31:00Z</dcterms:created>
  <dcterms:modified xsi:type="dcterms:W3CDTF">2018-10-15T22:32:00Z</dcterms:modified>
</cp:coreProperties>
</file>