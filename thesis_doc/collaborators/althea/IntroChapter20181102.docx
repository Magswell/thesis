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BE26C1" w14:textId="045E2B94" w:rsidR="00803F8A" w:rsidRDefault="00A02668" w:rsidP="00A0266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My project was </w:t>
      </w:r>
      <w:r w:rsidR="00CC1767">
        <w:rPr>
          <w:rFonts w:ascii="Times New Roman" w:hAnsi="Times New Roman" w:cs="Times New Roman"/>
          <w:sz w:val="24"/>
          <w:szCs w:val="24"/>
        </w:rPr>
        <w:t>designed</w:t>
      </w:r>
      <w:r>
        <w:rPr>
          <w:rFonts w:ascii="Times New Roman" w:hAnsi="Times New Roman" w:cs="Times New Roman"/>
          <w:sz w:val="24"/>
          <w:szCs w:val="24"/>
        </w:rPr>
        <w:t xml:space="preserve"> to inform habitat restoration for Species in Greatest Conservation Need within the Anoka Sand Pla</w:t>
      </w:r>
      <w:ins w:id="0" w:author="Althea ArchMiller" w:date="2018-11-02T10:25:00Z">
        <w:r w:rsidR="007C4746">
          <w:rPr>
            <w:rFonts w:ascii="Times New Roman" w:hAnsi="Times New Roman" w:cs="Times New Roman"/>
            <w:sz w:val="24"/>
            <w:szCs w:val="24"/>
          </w:rPr>
          <w:t>i</w:t>
        </w:r>
      </w:ins>
      <w:r>
        <w:rPr>
          <w:rFonts w:ascii="Times New Roman" w:hAnsi="Times New Roman" w:cs="Times New Roman"/>
          <w:sz w:val="24"/>
          <w:szCs w:val="24"/>
        </w:rPr>
        <w:t>n Subsection of Minnesota.</w:t>
      </w:r>
      <w:r w:rsidR="001250A1">
        <w:rPr>
          <w:rFonts w:ascii="Times New Roman" w:hAnsi="Times New Roman" w:cs="Times New Roman"/>
          <w:sz w:val="24"/>
          <w:szCs w:val="24"/>
        </w:rPr>
        <w:t xml:space="preserve"> </w:t>
      </w:r>
      <w:del w:id="1" w:author="Althea ArchMiller" w:date="2018-11-02T10:25:00Z">
        <w:r w:rsidR="0078269C" w:rsidDel="007C4746">
          <w:rPr>
            <w:rFonts w:ascii="Times New Roman" w:hAnsi="Times New Roman" w:cs="Times New Roman"/>
            <w:sz w:val="24"/>
            <w:szCs w:val="24"/>
          </w:rPr>
          <w:delText>This subsection</w:delText>
        </w:r>
      </w:del>
      <w:ins w:id="2" w:author="Althea ArchMiller" w:date="2018-11-02T10:25:00Z">
        <w:r w:rsidR="007C4746">
          <w:rPr>
            <w:rFonts w:ascii="Times New Roman" w:hAnsi="Times New Roman" w:cs="Times New Roman"/>
            <w:sz w:val="24"/>
            <w:szCs w:val="24"/>
          </w:rPr>
          <w:t>The Anoka Sand Plain</w:t>
        </w:r>
      </w:ins>
      <w:r w:rsidR="0078269C">
        <w:rPr>
          <w:rFonts w:ascii="Times New Roman" w:hAnsi="Times New Roman" w:cs="Times New Roman"/>
          <w:sz w:val="24"/>
          <w:szCs w:val="24"/>
        </w:rPr>
        <w:t xml:space="preserve"> </w:t>
      </w:r>
      <w:r w:rsidR="0094644A">
        <w:rPr>
          <w:rFonts w:ascii="Times New Roman" w:hAnsi="Times New Roman" w:cs="Times New Roman"/>
          <w:sz w:val="24"/>
          <w:szCs w:val="24"/>
        </w:rPr>
        <w:t xml:space="preserve">has been under increased </w:t>
      </w:r>
      <w:ins w:id="3" w:author="Althea ArchMiller" w:date="2018-11-02T10:25:00Z">
        <w:r w:rsidR="007C4746">
          <w:rPr>
            <w:rFonts w:ascii="Times New Roman" w:hAnsi="Times New Roman" w:cs="Times New Roman"/>
            <w:sz w:val="24"/>
            <w:szCs w:val="24"/>
          </w:rPr>
          <w:t xml:space="preserve">conservation </w:t>
        </w:r>
      </w:ins>
      <w:r w:rsidR="0094644A">
        <w:rPr>
          <w:rFonts w:ascii="Times New Roman" w:hAnsi="Times New Roman" w:cs="Times New Roman"/>
          <w:sz w:val="24"/>
          <w:szCs w:val="24"/>
        </w:rPr>
        <w:t>focus since the publication of the</w:t>
      </w:r>
      <w:r w:rsidR="00101645">
        <w:rPr>
          <w:rFonts w:ascii="Times New Roman" w:hAnsi="Times New Roman" w:cs="Times New Roman"/>
          <w:sz w:val="24"/>
          <w:szCs w:val="24"/>
        </w:rPr>
        <w:t xml:space="preserve"> </w:t>
      </w:r>
      <w:r w:rsidR="0094644A">
        <w:rPr>
          <w:rFonts w:ascii="Times New Roman" w:hAnsi="Times New Roman" w:cs="Times New Roman"/>
          <w:sz w:val="24"/>
          <w:szCs w:val="24"/>
        </w:rPr>
        <w:t>2006</w:t>
      </w:r>
      <w:r w:rsidR="00101645">
        <w:rPr>
          <w:rFonts w:ascii="Times New Roman" w:hAnsi="Times New Roman" w:cs="Times New Roman"/>
          <w:sz w:val="24"/>
          <w:szCs w:val="24"/>
        </w:rPr>
        <w:t xml:space="preserve"> Minnesota State Wildlife Action Plan</w:t>
      </w:r>
      <w:r w:rsidR="00AB5DF7">
        <w:rPr>
          <w:rFonts w:ascii="Times New Roman" w:hAnsi="Times New Roman" w:cs="Times New Roman"/>
          <w:sz w:val="24"/>
          <w:szCs w:val="24"/>
        </w:rPr>
        <w:t xml:space="preserve"> and</w:t>
      </w:r>
      <w:r w:rsidR="0094644A">
        <w:rPr>
          <w:rFonts w:ascii="Times New Roman" w:hAnsi="Times New Roman" w:cs="Times New Roman"/>
          <w:sz w:val="24"/>
          <w:szCs w:val="24"/>
        </w:rPr>
        <w:t xml:space="preserve"> </w:t>
      </w:r>
      <w:r w:rsidR="00101645">
        <w:rPr>
          <w:rFonts w:ascii="Times New Roman" w:hAnsi="Times New Roman" w:cs="Times New Roman"/>
          <w:sz w:val="24"/>
          <w:szCs w:val="24"/>
        </w:rPr>
        <w:t xml:space="preserve">Anoka Sand Plain subsection profile, </w:t>
      </w:r>
      <w:r w:rsidR="004C28AB">
        <w:rPr>
          <w:rFonts w:ascii="Times New Roman" w:hAnsi="Times New Roman" w:cs="Times New Roman"/>
          <w:sz w:val="24"/>
          <w:szCs w:val="24"/>
        </w:rPr>
        <w:t xml:space="preserve">in </w:t>
      </w:r>
      <w:r w:rsidR="0094644A">
        <w:rPr>
          <w:rFonts w:ascii="Times New Roman" w:hAnsi="Times New Roman" w:cs="Times New Roman"/>
          <w:sz w:val="24"/>
          <w:szCs w:val="24"/>
        </w:rPr>
        <w:t xml:space="preserve">which </w:t>
      </w:r>
      <w:r w:rsidR="004C28AB">
        <w:rPr>
          <w:rFonts w:ascii="Times New Roman" w:hAnsi="Times New Roman" w:cs="Times New Roman"/>
          <w:sz w:val="24"/>
          <w:szCs w:val="24"/>
        </w:rPr>
        <w:t xml:space="preserve">it was </w:t>
      </w:r>
      <w:r w:rsidR="0094644A">
        <w:rPr>
          <w:rFonts w:ascii="Times New Roman" w:hAnsi="Times New Roman" w:cs="Times New Roman"/>
          <w:sz w:val="24"/>
          <w:szCs w:val="24"/>
        </w:rPr>
        <w:t xml:space="preserve">identified </w:t>
      </w:r>
      <w:r w:rsidR="007E0701">
        <w:rPr>
          <w:rFonts w:ascii="Times New Roman" w:hAnsi="Times New Roman" w:cs="Times New Roman"/>
          <w:sz w:val="24"/>
          <w:szCs w:val="24"/>
        </w:rPr>
        <w:t>as containing</w:t>
      </w:r>
      <w:r w:rsidR="00CC1767">
        <w:rPr>
          <w:rFonts w:ascii="Times New Roman" w:hAnsi="Times New Roman" w:cs="Times New Roman"/>
          <w:sz w:val="24"/>
          <w:szCs w:val="24"/>
        </w:rPr>
        <w:t xml:space="preserve"> some of the last </w:t>
      </w:r>
      <w:r w:rsidR="00C1467E">
        <w:rPr>
          <w:rFonts w:ascii="Times New Roman" w:hAnsi="Times New Roman" w:cs="Times New Roman"/>
          <w:sz w:val="24"/>
          <w:szCs w:val="24"/>
        </w:rPr>
        <w:t xml:space="preserve">remnants of </w:t>
      </w:r>
      <w:proofErr w:type="gramStart"/>
      <w:r w:rsidR="00395FEE">
        <w:rPr>
          <w:rFonts w:ascii="Times New Roman" w:hAnsi="Times New Roman" w:cs="Times New Roman"/>
          <w:sz w:val="24"/>
          <w:szCs w:val="24"/>
        </w:rPr>
        <w:t>high quality</w:t>
      </w:r>
      <w:proofErr w:type="gramEnd"/>
      <w:r w:rsidR="00395FEE">
        <w:rPr>
          <w:rFonts w:ascii="Times New Roman" w:hAnsi="Times New Roman" w:cs="Times New Roman"/>
          <w:sz w:val="24"/>
          <w:szCs w:val="24"/>
        </w:rPr>
        <w:t xml:space="preserve"> </w:t>
      </w:r>
      <w:r w:rsidR="00C1467E">
        <w:rPr>
          <w:rFonts w:ascii="Times New Roman" w:hAnsi="Times New Roman" w:cs="Times New Roman"/>
          <w:sz w:val="24"/>
          <w:szCs w:val="24"/>
        </w:rPr>
        <w:t>dry</w:t>
      </w:r>
      <w:r w:rsidR="007E0701">
        <w:rPr>
          <w:rFonts w:ascii="Times New Roman" w:hAnsi="Times New Roman" w:cs="Times New Roman"/>
          <w:sz w:val="24"/>
          <w:szCs w:val="24"/>
        </w:rPr>
        <w:t xml:space="preserve"> oak savanna</w:t>
      </w:r>
      <w:r w:rsidR="00101645">
        <w:rPr>
          <w:rFonts w:ascii="Times New Roman" w:hAnsi="Times New Roman" w:cs="Times New Roman"/>
          <w:sz w:val="24"/>
          <w:szCs w:val="24"/>
        </w:rPr>
        <w:t xml:space="preserve">, </w:t>
      </w:r>
      <w:r w:rsidR="00395FEE">
        <w:rPr>
          <w:rFonts w:ascii="Times New Roman" w:hAnsi="Times New Roman" w:cs="Times New Roman"/>
          <w:sz w:val="24"/>
          <w:szCs w:val="24"/>
        </w:rPr>
        <w:t xml:space="preserve">dune, and </w:t>
      </w:r>
      <w:r w:rsidR="00101645">
        <w:rPr>
          <w:rFonts w:ascii="Times New Roman" w:hAnsi="Times New Roman" w:cs="Times New Roman"/>
          <w:sz w:val="24"/>
          <w:szCs w:val="24"/>
        </w:rPr>
        <w:t>prairie</w:t>
      </w:r>
      <w:r w:rsidR="007E0701">
        <w:rPr>
          <w:rFonts w:ascii="Times New Roman" w:hAnsi="Times New Roman" w:cs="Times New Roman"/>
          <w:sz w:val="24"/>
          <w:szCs w:val="24"/>
        </w:rPr>
        <w:t xml:space="preserve"> habitats </w:t>
      </w:r>
      <w:r w:rsidR="00CC1767">
        <w:rPr>
          <w:rFonts w:ascii="Times New Roman" w:hAnsi="Times New Roman" w:cs="Times New Roman"/>
          <w:sz w:val="24"/>
          <w:szCs w:val="24"/>
        </w:rPr>
        <w:t>in the state</w:t>
      </w:r>
      <w:ins w:id="4" w:author="Althea ArchMiller" w:date="2018-11-02T10:25:00Z">
        <w:r w:rsidR="007C4746"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  <w:commentRangeStart w:id="5"/>
      <w:ins w:id="6" w:author="Althea ArchMiller" w:date="2018-11-02T10:26:00Z">
        <w:r w:rsidR="007C4746">
          <w:rPr>
            <w:rFonts w:ascii="Times New Roman" w:hAnsi="Times New Roman" w:cs="Times New Roman"/>
            <w:sz w:val="24"/>
            <w:szCs w:val="24"/>
          </w:rPr>
          <w:t>(MN DNR 2006)</w:t>
        </w:r>
        <w:r w:rsidR="007C4746">
          <w:rPr>
            <w:rFonts w:ascii="Times New Roman" w:hAnsi="Times New Roman" w:cs="Times New Roman"/>
            <w:sz w:val="24"/>
            <w:szCs w:val="24"/>
          </w:rPr>
          <w:t xml:space="preserve"> </w:t>
        </w:r>
        <w:commentRangeEnd w:id="5"/>
        <w:r w:rsidR="007C4746">
          <w:rPr>
            <w:rStyle w:val="CommentReference"/>
          </w:rPr>
          <w:commentReference w:id="5"/>
        </w:r>
      </w:ins>
      <w:ins w:id="7" w:author="Althea ArchMiller" w:date="2018-11-02T10:25:00Z">
        <w:r w:rsidR="007C4746">
          <w:rPr>
            <w:rFonts w:ascii="Times New Roman" w:hAnsi="Times New Roman" w:cs="Times New Roman"/>
            <w:sz w:val="24"/>
            <w:szCs w:val="24"/>
          </w:rPr>
          <w:t>(CITEXX)</w:t>
        </w:r>
      </w:ins>
      <w:r w:rsidR="00101645">
        <w:rPr>
          <w:rFonts w:ascii="Times New Roman" w:hAnsi="Times New Roman" w:cs="Times New Roman"/>
          <w:sz w:val="24"/>
          <w:szCs w:val="24"/>
        </w:rPr>
        <w:t xml:space="preserve">. </w:t>
      </w:r>
      <w:r w:rsidR="00C1467E">
        <w:rPr>
          <w:rFonts w:ascii="Times New Roman" w:hAnsi="Times New Roman" w:cs="Times New Roman"/>
          <w:sz w:val="24"/>
          <w:szCs w:val="24"/>
        </w:rPr>
        <w:t xml:space="preserve">The plan </w:t>
      </w:r>
      <w:r w:rsidR="000706F5">
        <w:rPr>
          <w:rFonts w:ascii="Times New Roman" w:hAnsi="Times New Roman" w:cs="Times New Roman"/>
          <w:sz w:val="24"/>
          <w:szCs w:val="24"/>
        </w:rPr>
        <w:t>described 97 Species in Greatest Conservation Need that are known to occur or are predicted</w:t>
      </w:r>
      <w:r w:rsidR="00532202">
        <w:rPr>
          <w:rFonts w:ascii="Times New Roman" w:hAnsi="Times New Roman" w:cs="Times New Roman"/>
          <w:sz w:val="24"/>
          <w:szCs w:val="24"/>
        </w:rPr>
        <w:t xml:space="preserve"> to occur within </w:t>
      </w:r>
      <w:ins w:id="8" w:author="Althea ArchMiller" w:date="2018-11-02T10:28:00Z">
        <w:r w:rsidR="007C4746">
          <w:rPr>
            <w:rFonts w:ascii="Times New Roman" w:hAnsi="Times New Roman" w:cs="Times New Roman"/>
            <w:sz w:val="24"/>
            <w:szCs w:val="24"/>
          </w:rPr>
          <w:t xml:space="preserve">the </w:t>
        </w:r>
      </w:ins>
      <w:del w:id="9" w:author="Althea ArchMiller" w:date="2018-11-02T10:27:00Z">
        <w:r w:rsidR="00532202" w:rsidDel="007C4746">
          <w:rPr>
            <w:rFonts w:ascii="Times New Roman" w:hAnsi="Times New Roman" w:cs="Times New Roman"/>
            <w:sz w:val="24"/>
            <w:szCs w:val="24"/>
          </w:rPr>
          <w:delText>the subsection</w:delText>
        </w:r>
      </w:del>
      <w:ins w:id="10" w:author="Althea ArchMiller" w:date="2018-11-02T10:27:00Z">
        <w:r w:rsidR="007C4746">
          <w:rPr>
            <w:rFonts w:ascii="Times New Roman" w:hAnsi="Times New Roman" w:cs="Times New Roman"/>
            <w:sz w:val="24"/>
            <w:szCs w:val="24"/>
          </w:rPr>
          <w:t>Anoka Sand Pla</w:t>
        </w:r>
      </w:ins>
      <w:ins w:id="11" w:author="Althea ArchMiller" w:date="2018-11-02T10:28:00Z">
        <w:r w:rsidR="007C4746">
          <w:rPr>
            <w:rFonts w:ascii="Times New Roman" w:hAnsi="Times New Roman" w:cs="Times New Roman"/>
            <w:sz w:val="24"/>
            <w:szCs w:val="24"/>
          </w:rPr>
          <w:t>in</w:t>
        </w:r>
      </w:ins>
      <w:r w:rsidR="00532202">
        <w:rPr>
          <w:rFonts w:ascii="Times New Roman" w:hAnsi="Times New Roman" w:cs="Times New Roman"/>
          <w:sz w:val="24"/>
          <w:szCs w:val="24"/>
        </w:rPr>
        <w:t>;</w:t>
      </w:r>
      <w:r w:rsidR="000706F5">
        <w:rPr>
          <w:rFonts w:ascii="Times New Roman" w:hAnsi="Times New Roman" w:cs="Times New Roman"/>
          <w:sz w:val="24"/>
          <w:szCs w:val="24"/>
        </w:rPr>
        <w:t xml:space="preserve"> 39 of which are </w:t>
      </w:r>
      <w:commentRangeStart w:id="12"/>
      <w:r w:rsidR="000706F5">
        <w:rPr>
          <w:rFonts w:ascii="Times New Roman" w:hAnsi="Times New Roman" w:cs="Times New Roman"/>
          <w:sz w:val="24"/>
          <w:szCs w:val="24"/>
        </w:rPr>
        <w:t xml:space="preserve">federal or state </w:t>
      </w:r>
      <w:commentRangeEnd w:id="12"/>
      <w:r w:rsidR="007C4746">
        <w:rPr>
          <w:rStyle w:val="CommentReference"/>
        </w:rPr>
        <w:commentReference w:id="12"/>
      </w:r>
      <w:r w:rsidR="000706F5">
        <w:rPr>
          <w:rFonts w:ascii="Times New Roman" w:hAnsi="Times New Roman" w:cs="Times New Roman"/>
          <w:sz w:val="24"/>
          <w:szCs w:val="24"/>
        </w:rPr>
        <w:t>endangered, threatened, or of special concern</w:t>
      </w:r>
      <w:r w:rsidR="00CC1767">
        <w:rPr>
          <w:rFonts w:ascii="Times New Roman" w:hAnsi="Times New Roman" w:cs="Times New Roman"/>
          <w:sz w:val="24"/>
          <w:szCs w:val="24"/>
        </w:rPr>
        <w:t xml:space="preserve">. </w:t>
      </w:r>
      <w:r w:rsidR="000706F5">
        <w:rPr>
          <w:rFonts w:ascii="Times New Roman" w:hAnsi="Times New Roman" w:cs="Times New Roman"/>
          <w:sz w:val="24"/>
          <w:szCs w:val="24"/>
        </w:rPr>
        <w:t>H</w:t>
      </w:r>
      <w:r w:rsidR="00101645">
        <w:rPr>
          <w:rFonts w:ascii="Times New Roman" w:hAnsi="Times New Roman" w:cs="Times New Roman"/>
          <w:sz w:val="24"/>
          <w:szCs w:val="24"/>
        </w:rPr>
        <w:t>abitat loss, fragmentation, and degradation</w:t>
      </w:r>
      <w:r w:rsidR="000706F5">
        <w:rPr>
          <w:rFonts w:ascii="Times New Roman" w:hAnsi="Times New Roman" w:cs="Times New Roman"/>
          <w:sz w:val="24"/>
          <w:szCs w:val="24"/>
        </w:rPr>
        <w:t xml:space="preserve"> were identified</w:t>
      </w:r>
      <w:r w:rsidR="00101645">
        <w:rPr>
          <w:rFonts w:ascii="Times New Roman" w:hAnsi="Times New Roman" w:cs="Times New Roman"/>
          <w:sz w:val="24"/>
          <w:szCs w:val="24"/>
        </w:rPr>
        <w:t xml:space="preserve"> </w:t>
      </w:r>
      <w:r w:rsidR="000706F5">
        <w:rPr>
          <w:rFonts w:ascii="Times New Roman" w:hAnsi="Times New Roman" w:cs="Times New Roman"/>
          <w:sz w:val="24"/>
          <w:szCs w:val="24"/>
        </w:rPr>
        <w:t>as the</w:t>
      </w:r>
      <w:r w:rsidR="00101645">
        <w:rPr>
          <w:rFonts w:ascii="Times New Roman" w:hAnsi="Times New Roman" w:cs="Times New Roman"/>
          <w:sz w:val="24"/>
          <w:szCs w:val="24"/>
        </w:rPr>
        <w:t xml:space="preserve"> key challenges facing Species in Greatest Conservation Need within the Anoka Sand Plain</w:t>
      </w:r>
      <w:del w:id="13" w:author="Althea ArchMiller" w:date="2018-11-02T10:26:00Z">
        <w:r w:rsidR="00101645" w:rsidDel="007C4746">
          <w:rPr>
            <w:rFonts w:ascii="Times New Roman" w:hAnsi="Times New Roman" w:cs="Times New Roman"/>
            <w:sz w:val="24"/>
            <w:szCs w:val="24"/>
          </w:rPr>
          <w:delText xml:space="preserve"> (</w:delText>
        </w:r>
        <w:r w:rsidR="001F455D" w:rsidDel="007C4746">
          <w:rPr>
            <w:rFonts w:ascii="Times New Roman" w:hAnsi="Times New Roman" w:cs="Times New Roman"/>
            <w:sz w:val="24"/>
            <w:szCs w:val="24"/>
          </w:rPr>
          <w:delText>MN DNR 2006</w:delText>
        </w:r>
        <w:r w:rsidR="00101645" w:rsidDel="007C4746">
          <w:rPr>
            <w:rFonts w:ascii="Times New Roman" w:hAnsi="Times New Roman" w:cs="Times New Roman"/>
            <w:sz w:val="24"/>
            <w:szCs w:val="24"/>
          </w:rPr>
          <w:delText>)</w:delText>
        </w:r>
      </w:del>
      <w:r w:rsidR="00C1467E">
        <w:rPr>
          <w:rFonts w:ascii="Times New Roman" w:hAnsi="Times New Roman" w:cs="Times New Roman"/>
          <w:sz w:val="24"/>
          <w:szCs w:val="24"/>
        </w:rPr>
        <w:t xml:space="preserve">, and </w:t>
      </w:r>
      <w:r w:rsidR="000706F5">
        <w:rPr>
          <w:rFonts w:ascii="Times New Roman" w:hAnsi="Times New Roman" w:cs="Times New Roman"/>
          <w:sz w:val="24"/>
          <w:szCs w:val="24"/>
        </w:rPr>
        <w:t xml:space="preserve">the plan </w:t>
      </w:r>
      <w:r w:rsidR="00C1467E">
        <w:rPr>
          <w:rFonts w:ascii="Times New Roman" w:hAnsi="Times New Roman" w:cs="Times New Roman"/>
          <w:sz w:val="24"/>
          <w:szCs w:val="24"/>
        </w:rPr>
        <w:t>highlighted the apparent relationship between documented rare species occurrence and conservation management lands</w:t>
      </w:r>
      <w:del w:id="14" w:author="Althea ArchMiller" w:date="2018-11-02T10:27:00Z">
        <w:r w:rsidR="00C1467E" w:rsidDel="007C4746">
          <w:rPr>
            <w:rFonts w:ascii="Times New Roman" w:hAnsi="Times New Roman" w:cs="Times New Roman"/>
            <w:sz w:val="24"/>
            <w:szCs w:val="24"/>
          </w:rPr>
          <w:delText xml:space="preserve"> (</w:delText>
        </w:r>
        <w:r w:rsidR="001F455D" w:rsidDel="007C4746">
          <w:rPr>
            <w:rFonts w:ascii="Times New Roman" w:hAnsi="Times New Roman" w:cs="Times New Roman"/>
            <w:sz w:val="24"/>
            <w:szCs w:val="24"/>
          </w:rPr>
          <w:delText>MN DNR 2006</w:delText>
        </w:r>
        <w:r w:rsidR="00C1467E" w:rsidDel="007C4746">
          <w:rPr>
            <w:rFonts w:ascii="Times New Roman" w:hAnsi="Times New Roman" w:cs="Times New Roman"/>
            <w:sz w:val="24"/>
            <w:szCs w:val="24"/>
          </w:rPr>
          <w:delText>)</w:delText>
        </w:r>
      </w:del>
      <w:r w:rsidR="00101645">
        <w:rPr>
          <w:rFonts w:ascii="Times New Roman" w:hAnsi="Times New Roman" w:cs="Times New Roman"/>
          <w:sz w:val="24"/>
          <w:szCs w:val="24"/>
        </w:rPr>
        <w:t>.</w:t>
      </w:r>
      <w:r w:rsidR="00C1467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2E1A4E4" w14:textId="487323EB" w:rsidR="00450596" w:rsidRDefault="00395FEE" w:rsidP="00A0266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Sand Dunes State Forest (hereafter, Sand Dunes) (4,486 ha) is located in central Sherburne county within the Anoka Sand Plain </w:t>
      </w:r>
      <w:del w:id="15" w:author="Althea ArchMiller" w:date="2018-11-02T10:27:00Z">
        <w:r w:rsidDel="007C4746">
          <w:rPr>
            <w:rFonts w:ascii="Times New Roman" w:hAnsi="Times New Roman" w:cs="Times New Roman"/>
            <w:sz w:val="24"/>
            <w:szCs w:val="24"/>
          </w:rPr>
          <w:delText>subsection</w:delText>
        </w:r>
      </w:del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2F4C4F">
        <w:rPr>
          <w:rFonts w:ascii="Times New Roman" w:hAnsi="Times New Roman" w:cs="Times New Roman"/>
          <w:sz w:val="24"/>
          <w:szCs w:val="24"/>
        </w:rPr>
        <w:t>It has been managed primarily for timber production and recreation</w:t>
      </w:r>
      <w:r w:rsidR="00AB5DF7">
        <w:rPr>
          <w:rFonts w:ascii="Times New Roman" w:hAnsi="Times New Roman" w:cs="Times New Roman"/>
          <w:sz w:val="24"/>
          <w:szCs w:val="24"/>
        </w:rPr>
        <w:t>,</w:t>
      </w:r>
      <w:r w:rsidR="002F4C4F">
        <w:rPr>
          <w:rFonts w:ascii="Times New Roman" w:hAnsi="Times New Roman" w:cs="Times New Roman"/>
          <w:sz w:val="24"/>
          <w:szCs w:val="24"/>
        </w:rPr>
        <w:t xml:space="preserve"> and much of the area has been planted </w:t>
      </w:r>
      <w:r w:rsidR="00AB5DF7">
        <w:rPr>
          <w:rFonts w:ascii="Times New Roman" w:hAnsi="Times New Roman" w:cs="Times New Roman"/>
          <w:sz w:val="24"/>
          <w:szCs w:val="24"/>
        </w:rPr>
        <w:t>with pines and other evergreens since the 1930</w:t>
      </w:r>
      <w:del w:id="16" w:author="Althea ArchMiller" w:date="2018-11-02T10:28:00Z">
        <w:r w:rsidR="00AB5DF7" w:rsidDel="007C4746">
          <w:rPr>
            <w:rFonts w:ascii="Times New Roman" w:hAnsi="Times New Roman" w:cs="Times New Roman"/>
            <w:sz w:val="24"/>
            <w:szCs w:val="24"/>
          </w:rPr>
          <w:delText>’</w:delText>
        </w:r>
      </w:del>
      <w:r w:rsidR="00AB5DF7">
        <w:rPr>
          <w:rFonts w:ascii="Times New Roman" w:hAnsi="Times New Roman" w:cs="Times New Roman"/>
          <w:sz w:val="24"/>
          <w:szCs w:val="24"/>
        </w:rPr>
        <w:t>s</w:t>
      </w:r>
      <w:r w:rsidR="002F4C4F">
        <w:rPr>
          <w:rFonts w:ascii="Times New Roman" w:hAnsi="Times New Roman" w:cs="Times New Roman"/>
          <w:sz w:val="24"/>
          <w:szCs w:val="24"/>
        </w:rPr>
        <w:t xml:space="preserve"> with the original intent of stabilizing the </w:t>
      </w:r>
      <w:r w:rsidR="00AB5DF7">
        <w:rPr>
          <w:rFonts w:ascii="Times New Roman" w:hAnsi="Times New Roman" w:cs="Times New Roman"/>
          <w:sz w:val="24"/>
          <w:szCs w:val="24"/>
        </w:rPr>
        <w:t xml:space="preserve">soil during periods of drought, though timber profitability </w:t>
      </w:r>
      <w:r w:rsidR="00E31C9E">
        <w:rPr>
          <w:rFonts w:ascii="Times New Roman" w:hAnsi="Times New Roman" w:cs="Times New Roman"/>
          <w:sz w:val="24"/>
          <w:szCs w:val="24"/>
        </w:rPr>
        <w:t>has also</w:t>
      </w:r>
      <w:r w:rsidR="00AB5DF7">
        <w:rPr>
          <w:rFonts w:ascii="Times New Roman" w:hAnsi="Times New Roman" w:cs="Times New Roman"/>
          <w:sz w:val="24"/>
          <w:szCs w:val="24"/>
        </w:rPr>
        <w:t xml:space="preserve"> emerged as a management goal. Although native habitat </w:t>
      </w:r>
      <w:r w:rsidR="00E31C9E">
        <w:rPr>
          <w:rFonts w:ascii="Times New Roman" w:hAnsi="Times New Roman" w:cs="Times New Roman"/>
          <w:sz w:val="24"/>
          <w:szCs w:val="24"/>
        </w:rPr>
        <w:t>has not</w:t>
      </w:r>
      <w:r w:rsidR="00AB5DF7">
        <w:rPr>
          <w:rFonts w:ascii="Times New Roman" w:hAnsi="Times New Roman" w:cs="Times New Roman"/>
          <w:sz w:val="24"/>
          <w:szCs w:val="24"/>
        </w:rPr>
        <w:t xml:space="preserve"> </w:t>
      </w:r>
      <w:r w:rsidR="00E31C9E">
        <w:rPr>
          <w:rFonts w:ascii="Times New Roman" w:hAnsi="Times New Roman" w:cs="Times New Roman"/>
          <w:sz w:val="24"/>
          <w:szCs w:val="24"/>
        </w:rPr>
        <w:t>been</w:t>
      </w:r>
      <w:r w:rsidR="00AB5DF7">
        <w:rPr>
          <w:rFonts w:ascii="Times New Roman" w:hAnsi="Times New Roman" w:cs="Times New Roman"/>
          <w:sz w:val="24"/>
          <w:szCs w:val="24"/>
        </w:rPr>
        <w:t xml:space="preserve"> a primary </w:t>
      </w:r>
      <w:r w:rsidR="00D44F9F">
        <w:rPr>
          <w:rFonts w:ascii="Times New Roman" w:hAnsi="Times New Roman" w:cs="Times New Roman"/>
          <w:sz w:val="24"/>
          <w:szCs w:val="24"/>
        </w:rPr>
        <w:t xml:space="preserve">management </w:t>
      </w:r>
      <w:r w:rsidR="00AB5DF7">
        <w:rPr>
          <w:rFonts w:ascii="Times New Roman" w:hAnsi="Times New Roman" w:cs="Times New Roman"/>
          <w:sz w:val="24"/>
          <w:szCs w:val="24"/>
        </w:rPr>
        <w:t>focus within Sand Dunes</w:t>
      </w:r>
      <w:del w:id="17" w:author="Althea ArchMiller" w:date="2018-11-02T10:28:00Z">
        <w:r w:rsidR="00AB5DF7" w:rsidDel="007C4746">
          <w:rPr>
            <w:rFonts w:ascii="Times New Roman" w:hAnsi="Times New Roman" w:cs="Times New Roman"/>
            <w:sz w:val="24"/>
            <w:szCs w:val="24"/>
          </w:rPr>
          <w:delText xml:space="preserve">, </w:delText>
        </w:r>
      </w:del>
      <w:ins w:id="18" w:author="Althea ArchMiller" w:date="2018-11-02T10:28:00Z">
        <w:r w:rsidR="007C4746">
          <w:rPr>
            <w:rFonts w:ascii="Times New Roman" w:hAnsi="Times New Roman" w:cs="Times New Roman"/>
            <w:sz w:val="24"/>
            <w:szCs w:val="24"/>
          </w:rPr>
          <w:t>;</w:t>
        </w:r>
        <w:r w:rsidR="007C4746"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  <w:r w:rsidR="00AB5DF7">
        <w:rPr>
          <w:rFonts w:ascii="Times New Roman" w:hAnsi="Times New Roman" w:cs="Times New Roman"/>
          <w:sz w:val="24"/>
          <w:szCs w:val="24"/>
        </w:rPr>
        <w:t xml:space="preserve">natural features, communities, and native species still remain. </w:t>
      </w:r>
      <w:r w:rsidR="00E31C9E">
        <w:rPr>
          <w:rFonts w:ascii="Times New Roman" w:hAnsi="Times New Roman" w:cs="Times New Roman"/>
          <w:sz w:val="24"/>
          <w:szCs w:val="24"/>
        </w:rPr>
        <w:t xml:space="preserve">Surveys by the </w:t>
      </w:r>
      <w:r w:rsidR="00B51847">
        <w:rPr>
          <w:rFonts w:ascii="Times New Roman" w:hAnsi="Times New Roman" w:cs="Times New Roman"/>
          <w:sz w:val="24"/>
          <w:szCs w:val="24"/>
        </w:rPr>
        <w:t>Minnesota Department of Natural Resources (DNR)</w:t>
      </w:r>
      <w:r w:rsidR="00E31C9E">
        <w:rPr>
          <w:rFonts w:ascii="Times New Roman" w:hAnsi="Times New Roman" w:cs="Times New Roman"/>
          <w:sz w:val="24"/>
          <w:szCs w:val="24"/>
        </w:rPr>
        <w:t xml:space="preserve"> </w:t>
      </w:r>
      <w:r w:rsidR="00B51847">
        <w:rPr>
          <w:rFonts w:ascii="Times New Roman" w:hAnsi="Times New Roman" w:cs="Times New Roman"/>
          <w:sz w:val="24"/>
          <w:szCs w:val="24"/>
        </w:rPr>
        <w:t>have documented</w:t>
      </w:r>
      <w:r w:rsidR="0067222C">
        <w:rPr>
          <w:rFonts w:ascii="Times New Roman" w:hAnsi="Times New Roman" w:cs="Times New Roman"/>
          <w:sz w:val="24"/>
          <w:szCs w:val="24"/>
        </w:rPr>
        <w:t xml:space="preserve"> </w:t>
      </w:r>
      <w:r w:rsidR="00027B93">
        <w:rPr>
          <w:rFonts w:ascii="Times New Roman" w:hAnsi="Times New Roman" w:cs="Times New Roman"/>
          <w:sz w:val="24"/>
          <w:szCs w:val="24"/>
        </w:rPr>
        <w:t>four globally-ranked native plant communities</w:t>
      </w:r>
      <w:r w:rsidR="00010844">
        <w:rPr>
          <w:rFonts w:ascii="Times New Roman" w:hAnsi="Times New Roman" w:cs="Times New Roman"/>
          <w:sz w:val="24"/>
          <w:szCs w:val="24"/>
        </w:rPr>
        <w:t xml:space="preserve">, </w:t>
      </w:r>
      <w:r w:rsidR="00027B93">
        <w:rPr>
          <w:rFonts w:ascii="Times New Roman" w:hAnsi="Times New Roman" w:cs="Times New Roman"/>
          <w:sz w:val="24"/>
          <w:szCs w:val="24"/>
        </w:rPr>
        <w:t xml:space="preserve">five sites ranked by the Minnesota Biological Survey as </w:t>
      </w:r>
      <w:r w:rsidR="0067222C">
        <w:rPr>
          <w:rFonts w:ascii="Times New Roman" w:hAnsi="Times New Roman" w:cs="Times New Roman"/>
          <w:sz w:val="24"/>
          <w:szCs w:val="24"/>
        </w:rPr>
        <w:t xml:space="preserve">sites </w:t>
      </w:r>
      <w:r w:rsidR="00027B93">
        <w:rPr>
          <w:rFonts w:ascii="Times New Roman" w:hAnsi="Times New Roman" w:cs="Times New Roman"/>
          <w:sz w:val="24"/>
          <w:szCs w:val="24"/>
        </w:rPr>
        <w:t xml:space="preserve">of outstanding biodiversity significance, six sites ranked as high biodiversity significance, five state-listed species of plants, and nine state-listed species of animals </w:t>
      </w:r>
      <w:ins w:id="19" w:author="Althea ArchMiller" w:date="2018-11-02T10:28:00Z">
        <w:r w:rsidR="007C4746">
          <w:rPr>
            <w:rFonts w:ascii="Times New Roman" w:hAnsi="Times New Roman" w:cs="Times New Roman"/>
            <w:sz w:val="24"/>
            <w:szCs w:val="24"/>
          </w:rPr>
          <w:t xml:space="preserve">in </w:t>
        </w:r>
      </w:ins>
      <w:ins w:id="20" w:author="Althea ArchMiller" w:date="2018-11-02T10:29:00Z">
        <w:r w:rsidR="007C4746">
          <w:rPr>
            <w:rFonts w:ascii="Times New Roman" w:hAnsi="Times New Roman" w:cs="Times New Roman"/>
            <w:sz w:val="24"/>
            <w:szCs w:val="24"/>
          </w:rPr>
          <w:t xml:space="preserve">the Anoka Sand Plain </w:t>
        </w:r>
      </w:ins>
      <w:r w:rsidR="009E537D">
        <w:rPr>
          <w:rFonts w:ascii="Times New Roman" w:hAnsi="Times New Roman" w:cs="Times New Roman"/>
          <w:sz w:val="24"/>
          <w:szCs w:val="24"/>
        </w:rPr>
        <w:fldChar w:fldCharType="begin"/>
      </w:r>
      <w:r w:rsidR="009E537D">
        <w:rPr>
          <w:rFonts w:ascii="Times New Roman" w:hAnsi="Times New Roman" w:cs="Times New Roman"/>
          <w:sz w:val="24"/>
          <w:szCs w:val="24"/>
        </w:rPr>
        <w:instrText xml:space="preserve"> ADDIN ZOTERO_ITEM CSL_CITATION {"citationID":"m8gGaoiX","properties":{"formattedCitation":"(MN DNR 2009)","plainCitation":"(MN DNR 2009)","noteIndex":0},"citationItems":[{"id":279,"uris":["http://zotero.org/users/3700149/items/SJZYFBK6"],"uri":["http://zotero.org/users/3700149/items/SJZYFBK6"],"itemData":{"id":279,"type":"article","title":"Minnesota Department of Natural Resources. 2009. An Evaluation of the Ecological Significance of the Sand Dunes State Forest. Division of Ecological Resources, Minnesota Department of Natural Resources.","author":[{"family":"MN DNR","given":""}],"issued":{"date-parts":[["2009"]]}}}],"schema":"https://github.com/citation-style-language/schema/raw/master/csl-citation.json"} </w:instrText>
      </w:r>
      <w:r w:rsidR="009E537D">
        <w:rPr>
          <w:rFonts w:ascii="Times New Roman" w:hAnsi="Times New Roman" w:cs="Times New Roman"/>
          <w:sz w:val="24"/>
          <w:szCs w:val="24"/>
        </w:rPr>
        <w:fldChar w:fldCharType="separate"/>
      </w:r>
      <w:r w:rsidR="009E537D" w:rsidRPr="009E537D">
        <w:rPr>
          <w:rFonts w:ascii="Times New Roman" w:hAnsi="Times New Roman" w:cs="Times New Roman"/>
          <w:sz w:val="24"/>
        </w:rPr>
        <w:t>(MN DNR 2009)</w:t>
      </w:r>
      <w:r w:rsidR="009E537D">
        <w:rPr>
          <w:rFonts w:ascii="Times New Roman" w:hAnsi="Times New Roman" w:cs="Times New Roman"/>
          <w:sz w:val="24"/>
          <w:szCs w:val="24"/>
        </w:rPr>
        <w:fldChar w:fldCharType="end"/>
      </w:r>
      <w:r w:rsidR="0067222C">
        <w:rPr>
          <w:rFonts w:ascii="Times New Roman" w:hAnsi="Times New Roman" w:cs="Times New Roman"/>
          <w:sz w:val="24"/>
          <w:szCs w:val="24"/>
        </w:rPr>
        <w:t>.</w:t>
      </w:r>
    </w:p>
    <w:p w14:paraId="757F6C15" w14:textId="1E264AF9" w:rsidR="0067222C" w:rsidRDefault="0067222C" w:rsidP="00A0266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In 201</w:t>
      </w:r>
      <w:r w:rsidR="004C28AB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, the </w:t>
      </w:r>
      <w:ins w:id="21" w:author="Althea ArchMiller" w:date="2018-11-02T10:29:00Z">
        <w:r w:rsidR="007C4746">
          <w:rPr>
            <w:rFonts w:ascii="Times New Roman" w:hAnsi="Times New Roman" w:cs="Times New Roman"/>
            <w:sz w:val="24"/>
            <w:szCs w:val="24"/>
          </w:rPr>
          <w:t xml:space="preserve">Minnesota </w:t>
        </w:r>
      </w:ins>
      <w:r>
        <w:rPr>
          <w:rFonts w:ascii="Times New Roman" w:hAnsi="Times New Roman" w:cs="Times New Roman"/>
          <w:sz w:val="24"/>
          <w:szCs w:val="24"/>
        </w:rPr>
        <w:t>DNR divisions of Forestry</w:t>
      </w:r>
      <w:r w:rsidR="00983144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Ecological and Wa</w:t>
      </w:r>
      <w:r w:rsidR="00A106FF">
        <w:rPr>
          <w:rFonts w:ascii="Times New Roman" w:hAnsi="Times New Roman" w:cs="Times New Roman"/>
          <w:sz w:val="24"/>
          <w:szCs w:val="24"/>
        </w:rPr>
        <w:t>ter Resources</w:t>
      </w:r>
      <w:r w:rsidR="00983144">
        <w:rPr>
          <w:rFonts w:ascii="Times New Roman" w:hAnsi="Times New Roman" w:cs="Times New Roman"/>
          <w:sz w:val="24"/>
          <w:szCs w:val="24"/>
        </w:rPr>
        <w:t>, and Fish and Wildlife</w:t>
      </w:r>
      <w:r w:rsidR="00A106FF">
        <w:rPr>
          <w:rFonts w:ascii="Times New Roman" w:hAnsi="Times New Roman" w:cs="Times New Roman"/>
          <w:sz w:val="24"/>
          <w:szCs w:val="24"/>
        </w:rPr>
        <w:t xml:space="preserve"> </w:t>
      </w:r>
      <w:r w:rsidR="00B51847">
        <w:rPr>
          <w:rFonts w:ascii="Times New Roman" w:hAnsi="Times New Roman" w:cs="Times New Roman"/>
          <w:sz w:val="24"/>
          <w:szCs w:val="24"/>
        </w:rPr>
        <w:t>approved</w:t>
      </w:r>
      <w:r w:rsidR="00A106FF">
        <w:rPr>
          <w:rFonts w:ascii="Times New Roman" w:hAnsi="Times New Roman" w:cs="Times New Roman"/>
          <w:sz w:val="24"/>
          <w:szCs w:val="24"/>
        </w:rPr>
        <w:t xml:space="preserve"> an operational plan </w:t>
      </w:r>
      <w:r w:rsidR="00983144">
        <w:rPr>
          <w:rFonts w:ascii="Times New Roman" w:hAnsi="Times New Roman" w:cs="Times New Roman"/>
          <w:sz w:val="24"/>
          <w:szCs w:val="24"/>
        </w:rPr>
        <w:t>for Sand Dunes with a new focus on restoration, preservation,</w:t>
      </w:r>
      <w:r w:rsidR="002166EE">
        <w:rPr>
          <w:rFonts w:ascii="Times New Roman" w:hAnsi="Times New Roman" w:cs="Times New Roman"/>
          <w:sz w:val="24"/>
          <w:szCs w:val="24"/>
        </w:rPr>
        <w:t xml:space="preserve"> and </w:t>
      </w:r>
      <w:r w:rsidR="00983144">
        <w:rPr>
          <w:rFonts w:ascii="Times New Roman" w:hAnsi="Times New Roman" w:cs="Times New Roman"/>
          <w:sz w:val="24"/>
          <w:szCs w:val="24"/>
        </w:rPr>
        <w:t>management</w:t>
      </w:r>
      <w:r w:rsidR="002166EE">
        <w:rPr>
          <w:rFonts w:ascii="Times New Roman" w:hAnsi="Times New Roman" w:cs="Times New Roman"/>
          <w:sz w:val="24"/>
          <w:szCs w:val="24"/>
        </w:rPr>
        <w:t xml:space="preserve"> of </w:t>
      </w:r>
      <w:r w:rsidR="00010844">
        <w:rPr>
          <w:rFonts w:ascii="Times New Roman" w:hAnsi="Times New Roman" w:cs="Times New Roman"/>
          <w:sz w:val="24"/>
          <w:szCs w:val="24"/>
        </w:rPr>
        <w:t xml:space="preserve">rare native </w:t>
      </w:r>
      <w:r w:rsidR="00983144">
        <w:rPr>
          <w:rFonts w:ascii="Times New Roman" w:hAnsi="Times New Roman" w:cs="Times New Roman"/>
          <w:sz w:val="24"/>
          <w:szCs w:val="24"/>
        </w:rPr>
        <w:t>habitat</w:t>
      </w:r>
      <w:r w:rsidR="00010844">
        <w:rPr>
          <w:rFonts w:ascii="Times New Roman" w:hAnsi="Times New Roman" w:cs="Times New Roman"/>
          <w:sz w:val="24"/>
          <w:szCs w:val="24"/>
        </w:rPr>
        <w:t>s</w:t>
      </w:r>
      <w:r w:rsidR="00983144">
        <w:rPr>
          <w:rFonts w:ascii="Times New Roman" w:hAnsi="Times New Roman" w:cs="Times New Roman"/>
          <w:sz w:val="24"/>
          <w:szCs w:val="24"/>
        </w:rPr>
        <w:t xml:space="preserve">. </w:t>
      </w:r>
      <w:r w:rsidR="00F84233">
        <w:rPr>
          <w:rFonts w:ascii="Times New Roman" w:hAnsi="Times New Roman" w:cs="Times New Roman"/>
          <w:sz w:val="24"/>
          <w:szCs w:val="24"/>
        </w:rPr>
        <w:t>Portions of Sand Dunes</w:t>
      </w:r>
      <w:r w:rsidR="00983144">
        <w:rPr>
          <w:rFonts w:ascii="Times New Roman" w:hAnsi="Times New Roman" w:cs="Times New Roman"/>
          <w:sz w:val="24"/>
          <w:szCs w:val="24"/>
        </w:rPr>
        <w:t xml:space="preserve"> were </w:t>
      </w:r>
      <w:r w:rsidR="009E537D">
        <w:rPr>
          <w:rFonts w:ascii="Times New Roman" w:hAnsi="Times New Roman" w:cs="Times New Roman"/>
          <w:sz w:val="24"/>
          <w:szCs w:val="24"/>
        </w:rPr>
        <w:t xml:space="preserve">designated </w:t>
      </w:r>
      <w:r w:rsidR="00983144">
        <w:rPr>
          <w:rFonts w:ascii="Times New Roman" w:hAnsi="Times New Roman" w:cs="Times New Roman"/>
          <w:sz w:val="24"/>
          <w:szCs w:val="24"/>
        </w:rPr>
        <w:t>to be restored to an approximation of pre-settlement vegetation and permanently managed for native plant communities including oak savanna, prairie, and oak woodland. The desi</w:t>
      </w:r>
      <w:r w:rsidR="002166EE">
        <w:rPr>
          <w:rFonts w:ascii="Times New Roman" w:hAnsi="Times New Roman" w:cs="Times New Roman"/>
          <w:sz w:val="24"/>
          <w:szCs w:val="24"/>
        </w:rPr>
        <w:t xml:space="preserve">red outcome was a balance between recreation, economic investment, water quality, biodiversity, and wildlife habitat. The management plan included immediate and eventual conversion </w:t>
      </w:r>
      <w:r w:rsidR="006152D0">
        <w:rPr>
          <w:rFonts w:ascii="Times New Roman" w:hAnsi="Times New Roman" w:cs="Times New Roman"/>
          <w:sz w:val="24"/>
          <w:szCs w:val="24"/>
        </w:rPr>
        <w:t>areas; i</w:t>
      </w:r>
      <w:r w:rsidR="002166EE">
        <w:rPr>
          <w:rFonts w:ascii="Times New Roman" w:hAnsi="Times New Roman" w:cs="Times New Roman"/>
          <w:sz w:val="24"/>
          <w:szCs w:val="24"/>
        </w:rPr>
        <w:t>mmediate conversion areas</w:t>
      </w:r>
      <w:r w:rsidR="006152D0">
        <w:rPr>
          <w:rFonts w:ascii="Times New Roman" w:hAnsi="Times New Roman" w:cs="Times New Roman"/>
          <w:sz w:val="24"/>
          <w:szCs w:val="24"/>
        </w:rPr>
        <w:t xml:space="preserve"> (208 hectares)</w:t>
      </w:r>
      <w:r w:rsidR="002166EE">
        <w:rPr>
          <w:rFonts w:ascii="Times New Roman" w:hAnsi="Times New Roman" w:cs="Times New Roman"/>
          <w:sz w:val="24"/>
          <w:szCs w:val="24"/>
        </w:rPr>
        <w:t xml:space="preserve"> were slated for restoration by appropriate means (prescribed burning, invasive species control, and fores</w:t>
      </w:r>
      <w:r w:rsidR="006152D0">
        <w:rPr>
          <w:rFonts w:ascii="Times New Roman" w:hAnsi="Times New Roman" w:cs="Times New Roman"/>
          <w:sz w:val="24"/>
          <w:szCs w:val="24"/>
        </w:rPr>
        <w:t xml:space="preserve">t management) beginning in 2014. Eventual </w:t>
      </w:r>
      <w:r w:rsidR="002166EE">
        <w:rPr>
          <w:rFonts w:ascii="Times New Roman" w:hAnsi="Times New Roman" w:cs="Times New Roman"/>
          <w:sz w:val="24"/>
          <w:szCs w:val="24"/>
        </w:rPr>
        <w:t>conversion areas</w:t>
      </w:r>
      <w:r w:rsidR="006152D0">
        <w:rPr>
          <w:rFonts w:ascii="Times New Roman" w:hAnsi="Times New Roman" w:cs="Times New Roman"/>
          <w:sz w:val="24"/>
          <w:szCs w:val="24"/>
        </w:rPr>
        <w:t xml:space="preserve"> (537 hectares)</w:t>
      </w:r>
      <w:r w:rsidR="002166EE">
        <w:rPr>
          <w:rFonts w:ascii="Times New Roman" w:hAnsi="Times New Roman" w:cs="Times New Roman"/>
          <w:sz w:val="24"/>
          <w:szCs w:val="24"/>
        </w:rPr>
        <w:t xml:space="preserve"> </w:t>
      </w:r>
      <w:r w:rsidR="006152D0">
        <w:rPr>
          <w:rFonts w:ascii="Times New Roman" w:hAnsi="Times New Roman" w:cs="Times New Roman"/>
          <w:sz w:val="24"/>
          <w:szCs w:val="24"/>
        </w:rPr>
        <w:t>were primarily areas that</w:t>
      </w:r>
      <w:r w:rsidR="00324887">
        <w:rPr>
          <w:rFonts w:ascii="Times New Roman" w:hAnsi="Times New Roman" w:cs="Times New Roman"/>
          <w:sz w:val="24"/>
          <w:szCs w:val="24"/>
        </w:rPr>
        <w:t xml:space="preserve"> contained dunes or other</w:t>
      </w:r>
      <w:r w:rsidR="00264CD9">
        <w:rPr>
          <w:rFonts w:ascii="Times New Roman" w:hAnsi="Times New Roman" w:cs="Times New Roman"/>
          <w:sz w:val="24"/>
          <w:szCs w:val="24"/>
        </w:rPr>
        <w:t xml:space="preserve"> rare features </w:t>
      </w:r>
      <w:r w:rsidR="00324887">
        <w:rPr>
          <w:rFonts w:ascii="Times New Roman" w:hAnsi="Times New Roman" w:cs="Times New Roman"/>
          <w:sz w:val="24"/>
          <w:szCs w:val="24"/>
        </w:rPr>
        <w:t xml:space="preserve">that made them </w:t>
      </w:r>
      <w:r w:rsidR="006152D0">
        <w:rPr>
          <w:rFonts w:ascii="Times New Roman" w:hAnsi="Times New Roman" w:cs="Times New Roman"/>
          <w:sz w:val="24"/>
          <w:szCs w:val="24"/>
        </w:rPr>
        <w:t>appropriate for restoration, but had been planted to pines which would be allowed to mature to rotation age and harvested, after which restoration would occur</w:t>
      </w:r>
      <w:r w:rsidR="009E537D">
        <w:rPr>
          <w:rFonts w:ascii="Times New Roman" w:hAnsi="Times New Roman" w:cs="Times New Roman"/>
          <w:sz w:val="24"/>
          <w:szCs w:val="24"/>
        </w:rPr>
        <w:t xml:space="preserve"> </w:t>
      </w:r>
      <w:r w:rsidR="009E537D">
        <w:rPr>
          <w:rFonts w:ascii="Times New Roman" w:hAnsi="Times New Roman" w:cs="Times New Roman"/>
          <w:sz w:val="24"/>
          <w:szCs w:val="24"/>
        </w:rPr>
        <w:fldChar w:fldCharType="begin"/>
      </w:r>
      <w:r w:rsidR="009E537D">
        <w:rPr>
          <w:rFonts w:ascii="Times New Roman" w:hAnsi="Times New Roman" w:cs="Times New Roman"/>
          <w:sz w:val="24"/>
          <w:szCs w:val="24"/>
        </w:rPr>
        <w:instrText xml:space="preserve"> ADDIN ZOTERO_ITEM CSL_CITATION {"citationID":"5UNaLjaV","properties":{"formattedCitation":"(MN DNR 2013)","plainCitation":"(MN DNR 2013)","noteIndex":0},"citationItems":[{"id":278,"uris":["http://zotero.org/users/3700149/items/EZYRIV92"],"uri":["http://zotero.org/users/3700149/items/EZYRIV92"],"itemData":{"id":278,"type":"article","title":"Operational Plan for Management of Sand Dunes State Forest, Sherburne County, MN.","abstract":"Minnesota Department of Natural Resources, 2013. Operational Plan for Management of Sand Dunes State Forest, Sherburne County, MN. Divisions of Forestry, Ecological and Water Resources &amp; Fish and Wildlife.","author":[{"family":"MN DNR","given":""}],"issued":{"date-parts":[["2013"]]}}}],"schema":"https://github.com/citation-style-language/schema/raw/master/csl-citation.json"} </w:instrText>
      </w:r>
      <w:r w:rsidR="009E537D">
        <w:rPr>
          <w:rFonts w:ascii="Times New Roman" w:hAnsi="Times New Roman" w:cs="Times New Roman"/>
          <w:sz w:val="24"/>
          <w:szCs w:val="24"/>
        </w:rPr>
        <w:fldChar w:fldCharType="separate"/>
      </w:r>
      <w:r w:rsidR="009E537D" w:rsidRPr="009E537D">
        <w:rPr>
          <w:rFonts w:ascii="Times New Roman" w:hAnsi="Times New Roman" w:cs="Times New Roman"/>
          <w:sz w:val="24"/>
        </w:rPr>
        <w:t>(MN DNR 2013)</w:t>
      </w:r>
      <w:r w:rsidR="009E537D">
        <w:rPr>
          <w:rFonts w:ascii="Times New Roman" w:hAnsi="Times New Roman" w:cs="Times New Roman"/>
          <w:sz w:val="24"/>
          <w:szCs w:val="24"/>
        </w:rPr>
        <w:fldChar w:fldCharType="end"/>
      </w:r>
      <w:r w:rsidR="006152D0">
        <w:rPr>
          <w:rFonts w:ascii="Times New Roman" w:hAnsi="Times New Roman" w:cs="Times New Roman"/>
          <w:sz w:val="24"/>
          <w:szCs w:val="24"/>
        </w:rPr>
        <w:t>.</w:t>
      </w:r>
    </w:p>
    <w:p w14:paraId="346256BE" w14:textId="777D9976" w:rsidR="00964BC7" w:rsidRDefault="005A0D67" w:rsidP="00A0266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When</w:t>
      </w:r>
      <w:r w:rsidRPr="00C966A8">
        <w:rPr>
          <w:rFonts w:ascii="Times New Roman" w:hAnsi="Times New Roman" w:cs="Times New Roman"/>
          <w:bCs/>
          <w:sz w:val="24"/>
          <w:szCs w:val="24"/>
        </w:rPr>
        <w:t xml:space="preserve"> the operational plan</w:t>
      </w:r>
      <w:r>
        <w:rPr>
          <w:rFonts w:ascii="Times New Roman" w:hAnsi="Times New Roman" w:cs="Times New Roman"/>
          <w:bCs/>
          <w:sz w:val="24"/>
          <w:szCs w:val="24"/>
        </w:rPr>
        <w:t xml:space="preserve"> was written</w:t>
      </w:r>
      <w:r w:rsidRPr="00C966A8">
        <w:rPr>
          <w:rFonts w:ascii="Times New Roman" w:hAnsi="Times New Roman" w:cs="Times New Roman"/>
          <w:bCs/>
          <w:sz w:val="24"/>
          <w:szCs w:val="24"/>
        </w:rPr>
        <w:t>, very little was known about the specific requirements of habitat specialist f</w:t>
      </w:r>
      <w:r>
        <w:rPr>
          <w:rFonts w:ascii="Times New Roman" w:hAnsi="Times New Roman" w:cs="Times New Roman"/>
          <w:bCs/>
          <w:sz w:val="24"/>
          <w:szCs w:val="24"/>
        </w:rPr>
        <w:t xml:space="preserve">auna within Sand Dunes. </w:t>
      </w:r>
      <w:r w:rsidR="004C28AB">
        <w:rPr>
          <w:rFonts w:ascii="Times New Roman" w:hAnsi="Times New Roman" w:cs="Times New Roman"/>
          <w:sz w:val="24"/>
          <w:szCs w:val="24"/>
        </w:rPr>
        <w:t xml:space="preserve">My project was designed to function in conjunction with the </w:t>
      </w:r>
      <w:r>
        <w:rPr>
          <w:rFonts w:ascii="Times New Roman" w:hAnsi="Times New Roman" w:cs="Times New Roman"/>
          <w:sz w:val="24"/>
          <w:szCs w:val="24"/>
        </w:rPr>
        <w:t xml:space="preserve">operational plan and to provide </w:t>
      </w:r>
      <w:r>
        <w:rPr>
          <w:rFonts w:ascii="Times New Roman" w:hAnsi="Times New Roman" w:cs="Times New Roman"/>
          <w:bCs/>
          <w:sz w:val="24"/>
          <w:szCs w:val="24"/>
        </w:rPr>
        <w:t>baseline information about species’ habitat requirements and responses to management activities</w:t>
      </w:r>
      <w:r>
        <w:rPr>
          <w:rFonts w:ascii="Times New Roman" w:hAnsi="Times New Roman" w:cs="Times New Roman"/>
          <w:sz w:val="24"/>
          <w:szCs w:val="24"/>
        </w:rPr>
        <w:t xml:space="preserve"> that would contribute to ongoing management</w:t>
      </w:r>
      <w:r w:rsidR="004C28AB">
        <w:rPr>
          <w:rFonts w:ascii="Times New Roman" w:hAnsi="Times New Roman" w:cs="Times New Roman"/>
          <w:sz w:val="24"/>
          <w:szCs w:val="24"/>
        </w:rPr>
        <w:t>.</w:t>
      </w:r>
      <w:r w:rsidR="004C28AB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4C28AB">
        <w:rPr>
          <w:rFonts w:ascii="Times New Roman" w:hAnsi="Times New Roman" w:cs="Times New Roman"/>
          <w:sz w:val="24"/>
          <w:szCs w:val="24"/>
        </w:rPr>
        <w:t>Of our 40 original survey plots within Sand Dunes, nine were intentionally placed wit</w:t>
      </w:r>
      <w:r>
        <w:rPr>
          <w:rFonts w:ascii="Times New Roman" w:hAnsi="Times New Roman" w:cs="Times New Roman"/>
          <w:sz w:val="24"/>
          <w:szCs w:val="24"/>
        </w:rPr>
        <w:t xml:space="preserve">hin immediate conversion areas with the intention of documenting species’ responses to management and </w:t>
      </w:r>
      <w:r w:rsidR="001221C8">
        <w:rPr>
          <w:rFonts w:ascii="Times New Roman" w:hAnsi="Times New Roman" w:cs="Times New Roman"/>
          <w:sz w:val="24"/>
          <w:szCs w:val="24"/>
        </w:rPr>
        <w:t>subsequent</w:t>
      </w:r>
      <w:r>
        <w:rPr>
          <w:rFonts w:ascii="Times New Roman" w:hAnsi="Times New Roman" w:cs="Times New Roman"/>
          <w:sz w:val="24"/>
          <w:szCs w:val="24"/>
        </w:rPr>
        <w:t xml:space="preserve"> refinement of management techniques in an iterative and scientifically informed process</w:t>
      </w:r>
      <w:ins w:id="22" w:author="Althea ArchMiller" w:date="2018-11-02T10:30:00Z">
        <w:r w:rsidR="007C4746">
          <w:rPr>
            <w:rFonts w:ascii="Times New Roman" w:hAnsi="Times New Roman" w:cs="Times New Roman"/>
            <w:sz w:val="24"/>
            <w:szCs w:val="24"/>
          </w:rPr>
          <w:t xml:space="preserve"> (map??XX)</w:t>
        </w:r>
      </w:ins>
      <w:r>
        <w:rPr>
          <w:rFonts w:ascii="Times New Roman" w:hAnsi="Times New Roman" w:cs="Times New Roman"/>
          <w:sz w:val="24"/>
          <w:szCs w:val="24"/>
        </w:rPr>
        <w:t>.</w:t>
      </w:r>
      <w:r w:rsidR="004C28AB">
        <w:rPr>
          <w:rFonts w:ascii="Times New Roman" w:hAnsi="Times New Roman" w:cs="Times New Roman"/>
          <w:sz w:val="24"/>
          <w:szCs w:val="24"/>
        </w:rPr>
        <w:t xml:space="preserve"> </w:t>
      </w:r>
      <w:r w:rsidR="00611188">
        <w:rPr>
          <w:rFonts w:ascii="Times New Roman" w:hAnsi="Times New Roman" w:cs="Times New Roman"/>
          <w:sz w:val="24"/>
          <w:szCs w:val="24"/>
        </w:rPr>
        <w:t xml:space="preserve">Unfortunately, </w:t>
      </w:r>
      <w:r w:rsidR="003B271F">
        <w:rPr>
          <w:rFonts w:ascii="Times New Roman" w:hAnsi="Times New Roman" w:cs="Times New Roman"/>
          <w:sz w:val="24"/>
          <w:szCs w:val="24"/>
        </w:rPr>
        <w:t xml:space="preserve">very little of the scheduled management took place. </w:t>
      </w:r>
      <w:r w:rsidR="00611188">
        <w:rPr>
          <w:rFonts w:ascii="Times New Roman" w:hAnsi="Times New Roman" w:cs="Times New Roman"/>
          <w:sz w:val="24"/>
          <w:szCs w:val="24"/>
        </w:rPr>
        <w:t xml:space="preserve">Further, </w:t>
      </w:r>
      <w:r w:rsidR="003B271F">
        <w:rPr>
          <w:rFonts w:ascii="Times New Roman" w:hAnsi="Times New Roman" w:cs="Times New Roman"/>
          <w:sz w:val="24"/>
          <w:szCs w:val="24"/>
        </w:rPr>
        <w:t xml:space="preserve">harvest that was not part of the 2013 plan </w:t>
      </w:r>
      <w:r w:rsidR="00611188">
        <w:rPr>
          <w:rFonts w:ascii="Times New Roman" w:hAnsi="Times New Roman" w:cs="Times New Roman"/>
          <w:sz w:val="24"/>
          <w:szCs w:val="24"/>
        </w:rPr>
        <w:t xml:space="preserve">occurred in several </w:t>
      </w:r>
      <w:r w:rsidR="003B271F">
        <w:rPr>
          <w:rFonts w:ascii="Times New Roman" w:hAnsi="Times New Roman" w:cs="Times New Roman"/>
          <w:sz w:val="24"/>
          <w:szCs w:val="24"/>
        </w:rPr>
        <w:t>areas of Sand Dunes during the course of the study, and this harvest did not necessarily fulfill the desired outcomes of the plan.</w:t>
      </w:r>
      <w:r w:rsidR="00611188" w:rsidRPr="00611188">
        <w:rPr>
          <w:rFonts w:ascii="Times New Roman" w:hAnsi="Times New Roman" w:cs="Times New Roman"/>
          <w:sz w:val="24"/>
          <w:szCs w:val="24"/>
        </w:rPr>
        <w:t xml:space="preserve"> </w:t>
      </w:r>
      <w:r w:rsidR="00611188" w:rsidRPr="00611188">
        <w:rPr>
          <w:rFonts w:ascii="Times New Roman" w:hAnsi="Times New Roman" w:cs="Times New Roman"/>
          <w:sz w:val="24"/>
          <w:szCs w:val="24"/>
        </w:rPr>
        <w:lastRenderedPageBreak/>
        <w:t xml:space="preserve">For example, one of the main </w:t>
      </w:r>
      <w:r w:rsidR="00595D51">
        <w:rPr>
          <w:rFonts w:ascii="Times New Roman" w:hAnsi="Times New Roman" w:cs="Times New Roman"/>
          <w:sz w:val="24"/>
          <w:szCs w:val="24"/>
        </w:rPr>
        <w:t xml:space="preserve">proposed </w:t>
      </w:r>
      <w:r w:rsidR="00611188" w:rsidRPr="00611188">
        <w:rPr>
          <w:rFonts w:ascii="Times New Roman" w:hAnsi="Times New Roman" w:cs="Times New Roman"/>
          <w:sz w:val="24"/>
          <w:szCs w:val="24"/>
        </w:rPr>
        <w:t xml:space="preserve">management strategies was to thin mixed forest stands to remove undesirable woody species and </w:t>
      </w:r>
      <w:ins w:id="23" w:author="Althea ArchMiller" w:date="2018-11-02T10:31:00Z">
        <w:r w:rsidR="007C4746">
          <w:rPr>
            <w:rFonts w:ascii="Times New Roman" w:hAnsi="Times New Roman" w:cs="Times New Roman"/>
            <w:sz w:val="24"/>
            <w:szCs w:val="24"/>
          </w:rPr>
          <w:t>create oak savanna canopy structures (i.e.</w:t>
        </w:r>
      </w:ins>
      <w:ins w:id="24" w:author="Althea ArchMiller" w:date="2018-11-02T10:32:00Z">
        <w:r w:rsidR="007C4746">
          <w:rPr>
            <w:rFonts w:ascii="Times New Roman" w:hAnsi="Times New Roman" w:cs="Times New Roman"/>
            <w:sz w:val="24"/>
            <w:szCs w:val="24"/>
          </w:rPr>
          <w:t xml:space="preserve">, lower canopy cover dominated by overstory </w:t>
        </w:r>
      </w:ins>
      <w:ins w:id="25" w:author="Althea ArchMiller" w:date="2018-11-02T10:33:00Z">
        <w:r w:rsidR="007C4746">
          <w:rPr>
            <w:rFonts w:ascii="Times New Roman" w:hAnsi="Times New Roman" w:cs="Times New Roman"/>
            <w:sz w:val="24"/>
            <w:szCs w:val="24"/>
          </w:rPr>
          <w:t>hardwoods</w:t>
        </w:r>
      </w:ins>
      <w:ins w:id="26" w:author="Althea ArchMiller" w:date="2018-11-02T10:32:00Z">
        <w:r w:rsidR="007C4746">
          <w:rPr>
            <w:rFonts w:ascii="Times New Roman" w:hAnsi="Times New Roman" w:cs="Times New Roman"/>
            <w:sz w:val="24"/>
            <w:szCs w:val="24"/>
          </w:rPr>
          <w:t>)</w:t>
        </w:r>
      </w:ins>
      <w:del w:id="27" w:author="Althea ArchMiller" w:date="2018-11-02T10:32:00Z">
        <w:r w:rsidR="00611188" w:rsidRPr="00611188" w:rsidDel="007C4746">
          <w:rPr>
            <w:rFonts w:ascii="Times New Roman" w:hAnsi="Times New Roman" w:cs="Times New Roman"/>
            <w:sz w:val="24"/>
            <w:szCs w:val="24"/>
          </w:rPr>
          <w:delText>reduce canopy cover to</w:delText>
        </w:r>
      </w:del>
      <w:del w:id="28" w:author="Althea ArchMiller" w:date="2018-11-02T10:31:00Z">
        <w:r w:rsidR="00611188" w:rsidRPr="00611188" w:rsidDel="007C4746">
          <w:rPr>
            <w:rFonts w:ascii="Times New Roman" w:hAnsi="Times New Roman" w:cs="Times New Roman"/>
            <w:sz w:val="24"/>
            <w:szCs w:val="24"/>
          </w:rPr>
          <w:delText xml:space="preserve"> </w:delText>
        </w:r>
      </w:del>
      <w:del w:id="29" w:author="Althea ArchMiller" w:date="2018-11-02T10:30:00Z">
        <w:r w:rsidR="00611188" w:rsidRPr="00611188" w:rsidDel="007C4746">
          <w:rPr>
            <w:rFonts w:ascii="Times New Roman" w:hAnsi="Times New Roman" w:cs="Times New Roman"/>
            <w:sz w:val="24"/>
            <w:szCs w:val="24"/>
          </w:rPr>
          <w:delText xml:space="preserve">desired </w:delText>
        </w:r>
      </w:del>
      <w:del w:id="30" w:author="Althea ArchMiller" w:date="2018-11-02T10:32:00Z">
        <w:r w:rsidR="00611188" w:rsidRPr="00611188" w:rsidDel="007C4746">
          <w:rPr>
            <w:rFonts w:ascii="Times New Roman" w:hAnsi="Times New Roman" w:cs="Times New Roman"/>
            <w:sz w:val="24"/>
            <w:szCs w:val="24"/>
          </w:rPr>
          <w:delText>levels</w:delText>
        </w:r>
      </w:del>
      <w:r w:rsidR="00611188" w:rsidRPr="00611188">
        <w:rPr>
          <w:rFonts w:ascii="Times New Roman" w:hAnsi="Times New Roman" w:cs="Times New Roman"/>
          <w:sz w:val="24"/>
          <w:szCs w:val="24"/>
        </w:rPr>
        <w:t xml:space="preserve">. However, on several occasions </w:t>
      </w:r>
      <w:r w:rsidR="00595D51">
        <w:rPr>
          <w:rFonts w:ascii="Times New Roman" w:hAnsi="Times New Roman" w:cs="Times New Roman"/>
          <w:sz w:val="24"/>
          <w:szCs w:val="24"/>
        </w:rPr>
        <w:t>I</w:t>
      </w:r>
      <w:r w:rsidR="00611188" w:rsidRPr="00611188">
        <w:rPr>
          <w:rFonts w:ascii="Times New Roman" w:hAnsi="Times New Roman" w:cs="Times New Roman"/>
          <w:sz w:val="24"/>
          <w:szCs w:val="24"/>
        </w:rPr>
        <w:t xml:space="preserve"> encountered stands that had been comple</w:t>
      </w:r>
      <w:r w:rsidR="00595D51">
        <w:rPr>
          <w:rFonts w:ascii="Times New Roman" w:hAnsi="Times New Roman" w:cs="Times New Roman"/>
          <w:sz w:val="24"/>
          <w:szCs w:val="24"/>
        </w:rPr>
        <w:t xml:space="preserve">tely cleared </w:t>
      </w:r>
      <w:del w:id="31" w:author="Althea ArchMiller" w:date="2018-11-02T10:31:00Z">
        <w:r w:rsidR="00595D51" w:rsidDel="007C4746">
          <w:rPr>
            <w:rFonts w:ascii="Times New Roman" w:hAnsi="Times New Roman" w:cs="Times New Roman"/>
            <w:sz w:val="24"/>
            <w:szCs w:val="24"/>
          </w:rPr>
          <w:delText xml:space="preserve">and </w:delText>
        </w:r>
      </w:del>
      <w:ins w:id="32" w:author="Althea ArchMiller" w:date="2018-11-02T10:31:00Z">
        <w:r w:rsidR="007C4746">
          <w:rPr>
            <w:rFonts w:ascii="Times New Roman" w:hAnsi="Times New Roman" w:cs="Times New Roman"/>
            <w:sz w:val="24"/>
            <w:szCs w:val="24"/>
          </w:rPr>
          <w:t>or</w:t>
        </w:r>
        <w:r w:rsidR="007C4746"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  <w:r w:rsidR="00595D51">
        <w:rPr>
          <w:rFonts w:ascii="Times New Roman" w:hAnsi="Times New Roman" w:cs="Times New Roman"/>
          <w:sz w:val="24"/>
          <w:szCs w:val="24"/>
        </w:rPr>
        <w:t>stands where</w:t>
      </w:r>
      <w:r w:rsidR="00611188" w:rsidRPr="00611188">
        <w:rPr>
          <w:rFonts w:ascii="Times New Roman" w:hAnsi="Times New Roman" w:cs="Times New Roman"/>
          <w:sz w:val="24"/>
          <w:szCs w:val="24"/>
        </w:rPr>
        <w:t xml:space="preserve"> desirable </w:t>
      </w:r>
      <w:ins w:id="33" w:author="Althea ArchMiller" w:date="2018-11-02T10:33:00Z">
        <w:r w:rsidR="007C4746">
          <w:rPr>
            <w:rFonts w:ascii="Times New Roman" w:hAnsi="Times New Roman" w:cs="Times New Roman"/>
            <w:sz w:val="24"/>
            <w:szCs w:val="24"/>
          </w:rPr>
          <w:t xml:space="preserve">hardwood </w:t>
        </w:r>
      </w:ins>
      <w:r w:rsidR="00611188" w:rsidRPr="00611188">
        <w:rPr>
          <w:rFonts w:ascii="Times New Roman" w:hAnsi="Times New Roman" w:cs="Times New Roman"/>
          <w:sz w:val="24"/>
          <w:szCs w:val="24"/>
        </w:rPr>
        <w:t xml:space="preserve">species </w:t>
      </w:r>
      <w:del w:id="34" w:author="Althea ArchMiller" w:date="2018-11-02T10:32:00Z">
        <w:r w:rsidR="00611188" w:rsidRPr="00611188" w:rsidDel="007C4746">
          <w:rPr>
            <w:rFonts w:ascii="Times New Roman" w:hAnsi="Times New Roman" w:cs="Times New Roman"/>
            <w:sz w:val="24"/>
            <w:szCs w:val="24"/>
          </w:rPr>
          <w:delText>(</w:delText>
        </w:r>
      </w:del>
      <w:r w:rsidR="00611188" w:rsidRPr="00611188">
        <w:rPr>
          <w:rFonts w:ascii="Times New Roman" w:hAnsi="Times New Roman" w:cs="Times New Roman"/>
          <w:sz w:val="24"/>
          <w:szCs w:val="24"/>
        </w:rPr>
        <w:t>such as oaks</w:t>
      </w:r>
      <w:del w:id="35" w:author="Althea ArchMiller" w:date="2018-11-02T10:32:00Z">
        <w:r w:rsidR="00611188" w:rsidRPr="00611188" w:rsidDel="007C4746">
          <w:rPr>
            <w:rFonts w:ascii="Times New Roman" w:hAnsi="Times New Roman" w:cs="Times New Roman"/>
            <w:sz w:val="24"/>
            <w:szCs w:val="24"/>
          </w:rPr>
          <w:delText>)</w:delText>
        </w:r>
      </w:del>
      <w:r w:rsidR="00611188" w:rsidRPr="00611188">
        <w:rPr>
          <w:rFonts w:ascii="Times New Roman" w:hAnsi="Times New Roman" w:cs="Times New Roman"/>
          <w:sz w:val="24"/>
          <w:szCs w:val="24"/>
        </w:rPr>
        <w:t xml:space="preserve"> </w:t>
      </w:r>
      <w:r w:rsidR="00595D51">
        <w:rPr>
          <w:rFonts w:ascii="Times New Roman" w:hAnsi="Times New Roman" w:cs="Times New Roman"/>
          <w:sz w:val="24"/>
          <w:szCs w:val="24"/>
        </w:rPr>
        <w:t>had been removed</w:t>
      </w:r>
      <w:r w:rsidR="00611188" w:rsidRPr="00611188">
        <w:rPr>
          <w:rFonts w:ascii="Times New Roman" w:hAnsi="Times New Roman" w:cs="Times New Roman"/>
          <w:sz w:val="24"/>
          <w:szCs w:val="24"/>
        </w:rPr>
        <w:t xml:space="preserve">. </w:t>
      </w:r>
      <w:r w:rsidR="00595D51">
        <w:rPr>
          <w:rFonts w:ascii="Times New Roman" w:hAnsi="Times New Roman" w:cs="Times New Roman"/>
          <w:sz w:val="24"/>
          <w:szCs w:val="24"/>
        </w:rPr>
        <w:t xml:space="preserve">Additionally, the 2013 operation plan was revised in 2016 and a moratorium was placed on all restoration activities within Sand Dunes. These complications significantly compromised the </w:t>
      </w:r>
      <w:del w:id="36" w:author="Althea ArchMiller" w:date="2018-11-02T10:33:00Z">
        <w:r w:rsidR="00595D51" w:rsidDel="007C4746">
          <w:rPr>
            <w:rFonts w:ascii="Times New Roman" w:hAnsi="Times New Roman" w:cs="Times New Roman"/>
            <w:sz w:val="24"/>
            <w:szCs w:val="24"/>
          </w:rPr>
          <w:delText xml:space="preserve">power </w:delText>
        </w:r>
      </w:del>
      <w:ins w:id="37" w:author="Althea ArchMiller" w:date="2018-11-02T10:33:00Z">
        <w:r w:rsidR="007C4746">
          <w:rPr>
            <w:rFonts w:ascii="Times New Roman" w:hAnsi="Times New Roman" w:cs="Times New Roman"/>
            <w:sz w:val="24"/>
            <w:szCs w:val="24"/>
          </w:rPr>
          <w:t>scope</w:t>
        </w:r>
        <w:r w:rsidR="007C4746"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  <w:r w:rsidR="00595D51">
        <w:rPr>
          <w:rFonts w:ascii="Times New Roman" w:hAnsi="Times New Roman" w:cs="Times New Roman"/>
          <w:sz w:val="24"/>
          <w:szCs w:val="24"/>
        </w:rPr>
        <w:t xml:space="preserve">of the study to </w:t>
      </w:r>
      <w:ins w:id="38" w:author="Althea ArchMiller" w:date="2018-11-02T10:34:00Z">
        <w:r w:rsidR="007C4746">
          <w:rPr>
            <w:rFonts w:ascii="Times New Roman" w:hAnsi="Times New Roman" w:cs="Times New Roman"/>
            <w:sz w:val="24"/>
            <w:szCs w:val="24"/>
          </w:rPr>
          <w:t xml:space="preserve">directly </w:t>
        </w:r>
      </w:ins>
      <w:r w:rsidR="00595D51">
        <w:rPr>
          <w:rFonts w:ascii="Times New Roman" w:hAnsi="Times New Roman" w:cs="Times New Roman"/>
          <w:sz w:val="24"/>
          <w:szCs w:val="24"/>
        </w:rPr>
        <w:t>evaluate and inform management for rare species</w:t>
      </w:r>
      <w:ins w:id="39" w:author="Althea ArchMiller" w:date="2018-11-02T10:34:00Z">
        <w:r w:rsidR="007C4746">
          <w:rPr>
            <w:rFonts w:ascii="Times New Roman" w:hAnsi="Times New Roman" w:cs="Times New Roman"/>
            <w:sz w:val="24"/>
            <w:szCs w:val="24"/>
          </w:rPr>
          <w:t xml:space="preserve">. As such, </w:t>
        </w:r>
      </w:ins>
      <w:del w:id="40" w:author="Althea ArchMiller" w:date="2018-11-02T10:34:00Z">
        <w:r w:rsidR="00595D51" w:rsidDel="007C4746">
          <w:rPr>
            <w:rFonts w:ascii="Times New Roman" w:hAnsi="Times New Roman" w:cs="Times New Roman"/>
            <w:sz w:val="24"/>
            <w:szCs w:val="24"/>
          </w:rPr>
          <w:delText xml:space="preserve">, and </w:delText>
        </w:r>
      </w:del>
      <w:r w:rsidR="00595D51">
        <w:rPr>
          <w:rFonts w:ascii="Times New Roman" w:hAnsi="Times New Roman" w:cs="Times New Roman"/>
          <w:sz w:val="24"/>
          <w:szCs w:val="24"/>
        </w:rPr>
        <w:t xml:space="preserve">I subsequently </w:t>
      </w:r>
      <w:del w:id="41" w:author="Althea ArchMiller" w:date="2018-11-02T10:34:00Z">
        <w:r w:rsidR="00D26FE8" w:rsidDel="00FD3169">
          <w:rPr>
            <w:rFonts w:ascii="Times New Roman" w:hAnsi="Times New Roman" w:cs="Times New Roman"/>
            <w:sz w:val="24"/>
            <w:szCs w:val="24"/>
          </w:rPr>
          <w:delText xml:space="preserve">narrowed </w:delText>
        </w:r>
      </w:del>
      <w:ins w:id="42" w:author="Althea ArchMiller" w:date="2018-11-02T10:34:00Z">
        <w:r w:rsidR="00FD3169">
          <w:rPr>
            <w:rFonts w:ascii="Times New Roman" w:hAnsi="Times New Roman" w:cs="Times New Roman"/>
            <w:sz w:val="24"/>
            <w:szCs w:val="24"/>
          </w:rPr>
          <w:t>modified</w:t>
        </w:r>
        <w:r w:rsidR="00FD3169"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  <w:r w:rsidR="00D26FE8">
        <w:rPr>
          <w:rFonts w:ascii="Times New Roman" w:hAnsi="Times New Roman" w:cs="Times New Roman"/>
          <w:sz w:val="24"/>
          <w:szCs w:val="24"/>
        </w:rPr>
        <w:t xml:space="preserve">my </w:t>
      </w:r>
      <w:ins w:id="43" w:author="Althea ArchMiller" w:date="2018-11-02T10:34:00Z">
        <w:r w:rsidR="00FD3169">
          <w:rPr>
            <w:rFonts w:ascii="Times New Roman" w:hAnsi="Times New Roman" w:cs="Times New Roman"/>
            <w:sz w:val="24"/>
            <w:szCs w:val="24"/>
          </w:rPr>
          <w:t>research goals</w:t>
        </w:r>
      </w:ins>
      <w:del w:id="44" w:author="Althea ArchMiller" w:date="2018-11-02T10:34:00Z">
        <w:r w:rsidR="00D26FE8" w:rsidDel="00FD3169">
          <w:rPr>
            <w:rFonts w:ascii="Times New Roman" w:hAnsi="Times New Roman" w:cs="Times New Roman"/>
            <w:sz w:val="24"/>
            <w:szCs w:val="24"/>
          </w:rPr>
          <w:delText>focus</w:delText>
        </w:r>
      </w:del>
      <w:r w:rsidR="00595D51">
        <w:rPr>
          <w:rFonts w:ascii="Times New Roman" w:hAnsi="Times New Roman" w:cs="Times New Roman"/>
          <w:sz w:val="24"/>
          <w:szCs w:val="24"/>
        </w:rPr>
        <w:t xml:space="preserve"> </w:t>
      </w:r>
      <w:r w:rsidR="00D26FE8">
        <w:rPr>
          <w:rFonts w:ascii="Times New Roman" w:hAnsi="Times New Roman" w:cs="Times New Roman"/>
          <w:sz w:val="24"/>
          <w:szCs w:val="24"/>
        </w:rPr>
        <w:t>to</w:t>
      </w:r>
      <w:r w:rsidR="00964BC7">
        <w:rPr>
          <w:rFonts w:ascii="Times New Roman" w:hAnsi="Times New Roman" w:cs="Times New Roman"/>
          <w:sz w:val="24"/>
          <w:szCs w:val="24"/>
        </w:rPr>
        <w:t xml:space="preserve"> identifying relationships between individual habitat covariates and species’ occupancy and/or abundance</w:t>
      </w:r>
      <w:r w:rsidR="00595D51">
        <w:rPr>
          <w:rFonts w:ascii="Times New Roman" w:hAnsi="Times New Roman" w:cs="Times New Roman"/>
          <w:sz w:val="24"/>
          <w:szCs w:val="24"/>
        </w:rPr>
        <w:t>.</w:t>
      </w:r>
    </w:p>
    <w:p w14:paraId="3BA68D44" w14:textId="12DF9097" w:rsidR="004C28AB" w:rsidDel="00095012" w:rsidRDefault="00964BC7" w:rsidP="00A02668">
      <w:pPr>
        <w:spacing w:line="480" w:lineRule="auto"/>
        <w:rPr>
          <w:del w:id="45" w:author="Althea ArchMiller" w:date="2018-11-02T10:40:00Z"/>
          <w:rFonts w:ascii="Times New Roman" w:hAnsi="Times New Roman" w:cs="Times New Roman"/>
          <w:sz w:val="24"/>
          <w:szCs w:val="24"/>
        </w:rPr>
      </w:pPr>
      <w:bookmarkStart w:id="46" w:name="_GoBack"/>
      <w:bookmarkEnd w:id="46"/>
      <w:del w:id="47" w:author="Althea ArchMiller" w:date="2018-11-02T10:40:00Z">
        <w:r w:rsidDel="00095012">
          <w:rPr>
            <w:rFonts w:ascii="Times New Roman" w:hAnsi="Times New Roman" w:cs="Times New Roman"/>
            <w:sz w:val="24"/>
            <w:szCs w:val="24"/>
          </w:rPr>
          <w:delText xml:space="preserve">The thesis chapter that follows is written to conform to the submission requirements of the Journal of Ecological Restoration, where I intend to publish. </w:delText>
        </w:r>
        <w:r w:rsidR="00595D51" w:rsidDel="00095012">
          <w:rPr>
            <w:rFonts w:ascii="Times New Roman" w:hAnsi="Times New Roman" w:cs="Times New Roman"/>
            <w:sz w:val="24"/>
            <w:szCs w:val="24"/>
          </w:rPr>
          <w:delText xml:space="preserve"> </w:delText>
        </w:r>
        <w:r w:rsidR="00F91AA4" w:rsidDel="00095012">
          <w:rPr>
            <w:rFonts w:ascii="Times New Roman" w:hAnsi="Times New Roman" w:cs="Times New Roman"/>
            <w:sz w:val="24"/>
            <w:szCs w:val="24"/>
          </w:rPr>
          <w:delText xml:space="preserve">I wrote it collaboration with my academic advisor Dr. Todd Arnold and Dr. Althea ArchMiller, </w:delText>
        </w:r>
        <w:r w:rsidR="00F356E5" w:rsidDel="00095012">
          <w:rPr>
            <w:rFonts w:ascii="Times New Roman" w:hAnsi="Times New Roman" w:cs="Times New Roman"/>
            <w:sz w:val="24"/>
            <w:szCs w:val="24"/>
          </w:rPr>
          <w:delText xml:space="preserve">both of whom will be co-authors on that publication. The use of plural pronouns throughout the thesis is </w:delText>
        </w:r>
        <w:r w:rsidR="00B758C4" w:rsidDel="00095012">
          <w:rPr>
            <w:rFonts w:ascii="Times New Roman" w:hAnsi="Times New Roman" w:cs="Times New Roman"/>
            <w:sz w:val="24"/>
            <w:szCs w:val="24"/>
          </w:rPr>
          <w:delText>reflective</w:delText>
        </w:r>
        <w:r w:rsidR="00F356E5" w:rsidDel="00095012">
          <w:rPr>
            <w:rFonts w:ascii="Times New Roman" w:hAnsi="Times New Roman" w:cs="Times New Roman"/>
            <w:sz w:val="24"/>
            <w:szCs w:val="24"/>
          </w:rPr>
          <w:delText xml:space="preserve"> of this collaboration. </w:delText>
        </w:r>
      </w:del>
    </w:p>
    <w:p w14:paraId="7F864629" w14:textId="25BAA8C1" w:rsidR="00395FEE" w:rsidRDefault="00395FEE" w:rsidP="00A0266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del w:id="48" w:author="Althea ArchMiller" w:date="2018-11-02T10:40:00Z">
        <w:r w:rsidDel="00095012">
          <w:rPr>
            <w:rFonts w:ascii="Times New Roman" w:hAnsi="Times New Roman" w:cs="Times New Roman"/>
            <w:sz w:val="24"/>
            <w:szCs w:val="24"/>
          </w:rPr>
          <w:delText xml:space="preserve"> </w:delText>
        </w:r>
      </w:del>
    </w:p>
    <w:p w14:paraId="5D3E98A4" w14:textId="77777777" w:rsidR="00264CD9" w:rsidRDefault="00264CD9" w:rsidP="00A02668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sectPr w:rsidR="00264C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5" w:author="Althea ArchMiller" w:date="2018-11-02T10:26:00Z" w:initials="AA">
    <w:p w14:paraId="3ED71061" w14:textId="7CE4D6CC" w:rsidR="007C4746" w:rsidRDefault="007C4746">
      <w:pPr>
        <w:pStyle w:val="CommentText"/>
      </w:pPr>
      <w:r>
        <w:rPr>
          <w:rStyle w:val="CommentReference"/>
        </w:rPr>
        <w:annotationRef/>
      </w:r>
      <w:r>
        <w:t>Citations should be where they’re first mentioned, and don’t have to then be repeated unless paragraph or citation changes</w:t>
      </w:r>
    </w:p>
  </w:comment>
  <w:comment w:id="12" w:author="Althea ArchMiller" w:date="2018-11-02T10:25:00Z" w:initials="AA">
    <w:p w14:paraId="3A54EF14" w14:textId="63FFAAB7" w:rsidR="007C4746" w:rsidRDefault="007C4746">
      <w:pPr>
        <w:pStyle w:val="CommentText"/>
      </w:pPr>
      <w:r>
        <w:rPr>
          <w:rStyle w:val="CommentReference"/>
        </w:rPr>
        <w:annotationRef/>
      </w:r>
      <w:r>
        <w:t>Capitalized? Federal or State Threatened or Endangered?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ED71061" w15:done="0"/>
  <w15:commentEx w15:paraId="3A54EF14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ED71061" w16cid:durableId="1F86A4E6"/>
  <w16cid:commentId w16cid:paraId="3A54EF14" w16cid:durableId="1F86A4B2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Althea ArchMiller">
    <w15:presenceInfo w15:providerId="Windows Live" w15:userId="f632e2ebb8b41bf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6353"/>
    <w:rsid w:val="00010844"/>
    <w:rsid w:val="00027B93"/>
    <w:rsid w:val="000706F5"/>
    <w:rsid w:val="00095012"/>
    <w:rsid w:val="00101645"/>
    <w:rsid w:val="001221C8"/>
    <w:rsid w:val="001250A1"/>
    <w:rsid w:val="001959EB"/>
    <w:rsid w:val="001F455D"/>
    <w:rsid w:val="002166EE"/>
    <w:rsid w:val="00264CD9"/>
    <w:rsid w:val="002C03DC"/>
    <w:rsid w:val="002F4C4F"/>
    <w:rsid w:val="00324887"/>
    <w:rsid w:val="00395FEE"/>
    <w:rsid w:val="003B271F"/>
    <w:rsid w:val="003D6353"/>
    <w:rsid w:val="00435AED"/>
    <w:rsid w:val="00450596"/>
    <w:rsid w:val="004C19D3"/>
    <w:rsid w:val="004C28AB"/>
    <w:rsid w:val="004F3D3D"/>
    <w:rsid w:val="00532202"/>
    <w:rsid w:val="0058276C"/>
    <w:rsid w:val="00595D51"/>
    <w:rsid w:val="005A0D67"/>
    <w:rsid w:val="00611188"/>
    <w:rsid w:val="006152D0"/>
    <w:rsid w:val="0067222C"/>
    <w:rsid w:val="0078269C"/>
    <w:rsid w:val="007C4746"/>
    <w:rsid w:val="007E0701"/>
    <w:rsid w:val="0094644A"/>
    <w:rsid w:val="00964BC7"/>
    <w:rsid w:val="00983144"/>
    <w:rsid w:val="009E537D"/>
    <w:rsid w:val="00A02668"/>
    <w:rsid w:val="00A106FF"/>
    <w:rsid w:val="00AB5DF7"/>
    <w:rsid w:val="00B0777D"/>
    <w:rsid w:val="00B51847"/>
    <w:rsid w:val="00B758C4"/>
    <w:rsid w:val="00B872E8"/>
    <w:rsid w:val="00BD4F9D"/>
    <w:rsid w:val="00C1467E"/>
    <w:rsid w:val="00C827A7"/>
    <w:rsid w:val="00CC1767"/>
    <w:rsid w:val="00D26FE8"/>
    <w:rsid w:val="00D44F9F"/>
    <w:rsid w:val="00E31C9E"/>
    <w:rsid w:val="00F34F07"/>
    <w:rsid w:val="00F356E5"/>
    <w:rsid w:val="00F84233"/>
    <w:rsid w:val="00F91AA4"/>
    <w:rsid w:val="00FD3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423BFC"/>
  <w15:chartTrackingRefBased/>
  <w15:docId w15:val="{C4B16362-E176-4AB8-8D2B-ABCE801EE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C4746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4746"/>
    <w:rPr>
      <w:rFonts w:ascii="Times New Roman" w:hAnsi="Times New Roman" w:cs="Times New Roman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7C474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C474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C474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C474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C474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1030</Words>
  <Characters>5873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Minnesota</Company>
  <LinksUpToDate>false</LinksUpToDate>
  <CharactersWithSpaces>6890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Margaret R Edwards</dc:creator>
  <cp:keywords/>
  <dc:description/>
  <cp:lastModifiedBy>Althea ArchMiller</cp:lastModifiedBy>
  <cp:revision>4</cp:revision>
  <dcterms:created xsi:type="dcterms:W3CDTF">2018-11-02T15:24:00Z</dcterms:created>
  <dcterms:modified xsi:type="dcterms:W3CDTF">2018-11-02T15:40:00Z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zotero-version="5.0.57"&gt;&lt;session id="9kQeQppt"/&gt;&lt;style id="http://www.zotero.org/styles/chicago-author-date" locale="en-US" hasBibliography="1" bibliographyStyleHasBeenSet="0"/&gt;&lt;prefs&gt;&lt;pref name="fieldType" value="Field"/&gt;&lt;pref name</vt:lpwstr>
  </property>
  <property fmtid="{D5CDD505-2E9C-101B-9397-08002B2CF9AE}" pid="3" name="ZOTERO_PREF_2">
    <vt:lpwstr>="automaticJournalAbbreviations" value="true"/&gt;&lt;/prefs&gt;&lt;/data&gt;</vt:lpwstr>
  </property>
</Properties>
</file>