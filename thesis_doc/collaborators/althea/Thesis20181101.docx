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009D" w:rsidRDefault="0048009D" w:rsidP="00F27D39">
      <w:pPr>
        <w:spacing w:line="480" w:lineRule="auto"/>
        <w:outlineLvl w:val="0"/>
      </w:pPr>
      <w:r w:rsidRPr="00C966A8">
        <w:t>Abstract</w:t>
      </w:r>
    </w:p>
    <w:p w:rsidR="00036B39" w:rsidRPr="00C966A8" w:rsidRDefault="00036B39" w:rsidP="00F27D39">
      <w:pPr>
        <w:spacing w:line="480" w:lineRule="auto"/>
        <w:outlineLvl w:val="0"/>
      </w:pPr>
    </w:p>
    <w:p w:rsidR="00C869CB" w:rsidRPr="00C966A8" w:rsidRDefault="00A859CC" w:rsidP="00F27D39">
      <w:pPr>
        <w:spacing w:line="480" w:lineRule="auto"/>
        <w:outlineLvl w:val="0"/>
      </w:pPr>
      <w:r w:rsidRPr="00C966A8">
        <w:t>Introduction</w:t>
      </w:r>
    </w:p>
    <w:p w:rsidR="00A859CC" w:rsidRPr="00C966A8" w:rsidRDefault="00A859CC" w:rsidP="00F27D39">
      <w:pPr>
        <w:autoSpaceDE w:val="0"/>
        <w:autoSpaceDN w:val="0"/>
        <w:spacing w:line="480" w:lineRule="auto"/>
        <w:rPr>
          <w:bCs/>
        </w:rPr>
      </w:pPr>
      <w:r w:rsidRPr="00C966A8">
        <w:rPr>
          <w:bCs/>
        </w:rPr>
        <w:t>Oak savanna and upland prairie are some of the most imperiled habitat types in North America</w:t>
      </w:r>
      <w:r w:rsidR="00C966A8">
        <w:rPr>
          <w:bCs/>
        </w:rPr>
        <w:t xml:space="preserve"> </w:t>
      </w:r>
      <w:r w:rsidR="006A0F5B">
        <w:rPr>
          <w:bCs/>
        </w:rPr>
        <w:fldChar w:fldCharType="begin"/>
      </w:r>
      <w:r w:rsidR="006A0F5B">
        <w:rPr>
          <w:bCs/>
        </w:rPr>
        <w:instrText xml:space="preserve"> ADDIN ZOTERO_ITEM CSL_CITATION {"citationID":"rdgOOPKH","properties":{"formattedCitation":"(Noss 1995)","plainCitation":"(Noss 1995)","noteIndex":0},"citationItems":[{"id":249,"uris":["http://zotero.org/users/3700149/items/V2UHGNWH"],"uri":["http://zotero.org/users/3700149/items/V2UHGNWH"],"itemData":{"id":249,"type":"book","title":"Endangered ecosystems of the United States :a preliminary assessment of loss and degradation /","publisher":"Washington, D.C. :","abstract":"Noss, R., &amp; Peters, R. (1995). Endangered ecosystems : A status report on America's vanishing habitat and wildlife. Washington, D.C.: Defenders of Wildlife.","URL":"http://hdl.handle.net/2027/mdp.39015086475186","shortTitle":"Endangered ecosystems of the United States","author":[{"family":"Noss","given":"Reed F."}],"issued":{"date-parts":[["1995"]]}}}],"schema":"https://github.com/citation-style-language/schema/raw/master/csl-citation.json"} </w:instrText>
      </w:r>
      <w:r w:rsidR="006A0F5B">
        <w:rPr>
          <w:bCs/>
        </w:rPr>
        <w:fldChar w:fldCharType="separate"/>
      </w:r>
      <w:r w:rsidR="006A0F5B" w:rsidRPr="006A0F5B">
        <w:t>(Noss 1995)</w:t>
      </w:r>
      <w:r w:rsidR="006A0F5B">
        <w:rPr>
          <w:bCs/>
        </w:rPr>
        <w:fldChar w:fldCharType="end"/>
      </w:r>
      <w:r w:rsidRPr="00C966A8">
        <w:rPr>
          <w:bCs/>
        </w:rPr>
        <w:t xml:space="preserve">. These fire-dependent ecosystems once covered vast areas of the continent, but </w:t>
      </w:r>
      <w:r w:rsidR="00214065">
        <w:rPr>
          <w:bCs/>
        </w:rPr>
        <w:t>their distribution has</w:t>
      </w:r>
      <w:r w:rsidRPr="00C966A8">
        <w:rPr>
          <w:bCs/>
        </w:rPr>
        <w:t xml:space="preserve"> been significantly reduced in the years since European settlement</w:t>
      </w:r>
      <w:r w:rsidR="00C966A8">
        <w:rPr>
          <w:bCs/>
        </w:rPr>
        <w:t xml:space="preserve"> </w:t>
      </w:r>
      <w:r w:rsidR="006A0F5B">
        <w:rPr>
          <w:bCs/>
        </w:rPr>
        <w:fldChar w:fldCharType="begin"/>
      </w:r>
      <w:r w:rsidR="00753073">
        <w:rPr>
          <w:bCs/>
        </w:rPr>
        <w:instrText xml:space="preserve"> ADDIN ZOTERO_ITEM CSL_CITATION {"citationID":"c14Ljubt","properties":{"formattedCitation":"(Nuzzo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6A0F5B">
        <w:rPr>
          <w:bCs/>
        </w:rPr>
        <w:fldChar w:fldCharType="separate"/>
      </w:r>
      <w:r w:rsidR="00753073" w:rsidRPr="00753073">
        <w:t>(Nuzzo 1986)</w:t>
      </w:r>
      <w:r w:rsidR="006A0F5B">
        <w:rPr>
          <w:bCs/>
        </w:rPr>
        <w:fldChar w:fldCharType="end"/>
      </w:r>
      <w:r w:rsidRPr="00C966A8">
        <w:rPr>
          <w:bCs/>
        </w:rPr>
        <w:t xml:space="preserve">. </w:t>
      </w:r>
      <w:r w:rsidRPr="00C966A8">
        <w:t>Once a dominant land cover, oak savanna has been reduced to less than 0.02% of its pre-se</w:t>
      </w:r>
      <w:r w:rsidR="00C966A8">
        <w:t xml:space="preserve">ttlement extent in the Midwest </w:t>
      </w:r>
      <w:r w:rsidR="00753073">
        <w:fldChar w:fldCharType="begin"/>
      </w:r>
      <w:r w:rsidR="00753073">
        <w:instrText xml:space="preserve"> ADDIN ZOTERO_ITEM CSL_CITATION {"citationID":"vjtWWnXv","properties":{"formattedCitation":"(Nuzzo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753073">
        <w:fldChar w:fldCharType="separate"/>
      </w:r>
      <w:r w:rsidR="00753073" w:rsidRPr="00753073">
        <w:t>(Nuzzo 1986)</w:t>
      </w:r>
      <w:r w:rsidR="00753073">
        <w:fldChar w:fldCharType="end"/>
      </w:r>
      <w:r w:rsidRPr="00C966A8">
        <w:t xml:space="preserve"> and is ranked as globally imperiled</w:t>
      </w:r>
      <w:r w:rsidR="00732FD0">
        <w:t xml:space="preserve"> </w:t>
      </w:r>
      <w:r w:rsidR="004E315D">
        <w:fldChar w:fldCharType="begin"/>
      </w:r>
      <w:r w:rsidR="004E315D">
        <w:instrText xml:space="preserve"> ADDIN ZOTERO_ITEM CSL_CITATION {"citationID":"7BZKLmlN","properties":{"formattedCitation":"(Faber-Langendoen et al. 2001)","plainCitation":"(Faber-Langendoen et al. 2001)","noteIndex":0},"citationItems":[{"id":285,"uris":["http://zotero.org/users/3700149/items/BAK2U3RJ"],"uri":["http://zotero.org/users/3700149/items/BAK2U3RJ"],"itemData":{"id":285,"type":"book","title":"Plant communities of the Midwest: classification in an ecological context","publisher":"Association for Biodiversity Information in cooperation with the Nature Conservancy","publisher-place":"Arlington VA","source":"Open WorldCat","event-place":"Arlington VA","ISBN":"978-0-9711053-0-0","note":"OCLC: 48016843","shortTitle":"Plant communities of the Midwest","language":"en","author":[{"family":"Faber-Langendoen","given":"Donald"},{"family":"Aaseng","given":"Norman E"},{"literal":"Association for Biodiversity Information"},{"literal":"Nature Conservancy (U.S.)"}],"issued":{"date-parts":[["2001"]]}}}],"schema":"https://github.com/citation-style-language/schema/raw/master/csl-citation.json"} </w:instrText>
      </w:r>
      <w:r w:rsidR="004E315D">
        <w:fldChar w:fldCharType="separate"/>
      </w:r>
      <w:r w:rsidR="004E315D" w:rsidRPr="004E315D">
        <w:t>(Faber-Langendoen et al. 2001)</w:t>
      </w:r>
      <w:r w:rsidR="004E315D">
        <w:fldChar w:fldCharType="end"/>
      </w:r>
      <w:r w:rsidRPr="00C966A8">
        <w:t xml:space="preserve">. </w:t>
      </w:r>
      <w:r w:rsidR="007A2CF9" w:rsidRPr="00C966A8">
        <w:t>In the United States, oak s</w:t>
      </w:r>
      <w:r w:rsidRPr="00C966A8">
        <w:t xml:space="preserve">avanna once stretched from the Upper Midwest south to eastern Texas </w:t>
      </w:r>
      <w:del w:id="0" w:author="Althea ArchMiller" w:date="2018-11-01T13:37:00Z">
        <w:r w:rsidRPr="00C966A8" w:rsidDel="001A4D26">
          <w:delText>(</w:delText>
        </w:r>
      </w:del>
      <w:r w:rsidR="004E315D">
        <w:fldChar w:fldCharType="begin"/>
      </w:r>
      <w:r w:rsidR="004E315D">
        <w:instrText xml:space="preserve"> ADDIN ZOTERO_ITEM CSL_CITATION {"citationID":"7iB9UhNL","properties":{"formattedCitation":"(Nuzzo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4E315D">
        <w:fldChar w:fldCharType="separate"/>
      </w:r>
      <w:r w:rsidR="004E315D" w:rsidRPr="004E315D">
        <w:t>(Nuzzo 1986</w:t>
      </w:r>
      <w:r w:rsidR="004E315D">
        <w:fldChar w:fldCharType="end"/>
      </w:r>
      <w:r w:rsidR="00732FD0">
        <w:t xml:space="preserve">, </w:t>
      </w:r>
      <w:r w:rsidR="005C04FD">
        <w:fldChar w:fldCharType="begin"/>
      </w:r>
      <w:r w:rsidR="005C04FD">
        <w:instrText xml:space="preserve"> ADDIN ZOTERO_ITEM CSL_CITATION {"citationID":"IDYQYHCY","properties":{"formattedCitation":"(McPherson 1997)","plainCitation":"(McPherson 1997)","noteIndex":0},"citationItems":[{"id":286,"uris":["http://zotero.org/users/3700149/items/2D8X8PFF"],"uri":["http://zotero.org/users/3700149/items/2D8X8PFF"],"itemData":{"id":286,"type":"book","title":"Ecology and management of North American savannas","author":[{"family":"McPherson","given":"Guy"}],"issued":{"date-parts":[["1997"]]}}}],"schema":"https://github.com/citation-style-language/schema/raw/master/csl-citation.json"} </w:instrText>
      </w:r>
      <w:r w:rsidR="005C04FD">
        <w:fldChar w:fldCharType="separate"/>
      </w:r>
      <w:r w:rsidR="005C04FD" w:rsidRPr="005C04FD">
        <w:t>McPherson 1997)</w:t>
      </w:r>
      <w:r w:rsidR="005C04FD">
        <w:fldChar w:fldCharType="end"/>
      </w:r>
      <w:r w:rsidRPr="00C966A8">
        <w:t xml:space="preserve"> and was an integral part of the transition zone between the mixed deciduous forests of the eastern part of the continent and the Great Plains to the west. </w:t>
      </w:r>
      <w:r w:rsidRPr="00C966A8">
        <w:rPr>
          <w:bCs/>
        </w:rPr>
        <w:t xml:space="preserve"> In Minnesota, oak savanna and other upland habitats including mixed oak woodland and brushland once blended with areas of wetland in a broad swath that stretched across the state from the northwest to the southeast, forming a mosaicked transition zone between </w:t>
      </w:r>
      <w:r w:rsidRPr="00C966A8">
        <w:t xml:space="preserve">the mixed-hardwood, conifer, and peatland areas in the northern part of the state and the tallgrass prairie systems to the west and </w:t>
      </w:r>
      <w:r w:rsidRPr="00C44519">
        <w:t>southwest (</w:t>
      </w:r>
      <w:r w:rsidR="00422190" w:rsidRPr="00C44519">
        <w:t>XX</w:t>
      </w:r>
      <w:r w:rsidR="00916D5E">
        <w:t xml:space="preserve"> </w:t>
      </w:r>
      <w:fldSimple w:instr=" ADDIN ZOTERO_TEMP ">
        <w:r w:rsidR="00F5214B">
          <w:t>{Citation}</w:t>
        </w:r>
      </w:fldSimple>
      <w:r w:rsidRPr="00C44519">
        <w:t>, Coffin 1988).</w:t>
      </w:r>
      <w:r w:rsidRPr="00C44519">
        <w:rPr>
          <w:bCs/>
        </w:rPr>
        <w:t xml:space="preserve"> </w:t>
      </w:r>
      <w:r w:rsidR="0026311A" w:rsidRPr="00C966A8">
        <w:t>The high biodiversity (</w:t>
      </w:r>
      <w:r w:rsidR="00422190">
        <w:t>XX</w:t>
      </w:r>
      <w:r w:rsidR="00916D5E">
        <w:t xml:space="preserve"> </w:t>
      </w:r>
      <w:r w:rsidR="0026311A" w:rsidRPr="00C966A8">
        <w:t>BIRDS, SGCN) associated with these habitat types is largely due to their function as an ecological transition between broad, disparate biomes</w:t>
      </w:r>
      <w:r w:rsidR="00E5104C" w:rsidRPr="00C966A8">
        <w:t xml:space="preserve"> (</w:t>
      </w:r>
      <w:r w:rsidR="00422190">
        <w:t>XX</w:t>
      </w:r>
      <w:r w:rsidR="00916D5E">
        <w:t xml:space="preserve"> </w:t>
      </w:r>
      <w:r w:rsidR="00E5104C" w:rsidRPr="00C966A8">
        <w:t>citation)</w:t>
      </w:r>
      <w:r w:rsidR="0026311A" w:rsidRPr="00C966A8">
        <w:t xml:space="preserve">.  </w:t>
      </w:r>
      <w:r w:rsidRPr="00C966A8">
        <w:rPr>
          <w:bCs/>
        </w:rPr>
        <w:t xml:space="preserve">The original distribution of these habitats in Minnesota was </w:t>
      </w:r>
      <w:r w:rsidR="00C223F5" w:rsidRPr="00C966A8">
        <w:t>largely determined by substrate and precipitation patterns and maintained partly by</w:t>
      </w:r>
      <w:r w:rsidRPr="00C966A8">
        <w:t xml:space="preserve"> cyclic fire</w:t>
      </w:r>
      <w:r w:rsidR="001B6D64">
        <w:t xml:space="preserve"> (</w:t>
      </w:r>
      <w:r w:rsidR="00422190">
        <w:t>XX</w:t>
      </w:r>
      <w:r w:rsidR="001B6D64">
        <w:t xml:space="preserve"> Keen 1986)</w:t>
      </w:r>
      <w:r w:rsidRPr="00C966A8">
        <w:t xml:space="preserve">. </w:t>
      </w:r>
      <w:r w:rsidR="001B6D64">
        <w:t>In the years since European settlement of the continent,</w:t>
      </w:r>
      <w:r w:rsidRPr="00C966A8">
        <w:t xml:space="preserve"> human intervention in the form of fire suppression and elimination of non-agricultural grazing have allowed the natural succession of oak savanna and prairie habitats into mixed deciduous woodland and brushland, while land conversion for agriculture, urban </w:t>
      </w:r>
      <w:r w:rsidRPr="00C966A8">
        <w:lastRenderedPageBreak/>
        <w:t xml:space="preserve">expansion, and timber production have eliminated native habitat and altered the landscape. </w:t>
      </w:r>
      <w:r w:rsidR="0026311A" w:rsidRPr="00C966A8">
        <w:t>Of an estimated XX hectares of mixed savanna and prairie at the time of the 18XX public land survey, only XX hectares remained when the state was surveyed by the Minnesota Biological Survey</w:t>
      </w:r>
      <w:r w:rsidR="00391B49">
        <w:t xml:space="preserve"> (MBS)</w:t>
      </w:r>
      <w:r w:rsidR="0026311A" w:rsidRPr="00C966A8">
        <w:t xml:space="preserve"> between YYYY-YYYY. </w:t>
      </w:r>
    </w:p>
    <w:p w:rsidR="00A859CC" w:rsidRPr="00C44519" w:rsidRDefault="00A859CC" w:rsidP="00F27D39">
      <w:pPr>
        <w:autoSpaceDE w:val="0"/>
        <w:autoSpaceDN w:val="0"/>
        <w:spacing w:line="480" w:lineRule="auto"/>
      </w:pPr>
      <w:r w:rsidRPr="00C966A8">
        <w:t>The Anoka Sand P</w:t>
      </w:r>
      <w:r w:rsidR="00E1310F">
        <w:t>lain ecological subsection</w:t>
      </w:r>
      <w:r w:rsidR="0026311A" w:rsidRPr="00C966A8">
        <w:t xml:space="preserve"> </w:t>
      </w:r>
      <w:r w:rsidR="001B6D64">
        <w:t xml:space="preserve">of Minnesota </w:t>
      </w:r>
      <w:r w:rsidRPr="00C966A8">
        <w:t>contains</w:t>
      </w:r>
      <w:r w:rsidR="0026311A" w:rsidRPr="00C966A8">
        <w:t xml:space="preserve"> some of the last</w:t>
      </w:r>
      <w:r w:rsidRPr="00C966A8">
        <w:t xml:space="preserve"> remnants of these rare habitats. The </w:t>
      </w:r>
      <w:r w:rsidR="00E1310F">
        <w:t xml:space="preserve">Anoka Sand Plain </w:t>
      </w:r>
      <w:r w:rsidRPr="00C966A8">
        <w:t xml:space="preserve">covers approximately </w:t>
      </w:r>
      <w:r w:rsidR="009C467D" w:rsidRPr="00C966A8">
        <w:t>485,6</w:t>
      </w:r>
      <w:r w:rsidR="00B44858" w:rsidRPr="00C966A8">
        <w:t>00</w:t>
      </w:r>
      <w:r w:rsidRPr="00C966A8">
        <w:t xml:space="preserve"> </w:t>
      </w:r>
      <w:r w:rsidR="00B937C4" w:rsidRPr="00C966A8">
        <w:t>hectares</w:t>
      </w:r>
      <w:r w:rsidRPr="00C966A8">
        <w:t xml:space="preserve"> in east-central Minnesota</w:t>
      </w:r>
      <w:r w:rsidR="00E5104C" w:rsidRPr="00C966A8">
        <w:t xml:space="preserve"> and encompasses </w:t>
      </w:r>
      <w:r w:rsidR="00B44858" w:rsidRPr="00C966A8">
        <w:t>all or portions of Anoka, Benton, Chisago, Crow Wing, Isanti, Hennepin, Mille Lacs, Morrison, Ramsey, Sherburne, Stearns, and Wright counties</w:t>
      </w:r>
      <w:r w:rsidRPr="00C966A8">
        <w:t xml:space="preserve">, including the northern edge of the Twin Cities metropolitan area. It is </w:t>
      </w:r>
      <w:r w:rsidR="00A70E48" w:rsidRPr="00C966A8">
        <w:t xml:space="preserve">largely </w:t>
      </w:r>
      <w:r w:rsidRPr="00C966A8">
        <w:t>characterized by a broad, flat plain</w:t>
      </w:r>
      <w:r w:rsidR="009C467D" w:rsidRPr="00C966A8">
        <w:t xml:space="preserve"> of </w:t>
      </w:r>
      <w:r w:rsidR="0062698A" w:rsidRPr="00C966A8">
        <w:t>glacial</w:t>
      </w:r>
      <w:r w:rsidR="008046DB" w:rsidRPr="00C966A8">
        <w:t xml:space="preserve"> outwash sands</w:t>
      </w:r>
      <w:r w:rsidRPr="00C966A8">
        <w:t xml:space="preserve"> and</w:t>
      </w:r>
      <w:r w:rsidR="00E5104C" w:rsidRPr="00C966A8">
        <w:t xml:space="preserve"> is</w:t>
      </w:r>
      <w:r w:rsidRPr="00C966A8">
        <w:t xml:space="preserve"> bordered on the </w:t>
      </w:r>
      <w:r w:rsidR="001B6D64">
        <w:t>south</w:t>
      </w:r>
      <w:r w:rsidRPr="00C966A8">
        <w:t xml:space="preserve">western edge by the Mississippi river. </w:t>
      </w:r>
      <w:r w:rsidR="008C726B" w:rsidRPr="00C869CB">
        <w:t xml:space="preserve">The generally flat topography and sand substrate of the subsection are the result of meltwater from the Grantsburg </w:t>
      </w:r>
      <w:proofErr w:type="spellStart"/>
      <w:r w:rsidR="008C726B" w:rsidRPr="00C869CB">
        <w:t>sublobe</w:t>
      </w:r>
      <w:proofErr w:type="spellEnd"/>
      <w:r w:rsidR="008C726B" w:rsidRPr="00C869CB">
        <w:t xml:space="preserve"> during the last glaciation (), and dunes were formed by prevailing winds during </w:t>
      </w:r>
      <w:r w:rsidR="008C726B">
        <w:t xml:space="preserve">periods of extreme drought </w:t>
      </w:r>
      <w:r w:rsidR="008C726B" w:rsidRPr="00C869CB">
        <w:t>the mid-Holocene</w:t>
      </w:r>
      <w:r w:rsidR="008C726B">
        <w:t>, between 8000-4000 years before present</w:t>
      </w:r>
      <w:r w:rsidR="008C726B" w:rsidRPr="00C869CB">
        <w:t xml:space="preserve"> (Keen</w:t>
      </w:r>
      <w:r w:rsidR="008C726B">
        <w:t xml:space="preserve"> 1985</w:t>
      </w:r>
      <w:r w:rsidR="008C726B" w:rsidRPr="00C869CB">
        <w:t>). The substrate and topography resulted in a landscape with few impediments to fire, and subsequent development of unique fire-adapted ecosystems.</w:t>
      </w:r>
      <w:r w:rsidR="00A70E48" w:rsidRPr="00C966A8">
        <w:t xml:space="preserve"> </w:t>
      </w:r>
      <w:r w:rsidR="005930C6" w:rsidRPr="00C966A8">
        <w:t>At the time of the public land survey (mid-1800’s)</w:t>
      </w:r>
      <w:r w:rsidRPr="00C966A8">
        <w:t>, the predominant vegetation</w:t>
      </w:r>
      <w:r w:rsidR="005930C6" w:rsidRPr="00C966A8">
        <w:t xml:space="preserve"> of the A</w:t>
      </w:r>
      <w:r w:rsidR="00E1310F">
        <w:t>noka Sand Plain</w:t>
      </w:r>
      <w:r w:rsidRPr="00C966A8">
        <w:t xml:space="preserve"> was oak savanna and upland prairie, surrounded by varied wetland complexes (</w:t>
      </w:r>
      <w:r w:rsidR="00422190" w:rsidRPr="00C44519">
        <w:t>XX</w:t>
      </w:r>
      <w:r w:rsidRPr="00C44519">
        <w:t>MN DNR 2006 subsection profile</w:t>
      </w:r>
      <w:r w:rsidR="00E5104C" w:rsidRPr="00C44519">
        <w:t>, MN DNR 2010 MN T-13-R-1 final report</w:t>
      </w:r>
      <w:r w:rsidR="00E1310F">
        <w:t>.) The Anoka Sand Plain</w:t>
      </w:r>
      <w:r w:rsidRPr="00C44519">
        <w:t xml:space="preserve"> cont</w:t>
      </w:r>
      <w:r w:rsidRPr="00C966A8">
        <w:t>ains some of the highest quality examples</w:t>
      </w:r>
      <w:r w:rsidR="00C223F5" w:rsidRPr="00C966A8">
        <w:t xml:space="preserve"> of dry oak savanna in Minnesota</w:t>
      </w:r>
      <w:r w:rsidRPr="00C966A8">
        <w:t>, but urban development is occurring at a rapid rate. As of 2006, population growth in the A</w:t>
      </w:r>
      <w:r w:rsidR="00E1310F">
        <w:t>noka Sand Plain</w:t>
      </w:r>
      <w:r w:rsidRPr="00C966A8">
        <w:t xml:space="preserve"> was the fastest of any subsection in the state, and more than 90% of the land was in private ownership. </w:t>
      </w:r>
      <w:r w:rsidR="00E5104C" w:rsidRPr="00C966A8">
        <w:t xml:space="preserve">The amount of native habitat in this area </w:t>
      </w:r>
      <w:r w:rsidR="00830AA5">
        <w:t>has continued to</w:t>
      </w:r>
      <w:r w:rsidR="00E5104C" w:rsidRPr="00C966A8">
        <w:t xml:space="preserve"> </w:t>
      </w:r>
      <w:r w:rsidR="00830AA5">
        <w:t>decline (XX MN DNR Dustin’s mapping)</w:t>
      </w:r>
      <w:r w:rsidRPr="00C966A8">
        <w:t>, as are many</w:t>
      </w:r>
      <w:r w:rsidR="00E5104C" w:rsidRPr="00C966A8">
        <w:t xml:space="preserve"> rare native animal species</w:t>
      </w:r>
      <w:r w:rsidRPr="00C966A8">
        <w:t xml:space="preserve"> that depend on </w:t>
      </w:r>
      <w:r w:rsidR="00C7389A">
        <w:t>it</w:t>
      </w:r>
      <w:r w:rsidR="00306D62">
        <w:t xml:space="preserve"> for survival. The 2006 Minnesota</w:t>
      </w:r>
      <w:r w:rsidRPr="00C966A8">
        <w:t xml:space="preserve"> </w:t>
      </w:r>
      <w:r w:rsidR="00306D62">
        <w:lastRenderedPageBreak/>
        <w:t>Department of Natural Resources (</w:t>
      </w:r>
      <w:r w:rsidRPr="00C966A8">
        <w:t>DNR</w:t>
      </w:r>
      <w:r w:rsidR="00306D62">
        <w:t>)</w:t>
      </w:r>
      <w:r w:rsidRPr="00C966A8">
        <w:t xml:space="preserve"> subsect</w:t>
      </w:r>
      <w:r w:rsidR="00E5104C" w:rsidRPr="00C966A8">
        <w:t>ion profile for the Anoka Sand P</w:t>
      </w:r>
      <w:r w:rsidRPr="00C966A8">
        <w:t>lain identified 97 Species in G</w:t>
      </w:r>
      <w:r w:rsidR="00732FD0">
        <w:t>reatest Conservation Need</w:t>
      </w:r>
      <w:r w:rsidRPr="00C966A8">
        <w:t xml:space="preserve"> that are known or p</w:t>
      </w:r>
      <w:r w:rsidR="00E1310F">
        <w:t>redicted to occur within the Anoka Sand Plain</w:t>
      </w:r>
      <w:r w:rsidRPr="00C966A8">
        <w:t xml:space="preserve">, including 39 species that were federally or state </w:t>
      </w:r>
      <w:r w:rsidR="00B731B5" w:rsidRPr="00C966A8">
        <w:t>E</w:t>
      </w:r>
      <w:r w:rsidRPr="00C966A8">
        <w:t xml:space="preserve">ndangered, </w:t>
      </w:r>
      <w:r w:rsidR="00B731B5" w:rsidRPr="00C966A8">
        <w:t>T</w:t>
      </w:r>
      <w:r w:rsidRPr="00C966A8">
        <w:t xml:space="preserve">hreatened, or </w:t>
      </w:r>
      <w:r w:rsidR="00B731B5" w:rsidRPr="00C966A8">
        <w:t>S</w:t>
      </w:r>
      <w:r w:rsidRPr="00C966A8">
        <w:t xml:space="preserve">pecial </w:t>
      </w:r>
      <w:r w:rsidR="00B731B5" w:rsidRPr="00C966A8">
        <w:t>C</w:t>
      </w:r>
      <w:r w:rsidRPr="00C966A8">
        <w:t>oncern</w:t>
      </w:r>
      <w:r w:rsidR="00B731B5" w:rsidRPr="00C966A8">
        <w:t xml:space="preserve"> </w:t>
      </w:r>
      <w:r w:rsidR="001B6D64">
        <w:t>(</w:t>
      </w:r>
      <w:r w:rsidR="00422190">
        <w:t>XX</w:t>
      </w:r>
      <w:r w:rsidR="003F7A8A">
        <w:t xml:space="preserve"> ESA, MN List</w:t>
      </w:r>
      <w:r w:rsidR="001B6D64">
        <w:t xml:space="preserve">). </w:t>
      </w:r>
      <w:r w:rsidRPr="00C966A8">
        <w:t>Continued habitat loss, f</w:t>
      </w:r>
      <w:r w:rsidR="003F7A8A">
        <w:t>ragmentation, and degradation are</w:t>
      </w:r>
      <w:r w:rsidRPr="00C966A8">
        <w:t xml:space="preserve"> key </w:t>
      </w:r>
      <w:r w:rsidR="00732FD0">
        <w:t>challenges facing Minnesota Species in Greatest Conservation Need in the Anoka Sand Plain</w:t>
      </w:r>
      <w:r w:rsidRPr="00C966A8">
        <w:t xml:space="preserve"> </w:t>
      </w:r>
      <w:r w:rsidRPr="00C44519">
        <w:t>(</w:t>
      </w:r>
      <w:r w:rsidR="00422190" w:rsidRPr="00C44519">
        <w:t>XX</w:t>
      </w:r>
      <w:r w:rsidRPr="00C44519">
        <w:t xml:space="preserve">2006 SWAP). </w:t>
      </w:r>
    </w:p>
    <w:p w:rsidR="00E9570F" w:rsidRPr="00C966A8" w:rsidRDefault="00E9570F" w:rsidP="00F27D39">
      <w:pPr>
        <w:spacing w:line="480" w:lineRule="auto"/>
        <w:rPr>
          <w:bCs/>
        </w:rPr>
      </w:pPr>
      <w:r w:rsidRPr="00C966A8">
        <w:rPr>
          <w:bCs/>
        </w:rPr>
        <w:t xml:space="preserve">Study </w:t>
      </w:r>
      <w:r w:rsidR="002B4A35">
        <w:rPr>
          <w:bCs/>
        </w:rPr>
        <w:t>overview</w:t>
      </w:r>
      <w:r w:rsidRPr="00C966A8">
        <w:rPr>
          <w:bCs/>
        </w:rPr>
        <w:t xml:space="preserve"> and hypotheses</w:t>
      </w:r>
    </w:p>
    <w:p w:rsidR="00B731B5" w:rsidRPr="00D80BE3" w:rsidRDefault="00732FD0" w:rsidP="00F27D39">
      <w:pPr>
        <w:spacing w:line="480" w:lineRule="auto"/>
        <w:rPr>
          <w:bCs/>
          <w:highlight w:val="lightGray"/>
        </w:rPr>
      </w:pPr>
      <w:r>
        <w:rPr>
          <w:bCs/>
        </w:rPr>
        <w:t>Our project was designed to</w:t>
      </w:r>
      <w:r w:rsidR="00080E06">
        <w:rPr>
          <w:bCs/>
        </w:rPr>
        <w:t xml:space="preserve"> inform</w:t>
      </w:r>
      <w:r w:rsidR="005C3573" w:rsidRPr="00C966A8">
        <w:rPr>
          <w:bCs/>
        </w:rPr>
        <w:t xml:space="preserve"> </w:t>
      </w:r>
      <w:r w:rsidR="00A859CC" w:rsidRPr="00C966A8">
        <w:rPr>
          <w:bCs/>
        </w:rPr>
        <w:t xml:space="preserve">habitat restoration </w:t>
      </w:r>
      <w:r w:rsidR="00080E06">
        <w:rPr>
          <w:bCs/>
        </w:rPr>
        <w:t xml:space="preserve">by examining </w:t>
      </w:r>
      <w:r w:rsidR="00080E06" w:rsidRPr="00C966A8">
        <w:rPr>
          <w:bCs/>
        </w:rPr>
        <w:t>the relationship</w:t>
      </w:r>
      <w:r w:rsidR="00080E06">
        <w:rPr>
          <w:bCs/>
        </w:rPr>
        <w:t>s</w:t>
      </w:r>
      <w:r w:rsidR="00080E06" w:rsidRPr="00C966A8">
        <w:rPr>
          <w:bCs/>
        </w:rPr>
        <w:t xml:space="preserve"> between</w:t>
      </w:r>
      <w:r w:rsidR="00064089">
        <w:rPr>
          <w:bCs/>
        </w:rPr>
        <w:t xml:space="preserve"> </w:t>
      </w:r>
      <w:r w:rsidR="00080E06">
        <w:rPr>
          <w:bCs/>
        </w:rPr>
        <w:t>habitat characteristics</w:t>
      </w:r>
      <w:r w:rsidR="00064089">
        <w:rPr>
          <w:bCs/>
        </w:rPr>
        <w:t xml:space="preserve"> and the </w:t>
      </w:r>
      <w:r w:rsidR="005C3573" w:rsidRPr="00C966A8">
        <w:rPr>
          <w:bCs/>
        </w:rPr>
        <w:t>occupan</w:t>
      </w:r>
      <w:r w:rsidR="00E1310F">
        <w:rPr>
          <w:bCs/>
        </w:rPr>
        <w:t>cy and abundance patterns of Anoka Sand Plain</w:t>
      </w:r>
      <w:r w:rsidR="005C3573" w:rsidRPr="00C966A8">
        <w:rPr>
          <w:bCs/>
        </w:rPr>
        <w:t xml:space="preserve"> specialist animal species </w:t>
      </w:r>
      <w:r w:rsidR="00A859CC" w:rsidRPr="00C966A8">
        <w:rPr>
          <w:bCs/>
        </w:rPr>
        <w:t>within Sand Dunes State Forest</w:t>
      </w:r>
      <w:r w:rsidR="005C3573" w:rsidRPr="00C966A8">
        <w:rPr>
          <w:bCs/>
        </w:rPr>
        <w:t xml:space="preserve"> and Sherburne National Wildlife Refuge in Sherburne County, MN</w:t>
      </w:r>
      <w:r w:rsidR="00A859CC" w:rsidRPr="00C966A8">
        <w:rPr>
          <w:bCs/>
        </w:rPr>
        <w:t xml:space="preserve">. </w:t>
      </w:r>
      <w:r w:rsidR="00152F05" w:rsidRPr="00C966A8">
        <w:rPr>
          <w:bCs/>
        </w:rPr>
        <w:t>Sand Dunes State Forest (</w:t>
      </w:r>
      <w:r w:rsidR="00E1310F">
        <w:rPr>
          <w:bCs/>
        </w:rPr>
        <w:t>hereafter, Sand Dunes</w:t>
      </w:r>
      <w:r w:rsidR="00152F05" w:rsidRPr="00C966A8">
        <w:rPr>
          <w:bCs/>
        </w:rPr>
        <w:t>) and Sherburne National Wildlife Refuge (</w:t>
      </w:r>
      <w:r w:rsidR="00E1310F">
        <w:rPr>
          <w:bCs/>
        </w:rPr>
        <w:t>hereafter, Sherburne</w:t>
      </w:r>
      <w:r w:rsidR="00152F05" w:rsidRPr="00C966A8">
        <w:rPr>
          <w:bCs/>
        </w:rPr>
        <w:t xml:space="preserve">) are spatially adjacent </w:t>
      </w:r>
      <w:r w:rsidR="00E1310F">
        <w:rPr>
          <w:bCs/>
        </w:rPr>
        <w:t>natural</w:t>
      </w:r>
      <w:r w:rsidR="00152F05" w:rsidRPr="00C966A8">
        <w:rPr>
          <w:bCs/>
        </w:rPr>
        <w:t xml:space="preserve"> areas that have been m</w:t>
      </w:r>
      <w:r w:rsidR="00E1310F">
        <w:rPr>
          <w:bCs/>
        </w:rPr>
        <w:t>anaged</w:t>
      </w:r>
      <w:r w:rsidR="00152F05" w:rsidRPr="00C966A8">
        <w:rPr>
          <w:bCs/>
        </w:rPr>
        <w:t xml:space="preserve"> under different strategies since the mid-20</w:t>
      </w:r>
      <w:r w:rsidR="00152F05" w:rsidRPr="00C966A8">
        <w:rPr>
          <w:bCs/>
          <w:vertAlign w:val="superscript"/>
        </w:rPr>
        <w:t>th</w:t>
      </w:r>
      <w:r w:rsidR="00152F05" w:rsidRPr="00C966A8">
        <w:rPr>
          <w:bCs/>
        </w:rPr>
        <w:t xml:space="preserve"> century. Both contain areas of native upland habitat and provide an opportunity for conservation of rare </w:t>
      </w:r>
      <w:r w:rsidR="00E1310F">
        <w:rPr>
          <w:bCs/>
        </w:rPr>
        <w:t>Anoka Sand Plain</w:t>
      </w:r>
      <w:r w:rsidR="00AD082B" w:rsidRPr="00C966A8">
        <w:rPr>
          <w:bCs/>
        </w:rPr>
        <w:t xml:space="preserve"> </w:t>
      </w:r>
      <w:r w:rsidR="00152F05" w:rsidRPr="00C966A8">
        <w:rPr>
          <w:bCs/>
        </w:rPr>
        <w:t>plant and animal communities.</w:t>
      </w:r>
      <w:r w:rsidR="00697B24" w:rsidRPr="00C966A8">
        <w:rPr>
          <w:bCs/>
        </w:rPr>
        <w:t xml:space="preserve"> </w:t>
      </w:r>
      <w:r w:rsidR="00697B24" w:rsidRPr="00D80BE3">
        <w:rPr>
          <w:highlight w:val="lightGray"/>
        </w:rPr>
        <w:t>Recognizing an opportunity to preserve and restore rare and important habitat features, the MN DNR Divisions of Forestry, Ecological and Water Resources, and Fish and Wildlife reached a joint agreement to restore some areas within Sand Dunes to an approximation of pre-settlement vegetation, and to permanently manage for rare plant and animal species and the unique habitats on which they depend (</w:t>
      </w:r>
      <w:r w:rsidR="00422190" w:rsidRPr="00D80BE3">
        <w:rPr>
          <w:highlight w:val="lightGray"/>
        </w:rPr>
        <w:t>XX</w:t>
      </w:r>
      <w:r w:rsidR="00697B24" w:rsidRPr="00D80BE3">
        <w:rPr>
          <w:highlight w:val="lightGray"/>
        </w:rPr>
        <w:t xml:space="preserve">2013 OP) </w:t>
      </w:r>
      <w:r w:rsidR="00152F05" w:rsidRPr="00D80BE3">
        <w:rPr>
          <w:bCs/>
          <w:highlight w:val="lightGray"/>
        </w:rPr>
        <w:t>This</w:t>
      </w:r>
      <w:r w:rsidR="00A859CC" w:rsidRPr="00D80BE3">
        <w:rPr>
          <w:bCs/>
          <w:highlight w:val="lightGray"/>
        </w:rPr>
        <w:t xml:space="preserve"> project was </w:t>
      </w:r>
      <w:r w:rsidR="00E02343" w:rsidRPr="00D80BE3">
        <w:rPr>
          <w:bCs/>
          <w:highlight w:val="lightGray"/>
        </w:rPr>
        <w:t>intended</w:t>
      </w:r>
      <w:r w:rsidR="00A859CC" w:rsidRPr="00D80BE3">
        <w:rPr>
          <w:bCs/>
          <w:highlight w:val="lightGray"/>
        </w:rPr>
        <w:t xml:space="preserve"> to function in conjunction with th</w:t>
      </w:r>
      <w:r w:rsidR="00E1310F" w:rsidRPr="00D80BE3">
        <w:rPr>
          <w:bCs/>
          <w:highlight w:val="lightGray"/>
        </w:rPr>
        <w:t>e 2013 operational plan for Sand Dunes</w:t>
      </w:r>
      <w:r w:rsidR="00152F05" w:rsidRPr="00D80BE3">
        <w:rPr>
          <w:bCs/>
          <w:highlight w:val="lightGray"/>
        </w:rPr>
        <w:t xml:space="preserve"> (</w:t>
      </w:r>
      <w:r w:rsidR="00422190" w:rsidRPr="00D80BE3">
        <w:rPr>
          <w:bCs/>
          <w:highlight w:val="lightGray"/>
        </w:rPr>
        <w:t>XX</w:t>
      </w:r>
      <w:r w:rsidR="00916D5E" w:rsidRPr="00D80BE3">
        <w:rPr>
          <w:bCs/>
          <w:highlight w:val="lightGray"/>
        </w:rPr>
        <w:t xml:space="preserve"> </w:t>
      </w:r>
      <w:r w:rsidR="00152F05" w:rsidRPr="00D80BE3">
        <w:rPr>
          <w:bCs/>
          <w:highlight w:val="lightGray"/>
        </w:rPr>
        <w:t>appendix x)</w:t>
      </w:r>
      <w:r w:rsidR="00A859CC" w:rsidRPr="00D80BE3">
        <w:rPr>
          <w:bCs/>
          <w:highlight w:val="lightGray"/>
        </w:rPr>
        <w:t xml:space="preserve"> </w:t>
      </w:r>
      <w:r w:rsidR="00152F05" w:rsidRPr="00D80BE3">
        <w:rPr>
          <w:bCs/>
          <w:highlight w:val="lightGray"/>
        </w:rPr>
        <w:t xml:space="preserve">and to </w:t>
      </w:r>
      <w:r w:rsidR="00A859CC" w:rsidRPr="00D80BE3">
        <w:rPr>
          <w:bCs/>
          <w:highlight w:val="lightGray"/>
        </w:rPr>
        <w:t>inform a process of ongoing management des</w:t>
      </w:r>
      <w:r w:rsidR="00E1310F" w:rsidRPr="00D80BE3">
        <w:rPr>
          <w:bCs/>
          <w:highlight w:val="lightGray"/>
        </w:rPr>
        <w:t>igned to protect and restore Anoka Sand Plain</w:t>
      </w:r>
      <w:r w:rsidR="00A859CC" w:rsidRPr="00D80BE3">
        <w:rPr>
          <w:bCs/>
          <w:highlight w:val="lightGray"/>
        </w:rPr>
        <w:t xml:space="preserve"> habitats for rare native species, s</w:t>
      </w:r>
      <w:r w:rsidRPr="00D80BE3">
        <w:rPr>
          <w:bCs/>
          <w:highlight w:val="lightGray"/>
        </w:rPr>
        <w:t>pecifically MN Species in Greatest Conservation Need</w:t>
      </w:r>
      <w:r w:rsidR="00A859CC" w:rsidRPr="00D80BE3">
        <w:rPr>
          <w:bCs/>
          <w:highlight w:val="lightGray"/>
        </w:rPr>
        <w:t xml:space="preserve">. </w:t>
      </w:r>
    </w:p>
    <w:p w:rsidR="00A859CC" w:rsidRDefault="007444B5" w:rsidP="00F27D39">
      <w:pPr>
        <w:spacing w:line="480" w:lineRule="auto"/>
        <w:rPr>
          <w:bCs/>
        </w:rPr>
      </w:pPr>
      <w:r w:rsidRPr="00D80BE3">
        <w:rPr>
          <w:bCs/>
          <w:highlight w:val="lightGray"/>
        </w:rPr>
        <w:lastRenderedPageBreak/>
        <w:t>When</w:t>
      </w:r>
      <w:r w:rsidR="00A859CC" w:rsidRPr="00D80BE3">
        <w:rPr>
          <w:bCs/>
          <w:highlight w:val="lightGray"/>
        </w:rPr>
        <w:t xml:space="preserve"> the operational plan</w:t>
      </w:r>
      <w:r w:rsidRPr="00D80BE3">
        <w:rPr>
          <w:bCs/>
          <w:highlight w:val="lightGray"/>
        </w:rPr>
        <w:t xml:space="preserve"> was written</w:t>
      </w:r>
      <w:r w:rsidR="00A859CC" w:rsidRPr="00D80BE3">
        <w:rPr>
          <w:bCs/>
          <w:highlight w:val="lightGray"/>
        </w:rPr>
        <w:t>, very little was known about the specific requirements of habitat sp</w:t>
      </w:r>
      <w:r w:rsidR="00697B24" w:rsidRPr="00D80BE3">
        <w:rPr>
          <w:bCs/>
          <w:highlight w:val="lightGray"/>
        </w:rPr>
        <w:t>ecialist f</w:t>
      </w:r>
      <w:r w:rsidR="00E1310F" w:rsidRPr="00D80BE3">
        <w:rPr>
          <w:bCs/>
          <w:highlight w:val="lightGray"/>
        </w:rPr>
        <w:t>auna within the Anoka Sand Plain</w:t>
      </w:r>
      <w:r w:rsidRPr="00D80BE3">
        <w:rPr>
          <w:bCs/>
          <w:highlight w:val="lightGray"/>
        </w:rPr>
        <w:t>.</w:t>
      </w:r>
      <w:r w:rsidRPr="008D05FA">
        <w:rPr>
          <w:bCs/>
        </w:rPr>
        <w:t xml:space="preserve"> To better</w:t>
      </w:r>
      <w:r w:rsidR="00697B24" w:rsidRPr="008D05FA">
        <w:rPr>
          <w:bCs/>
        </w:rPr>
        <w:t xml:space="preserve"> inform habitat restoration for rare upland </w:t>
      </w:r>
      <w:r w:rsidR="00E1310F">
        <w:rPr>
          <w:bCs/>
        </w:rPr>
        <w:t>Anoka Sand Plain</w:t>
      </w:r>
      <w:r w:rsidR="00697B24" w:rsidRPr="008D05FA">
        <w:rPr>
          <w:bCs/>
        </w:rPr>
        <w:t xml:space="preserve"> fauna, w</w:t>
      </w:r>
      <w:r w:rsidR="00A859CC" w:rsidRPr="008D05FA">
        <w:rPr>
          <w:bCs/>
        </w:rPr>
        <w:t xml:space="preserve">e </w:t>
      </w:r>
      <w:r w:rsidR="00697B24" w:rsidRPr="008D05FA">
        <w:rPr>
          <w:bCs/>
        </w:rPr>
        <w:t>selected a suite of six species</w:t>
      </w:r>
      <w:r w:rsidR="00A859CC" w:rsidRPr="008D05FA">
        <w:rPr>
          <w:bCs/>
        </w:rPr>
        <w:t xml:space="preserve"> identified by previous research (</w:t>
      </w:r>
      <w:r w:rsidR="00422190" w:rsidRPr="008D05FA">
        <w:rPr>
          <w:bCs/>
        </w:rPr>
        <w:t>XX</w:t>
      </w:r>
      <w:r w:rsidR="00916D5E">
        <w:rPr>
          <w:bCs/>
        </w:rPr>
        <w:t xml:space="preserve"> </w:t>
      </w:r>
      <w:r w:rsidR="00A859CC" w:rsidRPr="008D05FA">
        <w:rPr>
          <w:bCs/>
        </w:rPr>
        <w:t>Harper at al. 2010 and Hoaglund et al. 2012, SWG T-24-R1</w:t>
      </w:r>
      <w:r w:rsidR="00E82CA1" w:rsidRPr="008D05FA">
        <w:rPr>
          <w:bCs/>
        </w:rPr>
        <w:t>, 2009 SDSF Ecological Significance Doc</w:t>
      </w:r>
      <w:r w:rsidR="00A859CC" w:rsidRPr="008D05FA">
        <w:rPr>
          <w:bCs/>
        </w:rPr>
        <w:t xml:space="preserve">) as sensitive </w:t>
      </w:r>
      <w:r w:rsidR="00A859CC" w:rsidRPr="00C966A8">
        <w:rPr>
          <w:bCs/>
        </w:rPr>
        <w:t>habitat specialists likely to provide sufficient sample sizes to allow rigorous statistical analyses</w:t>
      </w:r>
      <w:r w:rsidR="002B7E70" w:rsidRPr="00C966A8">
        <w:rPr>
          <w:bCs/>
        </w:rPr>
        <w:t>. Our focal species were</w:t>
      </w:r>
      <w:r w:rsidR="00A859CC" w:rsidRPr="00C966A8">
        <w:rPr>
          <w:bCs/>
        </w:rPr>
        <w:t>:</w:t>
      </w:r>
      <w:r w:rsidR="00D73177">
        <w:rPr>
          <w:bCs/>
        </w:rPr>
        <w:t xml:space="preserve"> </w:t>
      </w:r>
      <w:r w:rsidR="00D73177" w:rsidRPr="00C966A8">
        <w:rPr>
          <w:bCs/>
          <w:i/>
        </w:rPr>
        <w:t>Heterodon nasicus</w:t>
      </w:r>
      <w:r w:rsidR="00D73177">
        <w:rPr>
          <w:bCs/>
        </w:rPr>
        <w:t xml:space="preserve"> (plains hog-nosed snake),</w:t>
      </w:r>
      <w:r w:rsidR="00A859CC" w:rsidRPr="00C966A8">
        <w:rPr>
          <w:bCs/>
        </w:rPr>
        <w:t xml:space="preserve"> </w:t>
      </w:r>
      <w:r w:rsidR="00D73177" w:rsidRPr="00C966A8">
        <w:rPr>
          <w:bCs/>
          <w:i/>
        </w:rPr>
        <w:t>Pituophis catenifer</w:t>
      </w:r>
      <w:r w:rsidR="00D73177" w:rsidRPr="00C966A8">
        <w:rPr>
          <w:bCs/>
        </w:rPr>
        <w:t xml:space="preserve"> </w:t>
      </w:r>
      <w:r w:rsidR="00A859CC" w:rsidRPr="00C966A8">
        <w:rPr>
          <w:bCs/>
        </w:rPr>
        <w:t>(</w:t>
      </w:r>
      <w:r w:rsidR="00D73177">
        <w:rPr>
          <w:bCs/>
        </w:rPr>
        <w:t>g</w:t>
      </w:r>
      <w:r w:rsidR="00D73177" w:rsidRPr="00C966A8">
        <w:rPr>
          <w:bCs/>
        </w:rPr>
        <w:t>ophersnake</w:t>
      </w:r>
      <w:r w:rsidR="00D73177">
        <w:rPr>
          <w:bCs/>
        </w:rPr>
        <w:t xml:space="preserve">), </w:t>
      </w:r>
      <w:r w:rsidR="00D73177" w:rsidRPr="00C966A8">
        <w:rPr>
          <w:bCs/>
          <w:i/>
        </w:rPr>
        <w:t>Cicindela patruela</w:t>
      </w:r>
      <w:r w:rsidR="00D73177" w:rsidRPr="00C966A8">
        <w:rPr>
          <w:bCs/>
        </w:rPr>
        <w:t xml:space="preserve"> </w:t>
      </w:r>
      <w:r w:rsidR="00D73177">
        <w:rPr>
          <w:bCs/>
        </w:rPr>
        <w:t>(northern b</w:t>
      </w:r>
      <w:r w:rsidR="00E82CA1" w:rsidRPr="00C966A8">
        <w:rPr>
          <w:bCs/>
        </w:rPr>
        <w:t>arrens tiger b</w:t>
      </w:r>
      <w:r w:rsidR="00D73177">
        <w:rPr>
          <w:bCs/>
        </w:rPr>
        <w:t xml:space="preserve">eetle), </w:t>
      </w:r>
      <w:r w:rsidR="00D73177" w:rsidRPr="00C966A8">
        <w:rPr>
          <w:bCs/>
          <w:i/>
        </w:rPr>
        <w:t>Hesperia leonardus leonardus</w:t>
      </w:r>
      <w:r w:rsidR="00D73177" w:rsidRPr="00C966A8">
        <w:rPr>
          <w:bCs/>
        </w:rPr>
        <w:t xml:space="preserve"> </w:t>
      </w:r>
      <w:r w:rsidR="00D73177">
        <w:rPr>
          <w:bCs/>
        </w:rPr>
        <w:t>(</w:t>
      </w:r>
      <w:r w:rsidR="00E82CA1" w:rsidRPr="00C966A8">
        <w:rPr>
          <w:bCs/>
        </w:rPr>
        <w:t>Leonard’s s</w:t>
      </w:r>
      <w:r w:rsidR="00D73177">
        <w:rPr>
          <w:bCs/>
        </w:rPr>
        <w:t>kipper),</w:t>
      </w:r>
      <w:r w:rsidR="00E82CA1" w:rsidRPr="00C966A8">
        <w:rPr>
          <w:bCs/>
        </w:rPr>
        <w:t xml:space="preserve"> </w:t>
      </w:r>
      <w:r w:rsidR="00D73177" w:rsidRPr="00C966A8">
        <w:rPr>
          <w:bCs/>
          <w:i/>
        </w:rPr>
        <w:t>Chondestes grammacus</w:t>
      </w:r>
      <w:r w:rsidR="00D73177" w:rsidRPr="00C966A8">
        <w:rPr>
          <w:bCs/>
        </w:rPr>
        <w:t xml:space="preserve"> </w:t>
      </w:r>
      <w:r w:rsidR="00D73177">
        <w:rPr>
          <w:bCs/>
        </w:rPr>
        <w:t>(l</w:t>
      </w:r>
      <w:r w:rsidR="00E82CA1" w:rsidRPr="00C966A8">
        <w:rPr>
          <w:bCs/>
        </w:rPr>
        <w:t>ark s</w:t>
      </w:r>
      <w:r w:rsidR="00D73177">
        <w:rPr>
          <w:bCs/>
        </w:rPr>
        <w:t>parrow</w:t>
      </w:r>
      <w:r w:rsidR="00EC2EE7">
        <w:rPr>
          <w:bCs/>
        </w:rPr>
        <w:t>),</w:t>
      </w:r>
      <w:r w:rsidR="00E82CA1" w:rsidRPr="00C966A8">
        <w:rPr>
          <w:bCs/>
        </w:rPr>
        <w:t xml:space="preserve"> and </w:t>
      </w:r>
      <w:r w:rsidR="00D73177" w:rsidRPr="00C966A8">
        <w:rPr>
          <w:bCs/>
          <w:i/>
        </w:rPr>
        <w:t>Pipilo erythrophthalmus</w:t>
      </w:r>
      <w:r w:rsidR="00D73177" w:rsidRPr="00C966A8">
        <w:rPr>
          <w:bCs/>
        </w:rPr>
        <w:t xml:space="preserve"> </w:t>
      </w:r>
      <w:r w:rsidR="00266D3F">
        <w:rPr>
          <w:bCs/>
        </w:rPr>
        <w:t>(</w:t>
      </w:r>
      <w:r w:rsidR="00451CE5">
        <w:rPr>
          <w:bCs/>
        </w:rPr>
        <w:t>e</w:t>
      </w:r>
      <w:r w:rsidR="00E82CA1" w:rsidRPr="00C966A8">
        <w:rPr>
          <w:bCs/>
        </w:rPr>
        <w:t>astern t</w:t>
      </w:r>
      <w:r w:rsidR="00D73177">
        <w:rPr>
          <w:bCs/>
        </w:rPr>
        <w:t>owhee</w:t>
      </w:r>
      <w:r w:rsidR="00A859CC" w:rsidRPr="00C966A8">
        <w:rPr>
          <w:bCs/>
        </w:rPr>
        <w:t xml:space="preserve">). All of the species are MN </w:t>
      </w:r>
      <w:r w:rsidR="00732FD0">
        <w:rPr>
          <w:bCs/>
        </w:rPr>
        <w:t>Species in Greatest Conservation Need</w:t>
      </w:r>
      <w:r w:rsidR="00A859CC" w:rsidRPr="00C966A8">
        <w:rPr>
          <w:bCs/>
        </w:rPr>
        <w:t xml:space="preserve"> wit</w:t>
      </w:r>
      <w:r w:rsidR="00E82CA1" w:rsidRPr="00C966A8">
        <w:rPr>
          <w:bCs/>
        </w:rPr>
        <w:t xml:space="preserve">h the exception of the </w:t>
      </w:r>
      <w:r w:rsidR="00451CE5">
        <w:rPr>
          <w:bCs/>
        </w:rPr>
        <w:t>e</w:t>
      </w:r>
      <w:r w:rsidR="00E82CA1" w:rsidRPr="00C966A8">
        <w:rPr>
          <w:bCs/>
        </w:rPr>
        <w:t>astern t</w:t>
      </w:r>
      <w:r w:rsidR="00A859CC" w:rsidRPr="00C966A8">
        <w:rPr>
          <w:bCs/>
        </w:rPr>
        <w:t>owhee</w:t>
      </w:r>
      <w:r w:rsidR="00D73177">
        <w:rPr>
          <w:bCs/>
        </w:rPr>
        <w:t>, which was chosen as a</w:t>
      </w:r>
      <w:r w:rsidR="00B026DD">
        <w:rPr>
          <w:bCs/>
        </w:rPr>
        <w:t>n early-successional</w:t>
      </w:r>
      <w:r w:rsidR="00D73177">
        <w:rPr>
          <w:bCs/>
        </w:rPr>
        <w:t xml:space="preserve"> habitat specialist (</w:t>
      </w:r>
      <w:r w:rsidR="00422190">
        <w:rPr>
          <w:bCs/>
        </w:rPr>
        <w:t>XX</w:t>
      </w:r>
      <w:r w:rsidR="00D73177">
        <w:rPr>
          <w:bCs/>
        </w:rPr>
        <w:t xml:space="preserve"> MN Birds) likely to produce observational data sufficient for robust analysis (SWG Grant proposal)</w:t>
      </w:r>
      <w:r w:rsidR="00064089">
        <w:rPr>
          <w:bCs/>
        </w:rPr>
        <w:t>. Results</w:t>
      </w:r>
      <w:r w:rsidR="00A859CC" w:rsidRPr="00C966A8">
        <w:rPr>
          <w:bCs/>
        </w:rPr>
        <w:t xml:space="preserve"> from this project will be used to inform restoration of native habitats within the Sand Dunes State Forest and to provide guidance on future adaptive management strategies. </w:t>
      </w:r>
      <w:r w:rsidR="000E19BD" w:rsidRPr="00C966A8">
        <w:rPr>
          <w:bCs/>
        </w:rPr>
        <w:t xml:space="preserve">Our </w:t>
      </w:r>
      <w:r w:rsidR="005E5B39" w:rsidRPr="00C966A8">
        <w:rPr>
          <w:bCs/>
        </w:rPr>
        <w:t>biological</w:t>
      </w:r>
      <w:r w:rsidR="000E19BD" w:rsidRPr="00C966A8">
        <w:rPr>
          <w:bCs/>
        </w:rPr>
        <w:t xml:space="preserve"> hypotheses were formed based on our understanding of the ecology and habitat requirements of each individual species.</w:t>
      </w:r>
    </w:p>
    <w:p w:rsidR="00F95103" w:rsidRPr="00C966A8" w:rsidRDefault="00F95103" w:rsidP="00F27D39">
      <w:pPr>
        <w:spacing w:line="480" w:lineRule="auto"/>
        <w:rPr>
          <w:bCs/>
        </w:rPr>
      </w:pPr>
      <w:r>
        <w:rPr>
          <w:bCs/>
        </w:rPr>
        <w:t>Focal Species</w:t>
      </w:r>
    </w:p>
    <w:p w:rsidR="009F19B2" w:rsidRDefault="008A5317" w:rsidP="00F27D39">
      <w:pPr>
        <w:spacing w:line="480" w:lineRule="auto"/>
        <w:rPr>
          <w:bCs/>
        </w:rPr>
      </w:pPr>
      <w:r w:rsidRPr="00C966A8">
        <w:rPr>
          <w:bCs/>
        </w:rPr>
        <w:t>The lark sparrow</w:t>
      </w:r>
      <w:r w:rsidR="00E1310F">
        <w:rPr>
          <w:bCs/>
        </w:rPr>
        <w:t xml:space="preserve"> (Special Concern) </w:t>
      </w:r>
      <w:r w:rsidRPr="00C966A8">
        <w:rPr>
          <w:bCs/>
        </w:rPr>
        <w:t>shows a preference for edge habitats and ecoton</w:t>
      </w:r>
      <w:r w:rsidR="00A9124F" w:rsidRPr="00C966A8">
        <w:rPr>
          <w:bCs/>
        </w:rPr>
        <w:t>es between open and forested areas</w:t>
      </w:r>
      <w:r w:rsidRPr="00C966A8">
        <w:rPr>
          <w:bCs/>
        </w:rPr>
        <w:t xml:space="preserve">. </w:t>
      </w:r>
      <w:r w:rsidR="005E5B39" w:rsidRPr="00C966A8">
        <w:rPr>
          <w:bCs/>
        </w:rPr>
        <w:t>Its primary</w:t>
      </w:r>
      <w:r w:rsidR="00204E91" w:rsidRPr="00C966A8">
        <w:rPr>
          <w:bCs/>
        </w:rPr>
        <w:t xml:space="preserve"> range encompasses most of the </w:t>
      </w:r>
      <w:r w:rsidR="00B731B5" w:rsidRPr="00C966A8">
        <w:rPr>
          <w:bCs/>
        </w:rPr>
        <w:t>western United States, where it</w:t>
      </w:r>
      <w:r w:rsidR="00204E91" w:rsidRPr="00C966A8">
        <w:rPr>
          <w:bCs/>
        </w:rPr>
        <w:t>s p</w:t>
      </w:r>
      <w:r w:rsidRPr="00C966A8">
        <w:rPr>
          <w:bCs/>
        </w:rPr>
        <w:t>referred habitats include</w:t>
      </w:r>
      <w:r w:rsidR="00A9124F" w:rsidRPr="00C966A8">
        <w:rPr>
          <w:bCs/>
        </w:rPr>
        <w:t xml:space="preserve"> shrub-steppe, pinon-juniper edges, roadsides, and fields.</w:t>
      </w:r>
      <w:r w:rsidRPr="00C966A8">
        <w:rPr>
          <w:bCs/>
        </w:rPr>
        <w:t xml:space="preserve"> </w:t>
      </w:r>
      <w:r w:rsidR="00204E91" w:rsidRPr="00C966A8">
        <w:rPr>
          <w:bCs/>
        </w:rPr>
        <w:t>In Minnesota, it is an uncommon</w:t>
      </w:r>
      <w:r w:rsidR="005E5B39" w:rsidRPr="00C966A8">
        <w:rPr>
          <w:bCs/>
        </w:rPr>
        <w:t>,</w:t>
      </w:r>
      <w:r w:rsidR="00204E91" w:rsidRPr="00C966A8">
        <w:rPr>
          <w:bCs/>
        </w:rPr>
        <w:t xml:space="preserve"> edge-dependent species with a relatively narrow habitat niche, most frequently associated with oak savannas, dry grasslands, or pastures scattered with small trees or shrubs (</w:t>
      </w:r>
      <w:r w:rsidR="00422190">
        <w:rPr>
          <w:bCs/>
        </w:rPr>
        <w:t>XX</w:t>
      </w:r>
      <w:r w:rsidR="00916D5E">
        <w:rPr>
          <w:bCs/>
        </w:rPr>
        <w:t xml:space="preserve"> </w:t>
      </w:r>
      <w:r w:rsidR="00204E91" w:rsidRPr="00C966A8">
        <w:rPr>
          <w:bCs/>
        </w:rPr>
        <w:t xml:space="preserve">Pfannmuller et al. 2017). </w:t>
      </w:r>
      <w:r w:rsidR="00A9124F" w:rsidRPr="00C966A8">
        <w:rPr>
          <w:bCs/>
        </w:rPr>
        <w:t xml:space="preserve">Lark sparrows often </w:t>
      </w:r>
      <w:r w:rsidR="00590D34" w:rsidRPr="00C966A8">
        <w:rPr>
          <w:bCs/>
        </w:rPr>
        <w:t>inhabit</w:t>
      </w:r>
      <w:r w:rsidR="00A9124F" w:rsidRPr="00C966A8">
        <w:rPr>
          <w:bCs/>
        </w:rPr>
        <w:t xml:space="preserve"> </w:t>
      </w:r>
      <w:r w:rsidRPr="00C966A8">
        <w:rPr>
          <w:bCs/>
        </w:rPr>
        <w:t>disturbed sites with exposed soils, grazing</w:t>
      </w:r>
      <w:r w:rsidR="00A9124F" w:rsidRPr="00C966A8">
        <w:rPr>
          <w:bCs/>
        </w:rPr>
        <w:t>,</w:t>
      </w:r>
      <w:r w:rsidRPr="00C966A8">
        <w:rPr>
          <w:bCs/>
        </w:rPr>
        <w:t xml:space="preserve"> or recent fire</w:t>
      </w:r>
      <w:r w:rsidR="00C116C2" w:rsidRPr="00C966A8">
        <w:rPr>
          <w:bCs/>
        </w:rPr>
        <w:t xml:space="preserve"> and prefer</w:t>
      </w:r>
      <w:r w:rsidR="00012519" w:rsidRPr="00C966A8">
        <w:rPr>
          <w:bCs/>
        </w:rPr>
        <w:t xml:space="preserve"> areas with</w:t>
      </w:r>
      <w:r w:rsidR="00C116C2" w:rsidRPr="00C966A8">
        <w:rPr>
          <w:bCs/>
        </w:rPr>
        <w:t xml:space="preserve"> c</w:t>
      </w:r>
      <w:r w:rsidR="00E1310F">
        <w:rPr>
          <w:bCs/>
        </w:rPr>
        <w:t>anopy cover of less than 25</w:t>
      </w:r>
      <w:r w:rsidR="00C116C2" w:rsidRPr="00C966A8">
        <w:rPr>
          <w:bCs/>
        </w:rPr>
        <w:t>%</w:t>
      </w:r>
      <w:r w:rsidRPr="00C966A8">
        <w:rPr>
          <w:bCs/>
        </w:rPr>
        <w:t xml:space="preserve"> (</w:t>
      </w:r>
      <w:r w:rsidR="00422190">
        <w:rPr>
          <w:bCs/>
        </w:rPr>
        <w:t>XX</w:t>
      </w:r>
      <w:r w:rsidR="00916D5E">
        <w:rPr>
          <w:bCs/>
        </w:rPr>
        <w:t xml:space="preserve"> </w:t>
      </w:r>
      <w:r w:rsidRPr="00C966A8">
        <w:rPr>
          <w:bCs/>
        </w:rPr>
        <w:lastRenderedPageBreak/>
        <w:t>Marti</w:t>
      </w:r>
      <w:r w:rsidR="00A9124F" w:rsidRPr="00C966A8">
        <w:rPr>
          <w:bCs/>
        </w:rPr>
        <w:t>n, J. W. and J. R. Parrish 2000</w:t>
      </w:r>
      <w:r w:rsidRPr="00C966A8">
        <w:rPr>
          <w:bCs/>
        </w:rPr>
        <w:t xml:space="preserve">). </w:t>
      </w:r>
      <w:r w:rsidR="00C116C2" w:rsidRPr="00C966A8">
        <w:rPr>
          <w:bCs/>
        </w:rPr>
        <w:t>Dechant et al. (</w:t>
      </w:r>
      <w:r w:rsidR="00422190">
        <w:rPr>
          <w:bCs/>
        </w:rPr>
        <w:t>XX</w:t>
      </w:r>
      <w:r w:rsidR="009F606B" w:rsidRPr="00C966A8">
        <w:rPr>
          <w:bCs/>
        </w:rPr>
        <w:t>[</w:t>
      </w:r>
      <w:r w:rsidR="00C116C2" w:rsidRPr="00C966A8">
        <w:rPr>
          <w:bCs/>
        </w:rPr>
        <w:t>1999</w:t>
      </w:r>
      <w:r w:rsidR="009F606B" w:rsidRPr="00C966A8">
        <w:rPr>
          <w:bCs/>
        </w:rPr>
        <w:t>]</w:t>
      </w:r>
      <w:r w:rsidR="00C116C2" w:rsidRPr="00C966A8">
        <w:rPr>
          <w:bCs/>
        </w:rPr>
        <w:t xml:space="preserve">, 2002) reported that </w:t>
      </w:r>
      <w:r w:rsidR="005E5B39" w:rsidRPr="00C966A8">
        <w:rPr>
          <w:bCs/>
        </w:rPr>
        <w:t>l</w:t>
      </w:r>
      <w:r w:rsidR="00C116C2" w:rsidRPr="00C966A8">
        <w:rPr>
          <w:bCs/>
        </w:rPr>
        <w:t xml:space="preserve">ark sparrow abundance was negatively correlated with ground litter and cover density. </w:t>
      </w:r>
      <w:r w:rsidR="00204E91" w:rsidRPr="00C966A8">
        <w:rPr>
          <w:bCs/>
        </w:rPr>
        <w:t xml:space="preserve">Multiple sources have attributed observed </w:t>
      </w:r>
      <w:r w:rsidR="009314C9" w:rsidRPr="00C966A8">
        <w:rPr>
          <w:bCs/>
        </w:rPr>
        <w:t xml:space="preserve">long-term </w:t>
      </w:r>
      <w:r w:rsidR="00204E91" w:rsidRPr="00C966A8">
        <w:rPr>
          <w:bCs/>
        </w:rPr>
        <w:t>population decline to a loss of their preferred open, shrubby and/or agricultural nesting habitat due to natural succession, urban expansion, or conversion to more intensive agricultural practices</w:t>
      </w:r>
      <w:r w:rsidR="001C7DE6">
        <w:rPr>
          <w:bCs/>
        </w:rPr>
        <w:t xml:space="preserve"> (Hunter et al. 2001, </w:t>
      </w:r>
      <w:r w:rsidR="00422190">
        <w:rPr>
          <w:bCs/>
        </w:rPr>
        <w:t>XX</w:t>
      </w:r>
      <w:r w:rsidR="001C7DE6">
        <w:rPr>
          <w:bCs/>
        </w:rPr>
        <w:t xml:space="preserve"> more?)</w:t>
      </w:r>
      <w:r w:rsidR="00204E91" w:rsidRPr="00C966A8">
        <w:rPr>
          <w:bCs/>
        </w:rPr>
        <w:t>, although no studies have presented definitive conclusions and population decline has not been ubiquitous across the species’ entire range</w:t>
      </w:r>
      <w:r w:rsidR="00955BE0" w:rsidRPr="00C966A8">
        <w:rPr>
          <w:bCs/>
        </w:rPr>
        <w:t xml:space="preserve"> (</w:t>
      </w:r>
      <w:r w:rsidR="00422190">
        <w:rPr>
          <w:bCs/>
        </w:rPr>
        <w:t>XX</w:t>
      </w:r>
      <w:r w:rsidR="00955BE0" w:rsidRPr="00C966A8">
        <w:rPr>
          <w:bCs/>
        </w:rPr>
        <w:t>MN Breeding Bird Atlas)</w:t>
      </w:r>
      <w:r w:rsidR="00204E91" w:rsidRPr="00C966A8">
        <w:rPr>
          <w:bCs/>
        </w:rPr>
        <w:t>.</w:t>
      </w:r>
      <w:r w:rsidR="00913006" w:rsidRPr="00C966A8">
        <w:rPr>
          <w:bCs/>
        </w:rPr>
        <w:t xml:space="preserve"> </w:t>
      </w:r>
    </w:p>
    <w:p w:rsidR="00012519" w:rsidRDefault="00012519" w:rsidP="00F27D39">
      <w:pPr>
        <w:spacing w:line="480" w:lineRule="auto"/>
        <w:rPr>
          <w:bCs/>
        </w:rPr>
      </w:pPr>
      <w:r w:rsidRPr="00C966A8">
        <w:rPr>
          <w:bCs/>
        </w:rPr>
        <w:t xml:space="preserve">The </w:t>
      </w:r>
      <w:r w:rsidR="00451CE5">
        <w:rPr>
          <w:bCs/>
        </w:rPr>
        <w:t>e</w:t>
      </w:r>
      <w:r w:rsidRPr="00C966A8">
        <w:rPr>
          <w:bCs/>
        </w:rPr>
        <w:t>astern towhee</w:t>
      </w:r>
      <w:r w:rsidR="00E1310F">
        <w:rPr>
          <w:bCs/>
        </w:rPr>
        <w:t xml:space="preserve"> </w:t>
      </w:r>
      <w:r w:rsidRPr="00C966A8">
        <w:rPr>
          <w:bCs/>
        </w:rPr>
        <w:t xml:space="preserve">is a relatively common habitat generalist in many areas of North America, but in Minnesota is </w:t>
      </w:r>
      <w:r w:rsidR="003E327C" w:rsidRPr="00C966A8">
        <w:rPr>
          <w:bCs/>
        </w:rPr>
        <w:t>mainly associated with edge habitat between forested and non-forested areas (</w:t>
      </w:r>
      <w:r w:rsidR="00422190">
        <w:rPr>
          <w:bCs/>
        </w:rPr>
        <w:t>XX</w:t>
      </w:r>
      <w:r w:rsidR="00916D5E">
        <w:rPr>
          <w:bCs/>
        </w:rPr>
        <w:t xml:space="preserve"> </w:t>
      </w:r>
      <w:r w:rsidR="003E327C" w:rsidRPr="00C966A8">
        <w:rPr>
          <w:bCs/>
        </w:rPr>
        <w:t>Greenlaw, 2015).</w:t>
      </w:r>
      <w:r w:rsidR="00AB723B" w:rsidRPr="00C966A8">
        <w:rPr>
          <w:bCs/>
        </w:rPr>
        <w:t xml:space="preserve"> Hagen (</w:t>
      </w:r>
      <w:r w:rsidR="00422190">
        <w:rPr>
          <w:bCs/>
        </w:rPr>
        <w:t>XX</w:t>
      </w:r>
      <w:r w:rsidR="00916D5E">
        <w:rPr>
          <w:bCs/>
        </w:rPr>
        <w:t xml:space="preserve"> </w:t>
      </w:r>
      <w:r w:rsidR="00AB723B" w:rsidRPr="00C966A8">
        <w:rPr>
          <w:bCs/>
        </w:rPr>
        <w:t>YYYY)</w:t>
      </w:r>
      <w:del w:id="1" w:author="Althea ArchMiller" w:date="2018-11-01T13:38:00Z">
        <w:r w:rsidR="00AB723B" w:rsidRPr="00C966A8" w:rsidDel="00B91E9B">
          <w:rPr>
            <w:bCs/>
          </w:rPr>
          <w:delText>)</w:delText>
        </w:r>
      </w:del>
      <w:r w:rsidR="00AB723B" w:rsidRPr="00C966A8">
        <w:rPr>
          <w:bCs/>
        </w:rPr>
        <w:t xml:space="preserve"> hypothesized that </w:t>
      </w:r>
      <w:r w:rsidR="00451CE5">
        <w:rPr>
          <w:bCs/>
        </w:rPr>
        <w:t xml:space="preserve">eastern </w:t>
      </w:r>
      <w:r w:rsidR="00AB723B" w:rsidRPr="00C966A8">
        <w:rPr>
          <w:bCs/>
        </w:rPr>
        <w:t xml:space="preserve">towhee populations are dependent on shrubby, early-successional habitat and that they decline as habitat succeeds into </w:t>
      </w:r>
      <w:r w:rsidR="008E2660" w:rsidRPr="00C966A8">
        <w:rPr>
          <w:bCs/>
        </w:rPr>
        <w:t>mature forest.</w:t>
      </w:r>
    </w:p>
    <w:p w:rsidR="00AC68A5" w:rsidRDefault="00AC68A5" w:rsidP="00F27D39">
      <w:pPr>
        <w:spacing w:line="480" w:lineRule="auto"/>
        <w:rPr>
          <w:bCs/>
        </w:rPr>
      </w:pPr>
      <w:r w:rsidRPr="00C966A8">
        <w:rPr>
          <w:bCs/>
        </w:rPr>
        <w:t>The plains hog-no</w:t>
      </w:r>
      <w:r w:rsidR="00E1310F">
        <w:rPr>
          <w:bCs/>
        </w:rPr>
        <w:t>sed snake</w:t>
      </w:r>
      <w:r w:rsidR="005C0F72">
        <w:rPr>
          <w:bCs/>
        </w:rPr>
        <w:t xml:space="preserve"> </w:t>
      </w:r>
      <w:r w:rsidRPr="00C966A8">
        <w:rPr>
          <w:bCs/>
        </w:rPr>
        <w:t>(Special Concern) prefers open, sandy, sparsely-vegetated habitat such as prairie and oak savanna (cite</w:t>
      </w:r>
      <w:r w:rsidR="00916D5E">
        <w:rPr>
          <w:bCs/>
        </w:rPr>
        <w:t xml:space="preserve"> </w:t>
      </w:r>
      <w:r w:rsidR="00422190">
        <w:rPr>
          <w:bCs/>
        </w:rPr>
        <w:t>XX</w:t>
      </w:r>
      <w:r w:rsidRPr="00C966A8">
        <w:rPr>
          <w:bCs/>
        </w:rPr>
        <w:t xml:space="preserve">). </w:t>
      </w:r>
      <w:r w:rsidR="00E1310F">
        <w:rPr>
          <w:bCs/>
        </w:rPr>
        <w:t>They overwinter</w:t>
      </w:r>
      <w:r w:rsidRPr="00C966A8">
        <w:rPr>
          <w:bCs/>
        </w:rPr>
        <w:t xml:space="preserve"> beneath the frost line in mammal tunnels or self-dug burrows. This species is extremely cryptic and can be difficult to locate because of its habit of lying near the entrance to a burrow and quickly retreating when disturbed. Habitat fragmentation and loss are threats to this species, which has a relatively small home range and may have trouble dispersing (cite</w:t>
      </w:r>
      <w:r w:rsidR="00916D5E">
        <w:rPr>
          <w:bCs/>
        </w:rPr>
        <w:t xml:space="preserve"> </w:t>
      </w:r>
      <w:r w:rsidR="00422190">
        <w:rPr>
          <w:bCs/>
        </w:rPr>
        <w:t>XX</w:t>
      </w:r>
      <w:r w:rsidRPr="00C966A8">
        <w:rPr>
          <w:bCs/>
        </w:rPr>
        <w:t xml:space="preserve"> Ernst and Barbour in MN Rare species guide) (cite</w:t>
      </w:r>
      <w:r w:rsidR="00916D5E">
        <w:rPr>
          <w:bCs/>
        </w:rPr>
        <w:t xml:space="preserve"> </w:t>
      </w:r>
      <w:r w:rsidR="00422190">
        <w:rPr>
          <w:bCs/>
        </w:rPr>
        <w:t>XX</w:t>
      </w:r>
      <w:r w:rsidRPr="00C966A8">
        <w:rPr>
          <w:bCs/>
        </w:rPr>
        <w:t xml:space="preserve"> MN Rare species guide). According to the MN DNR rare species guide, grassland management practices that limit the encroachment of brush can enhance habitat for this species, and increasing habitat connectivity may enhance the viability of known populations. (cite</w:t>
      </w:r>
      <w:r w:rsidR="00916D5E">
        <w:rPr>
          <w:bCs/>
        </w:rPr>
        <w:t xml:space="preserve"> </w:t>
      </w:r>
      <w:r w:rsidR="00422190">
        <w:rPr>
          <w:bCs/>
        </w:rPr>
        <w:t>XX</w:t>
      </w:r>
      <w:r w:rsidRPr="00C966A8">
        <w:rPr>
          <w:bCs/>
        </w:rPr>
        <w:t xml:space="preserve"> Rare Species Guide) </w:t>
      </w:r>
    </w:p>
    <w:p w:rsidR="009F19B2" w:rsidRDefault="00E1310F" w:rsidP="00F27D39">
      <w:pPr>
        <w:spacing w:line="480" w:lineRule="auto"/>
        <w:rPr>
          <w:bCs/>
        </w:rPr>
      </w:pPr>
      <w:r>
        <w:rPr>
          <w:bCs/>
        </w:rPr>
        <w:lastRenderedPageBreak/>
        <w:t xml:space="preserve">The </w:t>
      </w:r>
      <w:proofErr w:type="spellStart"/>
      <w:r>
        <w:rPr>
          <w:bCs/>
        </w:rPr>
        <w:t>gophersnake</w:t>
      </w:r>
      <w:proofErr w:type="spellEnd"/>
      <w:r w:rsidR="005C0F72">
        <w:rPr>
          <w:bCs/>
        </w:rPr>
        <w:t xml:space="preserve"> </w:t>
      </w:r>
      <w:r w:rsidR="00AC68A5" w:rsidRPr="00C966A8">
        <w:rPr>
          <w:bCs/>
        </w:rPr>
        <w:t>(Special Concern) is widely distributed throughout western and central North America, though in Minnesota most records are from counties along the Minnesota, Mississippi, and St. Croix rivers (cite</w:t>
      </w:r>
      <w:r w:rsidR="00916D5E">
        <w:rPr>
          <w:bCs/>
        </w:rPr>
        <w:t xml:space="preserve"> </w:t>
      </w:r>
      <w:r w:rsidR="00422190">
        <w:rPr>
          <w:bCs/>
        </w:rPr>
        <w:t>XX</w:t>
      </w:r>
      <w:r w:rsidR="00AC68A5" w:rsidRPr="00C966A8">
        <w:rPr>
          <w:bCs/>
        </w:rPr>
        <w:t xml:space="preserve">). The gophersnake prefers areas of well-drained, loose, sandy soil. In Minnesota, dry sand prairies and bluff prairies are considered prime habitat. Primary threats include habitat loss, degradation, and fragmentation. </w:t>
      </w:r>
    </w:p>
    <w:p w:rsidR="009F19B2" w:rsidRDefault="0086513E" w:rsidP="00F27D39">
      <w:pPr>
        <w:spacing w:line="480" w:lineRule="auto"/>
        <w:rPr>
          <w:bCs/>
        </w:rPr>
      </w:pPr>
      <w:r w:rsidRPr="00C966A8">
        <w:rPr>
          <w:bCs/>
        </w:rPr>
        <w:t>The Leonard’s skipper</w:t>
      </w:r>
      <w:r w:rsidR="006A3EB9">
        <w:rPr>
          <w:bCs/>
          <w:iCs/>
        </w:rPr>
        <w:t xml:space="preserve"> (Special Concern)</w:t>
      </w:r>
      <w:r w:rsidRPr="005C0F72">
        <w:rPr>
          <w:bCs/>
        </w:rPr>
        <w:t xml:space="preserve"> </w:t>
      </w:r>
      <w:r w:rsidRPr="00C966A8">
        <w:rPr>
          <w:bCs/>
        </w:rPr>
        <w:t>prefers dry, sandy prairie and savanna dominated by native plant species (</w:t>
      </w:r>
      <w:r w:rsidR="00422190">
        <w:rPr>
          <w:bCs/>
        </w:rPr>
        <w:t>XX</w:t>
      </w:r>
      <w:r w:rsidR="00916D5E">
        <w:rPr>
          <w:bCs/>
        </w:rPr>
        <w:t xml:space="preserve"> </w:t>
      </w:r>
      <w:r w:rsidRPr="00C966A8">
        <w:rPr>
          <w:bCs/>
        </w:rPr>
        <w:t>source</w:t>
      </w:r>
      <w:r w:rsidR="00492140" w:rsidRPr="00C966A8">
        <w:rPr>
          <w:bCs/>
        </w:rPr>
        <w:t>, prob rare species guide</w:t>
      </w:r>
      <w:r w:rsidRPr="00C966A8">
        <w:rPr>
          <w:bCs/>
        </w:rPr>
        <w:t>). No studies have been conducted regarding the specific habitat needs of Leonard’s skippers in Minnesota, but their requirements are likely comparable to similar native prairie skippers</w:t>
      </w:r>
      <w:r w:rsidR="00692AFA" w:rsidRPr="00C966A8">
        <w:rPr>
          <w:bCs/>
        </w:rPr>
        <w:t xml:space="preserve"> of the same genus</w:t>
      </w:r>
      <w:r w:rsidRPr="00C966A8">
        <w:rPr>
          <w:bCs/>
        </w:rPr>
        <w:t xml:space="preserve"> that have been studied more extensively</w:t>
      </w:r>
      <w:r w:rsidR="00692AFA" w:rsidRPr="00C966A8">
        <w:rPr>
          <w:bCs/>
        </w:rPr>
        <w:t>,</w:t>
      </w:r>
      <w:r w:rsidRPr="00C966A8">
        <w:rPr>
          <w:bCs/>
        </w:rPr>
        <w:t xml:space="preserve"> </w:t>
      </w:r>
      <w:r w:rsidR="00692AFA" w:rsidRPr="00C966A8">
        <w:rPr>
          <w:bCs/>
        </w:rPr>
        <w:t xml:space="preserve">including </w:t>
      </w:r>
      <w:r w:rsidR="00692AFA" w:rsidRPr="00C966A8">
        <w:rPr>
          <w:bCs/>
          <w:i/>
        </w:rPr>
        <w:t>H. l. pawnee</w:t>
      </w:r>
      <w:r w:rsidR="00692AFA" w:rsidRPr="00C966A8">
        <w:rPr>
          <w:bCs/>
        </w:rPr>
        <w:t xml:space="preserve">, which occurs on mesic prairie further to the west and hybridizes with </w:t>
      </w:r>
      <w:r w:rsidR="003F78DA" w:rsidRPr="00C966A8">
        <w:rPr>
          <w:bCs/>
        </w:rPr>
        <w:t>Leonard’s skipper</w:t>
      </w:r>
      <w:r w:rsidR="00692AFA" w:rsidRPr="00C966A8">
        <w:rPr>
          <w:bCs/>
        </w:rPr>
        <w:t xml:space="preserve"> </w:t>
      </w:r>
      <w:r w:rsidRPr="00C966A8">
        <w:rPr>
          <w:bCs/>
        </w:rPr>
        <w:t>(</w:t>
      </w:r>
      <w:r w:rsidR="00422190">
        <w:rPr>
          <w:bCs/>
        </w:rPr>
        <w:t>XX</w:t>
      </w:r>
      <w:r w:rsidR="00916D5E">
        <w:rPr>
          <w:bCs/>
        </w:rPr>
        <w:t xml:space="preserve"> </w:t>
      </w:r>
      <w:r w:rsidRPr="00C966A8">
        <w:rPr>
          <w:bCs/>
        </w:rPr>
        <w:t>Robert Dana, Pers. Communication).</w:t>
      </w:r>
      <w:r w:rsidR="008E0A7F" w:rsidRPr="00C966A8">
        <w:rPr>
          <w:bCs/>
        </w:rPr>
        <w:t xml:space="preserve"> Adults emerge in August, feed on </w:t>
      </w:r>
      <w:r w:rsidR="009761A3" w:rsidRPr="00C966A8">
        <w:rPr>
          <w:bCs/>
        </w:rPr>
        <w:t xml:space="preserve">varying </w:t>
      </w:r>
      <w:r w:rsidR="008E0A7F" w:rsidRPr="00C966A8">
        <w:rPr>
          <w:bCs/>
        </w:rPr>
        <w:t xml:space="preserve">nectar sources, and lay eggs </w:t>
      </w:r>
      <w:r w:rsidR="00004DE7" w:rsidRPr="00C966A8">
        <w:rPr>
          <w:bCs/>
        </w:rPr>
        <w:t>shortly thereafter</w:t>
      </w:r>
      <w:r w:rsidR="008E0A7F" w:rsidRPr="00C966A8">
        <w:rPr>
          <w:bCs/>
        </w:rPr>
        <w:t xml:space="preserve">. Eggs hatch in approximately 10 days, after which the larvae build refugium in the base of bunchgrasses from which they forage until entering diapause for the winter. Definitive information is not available, but larvae likely overwinter in the </w:t>
      </w:r>
      <w:r w:rsidR="00060925" w:rsidRPr="00C966A8">
        <w:rPr>
          <w:bCs/>
        </w:rPr>
        <w:t>tangle of vegetation at the base of</w:t>
      </w:r>
      <w:r w:rsidR="008E0A7F" w:rsidRPr="00C966A8">
        <w:rPr>
          <w:bCs/>
        </w:rPr>
        <w:t xml:space="preserve"> bunchgrass</w:t>
      </w:r>
      <w:r w:rsidR="00060925" w:rsidRPr="00C966A8">
        <w:rPr>
          <w:bCs/>
        </w:rPr>
        <w:t>es</w:t>
      </w:r>
      <w:r w:rsidR="008E0A7F" w:rsidRPr="00C966A8">
        <w:rPr>
          <w:bCs/>
        </w:rPr>
        <w:t xml:space="preserve"> or on the ground under the overhanging grass (</w:t>
      </w:r>
      <w:r w:rsidR="00422190">
        <w:rPr>
          <w:bCs/>
        </w:rPr>
        <w:t>XX</w:t>
      </w:r>
      <w:r w:rsidR="00916D5E">
        <w:rPr>
          <w:bCs/>
        </w:rPr>
        <w:t xml:space="preserve"> </w:t>
      </w:r>
      <w:r w:rsidR="008E0A7F" w:rsidRPr="00C966A8">
        <w:rPr>
          <w:bCs/>
        </w:rPr>
        <w:t>Robert Dana, pers. communication).</w:t>
      </w:r>
      <w:r w:rsidR="00234D8C" w:rsidRPr="00C966A8">
        <w:rPr>
          <w:bCs/>
        </w:rPr>
        <w:t xml:space="preserve"> The Leonard’s skipper seems to favor areas of mesic prairie that have open sand or other bare ground between clumps of bunchgrass. Leonard’s skippers were frequently observed nectaring on </w:t>
      </w:r>
      <w:r w:rsidR="00B731B5" w:rsidRPr="00C966A8">
        <w:rPr>
          <w:bCs/>
        </w:rPr>
        <w:t>b</w:t>
      </w:r>
      <w:r w:rsidR="00234D8C" w:rsidRPr="00C966A8">
        <w:rPr>
          <w:bCs/>
        </w:rPr>
        <w:t xml:space="preserve">lazing </w:t>
      </w:r>
      <w:r w:rsidR="00B731B5" w:rsidRPr="00C966A8">
        <w:rPr>
          <w:bCs/>
        </w:rPr>
        <w:t>s</w:t>
      </w:r>
      <w:r w:rsidR="00234D8C" w:rsidRPr="00C966A8">
        <w:rPr>
          <w:bCs/>
        </w:rPr>
        <w:t>tar (</w:t>
      </w:r>
      <w:r w:rsidR="00234D8C" w:rsidRPr="00C966A8">
        <w:rPr>
          <w:bCs/>
          <w:i/>
        </w:rPr>
        <w:t xml:space="preserve">Liatris </w:t>
      </w:r>
      <w:r w:rsidR="00234D8C" w:rsidRPr="00C966A8">
        <w:rPr>
          <w:bCs/>
        </w:rPr>
        <w:t xml:space="preserve">spp.) during previous studies within the </w:t>
      </w:r>
      <w:r w:rsidR="009F19B2">
        <w:rPr>
          <w:bCs/>
        </w:rPr>
        <w:t>Anoka Sand Plain</w:t>
      </w:r>
      <w:r w:rsidR="00004DE7" w:rsidRPr="00C966A8">
        <w:rPr>
          <w:bCs/>
        </w:rPr>
        <w:t>,</w:t>
      </w:r>
      <w:r w:rsidR="00234D8C" w:rsidRPr="00C966A8">
        <w:rPr>
          <w:bCs/>
        </w:rPr>
        <w:t xml:space="preserve"> and this genus is believed to be a preferred nectar source for adult skippers (</w:t>
      </w:r>
      <w:r w:rsidR="00422190">
        <w:rPr>
          <w:bCs/>
        </w:rPr>
        <w:t>XX</w:t>
      </w:r>
      <w:r w:rsidR="00916D5E">
        <w:rPr>
          <w:bCs/>
        </w:rPr>
        <w:t xml:space="preserve"> </w:t>
      </w:r>
      <w:r w:rsidR="00BF3ECF" w:rsidRPr="00C966A8">
        <w:rPr>
          <w:bCs/>
        </w:rPr>
        <w:t>source</w:t>
      </w:r>
      <w:r w:rsidR="00BE2788" w:rsidRPr="00C966A8">
        <w:rPr>
          <w:bCs/>
        </w:rPr>
        <w:t>, maybe invert surveys of SDSF</w:t>
      </w:r>
      <w:r w:rsidR="00BF3ECF" w:rsidRPr="00C966A8">
        <w:rPr>
          <w:bCs/>
        </w:rPr>
        <w:t>).</w:t>
      </w:r>
      <w:r w:rsidR="009D3E80" w:rsidRPr="00C966A8">
        <w:rPr>
          <w:bCs/>
        </w:rPr>
        <w:t xml:space="preserve"> </w:t>
      </w:r>
    </w:p>
    <w:p w:rsidR="00027F33" w:rsidRPr="00C966A8" w:rsidRDefault="00036B39" w:rsidP="00F27D39">
      <w:pPr>
        <w:spacing w:line="480" w:lineRule="auto"/>
        <w:rPr>
          <w:bCs/>
        </w:rPr>
      </w:pPr>
      <w:r>
        <w:rPr>
          <w:bCs/>
        </w:rPr>
        <w:t>The n</w:t>
      </w:r>
      <w:r w:rsidR="00492140" w:rsidRPr="00C966A8">
        <w:rPr>
          <w:bCs/>
        </w:rPr>
        <w:t>orthern barrens tiger beetle</w:t>
      </w:r>
      <w:r w:rsidR="005C0F72">
        <w:rPr>
          <w:bCs/>
        </w:rPr>
        <w:t xml:space="preserve"> (Special Concern)</w:t>
      </w:r>
      <w:r w:rsidR="00492140" w:rsidRPr="00C966A8">
        <w:rPr>
          <w:bCs/>
        </w:rPr>
        <w:t xml:space="preserve"> prefers sandy openings and roads in areas wi</w:t>
      </w:r>
      <w:r w:rsidR="00B731B5" w:rsidRPr="00C966A8">
        <w:rPr>
          <w:bCs/>
        </w:rPr>
        <w:t>th low to moderate canopy cover</w:t>
      </w:r>
      <w:r w:rsidR="00492140" w:rsidRPr="00C966A8">
        <w:rPr>
          <w:bCs/>
        </w:rPr>
        <w:t xml:space="preserve"> (</w:t>
      </w:r>
      <w:r w:rsidR="00422190">
        <w:rPr>
          <w:bCs/>
        </w:rPr>
        <w:t>XX</w:t>
      </w:r>
      <w:r w:rsidR="00916D5E">
        <w:rPr>
          <w:bCs/>
        </w:rPr>
        <w:t xml:space="preserve"> </w:t>
      </w:r>
      <w:r w:rsidR="00B731B5" w:rsidRPr="00C966A8">
        <w:rPr>
          <w:bCs/>
        </w:rPr>
        <w:t>source, prob mn dnr</w:t>
      </w:r>
      <w:r w:rsidR="00492140" w:rsidRPr="00C966A8">
        <w:rPr>
          <w:bCs/>
        </w:rPr>
        <w:t>)</w:t>
      </w:r>
      <w:r w:rsidR="00B731B5" w:rsidRPr="00C966A8">
        <w:rPr>
          <w:bCs/>
        </w:rPr>
        <w:t>.</w:t>
      </w:r>
      <w:r w:rsidR="00492140" w:rsidRPr="00C966A8">
        <w:rPr>
          <w:bCs/>
        </w:rPr>
        <w:t xml:space="preserve"> Adults emerge from the larval stage in the fall and overwinter in </w:t>
      </w:r>
      <w:r w:rsidR="00DD2708" w:rsidRPr="00C966A8">
        <w:rPr>
          <w:bCs/>
        </w:rPr>
        <w:t xml:space="preserve">ground </w:t>
      </w:r>
      <w:r w:rsidR="00492140" w:rsidRPr="00C966A8">
        <w:rPr>
          <w:bCs/>
        </w:rPr>
        <w:t>burrows after a period of active foraging. They re-</w:t>
      </w:r>
      <w:r w:rsidR="00492140" w:rsidRPr="00C966A8">
        <w:rPr>
          <w:bCs/>
        </w:rPr>
        <w:lastRenderedPageBreak/>
        <w:t xml:space="preserve">emerge in spring, mate, lay eggs, and die off as summer progresses. This species requires open sand for larval and adult burrows, and open sand with sparse, scattered vegetation </w:t>
      </w:r>
      <w:r w:rsidR="001E2531" w:rsidRPr="00C966A8">
        <w:rPr>
          <w:bCs/>
        </w:rPr>
        <w:t>for hunting.</w:t>
      </w:r>
      <w:r w:rsidR="000357D8" w:rsidRPr="00C966A8">
        <w:rPr>
          <w:bCs/>
        </w:rPr>
        <w:t xml:space="preserve"> Steffens (2005</w:t>
      </w:r>
      <w:r w:rsidR="00422190">
        <w:rPr>
          <w:bCs/>
        </w:rPr>
        <w:t>XX</w:t>
      </w:r>
      <w:r w:rsidR="000357D8" w:rsidRPr="00C966A8">
        <w:rPr>
          <w:bCs/>
        </w:rPr>
        <w:t>) noted that probable threats to tiger beetle populations include development, clear-cutting, off-road vehicle use, and other activities that significantly disturb sandy soil.</w:t>
      </w:r>
      <w:r w:rsidR="00026EF5" w:rsidRPr="00C966A8">
        <w:rPr>
          <w:bCs/>
        </w:rPr>
        <w:t xml:space="preserve"> Anecdotally, observers have noted that tiger beetles seem to be found</w:t>
      </w:r>
      <w:r w:rsidR="00AD082B" w:rsidRPr="00C966A8">
        <w:rPr>
          <w:bCs/>
        </w:rPr>
        <w:t xml:space="preserve"> most frequently</w:t>
      </w:r>
      <w:r w:rsidR="00026EF5" w:rsidRPr="00C966A8">
        <w:rPr>
          <w:bCs/>
        </w:rPr>
        <w:t xml:space="preserve"> in areas of Sand Dunes and Sherburne that are relatively </w:t>
      </w:r>
      <w:r w:rsidR="00B731B5" w:rsidRPr="00C966A8">
        <w:rPr>
          <w:bCs/>
        </w:rPr>
        <w:t>“hilly,”</w:t>
      </w:r>
      <w:r w:rsidR="00026EF5" w:rsidRPr="00C966A8">
        <w:rPr>
          <w:bCs/>
        </w:rPr>
        <w:t xml:space="preserve"> rather than flat</w:t>
      </w:r>
      <w:r w:rsidR="00E75EE6">
        <w:rPr>
          <w:bCs/>
        </w:rPr>
        <w:t xml:space="preserve"> (Christopher Smith, pers. communication)</w:t>
      </w:r>
      <w:r w:rsidR="00026EF5" w:rsidRPr="00C966A8">
        <w:rPr>
          <w:bCs/>
        </w:rPr>
        <w:t>.</w:t>
      </w:r>
      <w:r w:rsidR="00C20E46" w:rsidRPr="00C966A8">
        <w:rPr>
          <w:bCs/>
        </w:rPr>
        <w:t xml:space="preserve"> </w:t>
      </w:r>
    </w:p>
    <w:p w:rsidR="00D55512" w:rsidRPr="00C966A8" w:rsidRDefault="00D55512" w:rsidP="00F27D39">
      <w:pPr>
        <w:spacing w:line="480" w:lineRule="auto"/>
        <w:rPr>
          <w:bCs/>
        </w:rPr>
      </w:pPr>
      <w:r>
        <w:rPr>
          <w:bCs/>
        </w:rPr>
        <w:t>Th</w:t>
      </w:r>
      <w:r w:rsidR="001B5153">
        <w:rPr>
          <w:bCs/>
        </w:rPr>
        <w:t>e main objective of our</w:t>
      </w:r>
      <w:r w:rsidR="00B36A28">
        <w:rPr>
          <w:bCs/>
        </w:rPr>
        <w:t xml:space="preserve"> study wa</w:t>
      </w:r>
      <w:r>
        <w:rPr>
          <w:bCs/>
        </w:rPr>
        <w:t xml:space="preserve">s to examine the relationships between rare, upland </w:t>
      </w:r>
      <w:r w:rsidR="009F19B2">
        <w:rPr>
          <w:bCs/>
        </w:rPr>
        <w:t>Anoka Sand Plain</w:t>
      </w:r>
      <w:r w:rsidR="00C51C22">
        <w:rPr>
          <w:bCs/>
        </w:rPr>
        <w:t xml:space="preserve"> </w:t>
      </w:r>
      <w:r>
        <w:rPr>
          <w:bCs/>
        </w:rPr>
        <w:t>species and their habitat requirements.</w:t>
      </w:r>
      <w:r w:rsidR="00C51C22">
        <w:rPr>
          <w:bCs/>
        </w:rPr>
        <w:t xml:space="preserve"> Specifically, we attempted to describe the needs of </w:t>
      </w:r>
      <w:r w:rsidR="009F19B2">
        <w:rPr>
          <w:bCs/>
        </w:rPr>
        <w:t xml:space="preserve">the lark sparrow, eastern towhee, plains hog-nosed snake, </w:t>
      </w:r>
      <w:proofErr w:type="spellStart"/>
      <w:r w:rsidR="009F19B2">
        <w:rPr>
          <w:bCs/>
        </w:rPr>
        <w:t>gophersnake</w:t>
      </w:r>
      <w:proofErr w:type="spellEnd"/>
      <w:r w:rsidR="009F19B2">
        <w:rPr>
          <w:bCs/>
        </w:rPr>
        <w:t xml:space="preserve">, Leonard’s skipper, and northern barrens tiger beetle </w:t>
      </w:r>
      <w:r w:rsidR="00C51C22">
        <w:rPr>
          <w:bCs/>
        </w:rPr>
        <w:t>as they relate to current and ongoing habitat management and restoration.</w:t>
      </w:r>
      <w:r w:rsidR="00B36A28">
        <w:rPr>
          <w:bCs/>
        </w:rPr>
        <w:t xml:space="preserve"> </w:t>
      </w:r>
      <w:r w:rsidR="00854DD4">
        <w:rPr>
          <w:bCs/>
        </w:rPr>
        <w:t>Our intent was to provide baseline information about</w:t>
      </w:r>
      <w:r w:rsidR="00D61CF8">
        <w:rPr>
          <w:bCs/>
        </w:rPr>
        <w:t xml:space="preserve"> species’</w:t>
      </w:r>
      <w:r w:rsidR="00854DD4">
        <w:rPr>
          <w:bCs/>
        </w:rPr>
        <w:t xml:space="preserve"> habitat </w:t>
      </w:r>
      <w:r w:rsidR="00D61CF8">
        <w:rPr>
          <w:bCs/>
        </w:rPr>
        <w:t>needs and</w:t>
      </w:r>
      <w:r w:rsidR="00854DD4">
        <w:rPr>
          <w:bCs/>
        </w:rPr>
        <w:t xml:space="preserve"> response</w:t>
      </w:r>
      <w:r w:rsidR="00D61CF8">
        <w:rPr>
          <w:bCs/>
        </w:rPr>
        <w:t>s</w:t>
      </w:r>
      <w:r w:rsidR="00854DD4">
        <w:rPr>
          <w:bCs/>
        </w:rPr>
        <w:t xml:space="preserve"> to management related disturbances </w:t>
      </w:r>
      <w:r w:rsidR="00D61CF8">
        <w:rPr>
          <w:bCs/>
        </w:rPr>
        <w:t>in order to</w:t>
      </w:r>
      <w:r w:rsidR="00854DD4">
        <w:rPr>
          <w:bCs/>
        </w:rPr>
        <w:t xml:space="preserve"> inform </w:t>
      </w:r>
      <w:r w:rsidR="00D61CF8">
        <w:rPr>
          <w:bCs/>
        </w:rPr>
        <w:t xml:space="preserve">current </w:t>
      </w:r>
      <w:r w:rsidR="00854DD4">
        <w:rPr>
          <w:bCs/>
        </w:rPr>
        <w:t xml:space="preserve">management and future, more focused studies about </w:t>
      </w:r>
      <w:r w:rsidR="00D61CF8">
        <w:rPr>
          <w:bCs/>
        </w:rPr>
        <w:t>populations</w:t>
      </w:r>
      <w:r w:rsidR="00854DD4">
        <w:rPr>
          <w:bCs/>
        </w:rPr>
        <w:t>’ long-term</w:t>
      </w:r>
      <w:r w:rsidR="00D61CF8">
        <w:rPr>
          <w:bCs/>
        </w:rPr>
        <w:t xml:space="preserve"> persistence on the Anoka Sand Plain</w:t>
      </w:r>
      <w:r w:rsidR="00AC68A5">
        <w:rPr>
          <w:bCs/>
        </w:rPr>
        <w:t>.</w:t>
      </w:r>
    </w:p>
    <w:p w:rsidR="00085AD1" w:rsidRPr="00C067BD" w:rsidRDefault="00085AD1" w:rsidP="00F27D39">
      <w:pPr>
        <w:spacing w:line="480" w:lineRule="auto"/>
        <w:outlineLvl w:val="0"/>
        <w:rPr>
          <w:b/>
          <w:bCs/>
        </w:rPr>
      </w:pPr>
      <w:r w:rsidRPr="00C067BD">
        <w:rPr>
          <w:b/>
          <w:bCs/>
        </w:rPr>
        <w:t>Methods</w:t>
      </w:r>
    </w:p>
    <w:p w:rsidR="00085AD1" w:rsidRPr="00C966A8" w:rsidRDefault="00002EB5" w:rsidP="00F27D39">
      <w:pPr>
        <w:spacing w:line="480" w:lineRule="auto"/>
        <w:rPr>
          <w:bCs/>
        </w:rPr>
      </w:pPr>
      <w:r w:rsidRPr="00C966A8">
        <w:rPr>
          <w:bCs/>
        </w:rPr>
        <w:t>Study Area</w:t>
      </w:r>
    </w:p>
    <w:p w:rsidR="007D213C" w:rsidRPr="00C966A8" w:rsidRDefault="001B5153" w:rsidP="00F27D39">
      <w:pPr>
        <w:spacing w:line="480" w:lineRule="auto"/>
      </w:pPr>
      <w:r>
        <w:t>Our</w:t>
      </w:r>
      <w:r w:rsidR="007D213C" w:rsidRPr="00C966A8">
        <w:t xml:space="preserve"> study was conducted at Sand Dunes State Forest (45.405° N; -93.665° W) and Sherburne National Wildlife Refuge (45.494° N; -93.695° W)</w:t>
      </w:r>
      <w:r w:rsidR="003F5E75" w:rsidRPr="00C966A8">
        <w:t xml:space="preserve">, two managed areas in Sherburne </w:t>
      </w:r>
      <w:r w:rsidR="00922136" w:rsidRPr="00C966A8">
        <w:t>County</w:t>
      </w:r>
      <w:r w:rsidR="007D213C" w:rsidRPr="00C966A8">
        <w:t xml:space="preserve"> within the Anoka Sand Plain ecological subsection in central Minnesota.</w:t>
      </w:r>
      <w:r w:rsidR="00922136" w:rsidRPr="00C966A8">
        <w:t xml:space="preserve"> The mean (30-year-average; 1981-2010) annual </w:t>
      </w:r>
      <w:r w:rsidR="00894B27">
        <w:t>temperature in the area was 6.9°C</w:t>
      </w:r>
      <w:r w:rsidR="00922136" w:rsidRPr="00C966A8">
        <w:t xml:space="preserve"> and mean precipitation was </w:t>
      </w:r>
      <w:r w:rsidR="007701C3">
        <w:t>787 mm</w:t>
      </w:r>
      <w:r w:rsidR="00922136" w:rsidRPr="00C966A8">
        <w:t xml:space="preserve"> (Station ID: GHCND:USC00217502; 45.546° N; -93.7572° W; </w:t>
      </w:r>
      <w:r w:rsidR="00422190">
        <w:t>XX</w:t>
      </w:r>
      <w:r w:rsidR="00214065">
        <w:t xml:space="preserve"> </w:t>
      </w:r>
      <w:r w:rsidR="00922136" w:rsidRPr="00C966A8">
        <w:t xml:space="preserve">National Climatic Data </w:t>
      </w:r>
      <w:r w:rsidR="00922136" w:rsidRPr="00C966A8">
        <w:lastRenderedPageBreak/>
        <w:t>Center 2017).</w:t>
      </w:r>
      <w:r w:rsidR="00214065">
        <w:t xml:space="preserve"> Although spatially adjacent, the two areas</w:t>
      </w:r>
      <w:r w:rsidR="00214065" w:rsidRPr="00C966A8">
        <w:t xml:space="preserve"> exhibit significant ecological disparities</w:t>
      </w:r>
      <w:r w:rsidR="00214065">
        <w:t xml:space="preserve"> due to differing topography</w:t>
      </w:r>
      <w:r w:rsidR="00391B49">
        <w:t>, historical land use,</w:t>
      </w:r>
      <w:r w:rsidR="00214065">
        <w:t xml:space="preserve"> and management regimes</w:t>
      </w:r>
      <w:r w:rsidR="00922136" w:rsidRPr="00C966A8">
        <w:t xml:space="preserve">. </w:t>
      </w:r>
    </w:p>
    <w:p w:rsidR="00697B24" w:rsidRPr="00C966A8" w:rsidRDefault="00002EB5" w:rsidP="00F27D39">
      <w:pPr>
        <w:autoSpaceDE w:val="0"/>
        <w:autoSpaceDN w:val="0"/>
        <w:spacing w:line="480" w:lineRule="auto"/>
      </w:pPr>
      <w:r w:rsidRPr="00C966A8">
        <w:t>Sand Dunes</w:t>
      </w:r>
      <w:r w:rsidR="00697B24" w:rsidRPr="00C966A8">
        <w:t xml:space="preserve"> State Forest</w:t>
      </w:r>
      <w:r w:rsidR="00697189" w:rsidRPr="00C966A8">
        <w:t xml:space="preserve"> </w:t>
      </w:r>
      <w:r w:rsidR="00464B43" w:rsidRPr="00C966A8">
        <w:t xml:space="preserve">was acquired by the Minnesota Department </w:t>
      </w:r>
      <w:r w:rsidR="00464B43">
        <w:t xml:space="preserve">of Natural Resources in 1946 and </w:t>
      </w:r>
      <w:r w:rsidRPr="00C966A8">
        <w:t>covers approximately 4</w:t>
      </w:r>
      <w:r w:rsidR="00C60D16">
        <w:t>,</w:t>
      </w:r>
      <w:r w:rsidR="00464B43">
        <w:t>468</w:t>
      </w:r>
      <w:r w:rsidRPr="00C966A8">
        <w:t xml:space="preserve"> hectares</w:t>
      </w:r>
      <w:r w:rsidR="00CD4BA5">
        <w:t>.</w:t>
      </w:r>
      <w:r w:rsidR="00D403CC" w:rsidRPr="00C966A8">
        <w:t xml:space="preserve"> </w:t>
      </w:r>
      <w:r w:rsidR="00CD4BA5">
        <w:t>It</w:t>
      </w:r>
      <w:r w:rsidRPr="00C966A8">
        <w:t xml:space="preserve"> has been managed primarily for timber production and recreat</w:t>
      </w:r>
      <w:r w:rsidR="00C60D16">
        <w:t xml:space="preserve">ion. </w:t>
      </w:r>
      <w:r w:rsidR="00325B77">
        <w:t xml:space="preserve">Dominant </w:t>
      </w:r>
      <w:r w:rsidR="00C60D16">
        <w:t xml:space="preserve">land cover types </w:t>
      </w:r>
      <w:r w:rsidR="00325B77">
        <w:t>include</w:t>
      </w:r>
      <w:r w:rsidR="00C60D16">
        <w:t xml:space="preserve"> </w:t>
      </w:r>
      <w:r w:rsidRPr="00C966A8">
        <w:t>mixed oak savanna, oak wo</w:t>
      </w:r>
      <w:r w:rsidR="006746AB">
        <w:t>odland, sand prairie, dunes,</w:t>
      </w:r>
      <w:r w:rsidRPr="00C966A8">
        <w:t xml:space="preserve"> wetlands, and pine plantation</w:t>
      </w:r>
      <w:r w:rsidR="00C60D16">
        <w:t xml:space="preserve">. </w:t>
      </w:r>
      <w:r w:rsidRPr="00C966A8">
        <w:t>Sand Dunes contains rare geologically and ecologically significant features, as well as diverse native plant communities and rare plant and animal species</w:t>
      </w:r>
      <w:r w:rsidR="00391B49">
        <w:t xml:space="preserve"> </w:t>
      </w:r>
      <w:r w:rsidR="00CD4BA5">
        <w:t>(</w:t>
      </w:r>
      <w:r w:rsidR="00422190">
        <w:t>XX</w:t>
      </w:r>
      <w:r w:rsidR="00CD4BA5">
        <w:t>)</w:t>
      </w:r>
      <w:r w:rsidRPr="00C966A8">
        <w:t xml:space="preserve">. Previous </w:t>
      </w:r>
      <w:r w:rsidR="00A05699">
        <w:t xml:space="preserve">DNR </w:t>
      </w:r>
      <w:r w:rsidRPr="00C966A8">
        <w:t>studies have recorded four globally ranked native plant communities, five sites ranked by the M</w:t>
      </w:r>
      <w:r w:rsidR="00391B49">
        <w:t>innesota Biological Survey</w:t>
      </w:r>
      <w:r w:rsidRPr="00C966A8">
        <w:t xml:space="preserve"> as outstandin</w:t>
      </w:r>
      <w:r w:rsidR="00A05699">
        <w:t>g biodiversity significance,</w:t>
      </w:r>
      <w:r w:rsidRPr="00C966A8">
        <w:t xml:space="preserve"> six sites ranked as</w:t>
      </w:r>
      <w:r w:rsidR="00A05699">
        <w:t xml:space="preserve"> having</w:t>
      </w:r>
      <w:r w:rsidRPr="00C966A8">
        <w:t xml:space="preserve"> high biodiversity significance</w:t>
      </w:r>
      <w:r w:rsidR="00A05699">
        <w:t xml:space="preserve"> (reword). F</w:t>
      </w:r>
      <w:r w:rsidRPr="00C966A8">
        <w:t>ive state-listed</w:t>
      </w:r>
      <w:r w:rsidR="00411412">
        <w:t xml:space="preserve"> (Endangered, Threatened, or Special Concern)</w:t>
      </w:r>
      <w:r w:rsidRPr="00C966A8">
        <w:t xml:space="preserve"> rare plant species and nine state-listed rare animal species that require dry oak savanna habitats</w:t>
      </w:r>
      <w:r w:rsidR="00A05699">
        <w:t xml:space="preserve"> </w:t>
      </w:r>
      <w:r w:rsidR="00411412">
        <w:t>have also been</w:t>
      </w:r>
      <w:r w:rsidR="00A05699">
        <w:t xml:space="preserve"> documented</w:t>
      </w:r>
      <w:r w:rsidRPr="00C966A8">
        <w:t xml:space="preserve"> (</w:t>
      </w:r>
      <w:r w:rsidR="00422190">
        <w:t>XX</w:t>
      </w:r>
      <w:r w:rsidR="00CD4BA5">
        <w:t xml:space="preserve"> </w:t>
      </w:r>
      <w:r w:rsidRPr="00C966A8">
        <w:t>MN DNR 2009).</w:t>
      </w:r>
      <w:r w:rsidR="00A05699">
        <w:t xml:space="preserve"> </w:t>
      </w:r>
    </w:p>
    <w:p w:rsidR="00F24403" w:rsidRPr="00C966A8" w:rsidRDefault="00F24403" w:rsidP="00F27D39">
      <w:pPr>
        <w:autoSpaceDE w:val="0"/>
        <w:autoSpaceDN w:val="0"/>
        <w:spacing w:line="480" w:lineRule="auto"/>
      </w:pPr>
      <w:r w:rsidRPr="00C966A8">
        <w:t>Sherburne National Wildlife Refuge</w:t>
      </w:r>
      <w:r w:rsidR="001B5153">
        <w:t xml:space="preserve"> (12,424 ha)</w:t>
      </w:r>
      <w:r w:rsidR="00A05699">
        <w:t xml:space="preserve"> is directly north of Sand Dunes</w:t>
      </w:r>
      <w:r w:rsidRPr="00C966A8">
        <w:t>. I</w:t>
      </w:r>
      <w:r w:rsidR="00464B43">
        <w:t>n contrast to Sand Dunes</w:t>
      </w:r>
      <w:r w:rsidR="001B5153">
        <w:t xml:space="preserve">, </w:t>
      </w:r>
      <w:r w:rsidRPr="00C966A8">
        <w:t>Sherburne has been mana</w:t>
      </w:r>
      <w:r w:rsidR="00666C90" w:rsidRPr="00C966A8">
        <w:t>ged for wildlife since the 1960</w:t>
      </w:r>
      <w:r w:rsidRPr="00C966A8">
        <w:t>s. The refuge was</w:t>
      </w:r>
      <w:r w:rsidR="006746AB">
        <w:t xml:space="preserve"> established</w:t>
      </w:r>
      <w:r w:rsidRPr="00C966A8">
        <w:t xml:space="preserve"> to preserve the Saint Francis River watershed, wetlands, and associated wildlife; especially waterfowl.</w:t>
      </w:r>
      <w:r w:rsidR="0012118B" w:rsidRPr="00C966A8">
        <w:t xml:space="preserve"> </w:t>
      </w:r>
      <w:r w:rsidR="006746AB">
        <w:t>Diverse w</w:t>
      </w:r>
      <w:r w:rsidRPr="00C966A8">
        <w:t>etland habitats</w:t>
      </w:r>
      <w:r w:rsidR="0012118B" w:rsidRPr="00C966A8">
        <w:t xml:space="preserve"> within Sherburne</w:t>
      </w:r>
      <w:r w:rsidR="006746AB">
        <w:t xml:space="preserve"> include</w:t>
      </w:r>
      <w:r w:rsidR="0012118B" w:rsidRPr="00C966A8">
        <w:t xml:space="preserve"> wet meadows, emergent marshes, lakes, and a meandering stretch of the St. Francis </w:t>
      </w:r>
      <w:r w:rsidR="00666C90" w:rsidRPr="00C966A8">
        <w:t>R</w:t>
      </w:r>
      <w:r w:rsidR="0012118B" w:rsidRPr="00C966A8">
        <w:t xml:space="preserve">iver. </w:t>
      </w:r>
      <w:r w:rsidRPr="00C966A8">
        <w:t>Upland</w:t>
      </w:r>
      <w:r w:rsidR="0012118B" w:rsidRPr="00C966A8">
        <w:t xml:space="preserve"> habitat includes a mix of prairie, savanna, and forest. Upland</w:t>
      </w:r>
      <w:r w:rsidR="006746AB">
        <w:t xml:space="preserve"> habitat management </w:t>
      </w:r>
      <w:r w:rsidRPr="00C966A8">
        <w:t>include</w:t>
      </w:r>
      <w:r w:rsidR="006746AB">
        <w:t>s</w:t>
      </w:r>
      <w:r w:rsidRPr="00C966A8">
        <w:t xml:space="preserve"> selective timber harvest, conservation grazing, and prescribed burning. For the purposes of this study, Sherburne is considered to be a relatively res</w:t>
      </w:r>
      <w:r w:rsidR="00C60D16">
        <w:t>tored and intact landscape that</w:t>
      </w:r>
      <w:r w:rsidRPr="00C966A8">
        <w:t xml:space="preserve"> partly serves as a model of desired future conditions and can contribute to our understanding and evaluation of management and restoration at Sand Dunes.</w:t>
      </w:r>
      <w:r w:rsidR="0012118B" w:rsidRPr="00C966A8">
        <w:t xml:space="preserve"> </w:t>
      </w:r>
    </w:p>
    <w:p w:rsidR="00594E13" w:rsidRDefault="00594E13" w:rsidP="00F27D39">
      <w:pPr>
        <w:autoSpaceDE w:val="0"/>
        <w:autoSpaceDN w:val="0"/>
        <w:spacing w:line="480" w:lineRule="auto"/>
        <w:outlineLvl w:val="0"/>
        <w:rPr>
          <w:bCs/>
        </w:rPr>
      </w:pPr>
      <w:r w:rsidRPr="00C966A8">
        <w:rPr>
          <w:bCs/>
        </w:rPr>
        <w:lastRenderedPageBreak/>
        <w:t>Study Design</w:t>
      </w:r>
    </w:p>
    <w:p w:rsidR="00BE3EA2" w:rsidRPr="00C966A8" w:rsidRDefault="00BE3EA2" w:rsidP="00F27D39">
      <w:pPr>
        <w:autoSpaceDE w:val="0"/>
        <w:autoSpaceDN w:val="0"/>
        <w:spacing w:line="480" w:lineRule="auto"/>
        <w:rPr>
          <w:bCs/>
        </w:rPr>
      </w:pPr>
      <w:r w:rsidRPr="00C966A8">
        <w:rPr>
          <w:bCs/>
        </w:rPr>
        <w:t>Survey Area</w:t>
      </w:r>
    </w:p>
    <w:p w:rsidR="00594E13" w:rsidRPr="009D122D" w:rsidRDefault="009D122D" w:rsidP="00F27D39">
      <w:pPr>
        <w:autoSpaceDE w:val="0"/>
        <w:autoSpaceDN w:val="0"/>
        <w:spacing w:line="480" w:lineRule="auto"/>
        <w:outlineLvl w:val="0"/>
        <w:rPr>
          <w:bCs/>
        </w:rPr>
      </w:pPr>
      <w:r>
        <w:rPr>
          <w:bCs/>
        </w:rPr>
        <w:t xml:space="preserve">This study was designed to gather information about our focal species and their use of available habitat. We established plots within Sand Dunes and Sherburne and conducted surveys of our target organisms within those plots. </w:t>
      </w:r>
      <w:r>
        <w:t>We used</w:t>
      </w:r>
      <w:r w:rsidR="000850BF" w:rsidRPr="00C966A8">
        <w:t xml:space="preserve"> ArcGIS (</w:t>
      </w:r>
      <w:r w:rsidR="00422190">
        <w:t>XX</w:t>
      </w:r>
      <w:r w:rsidR="000850BF" w:rsidRPr="00C966A8">
        <w:t xml:space="preserve">ESRI 2011. ArcGIS Desktop: Release 10. Redlands, CA: Environmental Systems Research Institute) </w:t>
      </w:r>
      <w:r>
        <w:t>to</w:t>
      </w:r>
      <w:r w:rsidR="00594E13" w:rsidRPr="00C966A8">
        <w:t xml:space="preserve"> randomly select 60 40-acre</w:t>
      </w:r>
      <w:r w:rsidR="00B72B45" w:rsidRPr="00C966A8">
        <w:t xml:space="preserve"> (~</w:t>
      </w:r>
      <w:r w:rsidR="00BE3EA2" w:rsidRPr="00C966A8">
        <w:t>16.2 ha)</w:t>
      </w:r>
      <w:r w:rsidR="00594E13" w:rsidRPr="00C966A8">
        <w:t xml:space="preserve"> survey plots within </w:t>
      </w:r>
      <w:r>
        <w:t>the study area.</w:t>
      </w:r>
      <w:r w:rsidR="00594E13" w:rsidRPr="00C966A8">
        <w:t xml:space="preserve"> Plots that were dominated by wetland habitats were excluded from consideration</w:t>
      </w:r>
      <w:r>
        <w:t xml:space="preserve">. </w:t>
      </w:r>
      <w:r w:rsidR="00594E13" w:rsidRPr="00C966A8">
        <w:t>Twenty plots were randomly located within Sherburne and 40 plots were located within Sand Dunes</w:t>
      </w:r>
      <w:r w:rsidR="00E91485">
        <w:t>.</w:t>
      </w:r>
      <w:r>
        <w:t xml:space="preserve"> More plots were placed within Sand Dunes because</w:t>
      </w:r>
      <w:r w:rsidR="00F44673">
        <w:t xml:space="preserve"> </w:t>
      </w:r>
      <w:r>
        <w:t>inform</w:t>
      </w:r>
      <w:r w:rsidR="00F44673">
        <w:t>ing</w:t>
      </w:r>
      <w:r>
        <w:t xml:space="preserve"> </w:t>
      </w:r>
      <w:r w:rsidR="00F44673">
        <w:t>the DNR’s changing management strategy for the state forest</w:t>
      </w:r>
      <w:r w:rsidR="00694188">
        <w:t xml:space="preserve"> was</w:t>
      </w:r>
      <w:r w:rsidR="00F44673">
        <w:t xml:space="preserve"> an important goal of the project.</w:t>
      </w:r>
      <w:r w:rsidR="00E91485">
        <w:t xml:space="preserve"> </w:t>
      </w:r>
      <w:r>
        <w:t xml:space="preserve">We determined our sample size by </w:t>
      </w:r>
      <w:r w:rsidR="00306D62">
        <w:t xml:space="preserve">using Program R </w:t>
      </w:r>
      <w:r w:rsidR="00306D62" w:rsidRPr="00C966A8">
        <w:t>(</w:t>
      </w:r>
      <w:r w:rsidR="00422190">
        <w:t>XX</w:t>
      </w:r>
      <w:r w:rsidR="00306D62" w:rsidRPr="00C966A8">
        <w:rPr>
          <w:bCs/>
        </w:rPr>
        <w:t xml:space="preserve">R </w:t>
      </w:r>
      <w:r w:rsidR="00306D62" w:rsidRPr="00C966A8">
        <w:t>Core Team, 2013)</w:t>
      </w:r>
      <w:r w:rsidR="00306D62">
        <w:t xml:space="preserve"> to conduct</w:t>
      </w:r>
      <w:r>
        <w:t xml:space="preserve"> </w:t>
      </w:r>
      <w:r w:rsidR="00594E13" w:rsidRPr="00C966A8">
        <w:t>Monte Car</w:t>
      </w:r>
      <w:r w:rsidR="00C60D16">
        <w:t>lo-based simulations</w:t>
      </w:r>
      <w:r>
        <w:t xml:space="preserve"> </w:t>
      </w:r>
      <w:r w:rsidR="00594E13" w:rsidRPr="00C966A8">
        <w:t>designed to maximize survey power and cost-effectiveness. We developed the simulation scenarios to reflect estimates of each species’ detection probability based on preliminary research and expert opinion (Harper et al., 2010).</w:t>
      </w:r>
      <w:r w:rsidR="000850BF" w:rsidRPr="00C966A8">
        <w:t xml:space="preserve"> </w:t>
      </w:r>
      <w:r w:rsidR="001504C7" w:rsidRPr="00C966A8">
        <w:t xml:space="preserve">One plot within Sand Dunes </w:t>
      </w:r>
      <w:r w:rsidR="00595ED1" w:rsidRPr="00C966A8">
        <w:t>was lost mid-way through the study due to a change in ownership and subsequent loss of access permission</w:t>
      </w:r>
      <w:r w:rsidR="00AD1AAC">
        <w:t>, so final analysis was performed with data from 59 plots</w:t>
      </w:r>
      <w:r w:rsidR="00595ED1" w:rsidRPr="00C966A8">
        <w:t xml:space="preserve">. </w:t>
      </w:r>
      <w:r w:rsidR="002371C0">
        <w:t>Our survey strategies were designed to maximiz</w:t>
      </w:r>
      <w:r w:rsidR="00482C4A">
        <w:t>e opportunities for detection</w:t>
      </w:r>
      <w:r w:rsidR="00191A3E">
        <w:t xml:space="preserve"> and generate replicate observations at each site for use in estimating abundance and detection parameters (</w:t>
      </w:r>
      <w:r w:rsidR="00321590">
        <w:t>X</w:t>
      </w:r>
      <w:r w:rsidR="008D05FA">
        <w:t xml:space="preserve">X </w:t>
      </w:r>
      <w:proofErr w:type="spellStart"/>
      <w:r w:rsidR="008D05FA">
        <w:t>Royle</w:t>
      </w:r>
      <w:proofErr w:type="spellEnd"/>
      <w:r w:rsidR="001B5153">
        <w:t xml:space="preserve">). </w:t>
      </w:r>
      <w:r w:rsidR="00482C4A">
        <w:t>Although all surveys followed the same general plot-level detection strategy, s</w:t>
      </w:r>
      <w:r w:rsidR="002371C0">
        <w:t>pecific surve</w:t>
      </w:r>
      <w:r w:rsidR="00265094">
        <w:t xml:space="preserve">y techniques were based on </w:t>
      </w:r>
      <w:r w:rsidR="002371C0">
        <w:t>e</w:t>
      </w:r>
      <w:r w:rsidR="001D4B03">
        <w:t>stablished methods for each taxon</w:t>
      </w:r>
      <w:r w:rsidR="002371C0">
        <w:t xml:space="preserve"> and differed between</w:t>
      </w:r>
      <w:r w:rsidR="001D4B03">
        <w:t xml:space="preserve"> some focal species based on their ecology</w:t>
      </w:r>
      <w:r w:rsidR="002371C0">
        <w:t xml:space="preserve">.  </w:t>
      </w:r>
    </w:p>
    <w:p w:rsidR="00595ED1" w:rsidRPr="00C966A8" w:rsidRDefault="00595ED1" w:rsidP="00F27D39">
      <w:pPr>
        <w:spacing w:line="480" w:lineRule="auto"/>
        <w:outlineLvl w:val="0"/>
      </w:pPr>
      <w:r w:rsidRPr="00C966A8">
        <w:t>Surveys</w:t>
      </w:r>
      <w:r w:rsidR="00C00F8D" w:rsidRPr="00C966A8">
        <w:t xml:space="preserve"> – Lark Sparrow and Eastern Towhee</w:t>
      </w:r>
    </w:p>
    <w:p w:rsidR="002B3A2B" w:rsidRPr="00C966A8" w:rsidRDefault="00440059" w:rsidP="00F27D39">
      <w:pPr>
        <w:spacing w:line="480" w:lineRule="auto"/>
      </w:pPr>
      <w:r>
        <w:rPr>
          <w:bCs/>
        </w:rPr>
        <w:lastRenderedPageBreak/>
        <w:t>We conducted concurrent po</w:t>
      </w:r>
      <w:r w:rsidR="00F74C7F">
        <w:rPr>
          <w:bCs/>
        </w:rPr>
        <w:t xml:space="preserve">int count surveys for both the lark sparrow and </w:t>
      </w:r>
      <w:r w:rsidR="00451CE5">
        <w:rPr>
          <w:bCs/>
        </w:rPr>
        <w:t>e</w:t>
      </w:r>
      <w:r w:rsidR="00F74C7F">
        <w:rPr>
          <w:bCs/>
        </w:rPr>
        <w:t>astern t</w:t>
      </w:r>
      <w:r>
        <w:rPr>
          <w:bCs/>
        </w:rPr>
        <w:t xml:space="preserve">owhee from a single survey point within each plot. </w:t>
      </w:r>
      <w:r>
        <w:t>Each plot’s survey point was placed in</w:t>
      </w:r>
      <w:r w:rsidR="00ED47A0">
        <w:t xml:space="preserve"> oak savanna or</w:t>
      </w:r>
      <w:r>
        <w:t xml:space="preserve"> the habitat most resembling oak savanna based on our interpretation of aerial photography in ArcGIS</w:t>
      </w:r>
      <w:r w:rsidR="00595ED1" w:rsidRPr="00C966A8">
        <w:t xml:space="preserve">. If no suitable habitat was available, the point was placed in the </w:t>
      </w:r>
      <w:r w:rsidR="00A155B4">
        <w:t>center</w:t>
      </w:r>
      <w:r w:rsidR="00DE4235">
        <w:t xml:space="preserve"> of the plot. A</w:t>
      </w:r>
      <w:r w:rsidR="00595ED1" w:rsidRPr="00C966A8">
        <w:t>ll survey points were at least 100 m away from the plot edges. We surveyed each plot</w:t>
      </w:r>
      <w:r w:rsidR="00B935A2" w:rsidRPr="00C966A8">
        <w:t xml:space="preserve"> </w:t>
      </w:r>
      <w:r w:rsidR="00595ED1" w:rsidRPr="00C966A8">
        <w:t>twice during the breeding season (May 20 – June 30) in two consecutive years of the study (2015-2016). Each survey was a 9-minute point count conducted between 30 minutes before sunrise and 10</w:t>
      </w:r>
      <w:r w:rsidR="00774C91">
        <w:t>:00 h when wind was below 16 kph</w:t>
      </w:r>
      <w:r w:rsidR="00595ED1" w:rsidRPr="00C966A8">
        <w:t xml:space="preserve"> and precipitation not more than a light drizzle. Point counts were divided into 3 consecutive 3-minute intervals, which resulted in a total of 12 detection opportunities per plot over the entire study period.</w:t>
      </w:r>
      <w:r w:rsidR="00774C91">
        <w:t xml:space="preserve"> </w:t>
      </w:r>
      <w:r w:rsidR="00595ED1" w:rsidRPr="00C966A8">
        <w:t>During each survey interval we recorded the number of individuals of each target species that were detected by sight or sound. Individuals that were detected during multiple intervals were counted during each interval in which they were detected.</w:t>
      </w:r>
      <w:r w:rsidR="00774C91">
        <w:t xml:space="preserve"> We assumed population closure during and between surveys </w:t>
      </w:r>
      <w:r w:rsidR="001B5153">
        <w:t xml:space="preserve">conducted </w:t>
      </w:r>
      <w:r w:rsidR="00774C91">
        <w:t xml:space="preserve">within the same year, but not </w:t>
      </w:r>
      <w:r w:rsidR="001B5153">
        <w:t>between years</w:t>
      </w:r>
      <w:r w:rsidR="00774C91">
        <w:t>.</w:t>
      </w:r>
    </w:p>
    <w:p w:rsidR="002B3A2B" w:rsidRPr="00C966A8" w:rsidRDefault="002B3A2B" w:rsidP="00F27D39">
      <w:pPr>
        <w:autoSpaceDE w:val="0"/>
        <w:autoSpaceDN w:val="0"/>
        <w:spacing w:line="480" w:lineRule="auto"/>
        <w:outlineLvl w:val="0"/>
        <w:rPr>
          <w:bCs/>
        </w:rPr>
      </w:pPr>
      <w:r w:rsidRPr="00C966A8">
        <w:rPr>
          <w:bCs/>
        </w:rPr>
        <w:t>Surveys –</w:t>
      </w:r>
      <w:r w:rsidR="00E25530" w:rsidRPr="00C966A8">
        <w:rPr>
          <w:bCs/>
        </w:rPr>
        <w:t xml:space="preserve"> </w:t>
      </w:r>
      <w:r w:rsidR="002B326C">
        <w:rPr>
          <w:bCs/>
        </w:rPr>
        <w:t>Leonard’s Skipper and Northern Barrens Tiger Beetle</w:t>
      </w:r>
    </w:p>
    <w:p w:rsidR="00C00F8D" w:rsidRPr="00C966A8" w:rsidRDefault="00C87C86" w:rsidP="00F27D39">
      <w:pPr>
        <w:autoSpaceDE w:val="0"/>
        <w:autoSpaceDN w:val="0"/>
        <w:spacing w:line="480" w:lineRule="auto"/>
      </w:pPr>
      <w:r>
        <w:t xml:space="preserve">We conducted plot-level wandering transects for both </w:t>
      </w:r>
      <w:r w:rsidR="0091303F">
        <w:t>Leonard’s s</w:t>
      </w:r>
      <w:r w:rsidR="004335BC">
        <w:t>kipper</w:t>
      </w:r>
      <w:r>
        <w:t>s</w:t>
      </w:r>
      <w:r w:rsidR="004335BC">
        <w:t xml:space="preserve"> and n</w:t>
      </w:r>
      <w:r w:rsidR="002B3A2B" w:rsidRPr="00C966A8">
        <w:t xml:space="preserve">orthern </w:t>
      </w:r>
      <w:r w:rsidR="004335BC">
        <w:t>barrens tiger b</w:t>
      </w:r>
      <w:r w:rsidR="00E25530" w:rsidRPr="00C966A8">
        <w:t>eetle</w:t>
      </w:r>
      <w:r>
        <w:t xml:space="preserve">s. </w:t>
      </w:r>
      <w:r w:rsidR="00381A74">
        <w:t xml:space="preserve">We </w:t>
      </w:r>
      <w:r w:rsidR="002B3A2B" w:rsidRPr="00C966A8">
        <w:t xml:space="preserve">traversed </w:t>
      </w:r>
      <w:r>
        <w:t xml:space="preserve">as much </w:t>
      </w:r>
      <w:r w:rsidR="002B3A2B" w:rsidRPr="00C966A8">
        <w:t xml:space="preserve">appropriate habitat </w:t>
      </w:r>
      <w:r>
        <w:t xml:space="preserve">as possible </w:t>
      </w:r>
      <w:r w:rsidR="002B3A2B" w:rsidRPr="00C966A8">
        <w:t xml:space="preserve">while searching for target </w:t>
      </w:r>
      <w:r>
        <w:t>species</w:t>
      </w:r>
      <w:r w:rsidR="002B3A2B" w:rsidRPr="00C966A8">
        <w:t xml:space="preserve"> for a set amount of time. Searches were divided into 3 equal time intervals, and were consider</w:t>
      </w:r>
      <w:r w:rsidR="002E7EAC">
        <w:t>ed to be concurrent for all non-avian</w:t>
      </w:r>
      <w:r w:rsidR="002B3A2B" w:rsidRPr="00C966A8">
        <w:t xml:space="preserve"> target species unless the search was conducted outside of the approp</w:t>
      </w:r>
      <w:r w:rsidR="00E950DA">
        <w:t>riate timeframe for any species</w:t>
      </w:r>
      <w:r w:rsidR="00381A74">
        <w:t>,</w:t>
      </w:r>
      <w:r w:rsidR="002B3A2B" w:rsidRPr="00C966A8">
        <w:t xml:space="preserve"> in which case it was omit</w:t>
      </w:r>
      <w:r w:rsidR="00C70514">
        <w:t>ted as a target of that search. Searches specifically targeting our invertebrate species were conducted as follows.</w:t>
      </w:r>
    </w:p>
    <w:p w:rsidR="00C00F8D" w:rsidRPr="00C966A8" w:rsidRDefault="00C00F8D" w:rsidP="00F27D39">
      <w:pPr>
        <w:autoSpaceDE w:val="0"/>
        <w:autoSpaceDN w:val="0"/>
        <w:spacing w:line="480" w:lineRule="auto"/>
        <w:outlineLvl w:val="0"/>
        <w:rPr>
          <w:bCs/>
        </w:rPr>
      </w:pPr>
      <w:r w:rsidRPr="00C966A8">
        <w:rPr>
          <w:bCs/>
        </w:rPr>
        <w:t>Surveys – Leonard’s skippers</w:t>
      </w:r>
    </w:p>
    <w:p w:rsidR="00C00F8D" w:rsidRPr="00C966A8" w:rsidRDefault="002B3A2B" w:rsidP="00F27D39">
      <w:pPr>
        <w:spacing w:line="480" w:lineRule="auto"/>
      </w:pPr>
      <w:r w:rsidRPr="00C966A8">
        <w:lastRenderedPageBreak/>
        <w:t xml:space="preserve">Surveys for Leonard’s </w:t>
      </w:r>
      <w:r w:rsidR="00B23425" w:rsidRPr="00C966A8">
        <w:t>s</w:t>
      </w:r>
      <w:r w:rsidRPr="00C966A8">
        <w:t>kippers were conducted in 2015 and 2016 between August 1 and September 30 to coincide with the</w:t>
      </w:r>
      <w:r w:rsidR="00DE4235">
        <w:t xml:space="preserve"> annual</w:t>
      </w:r>
      <w:r w:rsidRPr="00C966A8">
        <w:t xml:space="preserve"> flight period. Searches were conducted in sunny or partly sunny conditions, and not during rain events. Surveyors targeted blooming </w:t>
      </w:r>
      <w:r w:rsidR="00B23425" w:rsidRPr="00C966A8">
        <w:t>blazing s</w:t>
      </w:r>
      <w:r w:rsidRPr="00C966A8">
        <w:t>tar (</w:t>
      </w:r>
      <w:r w:rsidRPr="00C966A8">
        <w:rPr>
          <w:i/>
        </w:rPr>
        <w:t>Liatris</w:t>
      </w:r>
      <w:r w:rsidRPr="00C966A8">
        <w:t xml:space="preserve"> spp.) or other nectar sources</w:t>
      </w:r>
      <w:r w:rsidR="00B23425" w:rsidRPr="00C966A8">
        <w:t xml:space="preserve"> </w:t>
      </w:r>
      <w:r w:rsidRPr="00C966A8">
        <w:t>and counted the number of skippers encountered during each period of the search.</w:t>
      </w:r>
    </w:p>
    <w:p w:rsidR="00C00F8D" w:rsidRPr="00C966A8" w:rsidRDefault="00C00F8D" w:rsidP="00F27D39">
      <w:pPr>
        <w:autoSpaceDE w:val="0"/>
        <w:autoSpaceDN w:val="0"/>
        <w:spacing w:line="480" w:lineRule="auto"/>
        <w:outlineLvl w:val="0"/>
        <w:rPr>
          <w:bCs/>
        </w:rPr>
      </w:pPr>
      <w:r w:rsidRPr="00C966A8">
        <w:rPr>
          <w:bCs/>
        </w:rPr>
        <w:t>Surveys – Northern barrens tiger beetles</w:t>
      </w:r>
    </w:p>
    <w:p w:rsidR="004D7A78" w:rsidRPr="00C966A8" w:rsidRDefault="002B3A2B" w:rsidP="00F27D39">
      <w:pPr>
        <w:spacing w:line="480" w:lineRule="auto"/>
      </w:pPr>
      <w:r w:rsidRPr="00C966A8">
        <w:t xml:space="preserve">Surveys for </w:t>
      </w:r>
      <w:r w:rsidR="008337E1" w:rsidRPr="00C966A8">
        <w:t>n</w:t>
      </w:r>
      <w:r w:rsidRPr="00C966A8">
        <w:t xml:space="preserve">orthern </w:t>
      </w:r>
      <w:r w:rsidR="008337E1" w:rsidRPr="00C966A8">
        <w:t>b</w:t>
      </w:r>
      <w:r w:rsidRPr="00C966A8">
        <w:t xml:space="preserve">arrens </w:t>
      </w:r>
      <w:r w:rsidR="008337E1" w:rsidRPr="00C966A8">
        <w:t>t</w:t>
      </w:r>
      <w:r w:rsidRPr="00C966A8">
        <w:t xml:space="preserve">iger </w:t>
      </w:r>
      <w:r w:rsidR="008337E1" w:rsidRPr="00C966A8">
        <w:t>b</w:t>
      </w:r>
      <w:r w:rsidRPr="00C966A8">
        <w:t>eetles were conducted in 2014, 2015 and 2016 between May 1 and June 30 to coincide with the</w:t>
      </w:r>
      <w:r w:rsidR="006874C2" w:rsidRPr="00C966A8">
        <w:t>ir</w:t>
      </w:r>
      <w:r w:rsidRPr="00C966A8">
        <w:t xml:space="preserve"> primary flight period. There is a second, smaller flight of tiger</w:t>
      </w:r>
      <w:r w:rsidR="00DE4235">
        <w:t xml:space="preserve"> beetles </w:t>
      </w:r>
      <w:r w:rsidR="00321590">
        <w:t xml:space="preserve">as new adults emerge </w:t>
      </w:r>
      <w:r w:rsidR="00DE4235">
        <w:t>during the late summer</w:t>
      </w:r>
      <w:r w:rsidR="00321590">
        <w:t>. O</w:t>
      </w:r>
      <w:r w:rsidR="00DE4235">
        <w:t>bservations were also recorded during that time</w:t>
      </w:r>
      <w:r w:rsidR="00321590">
        <w:t xml:space="preserve"> period</w:t>
      </w:r>
      <w:r w:rsidR="00DE4235">
        <w:t xml:space="preserve">, </w:t>
      </w:r>
      <w:r w:rsidR="0022080C">
        <w:t>but surveys during late summer were focused primarily on Leonard’s skippers</w:t>
      </w:r>
      <w:r w:rsidRPr="00C966A8">
        <w:t xml:space="preserve">. </w:t>
      </w:r>
      <w:r w:rsidR="0022080C">
        <w:t>We conducted searches</w:t>
      </w:r>
      <w:r w:rsidRPr="00C966A8">
        <w:t xml:space="preserve"> in ambient air temperatures of at least</w:t>
      </w:r>
      <w:r w:rsidR="00AD1AAC">
        <w:t xml:space="preserve"> 10</w:t>
      </w:r>
      <w:r w:rsidR="006874C2" w:rsidRPr="00C966A8">
        <w:sym w:font="Symbol" w:char="F0B0"/>
      </w:r>
      <w:r w:rsidR="00AD1AAC">
        <w:t>C</w:t>
      </w:r>
      <w:r w:rsidR="0022080C">
        <w:t xml:space="preserve"> under</w:t>
      </w:r>
      <w:r w:rsidRPr="00C966A8">
        <w:t xml:space="preserve"> sunny or partly sunny conditions</w:t>
      </w:r>
      <w:r w:rsidR="0022080C">
        <w:t xml:space="preserve"> with no rain</w:t>
      </w:r>
      <w:r w:rsidRPr="00C966A8">
        <w:t xml:space="preserve">. </w:t>
      </w:r>
      <w:r w:rsidR="0022080C">
        <w:t>We</w:t>
      </w:r>
      <w:r w:rsidRPr="00C966A8">
        <w:t xml:space="preserve"> targeted sandy roads and trails and other open sand patches, and counted or estimated the number of tiger beetles encountered during each period of the search.</w:t>
      </w:r>
      <w:r w:rsidR="00AA5ACA">
        <w:t xml:space="preserve"> Because tiger beetles </w:t>
      </w:r>
      <w:r w:rsidR="00DE4235">
        <w:t>have more than one generation</w:t>
      </w:r>
      <w:r w:rsidR="006745E2">
        <w:t xml:space="preserve"> present per season</w:t>
      </w:r>
      <w:r w:rsidR="00DE4235">
        <w:t xml:space="preserve"> (adults that overwinter and</w:t>
      </w:r>
      <w:r w:rsidR="006745E2">
        <w:t xml:space="preserve"> larvae that develop into adults and emerge during the summer), </w:t>
      </w:r>
      <w:r w:rsidR="00AA5ACA">
        <w:t xml:space="preserve">we </w:t>
      </w:r>
      <w:r w:rsidR="0022080C">
        <w:t>did not assume population closure</w:t>
      </w:r>
      <w:r w:rsidR="00AA5ACA">
        <w:t xml:space="preserve"> between surveys</w:t>
      </w:r>
      <w:r w:rsidR="00DE4235">
        <w:t xml:space="preserve"> or years</w:t>
      </w:r>
      <w:r w:rsidR="00AA5ACA">
        <w:t>.</w:t>
      </w:r>
    </w:p>
    <w:p w:rsidR="00DB554B" w:rsidRPr="00C966A8" w:rsidRDefault="00DB554B" w:rsidP="00F27D39">
      <w:pPr>
        <w:autoSpaceDE w:val="0"/>
        <w:autoSpaceDN w:val="0"/>
        <w:spacing w:line="480" w:lineRule="auto"/>
        <w:outlineLvl w:val="0"/>
        <w:rPr>
          <w:bCs/>
        </w:rPr>
      </w:pPr>
      <w:r w:rsidRPr="00C966A8">
        <w:rPr>
          <w:bCs/>
        </w:rPr>
        <w:t>Surveys – Snakes</w:t>
      </w:r>
    </w:p>
    <w:p w:rsidR="00DB554B" w:rsidRDefault="00D71E12" w:rsidP="00F27D39">
      <w:pPr>
        <w:autoSpaceDE w:val="0"/>
        <w:autoSpaceDN w:val="0"/>
        <w:spacing w:line="480" w:lineRule="auto"/>
      </w:pPr>
      <w:r>
        <w:t>We surveyed for</w:t>
      </w:r>
      <w:r w:rsidR="00451CE5">
        <w:t xml:space="preserve"> </w:t>
      </w:r>
      <w:proofErr w:type="spellStart"/>
      <w:r w:rsidR="00451CE5">
        <w:t>gophersnake</w:t>
      </w:r>
      <w:r>
        <w:t>s</w:t>
      </w:r>
      <w:proofErr w:type="spellEnd"/>
      <w:r w:rsidR="00451CE5">
        <w:t xml:space="preserve"> and plains h</w:t>
      </w:r>
      <w:r w:rsidR="006745E2">
        <w:t>og-nosed snake</w:t>
      </w:r>
      <w:r>
        <w:t>s</w:t>
      </w:r>
      <w:r w:rsidR="00DB554B" w:rsidRPr="00C966A8">
        <w:t xml:space="preserve"> in a similar manner to</w:t>
      </w:r>
      <w:r>
        <w:t xml:space="preserve"> our target</w:t>
      </w:r>
      <w:r w:rsidR="00DB554B" w:rsidRPr="00C966A8">
        <w:t xml:space="preserve"> invertebrates. </w:t>
      </w:r>
      <w:r>
        <w:t xml:space="preserve">We conducted plot-level wandering transects </w:t>
      </w:r>
      <w:r w:rsidR="00DB554B" w:rsidRPr="00C966A8">
        <w:t xml:space="preserve">in 2015 and 2016 between April 1 and June 30, and Aug 15 and Sept 15 to coincide with periods of highest activity. </w:t>
      </w:r>
      <w:r w:rsidRPr="00C966A8">
        <w:t>Spring searches were not conduct</w:t>
      </w:r>
      <w:r>
        <w:t>ed before the ground was thawed, and all searches were conducted when</w:t>
      </w:r>
      <w:r w:rsidR="00E91C77">
        <w:t xml:space="preserve"> it was not raining and</w:t>
      </w:r>
      <w:r w:rsidR="00DB554B" w:rsidRPr="00C966A8">
        <w:t xml:space="preserve"> ambient </w:t>
      </w:r>
      <w:r w:rsidR="00AD1AAC">
        <w:t>air temperature was at least 10</w:t>
      </w:r>
      <w:r w:rsidR="00DB554B" w:rsidRPr="00C966A8">
        <w:sym w:font="Symbol" w:char="F0B0"/>
      </w:r>
      <w:r w:rsidR="00AD1AAC">
        <w:t>C</w:t>
      </w:r>
      <w:r w:rsidR="00DB554B" w:rsidRPr="00C966A8">
        <w:t xml:space="preserve">. </w:t>
      </w:r>
    </w:p>
    <w:p w:rsidR="004D7A78" w:rsidRPr="00C966A8" w:rsidRDefault="004D7A78" w:rsidP="00F27D39">
      <w:pPr>
        <w:spacing w:line="480" w:lineRule="auto"/>
        <w:outlineLvl w:val="0"/>
      </w:pPr>
      <w:r w:rsidRPr="00C966A8">
        <w:t>Habitat Characteristics</w:t>
      </w:r>
    </w:p>
    <w:p w:rsidR="00896C41" w:rsidRPr="00C966A8" w:rsidRDefault="004D7A78" w:rsidP="00F27D39">
      <w:pPr>
        <w:autoSpaceDE w:val="0"/>
        <w:autoSpaceDN w:val="0"/>
        <w:spacing w:line="480" w:lineRule="auto"/>
      </w:pPr>
      <w:r w:rsidRPr="00C966A8">
        <w:lastRenderedPageBreak/>
        <w:t xml:space="preserve">We </w:t>
      </w:r>
      <w:r w:rsidR="00687F3C">
        <w:t>measured</w:t>
      </w:r>
      <w:r w:rsidR="006A183C">
        <w:t xml:space="preserve"> habitat characteristics </w:t>
      </w:r>
      <w:r w:rsidRPr="00C966A8">
        <w:t>during the summer and</w:t>
      </w:r>
      <w:r w:rsidR="00D71E12">
        <w:t xml:space="preserve"> fall of 2016. </w:t>
      </w:r>
      <w:r w:rsidRPr="00C966A8">
        <w:t>We measured ve</w:t>
      </w:r>
      <w:r w:rsidR="00250ADE">
        <w:t xml:space="preserve">getation cover </w:t>
      </w:r>
      <w:r w:rsidR="007E4C17">
        <w:t>in at least three</w:t>
      </w:r>
      <w:r w:rsidR="00D71E12">
        <w:t xml:space="preserve"> </w:t>
      </w:r>
      <w:r w:rsidR="004F60AF">
        <w:t xml:space="preserve">1-meter radius </w:t>
      </w:r>
      <w:r w:rsidRPr="00C966A8">
        <w:t>subplots</w:t>
      </w:r>
      <w:r w:rsidR="007E4C17">
        <w:t xml:space="preserve"> within</w:t>
      </w:r>
      <w:r w:rsidRPr="00C966A8">
        <w:t xml:space="preserve"> each plot. One subplot was located in the center of each plot, with four more located half way to </w:t>
      </w:r>
      <w:r w:rsidR="007E4C17">
        <w:t>each of the four plot corners. S</w:t>
      </w:r>
      <w:r w:rsidRPr="00C966A8">
        <w:t xml:space="preserve">ubplots that </w:t>
      </w:r>
      <w:r w:rsidR="00713EEE">
        <w:t>were located within</w:t>
      </w:r>
      <w:r w:rsidRPr="00C966A8">
        <w:t xml:space="preserve"> lakes or wetlands were not surveyed. </w:t>
      </w:r>
    </w:p>
    <w:p w:rsidR="00D247E0" w:rsidRDefault="0026225F" w:rsidP="00F27D39">
      <w:pPr>
        <w:autoSpaceDE w:val="0"/>
        <w:autoSpaceDN w:val="0"/>
        <w:spacing w:line="480" w:lineRule="auto"/>
      </w:pPr>
      <w:r w:rsidRPr="00C966A8">
        <w:t>Understory v</w:t>
      </w:r>
      <w:r w:rsidR="004D7A78" w:rsidRPr="00C966A8">
        <w:t xml:space="preserve">egetation </w:t>
      </w:r>
      <w:r w:rsidR="00550C2F" w:rsidRPr="00C966A8">
        <w:t>was</w:t>
      </w:r>
      <w:r w:rsidR="004D7A78" w:rsidRPr="00C966A8">
        <w:t xml:space="preserve"> evaluated </w:t>
      </w:r>
      <w:r w:rsidR="0005367D" w:rsidRPr="00C966A8">
        <w:t xml:space="preserve">at the one-meter subplot-level </w:t>
      </w:r>
      <w:r w:rsidR="00550C2F" w:rsidRPr="00C966A8">
        <w:t>by category</w:t>
      </w:r>
      <w:r w:rsidR="0005367D" w:rsidRPr="00C966A8">
        <w:t>. T</w:t>
      </w:r>
      <w:r w:rsidR="00550C2F" w:rsidRPr="00C966A8">
        <w:t xml:space="preserve">he categories </w:t>
      </w:r>
      <w:r w:rsidR="007E4C17">
        <w:t>were</w:t>
      </w:r>
      <w:r w:rsidR="00550C2F" w:rsidRPr="00C966A8">
        <w:t xml:space="preserve">: </w:t>
      </w:r>
      <w:r w:rsidR="004D7A78" w:rsidRPr="00C966A8">
        <w:t>number of woody stems</w:t>
      </w:r>
      <w:r w:rsidRPr="00C966A8">
        <w:t xml:space="preserve"> (i.e., shrubby</w:t>
      </w:r>
      <w:r w:rsidR="00857886" w:rsidRPr="00C966A8">
        <w:t xml:space="preserve"> species </w:t>
      </w:r>
      <w:r w:rsidR="000A5C75">
        <w:t xml:space="preserve">&lt; </w:t>
      </w:r>
      <w:r w:rsidRPr="00C966A8">
        <w:t>0.5</w:t>
      </w:r>
      <w:r w:rsidR="00674886" w:rsidRPr="00C966A8">
        <w:t xml:space="preserve"> </w:t>
      </w:r>
      <w:r w:rsidR="000A5C75">
        <w:t>m</w:t>
      </w:r>
      <w:r w:rsidR="00713EEE">
        <w:t xml:space="preserve"> tall</w:t>
      </w:r>
      <w:r w:rsidRPr="00C966A8">
        <w:t>)</w:t>
      </w:r>
      <w:r w:rsidR="004D7A78" w:rsidRPr="00C966A8">
        <w:t>, graminoid cover</w:t>
      </w:r>
      <w:r w:rsidR="00550C2F" w:rsidRPr="00C966A8">
        <w:t xml:space="preserve">, </w:t>
      </w:r>
      <w:r w:rsidR="00D247E0">
        <w:t>(</w:t>
      </w:r>
      <w:r w:rsidR="00713EEE">
        <w:t>sub-</w:t>
      </w:r>
      <w:r w:rsidR="00550C2F" w:rsidRPr="00C966A8">
        <w:t>classified</w:t>
      </w:r>
      <w:r w:rsidR="00D247E0">
        <w:t xml:space="preserve"> based </w:t>
      </w:r>
      <w:r w:rsidR="00713EEE">
        <w:t>by</w:t>
      </w:r>
      <w:r w:rsidR="00D247E0">
        <w:t xml:space="preserve"> growth form</w:t>
      </w:r>
      <w:r w:rsidR="00550C2F" w:rsidRPr="00C966A8">
        <w:t xml:space="preserve"> </w:t>
      </w:r>
      <w:r w:rsidR="00D247E0">
        <w:t>as bunchgrass or</w:t>
      </w:r>
      <w:r w:rsidR="00AF0678" w:rsidRPr="00C966A8">
        <w:t xml:space="preserve"> non-bunchgrass</w:t>
      </w:r>
      <w:r w:rsidR="00D247E0">
        <w:t>)</w:t>
      </w:r>
      <w:r w:rsidR="007E4C17">
        <w:t>, the percent of total grass that was little bluestem (</w:t>
      </w:r>
      <w:proofErr w:type="spellStart"/>
      <w:r w:rsidR="007E4C17" w:rsidRPr="007E4C17">
        <w:rPr>
          <w:i/>
        </w:rPr>
        <w:t>Schizachyrium</w:t>
      </w:r>
      <w:proofErr w:type="spellEnd"/>
      <w:r w:rsidR="007E4C17" w:rsidRPr="007E4C17">
        <w:rPr>
          <w:i/>
        </w:rPr>
        <w:t xml:space="preserve"> </w:t>
      </w:r>
      <w:proofErr w:type="spellStart"/>
      <w:r w:rsidR="007E4C17" w:rsidRPr="007E4C17">
        <w:rPr>
          <w:i/>
        </w:rPr>
        <w:t>scoparium</w:t>
      </w:r>
      <w:proofErr w:type="spellEnd"/>
      <w:r w:rsidR="007E4C17">
        <w:t xml:space="preserve">), </w:t>
      </w:r>
      <w:r w:rsidR="004D7A78" w:rsidRPr="00C966A8">
        <w:t xml:space="preserve">the number of </w:t>
      </w:r>
      <w:r w:rsidR="00032327" w:rsidRPr="00C966A8">
        <w:t>blazing star</w:t>
      </w:r>
      <w:r w:rsidR="00981371">
        <w:t xml:space="preserve"> (</w:t>
      </w:r>
      <w:proofErr w:type="spellStart"/>
      <w:r w:rsidR="00981371" w:rsidRPr="00981371">
        <w:rPr>
          <w:i/>
        </w:rPr>
        <w:t>Liatris</w:t>
      </w:r>
      <w:proofErr w:type="spellEnd"/>
      <w:r w:rsidR="00981371">
        <w:t>)</w:t>
      </w:r>
      <w:r w:rsidR="004D7A78" w:rsidRPr="00C966A8">
        <w:t xml:space="preserve"> stems</w:t>
      </w:r>
      <w:r w:rsidR="007E4C17">
        <w:t xml:space="preserve">, number of gopher mounds, number of </w:t>
      </w:r>
      <w:proofErr w:type="spellStart"/>
      <w:r w:rsidR="00981371">
        <w:rPr>
          <w:i/>
        </w:rPr>
        <w:t>L</w:t>
      </w:r>
      <w:r w:rsidR="007E4C17" w:rsidRPr="00981371">
        <w:rPr>
          <w:i/>
        </w:rPr>
        <w:t>iatris</w:t>
      </w:r>
      <w:proofErr w:type="spellEnd"/>
      <w:r w:rsidR="007E4C17">
        <w:t xml:space="preserve"> stems, number of milkweed stems, </w:t>
      </w:r>
      <w:r w:rsidR="00CA1B6F">
        <w:t xml:space="preserve">and </w:t>
      </w:r>
      <w:r w:rsidR="007E4C17">
        <w:t>litter depth</w:t>
      </w:r>
      <w:r w:rsidR="00CA1B6F">
        <w:t>. Several other habitat variables (habitat type, percent canopy, number of open-grown oaks, and number of sand blowouts) were evaluated at differing larger scales. H</w:t>
      </w:r>
      <w:r w:rsidR="007E4C17">
        <w:t>abitat</w:t>
      </w:r>
      <w:r w:rsidR="00CA1B6F">
        <w:t xml:space="preserve"> was categorically generalized as the dominant habitat type of the area immediately surrounding the subplot. P</w:t>
      </w:r>
      <w:r w:rsidR="007E4C17">
        <w:t>ercent canopy</w:t>
      </w:r>
      <w:r w:rsidR="00CA1B6F">
        <w:t xml:space="preserve"> cover was </w:t>
      </w:r>
      <w:r w:rsidR="00CA1B6F" w:rsidRPr="00C966A8">
        <w:t xml:space="preserve">evaluated based on the effective area visible from each </w:t>
      </w:r>
      <w:r w:rsidR="00CA1B6F">
        <w:t>subplot center with a densitometer.</w:t>
      </w:r>
      <w:r w:rsidR="007E4C17" w:rsidRPr="007E4C17">
        <w:t xml:space="preserve"> </w:t>
      </w:r>
      <w:r w:rsidR="005F3336">
        <w:t>All o</w:t>
      </w:r>
      <w:r w:rsidR="00CA1B6F">
        <w:t xml:space="preserve">pen-grown oaks </w:t>
      </w:r>
      <w:r w:rsidR="005F3336">
        <w:t xml:space="preserve">and </w:t>
      </w:r>
      <w:r w:rsidR="00CA1B6F">
        <w:t>sand blowouts</w:t>
      </w:r>
      <w:r w:rsidR="005F3336">
        <w:t xml:space="preserve"> visible from the subplot were counted. </w:t>
      </w:r>
      <w:r w:rsidR="005F3336" w:rsidRPr="00C966A8">
        <w:t>Open</w:t>
      </w:r>
      <w:r w:rsidR="005F3336">
        <w:t>-grown</w:t>
      </w:r>
      <w:r w:rsidR="005F3336" w:rsidRPr="00C966A8">
        <w:t xml:space="preserve"> oaks were defined by spreading, symmetrical and well-dev</w:t>
      </w:r>
      <w:r w:rsidR="005F3336">
        <w:t>eloped canopies that had</w:t>
      </w:r>
      <w:r w:rsidR="005F3336" w:rsidRPr="00C966A8">
        <w:t xml:space="preserve"> grown without the </w:t>
      </w:r>
      <w:r w:rsidR="005F3336">
        <w:t xml:space="preserve">apparent </w:t>
      </w:r>
      <w:r w:rsidR="005F3336" w:rsidRPr="00C966A8">
        <w:t>interference of nearby trees.</w:t>
      </w:r>
      <w:r w:rsidR="00DF26BB">
        <w:t xml:space="preserve"> Sand blowouts </w:t>
      </w:r>
      <w:r w:rsidR="000F4011">
        <w:t xml:space="preserve">were </w:t>
      </w:r>
      <w:r w:rsidR="006B1FCE">
        <w:t>classified as</w:t>
      </w:r>
      <w:r w:rsidR="00DF26BB">
        <w:t xml:space="preserve"> areas of open sand at least 1 meter in diameter.</w:t>
      </w:r>
      <w:r w:rsidR="005F3336" w:rsidRPr="00C966A8">
        <w:t xml:space="preserve"> </w:t>
      </w:r>
      <w:r w:rsidR="006B1FCE">
        <w:t>We averaged all habitat values</w:t>
      </w:r>
      <w:r w:rsidR="005F3336">
        <w:t xml:space="preserve"> over the entire plot.</w:t>
      </w:r>
    </w:p>
    <w:p w:rsidR="00732171" w:rsidRPr="00C067BD" w:rsidRDefault="00594E13" w:rsidP="00F27D39">
      <w:pPr>
        <w:spacing w:line="480" w:lineRule="auto"/>
        <w:outlineLvl w:val="0"/>
        <w:rPr>
          <w:b/>
        </w:rPr>
      </w:pPr>
      <w:r w:rsidRPr="00C067BD">
        <w:rPr>
          <w:b/>
        </w:rPr>
        <w:t>Statistical Analysis</w:t>
      </w:r>
    </w:p>
    <w:p w:rsidR="00B06F3B" w:rsidRPr="00E81F23" w:rsidRDefault="00B06F3B" w:rsidP="00F27D39">
      <w:pPr>
        <w:spacing w:line="480" w:lineRule="auto"/>
        <w:rPr>
          <w:bCs/>
        </w:rPr>
      </w:pPr>
      <w:r>
        <w:t>Based on the natural history or each target species and our knowledge of the study system, we selected habitat covariates (XX MORE DESCRIBE PROCESS) We</w:t>
      </w:r>
      <w:r w:rsidRPr="00C966A8">
        <w:rPr>
          <w:bCs/>
        </w:rPr>
        <w:t xml:space="preserve"> hypothesized that lark sparrow abundance would be negatively related to litter depth and canopy cover </w:t>
      </w:r>
      <w:r>
        <w:rPr>
          <w:bCs/>
        </w:rPr>
        <w:t>and</w:t>
      </w:r>
      <w:r w:rsidRPr="00C966A8">
        <w:rPr>
          <w:bCs/>
        </w:rPr>
        <w:t xml:space="preserve"> positively related to sites with shrubby habitat and management-related disturbances. </w:t>
      </w:r>
      <w:r>
        <w:rPr>
          <w:bCs/>
        </w:rPr>
        <w:t xml:space="preserve">We predicted that </w:t>
      </w:r>
      <w:r>
        <w:rPr>
          <w:bCs/>
        </w:rPr>
        <w:lastRenderedPageBreak/>
        <w:t xml:space="preserve">eastern </w:t>
      </w:r>
      <w:r w:rsidRPr="00C966A8">
        <w:rPr>
          <w:bCs/>
        </w:rPr>
        <w:t>towhee abundance would be inversely related with canopy cover,</w:t>
      </w:r>
      <w:r>
        <w:rPr>
          <w:bCs/>
        </w:rPr>
        <w:t xml:space="preserve"> and </w:t>
      </w:r>
      <w:r w:rsidRPr="00C966A8">
        <w:rPr>
          <w:bCs/>
        </w:rPr>
        <w:t xml:space="preserve">positively related to management activities that retain open savanna conditions (e.g., burning, </w:t>
      </w:r>
      <w:r>
        <w:rPr>
          <w:bCs/>
        </w:rPr>
        <w:t xml:space="preserve">grazing, or forest management). </w:t>
      </w:r>
      <w:r w:rsidRPr="00C966A8">
        <w:rPr>
          <w:bCs/>
        </w:rPr>
        <w:t xml:space="preserve">We hypothesized that </w:t>
      </w:r>
      <w:r w:rsidR="00BF4EF4">
        <w:rPr>
          <w:bCs/>
        </w:rPr>
        <w:t>both snake species would be positively associated with the number of gopher mounds and negatively related to</w:t>
      </w:r>
      <w:r w:rsidRPr="00C966A8">
        <w:rPr>
          <w:bCs/>
        </w:rPr>
        <w:t xml:space="preserve"> canopy cover</w:t>
      </w:r>
      <w:r w:rsidR="00BF4EF4">
        <w:rPr>
          <w:bCs/>
        </w:rPr>
        <w:t>,</w:t>
      </w:r>
      <w:r w:rsidRPr="00C966A8">
        <w:rPr>
          <w:bCs/>
        </w:rPr>
        <w:t xml:space="preserve"> percent grass</w:t>
      </w:r>
      <w:r w:rsidR="00BF4EF4">
        <w:rPr>
          <w:bCs/>
        </w:rPr>
        <w:t>, and litter depth</w:t>
      </w:r>
      <w:r>
        <w:rPr>
          <w:bCs/>
        </w:rPr>
        <w:t>. Finally, we supposed</w:t>
      </w:r>
      <w:r w:rsidRPr="00C966A8">
        <w:rPr>
          <w:bCs/>
        </w:rPr>
        <w:t xml:space="preserve"> that Leonard’s skipper abundance would be positively related to graminoid cover and blazing star abundance and negatively related to canopy cover, litter dept</w:t>
      </w:r>
      <w:r>
        <w:rPr>
          <w:bCs/>
        </w:rPr>
        <w:t xml:space="preserve">h, and management disturbances, and that </w:t>
      </w:r>
      <w:r w:rsidRPr="00C966A8">
        <w:rPr>
          <w:bCs/>
        </w:rPr>
        <w:t xml:space="preserve">tiger beetle abundance would be positively related to </w:t>
      </w:r>
      <w:r>
        <w:rPr>
          <w:bCs/>
        </w:rPr>
        <w:t>variation in elevation</w:t>
      </w:r>
      <w:r w:rsidRPr="00C966A8">
        <w:rPr>
          <w:bCs/>
        </w:rPr>
        <w:t xml:space="preserve"> and negatively related </w:t>
      </w:r>
      <w:r>
        <w:rPr>
          <w:bCs/>
        </w:rPr>
        <w:t>to</w:t>
      </w:r>
      <w:r w:rsidRPr="00C966A8">
        <w:rPr>
          <w:bCs/>
        </w:rPr>
        <w:t xml:space="preserve"> canopy cover and litter depth</w:t>
      </w:r>
      <w:r>
        <w:rPr>
          <w:bCs/>
        </w:rPr>
        <w:t>.</w:t>
      </w:r>
    </w:p>
    <w:p w:rsidR="00F03388" w:rsidRDefault="00713EEE" w:rsidP="00F27D39">
      <w:pPr>
        <w:spacing w:line="480" w:lineRule="auto"/>
      </w:pPr>
      <w:r>
        <w:t xml:space="preserve">Our general modeling approach used </w:t>
      </w:r>
      <w:r w:rsidR="00AF72BF">
        <w:t xml:space="preserve">state-space </w:t>
      </w:r>
      <w:r w:rsidR="00FE06CD">
        <w:t>abundance models</w:t>
      </w:r>
      <w:r w:rsidR="00373ACB">
        <w:t xml:space="preserve"> (also known as N-mixture models; </w:t>
      </w:r>
      <w:proofErr w:type="spellStart"/>
      <w:r w:rsidR="00373ACB">
        <w:t>Royle</w:t>
      </w:r>
      <w:proofErr w:type="spellEnd"/>
      <w:r w:rsidR="00373ACB">
        <w:t xml:space="preserve"> 2004)</w:t>
      </w:r>
      <w:r w:rsidR="00FE06CD">
        <w:t>, which are particularly useful for modeling field data on rare or cryptic species because they allow for modeling both the parameter of interest (in this case, abundance) and the observation error that is often inherent in field surveys (</w:t>
      </w:r>
      <w:r w:rsidR="009977AF">
        <w:fldChar w:fldCharType="begin"/>
      </w:r>
      <w:r w:rsidR="009977AF">
        <w:instrText xml:space="preserve"> ADDIN ZOTERO_ITEM CSL_CITATION {"citationID":"RnFQqsjk","properties":{"formattedCitation":"(Royle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9977AF">
        <w:fldChar w:fldCharType="separate"/>
      </w:r>
      <w:r w:rsidR="009977AF" w:rsidRPr="009977AF">
        <w:t>Royle 2004</w:t>
      </w:r>
      <w:r w:rsidR="009977AF">
        <w:fldChar w:fldCharType="end"/>
      </w:r>
      <w:r w:rsidR="00FE06CD">
        <w:t xml:space="preserve">, </w:t>
      </w:r>
      <w:r w:rsidR="009977AF">
        <w:fldChar w:fldCharType="begin"/>
      </w:r>
      <w:r w:rsidR="009977AF">
        <w:instrText xml:space="preserve"> ADDIN ZOTERO_ITEM CSL_CITATION {"citationID":"Na1k6182","properties":{"formattedCitation":"(Hostetler and Chandler 2015)","plainCitation":"(Hostetler and Chandler 2015)","noteIndex":0},"citationItems":[{"id":187,"uris":["http://zotero.org/users/3700149/items/AUNWEUVW"],"uri":["http://zotero.org/users/3700149/items/AUNWEUVW"],"itemData":{"id":187,"type":"article-journal","title":"Improved state-space models for inference about spatial and temporal variation in abundance from count data","container-title":"Ecology","page":"1713-1723","volume":"96","issue":"6","source":"Wiley Online Library","abstract":"Models of population dynamics are frequently used for purposes such as testing hypotheses about density dependence and predicting species' responses to future environmental change or conservation actions. Fitting models of population dynamics to field data is challenging because most data sets are characterized by observation error, which can inflate estimates of process variation if ignored. Recently, state-space models have been developed to deal with this problem by directly modeling both the observation error and the ecological process of interest. Conventional state-space models, however, have several important limitations: (1) they assume that random effects are Gaussian distributed, which implies that abundance can be negative and that false positive observation errors are equally likely as false negative errors; (2) they do not admit spatial variation in population dynamics; and (3) some of the parameters of the model are not estimable. We demonstrate how each of these problems can be resolved using a class of hierarchical models proposed by Dail and Madsen (2011) that attributes observation error to imperfect detection. We expand this class of models to accommodate classical growth models (e.g., exponential and Ricker-logistic), zero-inflation, and random effects. We also present methods for forecasting population size under future environmental conditions. Implementation of these ideas is possible using either frequentist or Bayesian methods, as demonstrated by accompanying R and JAGS code. Results of a simulation study suggest that bias is negligible and coverage nominal in most cases for the proposed model extensions. An analysis of data from the North American Breeding Bird Survey highlights how these methods can be readily applied to existing data, but it also suggests that precision will be low when direct information about detection probability (such as is collected using distance sampling or replicated counts) is lacking.","DOI":"10.1890/14-1487.1","ISSN":"1939-9170","language":"en","author":[{"family":"Hostetler","given":"Jeffrey A."},{"family":"Chandler","given":"Richard B."}],"issued":{"date-parts":[["2015",6,1]]}}}],"schema":"https://github.com/citation-style-language/schema/raw/master/csl-citation.json"} </w:instrText>
      </w:r>
      <w:r w:rsidR="009977AF">
        <w:fldChar w:fldCharType="separate"/>
      </w:r>
      <w:r w:rsidR="009977AF" w:rsidRPr="009977AF">
        <w:t>Hostetler and Chandler 2015)</w:t>
      </w:r>
      <w:r w:rsidR="009977AF">
        <w:fldChar w:fldCharType="end"/>
      </w:r>
      <w:r w:rsidR="00FE06CD">
        <w:t>. Though very similar to its predecessor</w:t>
      </w:r>
      <w:r w:rsidR="009977AF">
        <w:t>s</w:t>
      </w:r>
      <w:r w:rsidR="00FE06CD">
        <w:t>, the Hostetler variant specifically addresses the excess-zeroes that often result from field surveys of rare species by incorporating the flexibility to model data with negative binomial and zero-inflated Poisson distributions in addition</w:t>
      </w:r>
      <w:r w:rsidR="003F6E95">
        <w:t xml:space="preserve"> to the default Poisson</w:t>
      </w:r>
      <w:r w:rsidR="00270D69">
        <w:t xml:space="preserve"> distribution typically employed in N-mixture models </w:t>
      </w:r>
      <w:r w:rsidR="00270D69">
        <w:fldChar w:fldCharType="begin"/>
      </w:r>
      <w:r w:rsidR="00270D69">
        <w:instrText xml:space="preserve"> ADDIN ZOTERO_ITEM CSL_CITATION {"citationID":"SlJeNBAn","properties":{"formattedCitation":"(Royle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270D69">
        <w:fldChar w:fldCharType="separate"/>
      </w:r>
      <w:r w:rsidR="00270D69" w:rsidRPr="00270D69">
        <w:t>(Royle 2004)</w:t>
      </w:r>
      <w:r w:rsidR="00270D69">
        <w:fldChar w:fldCharType="end"/>
      </w:r>
      <w:r w:rsidR="003F6E95">
        <w:t>. S</w:t>
      </w:r>
      <w:r w:rsidR="00FE06CD">
        <w:t xml:space="preserve">tate-space abundance models rely on repeated observations </w:t>
      </w:r>
      <w:r w:rsidR="00F03388">
        <w:t>from the same location to evaluate three conditionally relat</w:t>
      </w:r>
      <w:r w:rsidR="00B6304B">
        <w:t>ed elements; initial abundance</w:t>
      </w:r>
      <w:r w:rsidR="00F74C7F">
        <w:t xml:space="preserve">, </w:t>
      </w:r>
      <w:r w:rsidR="00F03388">
        <w:t xml:space="preserve">abundance at subsequent time </w:t>
      </w:r>
      <w:r w:rsidR="00B6304B">
        <w:t>periods, and the detection process</w:t>
      </w:r>
      <w:r w:rsidR="00F03388">
        <w:t>. Although the evaluation of factors that influence a species’ detection probability may not be a primary goal of many studies, its inclusion in the process allows for inference about the proportion of n</w:t>
      </w:r>
      <w:r w:rsidR="00BD3019">
        <w:t>ull</w:t>
      </w:r>
      <w:r w:rsidR="00F03388">
        <w:t xml:space="preserve"> observations (</w:t>
      </w:r>
      <w:r w:rsidR="00BD3019">
        <w:t xml:space="preserve">i.e., </w:t>
      </w:r>
      <w:r w:rsidR="00F03388">
        <w:t>failures t</w:t>
      </w:r>
      <w:r w:rsidR="00270D69">
        <w:t>o detect the species of interest when it was actually present during the survey</w:t>
      </w:r>
      <w:r w:rsidR="00F03388">
        <w:t>)</w:t>
      </w:r>
      <w:r w:rsidR="00270D69">
        <w:t>,</w:t>
      </w:r>
      <w:r w:rsidR="00F03388">
        <w:t xml:space="preserve"> </w:t>
      </w:r>
      <w:r w:rsidR="00270D69">
        <w:t>as well as systematic undercounting that occurs when surveyed organisms are mobile or cryptic</w:t>
      </w:r>
      <w:r w:rsidR="00F03388">
        <w:t xml:space="preserve">. </w:t>
      </w:r>
    </w:p>
    <w:p w:rsidR="00FE06CD" w:rsidRDefault="001F140F" w:rsidP="00F27D39">
      <w:pPr>
        <w:spacing w:line="480" w:lineRule="auto"/>
      </w:pPr>
      <w:r>
        <w:lastRenderedPageBreak/>
        <w:t>The models developed by Dail and Madsen (2011) and Hostetler and Chandler (2015)</w:t>
      </w:r>
      <w:r w:rsidR="00215785">
        <w:t xml:space="preserve"> </w:t>
      </w:r>
      <w:r w:rsidR="00497B21">
        <w:t xml:space="preserve">build on the N-mixture abundance models originally </w:t>
      </w:r>
      <w:r w:rsidR="00E91A70">
        <w:t xml:space="preserve">proposed by </w:t>
      </w:r>
      <w:proofErr w:type="spellStart"/>
      <w:r w:rsidR="00E91A70">
        <w:t>Royle</w:t>
      </w:r>
      <w:proofErr w:type="spellEnd"/>
      <w:r w:rsidR="00E91A70">
        <w:t xml:space="preserve"> </w:t>
      </w:r>
      <w:r w:rsidR="007C275C">
        <w:t>(2004)</w:t>
      </w:r>
      <w:r w:rsidR="00215785">
        <w:t>,</w:t>
      </w:r>
      <w:r w:rsidR="00497B21">
        <w:t xml:space="preserve"> </w:t>
      </w:r>
      <w:r w:rsidR="007C275C">
        <w:t>by allowing</w:t>
      </w:r>
      <w:r>
        <w:t xml:space="preserve"> </w:t>
      </w:r>
      <w:r w:rsidR="007C275C">
        <w:t>population size to change</w:t>
      </w:r>
      <w:r>
        <w:t xml:space="preserve"> between primar</w:t>
      </w:r>
      <w:r w:rsidR="007C275C">
        <w:t>y survey periods (e.g., years). Colonization (</w:t>
      </w:r>
      <w:r w:rsidR="00E11718">
        <w:t>population establishment at a previously unoccupied site</w:t>
      </w:r>
      <w:r w:rsidR="007C275C">
        <w:t>), extinction (</w:t>
      </w:r>
      <w:r w:rsidR="00E11718">
        <w:t>loss of all individuals at a previously occupied site</w:t>
      </w:r>
      <w:r w:rsidR="007C275C">
        <w:t>), recruitment (</w:t>
      </w:r>
      <w:r w:rsidR="00E11718">
        <w:t>gain on individuals at a previously occupied site</w:t>
      </w:r>
      <w:r w:rsidR="007C275C">
        <w:t>), and survival (</w:t>
      </w:r>
      <w:r w:rsidR="00E11718">
        <w:t>loss of some individuals from an occupied site</w:t>
      </w:r>
      <w:r w:rsidR="007C275C">
        <w:t>) can all be described by this class of model</w:t>
      </w:r>
      <w:r>
        <w:t xml:space="preserve">. </w:t>
      </w:r>
      <w:r w:rsidR="00E11718">
        <w:t>Although a two-year study is insufficient to</w:t>
      </w:r>
      <w:r w:rsidR="00182FEA">
        <w:t xml:space="preserve"> examine </w:t>
      </w:r>
      <w:r w:rsidR="00FF4C9A">
        <w:t xml:space="preserve">factors that are </w:t>
      </w:r>
      <w:r w:rsidR="00E11718">
        <w:t>affecting</w:t>
      </w:r>
      <w:r w:rsidR="00182FEA">
        <w:t xml:space="preserve"> recruitment and survival,</w:t>
      </w:r>
      <w:r w:rsidR="00E11718">
        <w:t xml:space="preserve"> we included these parameters in our models </w:t>
      </w:r>
      <w:r w:rsidR="001646DB">
        <w:t>because</w:t>
      </w:r>
      <w:r w:rsidR="00182FEA">
        <w:t xml:space="preserve"> it would have been erroneous to assume </w:t>
      </w:r>
      <w:r w:rsidR="001646DB">
        <w:t>that populations were closed to change</w:t>
      </w:r>
      <w:r w:rsidR="00182FEA">
        <w:t xml:space="preserve"> across seasons.</w:t>
      </w:r>
      <w:r w:rsidR="007B0687">
        <w:t xml:space="preserve"> In addition to population closure within primary survey periods, </w:t>
      </w:r>
      <w:r w:rsidR="00BD132E">
        <w:t xml:space="preserve">other </w:t>
      </w:r>
      <w:r w:rsidR="007B0687">
        <w:t>important assu</w:t>
      </w:r>
      <w:r w:rsidR="00BD132E">
        <w:t xml:space="preserve">mptions of this class of models </w:t>
      </w:r>
      <w:r w:rsidR="007B0687">
        <w:t xml:space="preserve">include constant detection probability </w:t>
      </w:r>
      <w:r w:rsidR="00A62560">
        <w:t>among individuals, sites, and survey occasions</w:t>
      </w:r>
      <w:r w:rsidR="007B0687">
        <w:t xml:space="preserve"> (unless explained by observation variables), and equal abundance across the study system (unles</w:t>
      </w:r>
      <w:r w:rsidR="00B6304B">
        <w:t>s explained by state variables)</w:t>
      </w:r>
      <w:r w:rsidR="00A62560">
        <w:t xml:space="preserve"> </w:t>
      </w:r>
      <w:r w:rsidR="00A62560">
        <w:fldChar w:fldCharType="begin"/>
      </w:r>
      <w:r w:rsidR="00A62560">
        <w:instrText xml:space="preserve"> ADDIN ZOTERO_ITEM CSL_CITATION {"citationID":"ng9rjRG4","properties":{"formattedCitation":"(Link et al. 2018)","plainCitation":"(Link et al. 2018)","noteIndex":0},"citationItems":[{"id":288,"uris":["http://zotero.org/users/3700149/items/9QFVYHBN"],"uri":["http://zotero.org/users/3700149/items/9QFVYHBN"],"itemData":{"id":288,"type":"article-journal","title":"On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A62560">
        <w:fldChar w:fldCharType="separate"/>
      </w:r>
      <w:r w:rsidR="00A62560" w:rsidRPr="00A62560">
        <w:t>(Link et al. 2018)</w:t>
      </w:r>
      <w:r w:rsidR="00A62560">
        <w:fldChar w:fldCharType="end"/>
      </w:r>
      <w:r w:rsidR="00B6304B">
        <w:t>.</w:t>
      </w:r>
    </w:p>
    <w:p w:rsidR="00E269C1" w:rsidRPr="00E269C1" w:rsidRDefault="00E269C1" w:rsidP="00F27D39">
      <w:pPr>
        <w:spacing w:line="480" w:lineRule="auto"/>
      </w:pPr>
      <w:r w:rsidRPr="00E269C1">
        <w:t xml:space="preserve">Assuming that </w:t>
      </w:r>
      <w:r w:rsidRPr="00E269C1">
        <w:rPr>
          <w:i/>
        </w:rPr>
        <w:t>N</w:t>
      </w:r>
      <w:r w:rsidRPr="00E269C1">
        <w:rPr>
          <w:i/>
          <w:vertAlign w:val="subscript"/>
        </w:rPr>
        <w:t>h,t</w:t>
      </w:r>
      <w:r w:rsidRPr="00E269C1">
        <w:t xml:space="preserve"> is the true abundance in plot </w:t>
      </w:r>
      <w:r w:rsidRPr="00E269C1">
        <w:rPr>
          <w:i/>
        </w:rPr>
        <w:t>h</w:t>
      </w:r>
      <w:r w:rsidRPr="00E269C1">
        <w:t xml:space="preserve"> in survey year </w:t>
      </w:r>
      <w:r w:rsidRPr="00E269C1">
        <w:rPr>
          <w:i/>
        </w:rPr>
        <w:t>t</w:t>
      </w:r>
      <w:r w:rsidRPr="00E269C1">
        <w:t xml:space="preserve">, we can account for </w:t>
      </w:r>
      <w:r w:rsidRPr="00E269C1">
        <w:rPr>
          <w:i/>
        </w:rPr>
        <w:t>N</w:t>
      </w:r>
      <w:r w:rsidRPr="00E269C1">
        <w:rPr>
          <w:i/>
          <w:vertAlign w:val="subscript"/>
        </w:rPr>
        <w:t>h,1</w:t>
      </w:r>
      <w:r w:rsidRPr="00E269C1">
        <w:t xml:space="preserve"> (initial plot-level abundance) with a Poisson process, a negative binomial</w:t>
      </w:r>
      <w:r w:rsidR="00FE0D44">
        <w:t xml:space="preserve"> (NB)</w:t>
      </w:r>
      <w:r w:rsidRPr="00E269C1">
        <w:t xml:space="preserve"> process</w:t>
      </w:r>
      <w:r w:rsidR="00FE0D44">
        <w:t>,</w:t>
      </w:r>
      <w:r w:rsidRPr="00E269C1">
        <w:t xml:space="preserve"> or a zero-inflated process:</w:t>
      </w:r>
    </w:p>
    <w:p w:rsidR="00E269C1" w:rsidRPr="00E269C1" w:rsidRDefault="001A4D26" w:rsidP="00141F35">
      <w:pPr>
        <w:spacing w:line="480" w:lineRule="auto"/>
        <w:jc w:val="right"/>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h,1</m:t>
            </m:r>
          </m:sub>
        </m:sSub>
        <m:r>
          <w:rPr>
            <w:rFonts w:ascii="Cambria Math" w:hAnsi="Cambria Math"/>
          </w:rPr>
          <m:t>~</m:t>
        </m:r>
        <m:r>
          <m:rPr>
            <m:nor/>
          </m:rPr>
          <w:rPr>
            <w:rFonts w:ascii="Cambria Math" w:hAnsi="Cambria Math"/>
          </w:rPr>
          <m:t>Pois</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h</m:t>
                </m:r>
              </m:sub>
            </m:sSub>
          </m:e>
        </m:d>
      </m:oMath>
      <w:r w:rsidR="00141F35">
        <w:rPr>
          <w:rFonts w:eastAsiaTheme="minorEastAsia"/>
        </w:rPr>
        <w:t xml:space="preserve">                            </w:t>
      </w:r>
      <w:r w:rsidR="00141F35" w:rsidRPr="00141F35">
        <w:rPr>
          <w:rFonts w:eastAsiaTheme="minorEastAsia"/>
        </w:rPr>
        <w:t xml:space="preserve">                              (</w:t>
      </w:r>
      <w:r w:rsidR="00141F35">
        <w:rPr>
          <w:rFonts w:eastAsiaTheme="minorEastAsia"/>
        </w:rPr>
        <w:t>eq1)</w:t>
      </w:r>
    </w:p>
    <w:p w:rsidR="00E269C1" w:rsidRPr="00E269C1" w:rsidRDefault="001A4D26" w:rsidP="00141F35">
      <w:pPr>
        <w:spacing w:line="480" w:lineRule="auto"/>
        <w:jc w:val="right"/>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h,1</m:t>
            </m:r>
          </m:sub>
        </m:sSub>
        <m:r>
          <w:rPr>
            <w:rFonts w:ascii="Cambria Math" w:hAnsi="Cambria Math"/>
          </w:rPr>
          <m:t>~</m:t>
        </m:r>
        <m:r>
          <m:rPr>
            <m:nor/>
          </m:rPr>
          <w:rPr>
            <w:rFonts w:ascii="Cambria Math" w:hAnsi="Cambria Math"/>
          </w:rPr>
          <m:t>NB</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h</m:t>
                </m:r>
              </m:sub>
            </m:sSub>
            <m:r>
              <w:rPr>
                <w:rFonts w:ascii="Cambria Math" w:hAnsi="Cambria Math"/>
              </w:rPr>
              <m:t>,α</m:t>
            </m:r>
          </m:e>
        </m:d>
      </m:oMath>
      <w:r w:rsidR="00141F35">
        <w:rPr>
          <w:rFonts w:eastAsiaTheme="minorEastAsia"/>
        </w:rPr>
        <w:t xml:space="preserve">                                                         (eq2)</w:t>
      </w:r>
    </w:p>
    <w:p w:rsidR="00E269C1" w:rsidRPr="00E269C1" w:rsidRDefault="001A4D26" w:rsidP="00830AA5">
      <w:pPr>
        <w:spacing w:line="480" w:lineRule="auto"/>
        <w:jc w:val="right"/>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h,</m:t>
            </m:r>
            <m:r>
              <w:rPr>
                <w:rFonts w:ascii="Cambria Math" w:hAnsi="Cambria Math"/>
              </w:rPr>
              <m:t>1</m:t>
            </m:r>
          </m:sub>
        </m:sSub>
        <m:r>
          <w:ins w:id="2" w:author="Althea ArchMiller" w:date="2018-11-01T13:47:00Z">
            <m:rPr>
              <m:nor/>
            </m:rPr>
            <w:rPr>
              <w:rFonts w:ascii="Cambria Math" w:hAnsi="Cambria Math"/>
            </w:rPr>
            <m:t>=</m:t>
          </w:ins>
        </m:r>
        <m:r>
          <w:del w:id="3" w:author="Althea ArchMiller" w:date="2018-11-01T13:47:00Z">
            <w:rPr>
              <w:rFonts w:ascii="Cambria Math" w:hAnsi="Cambria Math"/>
            </w:rPr>
            <m:t>~</m:t>
          </w:del>
        </m:r>
        <m:r>
          <w:del w:id="4" w:author="Althea ArchMiller" w:date="2018-11-01T13:47:00Z">
            <m:rPr>
              <m:nor/>
            </m:rPr>
            <w:rPr>
              <w:rFonts w:ascii="Cambria Math" w:hAnsi="Cambria Math"/>
            </w:rPr>
            <m:t>Pois</m:t>
          </w:del>
        </m:r>
        <m:d>
          <m:dPr>
            <m:ctrlPr>
              <w:del w:id="5" w:author="Althea ArchMiller" w:date="2018-11-01T13:47:00Z">
                <w:rPr>
                  <w:rFonts w:ascii="Cambria Math" w:hAnsi="Cambria Math"/>
                  <w:i/>
                </w:rPr>
              </w:del>
            </m:ctrlPr>
          </m:dPr>
          <m:e>
            <m:r>
              <w:del w:id="6" w:author="Althea ArchMiller" w:date="2018-11-01T13:47:00Z">
                <w:rPr>
                  <w:rFonts w:ascii="Cambria Math" w:hAnsi="Cambria Math"/>
                </w:rPr>
                <m:t>0</m:t>
              </w:del>
            </m:r>
          </m:e>
        </m:d>
        <m:r>
          <w:ins w:id="7" w:author="Althea ArchMiller" w:date="2018-11-01T13:47:00Z">
            <w:rPr>
              <w:rFonts w:ascii="Cambria Math" w:hAnsi="Cambria Math"/>
            </w:rPr>
            <m:t>0</m:t>
          </w:ins>
        </m:r>
        <m:r>
          <w:rPr>
            <w:rFonts w:ascii="Cambria Math" w:hAnsi="Cambria Math"/>
          </w:rPr>
          <m:t xml:space="preserve"> </m:t>
        </m:r>
        <m:r>
          <m:rPr>
            <m:nor/>
          </m:rPr>
          <w:rPr>
            <w:rFonts w:ascii="Cambria Math" w:hAnsi="Cambria Math"/>
          </w:rPr>
          <m:t>with probability</m:t>
        </m:r>
        <m:r>
          <w:rPr>
            <w:rFonts w:ascii="Cambria Math" w:hAnsi="Cambria Math"/>
          </w:rPr>
          <m:t xml:space="preserve"> ψ </m:t>
        </m:r>
        <m:r>
          <m:rPr>
            <m:nor/>
          </m:rPr>
          <w:rPr>
            <w:rFonts w:ascii="Cambria Math" w:hAnsi="Cambria Math"/>
          </w:rPr>
          <m:t xml:space="preserve">or </m:t>
        </m:r>
        <m:sSub>
          <m:sSubPr>
            <m:ctrlPr>
              <w:rPr>
                <w:rFonts w:ascii="Cambria Math" w:hAnsi="Cambria Math"/>
                <w:i/>
              </w:rPr>
            </m:ctrlPr>
          </m:sSubPr>
          <m:e>
            <m:r>
              <w:rPr>
                <w:rFonts w:ascii="Cambria Math" w:hAnsi="Cambria Math"/>
              </w:rPr>
              <m:t>N</m:t>
            </m:r>
          </m:e>
          <m:sub>
            <m:r>
              <w:rPr>
                <w:rFonts w:ascii="Cambria Math" w:hAnsi="Cambria Math"/>
              </w:rPr>
              <m:t>h,1</m:t>
            </m:r>
          </m:sub>
        </m:sSub>
        <m:r>
          <m:rPr>
            <m:nor/>
          </m:rPr>
          <w:rPr>
            <w:rFonts w:ascii="Cambria Math" w:hAnsi="Cambria Math"/>
          </w:rPr>
          <m:t>~Pois</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h</m:t>
                </m:r>
              </m:sub>
            </m:sSub>
          </m:e>
        </m:d>
        <m:r>
          <m:rPr>
            <m:nor/>
          </m:rPr>
          <w:rPr>
            <w:rFonts w:ascii="Cambria Math" w:hAnsi="Cambria Math"/>
          </w:rPr>
          <m:t xml:space="preserve"> with probability</m:t>
        </m:r>
        <m:r>
          <w:rPr>
            <w:rFonts w:ascii="Cambria Math" w:hAnsi="Cambria Math"/>
          </w:rPr>
          <m:t xml:space="preserve"> 1-ψ</m:t>
        </m:r>
      </m:oMath>
      <w:r w:rsidR="00830AA5">
        <w:rPr>
          <w:rFonts w:eastAsiaTheme="minorEastAsia"/>
        </w:rPr>
        <w:t xml:space="preserve">          (eq3)</w:t>
      </w:r>
    </w:p>
    <w:p w:rsidR="00E269C1" w:rsidRPr="00FE0D44" w:rsidRDefault="00FE0D44" w:rsidP="00F27D39">
      <w:pPr>
        <w:spacing w:line="480" w:lineRule="auto"/>
        <w:rPr>
          <w:rFonts w:eastAsiaTheme="minorEastAsia"/>
        </w:rPr>
      </w:pPr>
      <w:r>
        <w:rPr>
          <w:rFonts w:eastAsiaTheme="minorEastAsia"/>
        </w:rPr>
        <w:t>w</w:t>
      </w:r>
      <w:r w:rsidR="00E269C1" w:rsidRPr="00E269C1">
        <w:rPr>
          <w:rFonts w:eastAsiaTheme="minorEastAsia"/>
        </w:rPr>
        <w:t>here</w:t>
      </w:r>
      <w:r>
        <w:rPr>
          <w:rFonts w:eastAsiaTheme="minorEastAsia"/>
        </w:rPr>
        <w:t xml:space="preserve"> </w:t>
      </w:r>
      <m:oMath>
        <m:sSub>
          <m:sSubPr>
            <m:ctrlPr>
              <w:rPr>
                <w:rFonts w:ascii="Cambria Math" w:hAnsi="Cambria Math"/>
                <w:i/>
              </w:rPr>
            </m:ctrlPr>
          </m:sSubPr>
          <m:e>
            <m:r>
              <w:rPr>
                <w:rFonts w:ascii="Cambria Math" w:hAnsi="Cambria Math"/>
              </w:rPr>
              <m:t>λ</m:t>
            </m:r>
          </m:e>
          <m:sub>
            <m:r>
              <w:rPr>
                <w:rFonts w:ascii="Cambria Math" w:hAnsi="Cambria Math"/>
              </w:rPr>
              <m:t>h</m:t>
            </m:r>
          </m:sub>
        </m:sSub>
      </m:oMath>
      <w:r>
        <w:rPr>
          <w:rFonts w:eastAsiaTheme="minorEastAsia"/>
        </w:rPr>
        <w:t xml:space="preserve"> is plot level mean abundance, </w:t>
      </w:r>
      <w:r w:rsidR="00E269C1" w:rsidRPr="00E269C1">
        <w:rPr>
          <w:rFonts w:eastAsiaTheme="minorEastAsia"/>
        </w:rPr>
        <w:t xml:space="preserve"> </w:t>
      </w:r>
      <m:oMath>
        <m:r>
          <w:rPr>
            <w:rFonts w:ascii="Cambria Math" w:eastAsiaTheme="minorEastAsia" w:hAnsi="Cambria Math"/>
          </w:rPr>
          <m:t>α</m:t>
        </m:r>
      </m:oMath>
      <w:r w:rsidR="00E269C1" w:rsidRPr="00E269C1">
        <w:rPr>
          <w:rFonts w:eastAsiaTheme="minorEastAsia"/>
        </w:rPr>
        <w:t xml:space="preserve"> is the spread of the negative binomial distribution and </w:t>
      </w:r>
      <m:oMath>
        <m:r>
          <w:rPr>
            <w:rFonts w:ascii="Cambria Math" w:eastAsiaTheme="minorEastAsia" w:hAnsi="Cambria Math"/>
          </w:rPr>
          <m:t>ψ</m:t>
        </m:r>
      </m:oMath>
      <w:r w:rsidR="00E269C1" w:rsidRPr="00E269C1">
        <w:rPr>
          <w:rFonts w:eastAsiaTheme="minorEastAsia"/>
        </w:rPr>
        <w:t xml:space="preserve"> is the proportion of unoccupied plots (i.e., the inflated zeros). Plot-level mean abundance is modeled with log-linear regression of plot-level covariates (</w:t>
      </w:r>
      <w:r w:rsidR="00E269C1" w:rsidRPr="00E269C1">
        <w:rPr>
          <w:rFonts w:eastAsiaTheme="minorEastAsia"/>
          <w:i/>
        </w:rPr>
        <w:t>x</w:t>
      </w:r>
      <w:r w:rsidR="00E269C1" w:rsidRPr="00E269C1">
        <w:rPr>
          <w:rFonts w:eastAsiaTheme="minorEastAsia"/>
          <w:i/>
          <w:vertAlign w:val="subscript"/>
        </w:rPr>
        <w:t>h</w:t>
      </w:r>
      <w:r w:rsidR="00E269C1" w:rsidRPr="00E269C1">
        <w:rPr>
          <w:rFonts w:eastAsiaTheme="minorEastAsia"/>
        </w:rPr>
        <w:t>) (e.g., habitat characteristics):</w:t>
      </w:r>
    </w:p>
    <w:p w:rsidR="00E269C1" w:rsidRPr="00E269C1" w:rsidRDefault="001A4D26" w:rsidP="00830AA5">
      <w:pPr>
        <w:spacing w:line="480" w:lineRule="auto"/>
        <w:jc w:val="right"/>
        <w:rPr>
          <w:rFonts w:eastAsiaTheme="minorEastAsia"/>
        </w:rPr>
      </w:pPr>
      <m:oMath>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
                  <m:sSubPr>
                    <m:ctrlPr>
                      <w:rPr>
                        <w:rFonts w:ascii="Cambria Math" w:eastAsiaTheme="minorEastAsia" w:hAnsi="Cambria Math"/>
                        <w:b/>
                        <w:i/>
                        <w:rPrChange w:id="8" w:author="Althea ArchMiller" w:date="2018-11-01T13:43:00Z">
                          <w:rPr>
                            <w:rFonts w:ascii="Cambria Math" w:eastAsiaTheme="minorEastAsia" w:hAnsi="Cambria Math"/>
                            <w:i/>
                          </w:rPr>
                        </w:rPrChange>
                      </w:rPr>
                    </m:ctrlPr>
                  </m:sSubPr>
                  <m:e>
                    <m:r>
                      <m:rPr>
                        <m:sty m:val="bi"/>
                      </m:rPr>
                      <w:rPr>
                        <w:rFonts w:ascii="Cambria Math" w:eastAsiaTheme="minorEastAsia" w:hAnsi="Cambria Math"/>
                      </w:rPr>
                      <m:t>λ</m:t>
                    </m:r>
                  </m:e>
                  <m:sub>
                    <m:r>
                      <m:rPr>
                        <m:sty m:val="bi"/>
                      </m:rPr>
                      <w:rPr>
                        <w:rFonts w:ascii="Cambria Math" w:eastAsiaTheme="minorEastAsia" w:hAnsi="Cambria Math"/>
                      </w:rPr>
                      <m:t>h</m:t>
                    </m:r>
                  </m:sub>
                </m:sSub>
              </m:e>
            </m:d>
          </m:e>
        </m:func>
        <m:r>
          <w:rPr>
            <w:rFonts w:ascii="Cambria Math" w:eastAsiaTheme="minorEastAsia" w:hAnsi="Cambria Math"/>
          </w:rPr>
          <m:t>=</m:t>
        </m:r>
        <m:sSup>
          <m:sSupPr>
            <m:ctrlPr>
              <w:ins w:id="9" w:author="Althea ArchMiller" w:date="2018-11-01T13:43:00Z">
                <w:rPr>
                  <w:rFonts w:ascii="Cambria Math" w:eastAsiaTheme="minorEastAsia" w:hAnsi="Cambria Math"/>
                  <w:b/>
                  <w:i/>
                  <w:rPrChange w:id="10" w:author="Althea ArchMiller" w:date="2018-11-01T13:43:00Z">
                    <w:rPr>
                      <w:rFonts w:ascii="Cambria Math" w:eastAsiaTheme="minorEastAsia" w:hAnsi="Cambria Math"/>
                      <w:i/>
                    </w:rPr>
                  </w:rPrChange>
                </w:rPr>
              </w:ins>
            </m:ctrlPr>
          </m:sSupPr>
          <m:e>
            <m:r>
              <w:ins w:id="11" w:author="Althea ArchMiller" w:date="2018-11-01T13:43:00Z">
                <m:rPr>
                  <m:sty m:val="bi"/>
                </m:rPr>
                <w:rPr>
                  <w:rFonts w:ascii="Cambria Math" w:eastAsiaTheme="minorEastAsia" w:hAnsi="Cambria Math"/>
                </w:rPr>
                <m:t>β</m:t>
              </w:ins>
            </m:r>
          </m:e>
          <m:sup>
            <m:r>
              <w:ins w:id="12" w:author="Althea ArchMiller" w:date="2018-11-01T13:43:00Z">
                <m:rPr>
                  <m:sty m:val="bi"/>
                </m:rPr>
                <w:rPr>
                  <w:rFonts w:ascii="Cambria Math" w:eastAsiaTheme="minorEastAsia" w:hAnsi="Cambria Math"/>
                </w:rPr>
                <m:t>λ</m:t>
              </w:ins>
            </m:r>
          </m:sup>
        </m:sSup>
        <m:sSup>
          <m:sSupPr>
            <m:ctrlPr>
              <w:ins w:id="13" w:author="Althea ArchMiller" w:date="2018-11-01T13:53:00Z">
                <w:rPr>
                  <w:rFonts w:ascii="Cambria Math" w:eastAsiaTheme="minorEastAsia" w:hAnsi="Cambria Math"/>
                  <w:b/>
                  <w:i/>
                </w:rPr>
              </w:ins>
            </m:ctrlPr>
          </m:sSupPr>
          <m:e>
            <m:r>
              <w:ins w:id="14" w:author="Althea ArchMiller" w:date="2018-11-01T13:53:00Z">
                <m:rPr>
                  <m:sty m:val="bi"/>
                </m:rPr>
                <w:rPr>
                  <w:rFonts w:ascii="Cambria Math" w:eastAsiaTheme="minorEastAsia" w:hAnsi="Cambria Math"/>
                </w:rPr>
                <m:t>X</m:t>
              </w:ins>
            </m:r>
          </m:e>
          <m:sup>
            <m:r>
              <w:ins w:id="15" w:author="Althea ArchMiller" w:date="2018-11-01T13:53:00Z">
                <m:rPr>
                  <m:nor/>
                </m:rPr>
                <w:rPr>
                  <w:rFonts w:ascii="Cambria Math" w:eastAsiaTheme="minorEastAsia" w:hAnsi="Cambria Math"/>
                  <w:b/>
                </w:rPr>
                <m:t>plot</m:t>
              </w:ins>
            </m:r>
          </m:sup>
        </m:sSup>
        <m:sSubSup>
          <m:sSubSupPr>
            <m:ctrlPr>
              <w:del w:id="16" w:author="Althea ArchMiller" w:date="2018-11-01T13:43:00Z">
                <w:rPr>
                  <w:rFonts w:ascii="Cambria Math" w:eastAsiaTheme="minorEastAsia" w:hAnsi="Cambria Math"/>
                  <w:i/>
                </w:rPr>
              </w:del>
            </m:ctrlPr>
          </m:sSubSupPr>
          <m:e>
            <m:r>
              <w:del w:id="17" w:author="Althea ArchMiller" w:date="2018-11-01T13:43:00Z">
                <w:rPr>
                  <w:rFonts w:ascii="Cambria Math" w:eastAsiaTheme="minorEastAsia" w:hAnsi="Cambria Math"/>
                </w:rPr>
                <m:t>β</m:t>
              </w:del>
            </m:r>
          </m:e>
          <m:sub>
            <m:r>
              <w:del w:id="18" w:author="Althea ArchMiller" w:date="2018-11-01T13:43:00Z">
                <w:rPr>
                  <w:rFonts w:ascii="Cambria Math" w:eastAsiaTheme="minorEastAsia" w:hAnsi="Cambria Math"/>
                </w:rPr>
                <m:t>0</m:t>
              </w:del>
            </m:r>
          </m:sub>
          <m:sup>
            <m:r>
              <w:del w:id="19" w:author="Althea ArchMiller" w:date="2018-11-01T13:43:00Z">
                <w:rPr>
                  <w:rFonts w:ascii="Cambria Math" w:eastAsiaTheme="minorEastAsia" w:hAnsi="Cambria Math"/>
                </w:rPr>
                <m:t>λ</m:t>
              </w:del>
            </m:r>
          </m:sup>
        </m:sSubSup>
        <m:r>
          <w:del w:id="20" w:author="Althea ArchMiller" w:date="2018-11-01T13:43:00Z">
            <w:rPr>
              <w:rFonts w:ascii="Cambria Math" w:eastAsiaTheme="minorEastAsia" w:hAnsi="Cambria Math"/>
            </w:rPr>
            <m:t>+</m:t>
          </w:del>
        </m:r>
        <m:sSubSup>
          <m:sSubSupPr>
            <m:ctrlPr>
              <w:del w:id="21" w:author="Althea ArchMiller" w:date="2018-11-01T13:43:00Z">
                <w:rPr>
                  <w:rFonts w:ascii="Cambria Math" w:eastAsiaTheme="minorEastAsia" w:hAnsi="Cambria Math"/>
                  <w:i/>
                </w:rPr>
              </w:del>
            </m:ctrlPr>
          </m:sSubSupPr>
          <m:e>
            <m:r>
              <w:del w:id="22" w:author="Althea ArchMiller" w:date="2018-11-01T13:43:00Z">
                <w:rPr>
                  <w:rFonts w:ascii="Cambria Math" w:eastAsiaTheme="minorEastAsia" w:hAnsi="Cambria Math"/>
                </w:rPr>
                <m:t>β</m:t>
              </w:del>
            </m:r>
          </m:e>
          <m:sub>
            <m:r>
              <w:del w:id="23" w:author="Althea ArchMiller" w:date="2018-11-01T13:43:00Z">
                <w:rPr>
                  <w:rFonts w:ascii="Cambria Math" w:eastAsiaTheme="minorEastAsia" w:hAnsi="Cambria Math"/>
                </w:rPr>
                <m:t>1</m:t>
              </w:del>
            </m:r>
          </m:sub>
          <m:sup>
            <m:r>
              <w:del w:id="24" w:author="Althea ArchMiller" w:date="2018-11-01T13:43:00Z">
                <w:rPr>
                  <w:rFonts w:ascii="Cambria Math" w:eastAsiaTheme="minorEastAsia" w:hAnsi="Cambria Math"/>
                </w:rPr>
                <m:t>λ</m:t>
              </w:del>
            </m:r>
          </m:sup>
        </m:sSubSup>
        <m:sSub>
          <m:sSubPr>
            <m:ctrlPr>
              <w:del w:id="25" w:author="Althea ArchMiller" w:date="2018-11-01T13:43:00Z">
                <w:rPr>
                  <w:rFonts w:ascii="Cambria Math" w:eastAsiaTheme="minorEastAsia" w:hAnsi="Cambria Math"/>
                  <w:i/>
                </w:rPr>
              </w:del>
            </m:ctrlPr>
          </m:sSubPr>
          <m:e>
            <m:r>
              <w:del w:id="26" w:author="Althea ArchMiller" w:date="2018-11-01T13:43:00Z">
                <w:rPr>
                  <w:rFonts w:ascii="Cambria Math" w:eastAsiaTheme="minorEastAsia" w:hAnsi="Cambria Math"/>
                </w:rPr>
                <m:t>x</m:t>
              </w:del>
            </m:r>
          </m:e>
          <m:sub>
            <m:r>
              <w:del w:id="27" w:author="Althea ArchMiller" w:date="2018-11-01T13:43:00Z">
                <w:rPr>
                  <w:rFonts w:ascii="Cambria Math" w:eastAsiaTheme="minorEastAsia" w:hAnsi="Cambria Math"/>
                </w:rPr>
                <m:t>h</m:t>
              </w:del>
            </m:r>
          </m:sub>
        </m:sSub>
      </m:oMath>
      <w:r w:rsidR="00830AA5">
        <w:rPr>
          <w:rFonts w:eastAsiaTheme="minorEastAsia"/>
        </w:rPr>
        <w:t xml:space="preserve">                                                   (eq4)</w:t>
      </w:r>
    </w:p>
    <w:p w:rsidR="00E269C1" w:rsidRPr="00E269C1" w:rsidRDefault="00FE0D44" w:rsidP="00F27D39">
      <w:pPr>
        <w:spacing w:line="480" w:lineRule="auto"/>
        <w:rPr>
          <w:rFonts w:eastAsiaTheme="minorEastAsia"/>
        </w:rPr>
      </w:pPr>
      <w:r>
        <w:rPr>
          <w:rFonts w:eastAsiaTheme="minorEastAsia"/>
        </w:rPr>
        <w:lastRenderedPageBreak/>
        <w:t xml:space="preserve">Where </w:t>
      </w:r>
      <m:oMath>
        <m:sSup>
          <m:sSupPr>
            <m:ctrlPr>
              <w:ins w:id="28" w:author="Althea ArchMiller" w:date="2018-11-01T13:43:00Z">
                <w:rPr>
                  <w:rFonts w:ascii="Cambria Math" w:eastAsiaTheme="minorEastAsia" w:hAnsi="Cambria Math"/>
                  <w:b/>
                  <w:i/>
                </w:rPr>
              </w:ins>
            </m:ctrlPr>
          </m:sSupPr>
          <m:e>
            <m:r>
              <w:ins w:id="29" w:author="Althea ArchMiller" w:date="2018-11-01T13:43:00Z">
                <m:rPr>
                  <m:sty m:val="bi"/>
                </m:rPr>
                <w:rPr>
                  <w:rFonts w:ascii="Cambria Math" w:eastAsiaTheme="minorEastAsia" w:hAnsi="Cambria Math"/>
                </w:rPr>
                <m:t>β</m:t>
              </w:ins>
            </m:r>
          </m:e>
          <m:sup>
            <m:r>
              <w:ins w:id="30" w:author="Althea ArchMiller" w:date="2018-11-01T13:43:00Z">
                <m:rPr>
                  <m:sty m:val="bi"/>
                </m:rPr>
                <w:rPr>
                  <w:rFonts w:ascii="Cambria Math" w:eastAsiaTheme="minorEastAsia" w:hAnsi="Cambria Math"/>
                </w:rPr>
                <m:t>λ</m:t>
              </w:ins>
            </m:r>
          </m:sup>
        </m:sSup>
      </m:oMath>
      <w:r>
        <w:rPr>
          <w:rFonts w:eastAsiaTheme="minorEastAsia"/>
        </w:rPr>
        <w:t xml:space="preserve"> </w:t>
      </w:r>
      <w:ins w:id="31" w:author="Althea ArchMiller" w:date="2018-11-01T13:44:00Z">
        <w:r w:rsidR="00B91E9B">
          <w:rPr>
            <w:rFonts w:eastAsiaTheme="minorEastAsia"/>
          </w:rPr>
          <w:t xml:space="preserve">is a vector of </w:t>
        </w:r>
      </w:ins>
      <w:ins w:id="32" w:author="Althea ArchMiller" w:date="2018-11-01T13:45:00Z">
        <w:r w:rsidR="00B91E9B">
          <w:rPr>
            <w:rFonts w:eastAsiaTheme="minorEastAsia"/>
          </w:rPr>
          <w:t xml:space="preserve">model </w:t>
        </w:r>
      </w:ins>
      <w:ins w:id="33" w:author="Althea ArchMiller" w:date="2018-11-01T13:44:00Z">
        <w:r w:rsidR="00B91E9B">
          <w:rPr>
            <w:rFonts w:eastAsiaTheme="minorEastAsia"/>
          </w:rPr>
          <w:t>parameters (</w:t>
        </w:r>
      </w:ins>
      <w:ins w:id="34" w:author="Althea ArchMiller" w:date="2018-11-01T13:46:00Z">
        <w:r w:rsidR="00B91E9B">
          <w:rPr>
            <w:rFonts w:eastAsiaTheme="minorEastAsia"/>
          </w:rPr>
          <w:t xml:space="preserve">i.e., </w:t>
        </w:r>
      </w:ins>
      <m:oMath>
        <m:sSub>
          <m:sSubPr>
            <m:ctrlPr>
              <w:ins w:id="35" w:author="Althea ArchMiller" w:date="2018-11-01T13:44:00Z">
                <w:rPr>
                  <w:rFonts w:ascii="Cambria Math" w:eastAsiaTheme="minorEastAsia" w:hAnsi="Cambria Math"/>
                  <w:i/>
                </w:rPr>
              </w:ins>
            </m:ctrlPr>
          </m:sSubPr>
          <m:e>
            <m:r>
              <w:ins w:id="36" w:author="Althea ArchMiller" w:date="2018-11-01T13:44:00Z">
                <w:rPr>
                  <w:rFonts w:ascii="Cambria Math" w:eastAsiaTheme="minorEastAsia" w:hAnsi="Cambria Math"/>
                </w:rPr>
                <m:t>β</m:t>
              </w:ins>
            </m:r>
          </m:e>
          <m:sub>
            <m:r>
              <w:ins w:id="37" w:author="Althea ArchMiller" w:date="2018-11-01T13:44:00Z">
                <w:rPr>
                  <w:rFonts w:ascii="Cambria Math" w:eastAsiaTheme="minorEastAsia" w:hAnsi="Cambria Math"/>
                </w:rPr>
                <m:t>0</m:t>
              </w:ins>
            </m:r>
          </m:sub>
        </m:sSub>
        <m:r>
          <w:ins w:id="38" w:author="Althea ArchMiller" w:date="2018-11-01T13:44:00Z">
            <w:rPr>
              <w:rFonts w:ascii="Cambria Math" w:eastAsiaTheme="minorEastAsia" w:hAnsi="Cambria Math"/>
            </w:rPr>
            <m:t>,</m:t>
          </w:ins>
        </m:r>
        <m:sSub>
          <m:sSubPr>
            <m:ctrlPr>
              <w:ins w:id="39" w:author="Althea ArchMiller" w:date="2018-11-01T13:44:00Z">
                <w:rPr>
                  <w:rFonts w:ascii="Cambria Math" w:eastAsiaTheme="minorEastAsia" w:hAnsi="Cambria Math"/>
                  <w:i/>
                </w:rPr>
              </w:ins>
            </m:ctrlPr>
          </m:sSubPr>
          <m:e>
            <m:r>
              <w:ins w:id="40" w:author="Althea ArchMiller" w:date="2018-11-01T13:44:00Z">
                <w:rPr>
                  <w:rFonts w:ascii="Cambria Math" w:eastAsiaTheme="minorEastAsia" w:hAnsi="Cambria Math"/>
                </w:rPr>
                <m:t>β</m:t>
              </w:ins>
            </m:r>
          </m:e>
          <m:sub>
            <m:r>
              <w:ins w:id="41" w:author="Althea ArchMiller" w:date="2018-11-01T13:44:00Z">
                <w:rPr>
                  <w:rFonts w:ascii="Cambria Math" w:eastAsiaTheme="minorEastAsia" w:hAnsi="Cambria Math"/>
                </w:rPr>
                <m:t>1</m:t>
              </w:ins>
            </m:r>
          </m:sub>
        </m:sSub>
      </m:oMath>
      <w:ins w:id="42" w:author="Althea ArchMiller" w:date="2018-11-01T13:45:00Z">
        <w:r w:rsidR="00B91E9B">
          <w:rPr>
            <w:rFonts w:eastAsiaTheme="minorEastAsia"/>
          </w:rPr>
          <w:t xml:space="preserve">…) and </w:t>
        </w:r>
      </w:ins>
      <m:oMath>
        <m:sSup>
          <m:sSupPr>
            <m:ctrlPr>
              <w:ins w:id="43" w:author="Althea ArchMiller" w:date="2018-11-01T13:53:00Z">
                <w:rPr>
                  <w:rFonts w:ascii="Cambria Math" w:eastAsiaTheme="minorEastAsia" w:hAnsi="Cambria Math"/>
                  <w:b/>
                  <w:i/>
                </w:rPr>
              </w:ins>
            </m:ctrlPr>
          </m:sSupPr>
          <m:e>
            <m:r>
              <w:ins w:id="44" w:author="Althea ArchMiller" w:date="2018-11-01T13:53:00Z">
                <m:rPr>
                  <m:sty m:val="bi"/>
                </m:rPr>
                <w:rPr>
                  <w:rFonts w:ascii="Cambria Math" w:eastAsiaTheme="minorEastAsia" w:hAnsi="Cambria Math"/>
                </w:rPr>
                <m:t>X</m:t>
              </w:ins>
            </m:r>
          </m:e>
          <m:sup>
            <m:r>
              <w:ins w:id="45" w:author="Althea ArchMiller" w:date="2018-11-01T13:53:00Z">
                <m:rPr>
                  <m:nor/>
                </m:rPr>
                <w:rPr>
                  <w:rFonts w:ascii="Cambria Math" w:eastAsiaTheme="minorEastAsia" w:hAnsi="Cambria Math"/>
                  <w:b/>
                </w:rPr>
                <m:t>plot</m:t>
              </w:ins>
            </m:r>
          </m:sup>
        </m:sSup>
      </m:oMath>
      <w:ins w:id="46" w:author="Althea ArchMiller" w:date="2018-11-01T13:44:00Z">
        <w:r w:rsidR="00B91E9B">
          <w:rPr>
            <w:rFonts w:eastAsiaTheme="minorEastAsia"/>
          </w:rPr>
          <w:t xml:space="preserve"> </w:t>
        </w:r>
      </w:ins>
      <w:ins w:id="47" w:author="Althea ArchMiller" w:date="2018-11-01T13:45:00Z">
        <w:r w:rsidR="00B91E9B">
          <w:rPr>
            <w:rFonts w:eastAsiaTheme="minorEastAsia"/>
          </w:rPr>
          <w:t xml:space="preserve">is a vector of </w:t>
        </w:r>
      </w:ins>
      <w:ins w:id="48" w:author="Althea ArchMiller" w:date="2018-11-01T13:53:00Z">
        <w:r w:rsidR="000549D2">
          <w:rPr>
            <w:rFonts w:eastAsiaTheme="minorEastAsia"/>
          </w:rPr>
          <w:t xml:space="preserve">plot-level </w:t>
        </w:r>
      </w:ins>
      <w:ins w:id="49" w:author="Althea ArchMiller" w:date="2018-11-01T13:45:00Z">
        <w:r w:rsidR="00B91E9B">
          <w:rPr>
            <w:rFonts w:eastAsiaTheme="minorEastAsia"/>
          </w:rPr>
          <w:t>habitat covariates</w:t>
        </w:r>
      </w:ins>
      <w:ins w:id="50" w:author="Althea ArchMiller" w:date="2018-11-01T13:46:00Z">
        <w:r w:rsidR="00B91E9B">
          <w:rPr>
            <w:rFonts w:eastAsiaTheme="minorEastAsia"/>
          </w:rPr>
          <w:t xml:space="preserve"> including the intercept values</w:t>
        </w:r>
      </w:ins>
      <w:ins w:id="51" w:author="Althea ArchMiller" w:date="2018-11-01T13:45:00Z">
        <w:r w:rsidR="00B91E9B">
          <w:rPr>
            <w:rFonts w:eastAsiaTheme="minorEastAsia"/>
          </w:rPr>
          <w:t xml:space="preserve"> (</w:t>
        </w:r>
      </w:ins>
      <w:ins w:id="52" w:author="Althea ArchMiller" w:date="2018-11-01T13:46:00Z">
        <w:r w:rsidR="00B91E9B">
          <w:rPr>
            <w:rFonts w:eastAsiaTheme="minorEastAsia"/>
          </w:rPr>
          <w:t xml:space="preserve">i.e., </w:t>
        </w:r>
        <m:oMath>
          <m:r>
            <w:rPr>
              <w:rFonts w:ascii="Cambria Math" w:eastAsiaTheme="minorEastAsia" w:hAnsi="Cambria Math"/>
            </w:rPr>
            <m:t>1</m:t>
          </m:r>
        </m:oMath>
      </w:ins>
      <m:oMath>
        <m:r>
          <w:ins w:id="53" w:author="Althea ArchMiller" w:date="2018-11-01T13:45:00Z">
            <w:rPr>
              <w:rFonts w:ascii="Cambria Math" w:eastAsiaTheme="minorEastAsia" w:hAnsi="Cambria Math"/>
            </w:rPr>
            <m:t>,</m:t>
          </w:ins>
        </m:r>
        <m:sSub>
          <m:sSubPr>
            <m:ctrlPr>
              <w:ins w:id="54" w:author="Althea ArchMiller" w:date="2018-11-01T13:45:00Z">
                <w:rPr>
                  <w:rFonts w:ascii="Cambria Math" w:eastAsiaTheme="minorEastAsia" w:hAnsi="Cambria Math"/>
                  <w:i/>
                </w:rPr>
              </w:ins>
            </m:ctrlPr>
          </m:sSubPr>
          <m:e>
            <m:r>
              <w:ins w:id="55" w:author="Althea ArchMiller" w:date="2018-11-01T13:46:00Z">
                <w:rPr>
                  <w:rFonts w:ascii="Cambria Math" w:eastAsiaTheme="minorEastAsia" w:hAnsi="Cambria Math"/>
                </w:rPr>
                <m:t>x</m:t>
              </w:ins>
            </m:r>
          </m:e>
          <m:sub>
            <m:r>
              <w:ins w:id="56" w:author="Althea ArchMiller" w:date="2018-11-01T13:45:00Z">
                <w:rPr>
                  <w:rFonts w:ascii="Cambria Math" w:eastAsiaTheme="minorEastAsia" w:hAnsi="Cambria Math"/>
                </w:rPr>
                <m:t>1</m:t>
              </w:ins>
            </m:r>
          </m:sub>
        </m:sSub>
      </m:oMath>
      <w:ins w:id="57" w:author="Althea ArchMiller" w:date="2018-11-01T13:46:00Z">
        <w:r w:rsidR="00B91E9B">
          <w:rPr>
            <w:rFonts w:eastAsiaTheme="minorEastAsia"/>
          </w:rPr>
          <w:t>…</w:t>
        </w:r>
      </w:ins>
      <w:ins w:id="58" w:author="Althea ArchMiller" w:date="2018-11-01T13:45:00Z">
        <w:r w:rsidR="00B91E9B">
          <w:rPr>
            <w:rFonts w:eastAsiaTheme="minorEastAsia"/>
          </w:rPr>
          <w:t>)</w:t>
        </w:r>
      </w:ins>
      <w:ins w:id="59" w:author="Althea ArchMiller" w:date="2018-11-01T13:47:00Z">
        <w:r w:rsidR="00B91E9B">
          <w:rPr>
            <w:rFonts w:eastAsiaTheme="minorEastAsia"/>
          </w:rPr>
          <w:t>.</w:t>
        </w:r>
      </w:ins>
      <w:ins w:id="60" w:author="Althea ArchMiller" w:date="2018-11-01T13:45:00Z">
        <w:r w:rsidR="00B91E9B">
          <w:rPr>
            <w:rFonts w:eastAsiaTheme="minorEastAsia"/>
          </w:rPr>
          <w:t xml:space="preserve"> </w:t>
        </w:r>
      </w:ins>
      <w:r w:rsidR="00E269C1" w:rsidRPr="00E269C1">
        <w:rPr>
          <w:rFonts w:eastAsiaTheme="minorEastAsia"/>
        </w:rPr>
        <w:t>Subsequent year abundance is then a combination of the surviving individuals from each plot (</w:t>
      </w:r>
      <w:r w:rsidR="00E269C1" w:rsidRPr="00E269C1">
        <w:rPr>
          <w:rFonts w:eastAsiaTheme="minorEastAsia"/>
          <w:i/>
        </w:rPr>
        <w:t>S</w:t>
      </w:r>
      <w:r w:rsidR="00E269C1" w:rsidRPr="00E269C1">
        <w:rPr>
          <w:rFonts w:eastAsiaTheme="minorEastAsia"/>
          <w:i/>
          <w:vertAlign w:val="subscript"/>
        </w:rPr>
        <w:t>h,t</w:t>
      </w:r>
      <w:r w:rsidR="00E269C1" w:rsidRPr="00E269C1">
        <w:rPr>
          <w:rFonts w:eastAsiaTheme="minorEastAsia"/>
        </w:rPr>
        <w:t>) and recruitment of new individuals into each plot (</w:t>
      </w:r>
      <w:r w:rsidR="00E269C1" w:rsidRPr="00E269C1">
        <w:rPr>
          <w:rFonts w:eastAsiaTheme="minorEastAsia"/>
          <w:i/>
        </w:rPr>
        <w:t>G</w:t>
      </w:r>
      <w:r w:rsidR="00E269C1" w:rsidRPr="00E269C1">
        <w:rPr>
          <w:rFonts w:eastAsiaTheme="minorEastAsia"/>
          <w:i/>
          <w:vertAlign w:val="subscript"/>
        </w:rPr>
        <w:t>h,t</w:t>
      </w:r>
      <w:r w:rsidR="00E269C1" w:rsidRPr="00E269C1">
        <w:rPr>
          <w:rFonts w:eastAsiaTheme="minorEastAsia"/>
        </w:rPr>
        <w:t>):</w:t>
      </w:r>
    </w:p>
    <w:p w:rsidR="00E269C1" w:rsidRPr="00E269C1" w:rsidRDefault="001A4D26" w:rsidP="00F27D39">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h,t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h,t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h,t</m:t>
              </m:r>
            </m:sub>
          </m:sSub>
          <m:r>
            <w:rPr>
              <w:rFonts w:ascii="Cambria Math" w:eastAsiaTheme="minorEastAsia" w:hAnsi="Cambria Math"/>
            </w:rPr>
            <m:t xml:space="preserve"> </m:t>
          </m:r>
          <m:r>
            <m:rPr>
              <m:nor/>
            </m:rPr>
            <w:rPr>
              <w:rFonts w:ascii="Cambria Math" w:eastAsiaTheme="minorEastAsia" w:hAnsi="Cambria Math"/>
            </w:rPr>
            <m:t>for</m:t>
          </m:r>
          <m:r>
            <w:rPr>
              <w:rFonts w:ascii="Cambria Math" w:eastAsiaTheme="minorEastAsia" w:hAnsi="Cambria Math"/>
            </w:rPr>
            <m:t xml:space="preserve"> t≠1</m:t>
          </m:r>
        </m:oMath>
      </m:oMathPara>
    </w:p>
    <w:p w:rsidR="00E269C1" w:rsidRPr="00E269C1" w:rsidRDefault="001A4D26" w:rsidP="00F27D39">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h,t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h,t-1</m:t>
              </m:r>
            </m:sub>
          </m:sSub>
          <m:r>
            <w:rPr>
              <w:rFonts w:ascii="Cambria Math" w:eastAsiaTheme="minorEastAsia" w:hAnsi="Cambria Math"/>
            </w:rPr>
            <m:t>~</m:t>
          </m:r>
          <m:r>
            <m:rPr>
              <m:nor/>
            </m:rPr>
            <w:rPr>
              <w:rFonts w:ascii="Cambria Math" w:eastAsiaTheme="minorEastAsia" w:hAnsi="Cambria Math"/>
            </w:rPr>
            <m:t>Bin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h,t-1</m:t>
              </m:r>
            </m:sub>
          </m:sSub>
          <m:r>
            <w:rPr>
              <w:rFonts w:ascii="Cambria Math" w:eastAsiaTheme="minorEastAsia" w:hAnsi="Cambria Math"/>
            </w:rPr>
            <m:t>,ω)</m:t>
          </m:r>
        </m:oMath>
      </m:oMathPara>
    </w:p>
    <w:p w:rsidR="00E269C1" w:rsidRPr="00E269C1" w:rsidRDefault="001A4D26" w:rsidP="00F27D39">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h,t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h,t-1</m:t>
              </m:r>
            </m:sub>
          </m:sSub>
          <m:r>
            <w:rPr>
              <w:rFonts w:ascii="Cambria Math" w:eastAsiaTheme="minorEastAsia" w:hAnsi="Cambria Math"/>
            </w:rPr>
            <m:t>~</m:t>
          </m:r>
          <m:r>
            <m:rPr>
              <m:nor/>
            </m:rPr>
            <w:rPr>
              <w:rFonts w:ascii="Cambria Math" w:eastAsiaTheme="minorEastAsia" w:hAnsi="Cambria Math"/>
            </w:rPr>
            <m:t>Pois</m:t>
          </m:r>
          <m:r>
            <w:rPr>
              <w:rFonts w:ascii="Cambria Math" w:eastAsiaTheme="minorEastAsia" w:hAnsi="Cambria Math"/>
            </w:rPr>
            <m:t>(γ)</m:t>
          </m:r>
        </m:oMath>
      </m:oMathPara>
    </w:p>
    <w:p w:rsidR="00E269C1" w:rsidRPr="00E269C1" w:rsidRDefault="00B91E9B" w:rsidP="00F27D39">
      <w:pPr>
        <w:spacing w:line="480" w:lineRule="auto"/>
        <w:rPr>
          <w:rFonts w:eastAsiaTheme="minorEastAsia"/>
        </w:rPr>
      </w:pPr>
      <w:ins w:id="61" w:author="Althea ArchMiller" w:date="2018-11-01T13:47:00Z">
        <w:r>
          <w:rPr>
            <w:rFonts w:eastAsiaTheme="minorEastAsia"/>
          </w:rPr>
          <w:t xml:space="preserve">Where </w:t>
        </w:r>
      </w:ins>
      <m:oMath>
        <m:r>
          <w:ins w:id="62" w:author="Althea ArchMiller" w:date="2018-11-01T13:48:00Z">
            <w:rPr>
              <w:rFonts w:ascii="Cambria Math" w:eastAsiaTheme="minorEastAsia" w:hAnsi="Cambria Math"/>
            </w:rPr>
            <m:t>ω</m:t>
          </w:ins>
        </m:r>
      </m:oMath>
      <w:ins w:id="63" w:author="Althea ArchMiller" w:date="2018-11-01T13:48:00Z">
        <w:r w:rsidRPr="00E269C1">
          <w:rPr>
            <w:rFonts w:eastAsiaTheme="minorEastAsia"/>
          </w:rPr>
          <w:t xml:space="preserve"> </w:t>
        </w:r>
        <w:r>
          <w:rPr>
            <w:rFonts w:eastAsiaTheme="minorEastAsia"/>
          </w:rPr>
          <w:t xml:space="preserve">is XX and </w:t>
        </w:r>
        <m:oMath>
          <m:r>
            <w:rPr>
              <w:rFonts w:ascii="Cambria Math" w:eastAsiaTheme="minorEastAsia" w:hAnsi="Cambria Math"/>
            </w:rPr>
            <m:t>γ</m:t>
          </m:r>
        </m:oMath>
        <w:r w:rsidRPr="00E269C1">
          <w:rPr>
            <w:rFonts w:eastAsiaTheme="minorEastAsia"/>
          </w:rPr>
          <w:t xml:space="preserve"> </w:t>
        </w:r>
        <w:r>
          <w:rPr>
            <w:rFonts w:eastAsiaTheme="minorEastAsia"/>
          </w:rPr>
          <w:t xml:space="preserve">is </w:t>
        </w:r>
        <w:proofErr w:type="spellStart"/>
        <w:r>
          <w:rPr>
            <w:rFonts w:eastAsiaTheme="minorEastAsia"/>
          </w:rPr>
          <w:t xml:space="preserve">XX. </w:t>
        </w:r>
      </w:ins>
      <w:proofErr w:type="spellEnd"/>
      <w:r w:rsidR="00E269C1" w:rsidRPr="00E269C1">
        <w:rPr>
          <w:rFonts w:eastAsiaTheme="minorEastAsia"/>
        </w:rPr>
        <w:t xml:space="preserve">The detection process is a Binomial process based on plot-level abundance, </w:t>
      </w:r>
      <w:r w:rsidR="00E269C1" w:rsidRPr="00E269C1">
        <w:rPr>
          <w:rFonts w:eastAsiaTheme="minorEastAsia"/>
          <w:i/>
        </w:rPr>
        <w:t>N</w:t>
      </w:r>
      <w:r w:rsidR="00E269C1" w:rsidRPr="00E269C1">
        <w:rPr>
          <w:rFonts w:eastAsiaTheme="minorEastAsia"/>
          <w:i/>
          <w:vertAlign w:val="subscript"/>
        </w:rPr>
        <w:t>h,t</w:t>
      </w:r>
      <w:r w:rsidR="00E269C1" w:rsidRPr="00E269C1">
        <w:rPr>
          <w:rFonts w:eastAsiaTheme="minorEastAsia"/>
        </w:rPr>
        <w:t>, and the probability of detecting individuals (</w:t>
      </w:r>
      <w:proofErr w:type="spellStart"/>
      <w:r w:rsidR="00E269C1" w:rsidRPr="00E269C1">
        <w:rPr>
          <w:rFonts w:eastAsiaTheme="minorEastAsia"/>
          <w:i/>
        </w:rPr>
        <w:t>p</w:t>
      </w:r>
      <w:r w:rsidR="00E269C1" w:rsidRPr="00E269C1">
        <w:rPr>
          <w:rFonts w:eastAsiaTheme="minorEastAsia"/>
          <w:i/>
          <w:vertAlign w:val="subscript"/>
        </w:rPr>
        <w:t>h,i,t</w:t>
      </w:r>
      <w:proofErr w:type="spellEnd"/>
      <w:r w:rsidR="00E269C1" w:rsidRPr="00E269C1">
        <w:rPr>
          <w:rFonts w:eastAsiaTheme="minorEastAsia"/>
        </w:rPr>
        <w:t>)</w:t>
      </w:r>
      <w:ins w:id="64" w:author="Althea ArchMiller" w:date="2018-11-01T13:48:00Z">
        <w:r>
          <w:rPr>
            <w:rFonts w:eastAsiaTheme="minorEastAsia"/>
          </w:rPr>
          <w:t xml:space="preserve"> in </w:t>
        </w:r>
      </w:ins>
      <w:ins w:id="65" w:author="Althea ArchMiller" w:date="2018-11-01T13:49:00Z">
        <w:r>
          <w:rPr>
            <w:rFonts w:eastAsiaTheme="minorEastAsia"/>
          </w:rPr>
          <w:t xml:space="preserve">each plot </w:t>
        </w:r>
        <w:r w:rsidRPr="00406DAA">
          <w:rPr>
            <w:rFonts w:eastAsiaTheme="minorEastAsia"/>
            <w:i/>
          </w:rPr>
          <w:t>h</w:t>
        </w:r>
        <w:r w:rsidR="007B221D" w:rsidRPr="007B221D">
          <w:rPr>
            <w:rFonts w:eastAsiaTheme="minorEastAsia"/>
            <w:rPrChange w:id="66" w:author="Althea ArchMiller" w:date="2018-11-01T13:49:00Z">
              <w:rPr>
                <w:rFonts w:eastAsiaTheme="minorEastAsia"/>
                <w:i/>
              </w:rPr>
            </w:rPrChange>
          </w:rPr>
          <w:t>,</w:t>
        </w:r>
        <w:r>
          <w:rPr>
            <w:rFonts w:eastAsiaTheme="minorEastAsia"/>
          </w:rPr>
          <w:t xml:space="preserve"> </w:t>
        </w:r>
      </w:ins>
      <w:ins w:id="67" w:author="Althea ArchMiller" w:date="2018-11-01T13:48:00Z">
        <w:r>
          <w:rPr>
            <w:rFonts w:eastAsiaTheme="minorEastAsia"/>
          </w:rPr>
          <w:t xml:space="preserve">survey replicate </w:t>
        </w:r>
        <w:proofErr w:type="spellStart"/>
        <w:r w:rsidRPr="00B91E9B">
          <w:rPr>
            <w:rFonts w:eastAsiaTheme="minorEastAsia"/>
            <w:i/>
            <w:rPrChange w:id="68" w:author="Althea ArchMiller" w:date="2018-11-01T13:49:00Z">
              <w:rPr>
                <w:rFonts w:eastAsiaTheme="minorEastAsia"/>
              </w:rPr>
            </w:rPrChange>
          </w:rPr>
          <w:t>i</w:t>
        </w:r>
      </w:ins>
      <w:proofErr w:type="spellEnd"/>
      <w:ins w:id="69" w:author="Althea ArchMiller" w:date="2018-11-01T13:49:00Z">
        <w:r w:rsidR="007B221D">
          <w:rPr>
            <w:rFonts w:eastAsiaTheme="minorEastAsia"/>
          </w:rPr>
          <w:t xml:space="preserve">, and </w:t>
        </w:r>
      </w:ins>
      <w:ins w:id="70" w:author="Althea ArchMiller" w:date="2018-11-01T13:48:00Z">
        <w:r>
          <w:rPr>
            <w:rFonts w:eastAsiaTheme="minorEastAsia"/>
          </w:rPr>
          <w:t xml:space="preserve">survey period </w:t>
        </w:r>
        <w:r w:rsidRPr="00B91E9B">
          <w:rPr>
            <w:rFonts w:eastAsiaTheme="minorEastAsia"/>
            <w:i/>
            <w:rPrChange w:id="71" w:author="Althea ArchMiller" w:date="2018-11-01T13:49:00Z">
              <w:rPr>
                <w:rFonts w:eastAsiaTheme="minorEastAsia"/>
              </w:rPr>
            </w:rPrChange>
          </w:rPr>
          <w:t>t</w:t>
        </w:r>
      </w:ins>
      <w:ins w:id="72" w:author="Althea ArchMiller" w:date="2018-11-01T13:49:00Z">
        <w:r w:rsidR="007B221D">
          <w:rPr>
            <w:rFonts w:eastAsiaTheme="minorEastAsia"/>
          </w:rPr>
          <w:t xml:space="preserve">. The detection probability </w:t>
        </w:r>
      </w:ins>
      <w:del w:id="73" w:author="Althea ArchMiller" w:date="2018-11-01T13:49:00Z">
        <w:r w:rsidR="00E269C1" w:rsidRPr="00E269C1" w:rsidDel="007B221D">
          <w:rPr>
            <w:rFonts w:eastAsiaTheme="minorEastAsia"/>
          </w:rPr>
          <w:delText>,</w:delText>
        </w:r>
      </w:del>
      <w:del w:id="74" w:author="Althea ArchMiller" w:date="2018-11-01T13:50:00Z">
        <w:r w:rsidR="00E269C1" w:rsidRPr="00E269C1" w:rsidDel="007B221D">
          <w:rPr>
            <w:rFonts w:eastAsiaTheme="minorEastAsia"/>
          </w:rPr>
          <w:delText xml:space="preserve"> which i</w:delText>
        </w:r>
      </w:del>
      <w:ins w:id="75" w:author="Althea ArchMiller" w:date="2018-11-01T13:50:00Z">
        <w:r w:rsidR="007B221D">
          <w:rPr>
            <w:rFonts w:eastAsiaTheme="minorEastAsia"/>
          </w:rPr>
          <w:t>wa</w:t>
        </w:r>
      </w:ins>
      <w:r w:rsidR="00E269C1" w:rsidRPr="00E269C1">
        <w:rPr>
          <w:rFonts w:eastAsiaTheme="minorEastAsia"/>
        </w:rPr>
        <w:t>s assumed to be affected by survey-specific covariates (</w:t>
      </w:r>
      <w:proofErr w:type="spellStart"/>
      <w:r w:rsidR="00E269C1" w:rsidRPr="00E269C1">
        <w:rPr>
          <w:rFonts w:eastAsiaTheme="minorEastAsia"/>
          <w:i/>
        </w:rPr>
        <w:t>x</w:t>
      </w:r>
      <w:r w:rsidR="00E269C1" w:rsidRPr="00E269C1">
        <w:rPr>
          <w:rFonts w:eastAsiaTheme="minorEastAsia"/>
          <w:i/>
          <w:vertAlign w:val="subscript"/>
        </w:rPr>
        <w:t>h,i,t</w:t>
      </w:r>
      <w:proofErr w:type="spellEnd"/>
      <w:r w:rsidR="00E269C1" w:rsidRPr="00E269C1">
        <w:rPr>
          <w:rFonts w:eastAsiaTheme="minorEastAsia"/>
        </w:rPr>
        <w:t xml:space="preserve">), and which </w:t>
      </w:r>
      <w:del w:id="76" w:author="Althea ArchMiller" w:date="2018-11-01T13:50:00Z">
        <w:r w:rsidR="00E269C1" w:rsidRPr="00E269C1" w:rsidDel="007B221D">
          <w:rPr>
            <w:rFonts w:eastAsiaTheme="minorEastAsia"/>
          </w:rPr>
          <w:delText xml:space="preserve">gives </w:delText>
        </w:r>
      </w:del>
      <w:ins w:id="77" w:author="Althea ArchMiller" w:date="2018-11-01T13:50:00Z">
        <w:r w:rsidR="007B221D">
          <w:rPr>
            <w:rFonts w:eastAsiaTheme="minorEastAsia"/>
          </w:rPr>
          <w:t>gave</w:t>
        </w:r>
        <w:r w:rsidR="007B221D" w:rsidRPr="00E269C1">
          <w:rPr>
            <w:rFonts w:eastAsiaTheme="minorEastAsia"/>
          </w:rPr>
          <w:t xml:space="preserve"> </w:t>
        </w:r>
      </w:ins>
      <w:r w:rsidR="00E269C1" w:rsidRPr="00E269C1">
        <w:rPr>
          <w:rFonts w:eastAsiaTheme="minorEastAsia"/>
        </w:rPr>
        <w:t>us our counts (</w:t>
      </w:r>
      <w:r w:rsidR="00E269C1" w:rsidRPr="00E269C1">
        <w:rPr>
          <w:rFonts w:eastAsiaTheme="minorEastAsia"/>
          <w:i/>
        </w:rPr>
        <w:t>n</w:t>
      </w:r>
      <w:r w:rsidR="00E269C1" w:rsidRPr="00E269C1">
        <w:rPr>
          <w:rFonts w:eastAsiaTheme="minorEastAsia"/>
          <w:i/>
          <w:vertAlign w:val="subscript"/>
        </w:rPr>
        <w:t>h,i,t</w:t>
      </w:r>
      <w:r w:rsidR="00E269C1" w:rsidRPr="00E269C1">
        <w:rPr>
          <w:rFonts w:eastAsiaTheme="minorEastAsia"/>
        </w:rPr>
        <w:t>):</w:t>
      </w:r>
    </w:p>
    <w:p w:rsidR="00E269C1" w:rsidRPr="00E269C1" w:rsidRDefault="001A4D26" w:rsidP="00F27D39">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h,i,t</m:t>
              </m:r>
            </m:sub>
          </m:sSub>
          <m:r>
            <w:rPr>
              <w:rFonts w:ascii="Cambria Math" w:eastAsiaTheme="minorEastAsia" w:hAnsi="Cambria Math"/>
            </w:rPr>
            <m:t>~Bin(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h,t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h,i,t</m:t>
              </m:r>
            </m:sub>
          </m:sSub>
          <m:r>
            <w:rPr>
              <w:rFonts w:ascii="Cambria Math" w:eastAsiaTheme="minorEastAsia" w:hAnsi="Cambria Math"/>
            </w:rPr>
            <m:t>)</m:t>
          </m:r>
        </m:oMath>
      </m:oMathPara>
    </w:p>
    <w:p w:rsidR="00BD132E" w:rsidRPr="00E269C1" w:rsidRDefault="00E269C1" w:rsidP="00F27D39">
      <w:pPr>
        <w:spacing w:line="480" w:lineRule="auto"/>
        <w:rPr>
          <w:rFonts w:eastAsiaTheme="minorEastAsia"/>
        </w:rPr>
      </w:pPr>
      <m:oMathPara>
        <m:oMath>
          <m:r>
            <m:rPr>
              <m:nor/>
            </m:rPr>
            <w:rPr>
              <w:rFonts w:ascii="Cambria Math" w:eastAsiaTheme="minorEastAsia" w:hAnsi="Cambria Math"/>
            </w:rPr>
            <m:t>logit</m:t>
          </m:r>
          <m:d>
            <m:dPr>
              <m:ctrlPr>
                <w:rPr>
                  <w:rFonts w:ascii="Cambria Math" w:eastAsiaTheme="minorEastAsia" w:hAnsi="Cambria Math"/>
                  <w:i/>
                </w:rPr>
              </m:ctrlPr>
            </m:dPr>
            <m:e>
              <m:sSub>
                <m:sSubPr>
                  <m:ctrlPr>
                    <w:rPr>
                      <w:rFonts w:ascii="Cambria Math" w:eastAsiaTheme="minorEastAsia" w:hAnsi="Cambria Math"/>
                      <w:b/>
                      <w:i/>
                      <w:rPrChange w:id="78" w:author="Althea ArchMiller" w:date="2018-11-01T13:54:00Z">
                        <w:rPr>
                          <w:rFonts w:ascii="Cambria Math" w:eastAsiaTheme="minorEastAsia" w:hAnsi="Cambria Math"/>
                          <w:i/>
                        </w:rPr>
                      </w:rPrChange>
                    </w:rPr>
                  </m:ctrlPr>
                </m:sSubPr>
                <m:e>
                  <m:r>
                    <m:rPr>
                      <m:sty m:val="bi"/>
                    </m:rPr>
                    <w:rPr>
                      <w:rFonts w:ascii="Cambria Math" w:eastAsiaTheme="minorEastAsia" w:hAnsi="Cambria Math"/>
                    </w:rPr>
                    <m:t>p</m:t>
                  </m:r>
                </m:e>
                <m:sub>
                  <m:r>
                    <m:rPr>
                      <m:sty m:val="bi"/>
                    </m:rPr>
                    <w:rPr>
                      <w:rFonts w:ascii="Cambria Math" w:eastAsiaTheme="minorEastAsia" w:hAnsi="Cambria Math"/>
                    </w:rPr>
                    <m:t>h,i,t</m:t>
                  </m:r>
                </m:sub>
              </m:sSub>
            </m:e>
          </m:d>
          <m:r>
            <w:rPr>
              <w:rFonts w:ascii="Cambria Math" w:eastAsiaTheme="minorEastAsia" w:hAnsi="Cambria Math"/>
            </w:rPr>
            <m:t>=</m:t>
          </m:r>
          <m:sSup>
            <m:sSupPr>
              <m:ctrlPr>
                <w:ins w:id="79" w:author="Althea ArchMiller" w:date="2018-11-01T13:51:00Z">
                  <w:rPr>
                    <w:rFonts w:ascii="Cambria Math" w:eastAsiaTheme="minorEastAsia" w:hAnsi="Cambria Math"/>
                    <w:b/>
                    <w:i/>
                    <w:rPrChange w:id="80" w:author="Althea ArchMiller" w:date="2018-11-01T13:51:00Z">
                      <w:rPr>
                        <w:rFonts w:ascii="Cambria Math" w:eastAsiaTheme="minorEastAsia" w:hAnsi="Cambria Math"/>
                        <w:i/>
                      </w:rPr>
                    </w:rPrChange>
                  </w:rPr>
                </w:ins>
              </m:ctrlPr>
            </m:sSupPr>
            <m:e>
              <m:r>
                <w:ins w:id="81" w:author="Althea ArchMiller" w:date="2018-11-01T13:51:00Z">
                  <m:rPr>
                    <m:sty m:val="bi"/>
                  </m:rPr>
                  <w:rPr>
                    <w:rFonts w:ascii="Cambria Math" w:eastAsiaTheme="minorEastAsia" w:hAnsi="Cambria Math"/>
                  </w:rPr>
                  <m:t>β</m:t>
                </w:ins>
              </m:r>
            </m:e>
            <m:sup>
              <m:r>
                <w:ins w:id="82" w:author="Althea ArchMiller" w:date="2018-11-01T13:51:00Z">
                  <m:rPr>
                    <m:sty m:val="bi"/>
                  </m:rPr>
                  <w:rPr>
                    <w:rFonts w:ascii="Cambria Math" w:eastAsiaTheme="minorEastAsia" w:hAnsi="Cambria Math"/>
                  </w:rPr>
                  <m:t>p</m:t>
                </w:ins>
              </m:r>
            </m:sup>
          </m:sSup>
          <m:sSup>
            <m:sSupPr>
              <m:ctrlPr>
                <w:ins w:id="83" w:author="Althea ArchMiller" w:date="2018-11-01T13:52:00Z">
                  <w:rPr>
                    <w:rFonts w:ascii="Cambria Math" w:eastAsiaTheme="minorEastAsia" w:hAnsi="Cambria Math"/>
                    <w:b/>
                    <w:i/>
                  </w:rPr>
                </w:ins>
              </m:ctrlPr>
            </m:sSupPr>
            <m:e>
              <m:r>
                <w:ins w:id="84" w:author="Althea ArchMiller" w:date="2018-11-01T13:52:00Z">
                  <m:rPr>
                    <m:sty m:val="bi"/>
                  </m:rPr>
                  <w:rPr>
                    <w:rFonts w:ascii="Cambria Math" w:eastAsiaTheme="minorEastAsia" w:hAnsi="Cambria Math"/>
                  </w:rPr>
                  <m:t>X</m:t>
                </w:ins>
              </m:r>
            </m:e>
            <m:sup>
              <m:r>
                <w:ins w:id="85" w:author="Althea ArchMiller" w:date="2018-11-01T13:52:00Z">
                  <m:rPr>
                    <m:nor/>
                  </m:rPr>
                  <w:rPr>
                    <w:rFonts w:ascii="Cambria Math" w:eastAsiaTheme="minorEastAsia" w:hAnsi="Cambria Math"/>
                    <w:b/>
                    <w:rPrChange w:id="86" w:author="Althea ArchMiller" w:date="2018-11-01T13:52:00Z">
                      <w:rPr>
                        <w:rFonts w:ascii="Cambria Math" w:eastAsiaTheme="minorEastAsia" w:hAnsi="Cambria Math"/>
                        <w:b/>
                        <w:i/>
                      </w:rPr>
                    </w:rPrChange>
                  </w:rPr>
                  <m:t>survey</m:t>
                </w:ins>
              </m:r>
            </m:sup>
          </m:sSup>
          <m:sSubSup>
            <m:sSubSupPr>
              <m:ctrlPr>
                <w:del w:id="87" w:author="Althea ArchMiller" w:date="2018-11-01T13:51:00Z">
                  <w:rPr>
                    <w:rFonts w:ascii="Cambria Math" w:eastAsiaTheme="minorEastAsia" w:hAnsi="Cambria Math"/>
                    <w:i/>
                  </w:rPr>
                </w:del>
              </m:ctrlPr>
            </m:sSubSupPr>
            <m:e>
              <m:r>
                <w:del w:id="88" w:author="Althea ArchMiller" w:date="2018-11-01T13:51:00Z">
                  <w:rPr>
                    <w:rFonts w:ascii="Cambria Math" w:eastAsiaTheme="minorEastAsia" w:hAnsi="Cambria Math"/>
                  </w:rPr>
                  <m:t>β</m:t>
                </w:del>
              </m:r>
            </m:e>
            <m:sub>
              <m:r>
                <w:del w:id="89" w:author="Althea ArchMiller" w:date="2018-11-01T13:51:00Z">
                  <w:rPr>
                    <w:rFonts w:ascii="Cambria Math" w:eastAsiaTheme="minorEastAsia" w:hAnsi="Cambria Math"/>
                  </w:rPr>
                  <m:t>0</m:t>
                </w:del>
              </m:r>
            </m:sub>
            <m:sup>
              <m:r>
                <w:del w:id="90" w:author="Althea ArchMiller" w:date="2018-11-01T13:51:00Z">
                  <w:rPr>
                    <w:rFonts w:ascii="Cambria Math" w:eastAsiaTheme="minorEastAsia" w:hAnsi="Cambria Math"/>
                  </w:rPr>
                  <m:t>p</m:t>
                </w:del>
              </m:r>
            </m:sup>
          </m:sSubSup>
          <m:r>
            <w:del w:id="91" w:author="Althea ArchMiller" w:date="2018-11-01T13:51:00Z">
              <w:rPr>
                <w:rFonts w:ascii="Cambria Math" w:eastAsiaTheme="minorEastAsia" w:hAnsi="Cambria Math"/>
              </w:rPr>
              <m:t>+</m:t>
            </w:del>
          </m:r>
          <m:sSubSup>
            <m:sSubSupPr>
              <m:ctrlPr>
                <w:del w:id="92" w:author="Althea ArchMiller" w:date="2018-11-01T13:51:00Z">
                  <w:rPr>
                    <w:rFonts w:ascii="Cambria Math" w:eastAsiaTheme="minorEastAsia" w:hAnsi="Cambria Math"/>
                    <w:i/>
                  </w:rPr>
                </w:del>
              </m:ctrlPr>
            </m:sSubSupPr>
            <m:e>
              <m:r>
                <w:del w:id="93" w:author="Althea ArchMiller" w:date="2018-11-01T13:51:00Z">
                  <w:rPr>
                    <w:rFonts w:ascii="Cambria Math" w:eastAsiaTheme="minorEastAsia" w:hAnsi="Cambria Math"/>
                  </w:rPr>
                  <m:t>β</m:t>
                </w:del>
              </m:r>
            </m:e>
            <m:sub>
              <m:r>
                <w:del w:id="94" w:author="Althea ArchMiller" w:date="2018-11-01T13:51:00Z">
                  <w:rPr>
                    <w:rFonts w:ascii="Cambria Math" w:eastAsiaTheme="minorEastAsia" w:hAnsi="Cambria Math"/>
                  </w:rPr>
                  <m:t>1</m:t>
                </w:del>
              </m:r>
            </m:sub>
            <m:sup>
              <m:r>
                <w:del w:id="95" w:author="Althea ArchMiller" w:date="2018-11-01T13:51:00Z">
                  <w:rPr>
                    <w:rFonts w:ascii="Cambria Math" w:eastAsiaTheme="minorEastAsia" w:hAnsi="Cambria Math"/>
                  </w:rPr>
                  <m:t>p</m:t>
                </w:del>
              </m:r>
            </m:sup>
          </m:sSubSup>
          <m:sSub>
            <m:sSubPr>
              <m:ctrlPr>
                <w:del w:id="96" w:author="Althea ArchMiller" w:date="2018-11-01T13:51:00Z">
                  <w:rPr>
                    <w:rFonts w:ascii="Cambria Math" w:eastAsiaTheme="minorEastAsia" w:hAnsi="Cambria Math"/>
                    <w:i/>
                  </w:rPr>
                </w:del>
              </m:ctrlPr>
            </m:sSubPr>
            <m:e>
              <m:r>
                <w:del w:id="97" w:author="Althea ArchMiller" w:date="2018-11-01T13:51:00Z">
                  <w:rPr>
                    <w:rFonts w:ascii="Cambria Math" w:eastAsiaTheme="minorEastAsia" w:hAnsi="Cambria Math"/>
                  </w:rPr>
                  <m:t>x</m:t>
                </w:del>
              </m:r>
            </m:e>
            <m:sub>
              <m:r>
                <w:del w:id="98" w:author="Althea ArchMiller" w:date="2018-11-01T13:51:00Z">
                  <w:rPr>
                    <w:rFonts w:ascii="Cambria Math" w:eastAsiaTheme="minorEastAsia" w:hAnsi="Cambria Math"/>
                  </w:rPr>
                  <m:t>h,i,t</m:t>
                </w:del>
              </m:r>
            </m:sub>
          </m:sSub>
        </m:oMath>
      </m:oMathPara>
    </w:p>
    <w:p w:rsidR="00E269C1" w:rsidRPr="00E269C1" w:rsidRDefault="007B221D" w:rsidP="00F27D39">
      <w:pPr>
        <w:spacing w:line="480" w:lineRule="auto"/>
        <w:rPr>
          <w:rFonts w:eastAsiaTheme="minorEastAsia"/>
        </w:rPr>
      </w:pPr>
      <w:ins w:id="99" w:author="Althea ArchMiller" w:date="2018-11-01T13:50:00Z">
        <w:r>
          <w:rPr>
            <w:rFonts w:eastAsiaTheme="minorEastAsia"/>
          </w:rPr>
          <w:t xml:space="preserve">where equation 8xx is a logistic regression that </w:t>
        </w:r>
      </w:ins>
      <w:ins w:id="100" w:author="Althea ArchMiller" w:date="2018-11-01T13:51:00Z">
        <w:r>
          <w:rPr>
            <w:rFonts w:eastAsiaTheme="minorEastAsia"/>
          </w:rPr>
          <w:t xml:space="preserve">allowed us to predict the </w:t>
        </w:r>
      </w:ins>
      <w:ins w:id="101" w:author="Althea ArchMiller" w:date="2018-11-01T13:52:00Z">
        <w:r>
          <w:rPr>
            <w:rFonts w:eastAsiaTheme="minorEastAsia"/>
          </w:rPr>
          <w:t xml:space="preserve">survey-specific </w:t>
        </w:r>
      </w:ins>
      <w:ins w:id="102" w:author="Althea ArchMiller" w:date="2018-11-01T13:51:00Z">
        <w:r>
          <w:rPr>
            <w:rFonts w:eastAsiaTheme="minorEastAsia"/>
          </w:rPr>
          <w:t>detection probabilit</w:t>
        </w:r>
      </w:ins>
      <w:ins w:id="103" w:author="Althea ArchMiller" w:date="2018-11-01T13:52:00Z">
        <w:r>
          <w:rPr>
            <w:rFonts w:eastAsiaTheme="minorEastAsia"/>
          </w:rPr>
          <w:t>ies</w:t>
        </w:r>
      </w:ins>
      <w:ins w:id="104" w:author="Althea ArchMiller" w:date="2018-11-01T13:51:00Z">
        <w:r>
          <w:rPr>
            <w:rFonts w:eastAsiaTheme="minorEastAsia"/>
          </w:rPr>
          <w:t xml:space="preserve"> based on survey-level covariates</w:t>
        </w:r>
      </w:ins>
      <w:ins w:id="105" w:author="Althea ArchMiller" w:date="2018-11-01T13:53:00Z">
        <w:r>
          <w:rPr>
            <w:rFonts w:eastAsiaTheme="minorEastAsia"/>
          </w:rPr>
          <w:t xml:space="preserve"> (</w:t>
        </w:r>
        <m:oMath>
          <m:sSup>
            <m:sSupPr>
              <m:ctrlPr>
                <w:rPr>
                  <w:rFonts w:ascii="Cambria Math" w:eastAsiaTheme="minorEastAsia" w:hAnsi="Cambria Math"/>
                  <w:b/>
                  <w:i/>
                </w:rPr>
              </m:ctrlPr>
            </m:sSupPr>
            <m:e>
              <m:r>
                <m:rPr>
                  <m:sty m:val="bi"/>
                </m:rPr>
                <w:rPr>
                  <w:rFonts w:ascii="Cambria Math" w:eastAsiaTheme="minorEastAsia" w:hAnsi="Cambria Math"/>
                </w:rPr>
                <m:t>X</m:t>
              </m:r>
            </m:e>
            <m:sup>
              <m:r>
                <m:rPr>
                  <m:nor/>
                </m:rPr>
                <w:rPr>
                  <w:rFonts w:ascii="Cambria Math" w:eastAsiaTheme="minorEastAsia" w:hAnsi="Cambria Math"/>
                  <w:b/>
                </w:rPr>
                <m:t>survey</m:t>
              </m:r>
            </m:sup>
          </m:sSup>
        </m:oMath>
        <w:r>
          <w:rPr>
            <w:rFonts w:eastAsiaTheme="minorEastAsia"/>
          </w:rPr>
          <w:t>)</w:t>
        </w:r>
      </w:ins>
      <w:ins w:id="106" w:author="Althea ArchMiller" w:date="2018-11-01T13:51:00Z">
        <w:r>
          <w:rPr>
            <w:rFonts w:eastAsiaTheme="minorEastAsia"/>
          </w:rPr>
          <w:t>.</w:t>
        </w:r>
      </w:ins>
    </w:p>
    <w:p w:rsidR="00E64C9B" w:rsidRDefault="007B0687" w:rsidP="00F27D39">
      <w:pPr>
        <w:spacing w:line="480" w:lineRule="auto"/>
      </w:pPr>
      <w:r>
        <w:t>For all target species that we</w:t>
      </w:r>
      <w:r w:rsidR="00E269C1">
        <w:t xml:space="preserve"> analyzed, we </w:t>
      </w:r>
      <w:r w:rsidR="00486C50">
        <w:t xml:space="preserve">used package unmarked (XX Fiske and Chandler 2011) in Program R (Cite </w:t>
      </w:r>
      <w:r w:rsidR="00422190">
        <w:t>XX</w:t>
      </w:r>
      <w:r w:rsidR="00486C50">
        <w:t>) to</w:t>
      </w:r>
      <w:r>
        <w:t xml:space="preserve"> construct hypothesis-based models of initial abundance </w:t>
      </w:r>
      <w:r w:rsidR="00E269C1">
        <w:t>(</w:t>
      </w:r>
      <w:r w:rsidR="00E269C1" w:rsidRPr="00E42601">
        <w:rPr>
          <w:i/>
        </w:rPr>
        <w:t>N</w:t>
      </w:r>
      <w:r w:rsidR="00E269C1" w:rsidRPr="00E42601">
        <w:rPr>
          <w:i/>
          <w:vertAlign w:val="subscript"/>
        </w:rPr>
        <w:t>i,1</w:t>
      </w:r>
      <w:r w:rsidR="00E269C1">
        <w:t>)</w:t>
      </w:r>
      <w:r>
        <w:t xml:space="preserve"> with individual site covariates</w:t>
      </w:r>
      <w:r w:rsidR="00E269C1">
        <w:t xml:space="preserve"> (</w:t>
      </w:r>
      <w:r w:rsidR="00E269C1" w:rsidRPr="001658EB">
        <w:rPr>
          <w:rFonts w:eastAsiaTheme="minorEastAsia"/>
          <w:i/>
        </w:rPr>
        <w:t>x</w:t>
      </w:r>
      <w:r w:rsidR="00E269C1" w:rsidRPr="001658EB">
        <w:rPr>
          <w:rFonts w:eastAsiaTheme="minorEastAsia"/>
          <w:i/>
          <w:vertAlign w:val="subscript"/>
        </w:rPr>
        <w:t>h</w:t>
      </w:r>
      <w:r w:rsidR="00E269C1">
        <w:t>)</w:t>
      </w:r>
      <w:r>
        <w:t xml:space="preserve"> chosen based on </w:t>
      </w:r>
      <w:r w:rsidRPr="007B0687">
        <w:rPr>
          <w:i/>
        </w:rPr>
        <w:t>a priori</w:t>
      </w:r>
      <w:r>
        <w:rPr>
          <w:i/>
        </w:rPr>
        <w:t xml:space="preserve"> </w:t>
      </w:r>
      <w:r>
        <w:t xml:space="preserve">knowledge of the species of interest and the </w:t>
      </w:r>
      <w:r w:rsidR="00486C50">
        <w:t>study system</w:t>
      </w:r>
      <w:r w:rsidR="003B6F3F">
        <w:t>. Following the degree of freedom s</w:t>
      </w:r>
      <w:r w:rsidR="008D05FA">
        <w:t>pending approach described by Giu</w:t>
      </w:r>
      <w:r w:rsidR="003B6F3F">
        <w:t>dice and Fieberg (2012XX)</w:t>
      </w:r>
      <w:r w:rsidR="00E91A70">
        <w:t>,</w:t>
      </w:r>
      <w:r w:rsidR="003B6F3F">
        <w:t xml:space="preserve"> we chose not to include covariate interactions in our abundance models</w:t>
      </w:r>
      <w:r w:rsidR="00E269C1">
        <w:t xml:space="preserve"> because of</w:t>
      </w:r>
      <w:r w:rsidR="00E91A70">
        <w:t xml:space="preserve"> the small sample size of our data</w:t>
      </w:r>
      <w:r w:rsidR="003B6F3F">
        <w:t xml:space="preserve">. </w:t>
      </w:r>
      <w:r w:rsidR="00872740">
        <w:t xml:space="preserve">We replicated each </w:t>
      </w:r>
      <w:r w:rsidR="00497B21">
        <w:t xml:space="preserve">initial abundance </w:t>
      </w:r>
      <w:r w:rsidR="00872740">
        <w:t>model using Poisson, negative binomial, and zero-inflated Poisson</w:t>
      </w:r>
      <w:r w:rsidR="00486C50">
        <w:t xml:space="preserve"> distributions</w:t>
      </w:r>
      <w:r w:rsidR="00872740">
        <w:t xml:space="preserve"> to determine the best f</w:t>
      </w:r>
      <w:r w:rsidR="00601419">
        <w:t>it</w:t>
      </w:r>
      <w:r w:rsidR="00D54CAB">
        <w:t xml:space="preserve"> for our data.</w:t>
      </w:r>
      <w:r w:rsidR="00872740">
        <w:t xml:space="preserve"> </w:t>
      </w:r>
      <w:r w:rsidR="00D54CAB">
        <w:t>Models were subsequently ranked</w:t>
      </w:r>
      <w:r w:rsidR="00872740">
        <w:t xml:space="preserve"> based on Akaike information criterion (AIC) and </w:t>
      </w:r>
      <w:r w:rsidR="00872740">
        <w:lastRenderedPageBreak/>
        <w:t>Δ</w:t>
      </w:r>
      <w:r w:rsidR="00872740" w:rsidRPr="006C1E7F">
        <w:t>AIC values</w:t>
      </w:r>
      <w:r w:rsidR="00676122">
        <w:t xml:space="preserve"> </w:t>
      </w:r>
      <w:r w:rsidR="00D54CAB">
        <w:t xml:space="preserve">and only the best-ranked model was included in subsequent steps </w:t>
      </w:r>
      <w:r w:rsidR="00676122">
        <w:t xml:space="preserve">(Fondell et al. 2008 in Arnold 2010). </w:t>
      </w:r>
      <w:r w:rsidR="00D54CAB">
        <w:t>For bot</w:t>
      </w:r>
      <w:r w:rsidR="00451CE5">
        <w:t>h of our avian target species (lark sparrow and eastern t</w:t>
      </w:r>
      <w:r w:rsidR="006B2B37">
        <w:t>owhee)</w:t>
      </w:r>
      <w:r w:rsidR="00474E91">
        <w:t>,</w:t>
      </w:r>
      <w:r w:rsidR="006B2B37">
        <w:t xml:space="preserve"> we </w:t>
      </w:r>
      <w:r w:rsidR="00474E91">
        <w:t xml:space="preserve">then </w:t>
      </w:r>
      <w:r w:rsidR="006B2B37">
        <w:t>used the best</w:t>
      </w:r>
      <w:r w:rsidR="00474E91">
        <w:t>-ranked initial abundance model to rank detection</w:t>
      </w:r>
      <w:r w:rsidR="00E269C1">
        <w:t xml:space="preserve"> covariate models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h,i,t</m:t>
            </m:r>
          </m:sub>
        </m:sSub>
      </m:oMath>
      <w:r w:rsidR="00E269C1">
        <w:rPr>
          <w:rFonts w:eastAsiaTheme="minorEastAsia"/>
        </w:rPr>
        <w:t>)</w:t>
      </w:r>
      <w:r w:rsidR="00474E91">
        <w:t xml:space="preserve">. This variable selection process followed the example given in the supplementary material of Hostetler and Chandler (2015). </w:t>
      </w:r>
    </w:p>
    <w:p w:rsidR="00186A94" w:rsidRPr="00186A94" w:rsidRDefault="00E64C9B" w:rsidP="00F27D39">
      <w:pPr>
        <w:spacing w:line="480" w:lineRule="auto"/>
      </w:pPr>
      <w:r>
        <w:t>Although we conducted the same initial modeling step and followed the same general strategy described above</w:t>
      </w:r>
      <w:r w:rsidR="00645110">
        <w:t xml:space="preserve"> for all of our analyses</w:t>
      </w:r>
      <w:r>
        <w:t xml:space="preserve">, our specific methodology differed slightly for both of our invertebrate species (Leonard’s skipper and </w:t>
      </w:r>
      <w:r w:rsidR="00346324">
        <w:t>n</w:t>
      </w:r>
      <w:r>
        <w:t xml:space="preserve">orthern </w:t>
      </w:r>
      <w:r w:rsidR="00346324">
        <w:t>b</w:t>
      </w:r>
      <w:r>
        <w:t xml:space="preserve">arrens </w:t>
      </w:r>
      <w:r w:rsidR="00346324">
        <w:t>t</w:t>
      </w:r>
      <w:r>
        <w:t xml:space="preserve">iger </w:t>
      </w:r>
      <w:r w:rsidR="00346324">
        <w:t>b</w:t>
      </w:r>
      <w:r>
        <w:t xml:space="preserve">eetle). </w:t>
      </w:r>
      <w:r w:rsidR="00AF575F">
        <w:t>To</w:t>
      </w:r>
      <w:r>
        <w:t xml:space="preserve"> account for violations of the models’ assumpti</w:t>
      </w:r>
      <w:r w:rsidR="00A67FEF">
        <w:t>ons given species ecology and</w:t>
      </w:r>
      <w:r>
        <w:t xml:space="preserve"> our survey techniques, we conducted all subsequent modeling</w:t>
      </w:r>
      <w:r w:rsidR="00A67FEF">
        <w:t xml:space="preserve"> for invertebrates</w:t>
      </w:r>
      <w:r>
        <w:t xml:space="preserve"> using a Bayesian </w:t>
      </w:r>
      <w:r w:rsidR="00AF575F">
        <w:t>hierarchical modeling approach</w:t>
      </w:r>
      <w:r w:rsidR="00295D54">
        <w:t>. Briefly, we modified the model structure to relax model restrictions including the closure assumption and the assumption that detection probability was invariant across the three replications within each survey period. The closure assumption was violated given that invertebrate abundance varies within one growing season</w:t>
      </w:r>
      <w:r w:rsidR="00AF575F">
        <w:t xml:space="preserve"> due to</w:t>
      </w:r>
      <w:r w:rsidR="00295D54">
        <w:t xml:space="preserve"> (</w:t>
      </w:r>
      <w:r w:rsidR="00AF575F">
        <w:t>hatching</w:t>
      </w:r>
      <w:r w:rsidR="00295D54">
        <w:t xml:space="preserve"> and mortality cyc</w:t>
      </w:r>
      <w:r w:rsidR="009D3032">
        <w:t xml:space="preserve">les), and detection probability needed to </w:t>
      </w:r>
      <w:r w:rsidR="00AF575F">
        <w:t>vary among replicates given the meandering search process that was followed for replicate surveys</w:t>
      </w:r>
      <w:r w:rsidR="009D3032">
        <w:t>. (For both invertebrate species, surveyors had conducted targeted wandering transects focused on appropriate patches of habitat and made an effort to not repeatedly traverse the same ground.)</w:t>
      </w:r>
      <w:r w:rsidR="00186A94">
        <w:t xml:space="preserve"> In the model-based approach, we assumed that plot abundance in each year and survey period </w:t>
      </w:r>
      <w:r w:rsidR="00186A94" w:rsidRPr="00186A94">
        <w:t>(</w:t>
      </w:r>
      <w:r w:rsidR="00186A94" w:rsidRPr="00186A94">
        <w:rPr>
          <w:i/>
        </w:rPr>
        <w:t>N</w:t>
      </w:r>
      <w:r w:rsidR="00186A94" w:rsidRPr="00186A94">
        <w:rPr>
          <w:i/>
          <w:vertAlign w:val="subscript"/>
        </w:rPr>
        <w:t>h,i</w:t>
      </w:r>
      <w:r w:rsidR="00186A94" w:rsidRPr="00186A94">
        <w:t>) was a function of whether the plot was occupied (</w:t>
      </w:r>
      <w:r w:rsidR="00186A94" w:rsidRPr="00186A94">
        <w:rPr>
          <w:i/>
        </w:rPr>
        <w:t>z</w:t>
      </w:r>
      <w:r w:rsidR="00186A94" w:rsidRPr="00186A94">
        <w:rPr>
          <w:i/>
          <w:vertAlign w:val="subscript"/>
        </w:rPr>
        <w:t>h</w:t>
      </w:r>
      <w:r w:rsidR="00186A94" w:rsidRPr="00186A94">
        <w:t>) and plot-level habitat covariates (</w:t>
      </w:r>
      <w:r w:rsidR="00186A94" w:rsidRPr="00186A94">
        <w:rPr>
          <w:rFonts w:eastAsiaTheme="minorEastAsia"/>
          <w:i/>
        </w:rPr>
        <w:t>x</w:t>
      </w:r>
      <w:r w:rsidR="00186A94" w:rsidRPr="00186A94">
        <w:rPr>
          <w:rFonts w:eastAsiaTheme="minorEastAsia"/>
          <w:i/>
          <w:vertAlign w:val="subscript"/>
        </w:rPr>
        <w:t>h</w:t>
      </w:r>
      <w:r w:rsidR="00186A94" w:rsidRPr="00186A94">
        <w:t>):</w:t>
      </w:r>
    </w:p>
    <w:p w:rsidR="00186A94" w:rsidRPr="00186A94" w:rsidRDefault="001A4D26" w:rsidP="00F27D39">
      <w:pPr>
        <w:spacing w:line="480" w:lineRule="auto"/>
      </w:pPr>
      <m:oMathPara>
        <m:oMath>
          <m:sSub>
            <m:sSubPr>
              <m:ctrlPr>
                <w:rPr>
                  <w:rFonts w:ascii="Cambria Math" w:hAnsi="Cambria Math"/>
                  <w:i/>
                </w:rPr>
              </m:ctrlPr>
            </m:sSubPr>
            <m:e>
              <m:r>
                <w:rPr>
                  <w:rFonts w:ascii="Cambria Math" w:hAnsi="Cambria Math"/>
                </w:rPr>
                <m:t>N</m:t>
              </m:r>
            </m:e>
            <m:sub>
              <m: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h</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h,i</m:t>
              </m:r>
            </m:sub>
          </m:sSub>
        </m:oMath>
      </m:oMathPara>
    </w:p>
    <w:p w:rsidR="00186A94" w:rsidRPr="00186A94" w:rsidRDefault="001A4D26" w:rsidP="00F27D39">
      <w:pPr>
        <w:spacing w:line="480" w:lineRule="auto"/>
      </w:pPr>
      <m:oMathPara>
        <m:oMath>
          <m:sSub>
            <m:sSubPr>
              <m:ctrlPr>
                <w:rPr>
                  <w:rFonts w:ascii="Cambria Math" w:hAnsi="Cambria Math"/>
                  <w:i/>
                </w:rPr>
              </m:ctrlPr>
            </m:sSubPr>
            <m:e>
              <m:r>
                <w:rPr>
                  <w:rFonts w:ascii="Cambria Math" w:hAnsi="Cambria Math"/>
                </w:rPr>
                <m:t>z</m:t>
              </m:r>
            </m:e>
            <m:sub>
              <m:r>
                <w:rPr>
                  <w:rFonts w:ascii="Cambria Math" w:hAnsi="Cambria Math"/>
                </w:rPr>
                <m:t>h</m:t>
              </m:r>
            </m:sub>
          </m:sSub>
          <m:r>
            <w:rPr>
              <w:rFonts w:ascii="Cambria Math" w:hAnsi="Cambria Math"/>
            </w:rPr>
            <m:t>~</m:t>
          </m:r>
          <m:r>
            <m:rPr>
              <m:nor/>
            </m:rPr>
            <w:rPr>
              <w:rFonts w:ascii="Cambria Math" w:hAnsi="Cambria Math"/>
            </w:rPr>
            <m:t>Bin</m:t>
          </m:r>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h</m:t>
              </m:r>
            </m:sub>
          </m:sSub>
          <m:r>
            <w:rPr>
              <w:rFonts w:ascii="Cambria Math" w:hAnsi="Cambria Math"/>
            </w:rPr>
            <m:t>)</m:t>
          </m:r>
        </m:oMath>
      </m:oMathPara>
    </w:p>
    <w:p w:rsidR="00186A94" w:rsidRPr="00186A94" w:rsidRDefault="001A4D26" w:rsidP="00F27D39">
      <w:pPr>
        <w:spacing w:line="480" w:lineRule="auto"/>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h,i</m:t>
              </m:r>
            </m:sub>
          </m:sSub>
          <m:r>
            <w:rPr>
              <w:rFonts w:ascii="Cambria Math" w:hAnsi="Cambria Math"/>
            </w:rPr>
            <m:t>~</m:t>
          </m:r>
          <m:r>
            <m:rPr>
              <m:nor/>
            </m:rPr>
            <w:rPr>
              <w:rFonts w:ascii="Cambria Math" w:hAnsi="Cambria Math"/>
            </w:rPr>
            <m:t>Pois</m:t>
          </m:r>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h,i</m:t>
              </m:r>
            </m:sub>
            <m:sup>
              <m:r>
                <w:rPr>
                  <w:rFonts w:ascii="Cambria Math" w:hAnsi="Cambria Math"/>
                </w:rPr>
                <m:t>*</m:t>
              </m:r>
            </m:sup>
          </m:sSubSup>
          <m:r>
            <w:rPr>
              <w:rFonts w:ascii="Cambria Math" w:hAnsi="Cambria Math"/>
            </w:rPr>
            <m:t>)</m:t>
          </m:r>
        </m:oMath>
      </m:oMathPara>
    </w:p>
    <w:p w:rsidR="00186A94" w:rsidRPr="00186A94" w:rsidRDefault="001A4D26" w:rsidP="00F27D39">
      <w:pPr>
        <w:spacing w:line="480" w:lineRule="auto"/>
      </w:pPr>
      <m:oMathPara>
        <m:oMath>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N</m:t>
                      </m:r>
                    </m:e>
                    <m:sub>
                      <m:r>
                        <w:rPr>
                          <w:rFonts w:ascii="Cambria Math" w:hAnsi="Cambria Math"/>
                        </w:rPr>
                        <m:t>h,i</m:t>
                      </m:r>
                    </m:sub>
                    <m:sup>
                      <m:r>
                        <w:rPr>
                          <w:rFonts w:ascii="Cambria Math" w:hAnsi="Cambria Math"/>
                        </w:rPr>
                        <m:t>*</m:t>
                      </m:r>
                    </m:sup>
                  </m:sSubSup>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h</m:t>
              </m:r>
            </m:sub>
          </m:sSub>
          <m:r>
            <w:rPr>
              <w:rFonts w:ascii="Cambria Math" w:eastAsiaTheme="minorEastAsia" w:hAnsi="Cambria Math"/>
            </w:rPr>
            <m:t>+</m:t>
          </m:r>
          <m:sSub>
            <m:sSubPr>
              <m:ctrlPr>
                <w:rPr>
                  <w:rFonts w:ascii="Cambria Math" w:hAnsi="Cambria Math"/>
                  <w:i/>
                </w:rPr>
              </m:ctrlPr>
            </m:sSubPr>
            <m:e>
              <m:r>
                <w:rPr>
                  <w:rFonts w:ascii="Cambria Math" w:hAnsi="Cambria Math"/>
                </w:rPr>
                <m:t>δ</m:t>
              </m:r>
            </m:e>
            <m:sub>
              <m:r>
                <w:rPr>
                  <w:rFonts w:ascii="Cambria Math" w:hAnsi="Cambria Math"/>
                </w:rPr>
                <m:t>h,i</m:t>
              </m:r>
            </m:sub>
          </m:sSub>
        </m:oMath>
      </m:oMathPara>
    </w:p>
    <w:p w:rsidR="00186A94" w:rsidRPr="00186A94" w:rsidRDefault="001A4D26" w:rsidP="00F27D39">
      <w:pPr>
        <w:spacing w:line="480" w:lineRule="auto"/>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
                    <m:sSubPr>
                      <m:ctrlPr>
                        <w:rPr>
                          <w:rFonts w:ascii="Cambria Math" w:eastAsiaTheme="minorEastAsia" w:hAnsi="Cambria Math"/>
                          <w:b/>
                          <w:i/>
                          <w:rPrChange w:id="107" w:author="Althea ArchMiller" w:date="2018-11-01T13:54:00Z">
                            <w:rPr>
                              <w:rFonts w:ascii="Cambria Math" w:eastAsiaTheme="minorEastAsia" w:hAnsi="Cambria Math"/>
                              <w:i/>
                            </w:rPr>
                          </w:rPrChange>
                        </w:rPr>
                      </m:ctrlPr>
                    </m:sSubPr>
                    <m:e>
                      <m:r>
                        <m:rPr>
                          <m:sty m:val="bi"/>
                        </m:rPr>
                        <w:rPr>
                          <w:rFonts w:ascii="Cambria Math" w:eastAsiaTheme="minorEastAsia" w:hAnsi="Cambria Math"/>
                        </w:rPr>
                        <m:t>λ</m:t>
                      </m:r>
                    </m:e>
                    <m:sub>
                      <m:r>
                        <m:rPr>
                          <m:sty m:val="bi"/>
                        </m:rPr>
                        <w:rPr>
                          <w:rFonts w:ascii="Cambria Math" w:eastAsiaTheme="minorEastAsia" w:hAnsi="Cambria Math"/>
                        </w:rPr>
                        <m:t>h</m:t>
                      </m:r>
                    </m:sub>
                  </m:sSub>
                </m:e>
              </m:d>
            </m:e>
          </m:func>
          <m:r>
            <w:rPr>
              <w:rFonts w:ascii="Cambria Math" w:eastAsiaTheme="minorEastAsia" w:hAnsi="Cambria Math"/>
            </w:rPr>
            <m:t>=</m:t>
          </m:r>
          <m:sSup>
            <m:sSupPr>
              <m:ctrlPr>
                <w:ins w:id="108" w:author="Althea ArchMiller" w:date="2018-11-01T13:54:00Z">
                  <w:rPr>
                    <w:rFonts w:ascii="Cambria Math" w:eastAsiaTheme="minorEastAsia" w:hAnsi="Cambria Math"/>
                    <w:b/>
                    <w:i/>
                  </w:rPr>
                </w:ins>
              </m:ctrlPr>
            </m:sSupPr>
            <m:e>
              <m:r>
                <w:ins w:id="109" w:author="Althea ArchMiller" w:date="2018-11-01T13:54:00Z">
                  <m:rPr>
                    <m:sty m:val="bi"/>
                  </m:rPr>
                  <w:rPr>
                    <w:rFonts w:ascii="Cambria Math" w:eastAsiaTheme="minorEastAsia" w:hAnsi="Cambria Math"/>
                  </w:rPr>
                  <m:t>β</m:t>
                </w:ins>
              </m:r>
            </m:e>
            <m:sup>
              <m:r>
                <w:ins w:id="110" w:author="Althea ArchMiller" w:date="2018-11-01T13:54:00Z">
                  <m:rPr>
                    <m:sty m:val="bi"/>
                  </m:rPr>
                  <w:rPr>
                    <w:rFonts w:ascii="Cambria Math" w:eastAsiaTheme="minorEastAsia" w:hAnsi="Cambria Math"/>
                  </w:rPr>
                  <m:t>λ</m:t>
                </w:ins>
              </m:r>
            </m:sup>
          </m:sSup>
          <m:sSup>
            <m:sSupPr>
              <m:ctrlPr>
                <w:ins w:id="111" w:author="Althea ArchMiller" w:date="2018-11-01T13:54:00Z">
                  <w:rPr>
                    <w:rFonts w:ascii="Cambria Math" w:eastAsiaTheme="minorEastAsia" w:hAnsi="Cambria Math"/>
                    <w:b/>
                    <w:i/>
                  </w:rPr>
                </w:ins>
              </m:ctrlPr>
            </m:sSupPr>
            <m:e>
              <m:r>
                <w:ins w:id="112" w:author="Althea ArchMiller" w:date="2018-11-01T13:54:00Z">
                  <m:rPr>
                    <m:sty m:val="bi"/>
                  </m:rPr>
                  <w:rPr>
                    <w:rFonts w:ascii="Cambria Math" w:eastAsiaTheme="minorEastAsia" w:hAnsi="Cambria Math"/>
                  </w:rPr>
                  <m:t>X</m:t>
                </w:ins>
              </m:r>
            </m:e>
            <m:sup>
              <m:r>
                <w:ins w:id="113" w:author="Althea ArchMiller" w:date="2018-11-01T13:54:00Z">
                  <m:rPr>
                    <m:sty m:val="b"/>
                  </m:rPr>
                  <w:rPr>
                    <w:rFonts w:ascii="Cambria Math" w:eastAsiaTheme="minorEastAsia" w:hAnsi="Cambria Math"/>
                  </w:rPr>
                  <m:t>plot</m:t>
                </w:ins>
              </m:r>
            </m:sup>
          </m:sSup>
          <m:sSubSup>
            <m:sSubSupPr>
              <m:ctrlPr>
                <w:del w:id="114" w:author="Althea ArchMiller" w:date="2018-11-01T13:54:00Z">
                  <w:rPr>
                    <w:rFonts w:ascii="Cambria Math" w:eastAsiaTheme="minorEastAsia" w:hAnsi="Cambria Math"/>
                    <w:i/>
                  </w:rPr>
                </w:del>
              </m:ctrlPr>
            </m:sSubSupPr>
            <m:e>
              <m:r>
                <w:del w:id="115" w:author="Althea ArchMiller" w:date="2018-11-01T13:54:00Z">
                  <w:rPr>
                    <w:rFonts w:ascii="Cambria Math" w:eastAsiaTheme="minorEastAsia" w:hAnsi="Cambria Math"/>
                  </w:rPr>
                  <m:t>β</m:t>
                </w:del>
              </m:r>
            </m:e>
            <m:sub>
              <m:r>
                <w:del w:id="116" w:author="Althea ArchMiller" w:date="2018-11-01T13:54:00Z">
                  <w:rPr>
                    <w:rFonts w:ascii="Cambria Math" w:eastAsiaTheme="minorEastAsia" w:hAnsi="Cambria Math"/>
                  </w:rPr>
                  <m:t>0</m:t>
                </w:del>
              </m:r>
            </m:sub>
            <m:sup>
              <m:r>
                <w:del w:id="117" w:author="Althea ArchMiller" w:date="2018-11-01T13:54:00Z">
                  <w:rPr>
                    <w:rFonts w:ascii="Cambria Math" w:eastAsiaTheme="minorEastAsia" w:hAnsi="Cambria Math"/>
                  </w:rPr>
                  <m:t>λ</m:t>
                </w:del>
              </m:r>
            </m:sup>
          </m:sSubSup>
          <m:r>
            <w:del w:id="118" w:author="Althea ArchMiller" w:date="2018-11-01T13:54:00Z">
              <w:rPr>
                <w:rFonts w:ascii="Cambria Math" w:eastAsiaTheme="minorEastAsia" w:hAnsi="Cambria Math"/>
              </w:rPr>
              <m:t>+</m:t>
            </w:del>
          </m:r>
          <m:sSubSup>
            <m:sSubSupPr>
              <m:ctrlPr>
                <w:del w:id="119" w:author="Althea ArchMiller" w:date="2018-11-01T13:54:00Z">
                  <w:rPr>
                    <w:rFonts w:ascii="Cambria Math" w:eastAsiaTheme="minorEastAsia" w:hAnsi="Cambria Math"/>
                    <w:i/>
                  </w:rPr>
                </w:del>
              </m:ctrlPr>
            </m:sSubSupPr>
            <m:e>
              <m:r>
                <w:del w:id="120" w:author="Althea ArchMiller" w:date="2018-11-01T13:54:00Z">
                  <w:rPr>
                    <w:rFonts w:ascii="Cambria Math" w:eastAsiaTheme="minorEastAsia" w:hAnsi="Cambria Math"/>
                  </w:rPr>
                  <m:t>β</m:t>
                </w:del>
              </m:r>
            </m:e>
            <m:sub>
              <m:r>
                <w:del w:id="121" w:author="Althea ArchMiller" w:date="2018-11-01T13:54:00Z">
                  <w:rPr>
                    <w:rFonts w:ascii="Cambria Math" w:eastAsiaTheme="minorEastAsia" w:hAnsi="Cambria Math"/>
                  </w:rPr>
                  <m:t>1</m:t>
                </w:del>
              </m:r>
            </m:sub>
            <m:sup>
              <m:r>
                <w:del w:id="122" w:author="Althea ArchMiller" w:date="2018-11-01T13:54:00Z">
                  <w:rPr>
                    <w:rFonts w:ascii="Cambria Math" w:eastAsiaTheme="minorEastAsia" w:hAnsi="Cambria Math"/>
                  </w:rPr>
                  <m:t>λ</m:t>
                </w:del>
              </m:r>
            </m:sup>
          </m:sSubSup>
          <m:sSub>
            <m:sSubPr>
              <m:ctrlPr>
                <w:del w:id="123" w:author="Althea ArchMiller" w:date="2018-11-01T13:54:00Z">
                  <w:rPr>
                    <w:rFonts w:ascii="Cambria Math" w:eastAsiaTheme="minorEastAsia" w:hAnsi="Cambria Math"/>
                    <w:i/>
                  </w:rPr>
                </w:del>
              </m:ctrlPr>
            </m:sSubPr>
            <m:e>
              <m:r>
                <w:del w:id="124" w:author="Althea ArchMiller" w:date="2018-11-01T13:54:00Z">
                  <w:rPr>
                    <w:rFonts w:ascii="Cambria Math" w:eastAsiaTheme="minorEastAsia" w:hAnsi="Cambria Math"/>
                  </w:rPr>
                  <m:t>x</m:t>
                </w:del>
              </m:r>
            </m:e>
            <m:sub>
              <m:r>
                <w:del w:id="125" w:author="Althea ArchMiller" w:date="2018-11-01T13:54:00Z">
                  <w:rPr>
                    <w:rFonts w:ascii="Cambria Math" w:eastAsiaTheme="minorEastAsia" w:hAnsi="Cambria Math"/>
                  </w:rPr>
                  <m:t>h,1</m:t>
                </w:del>
              </m:r>
            </m:sub>
          </m:sSub>
          <m:r>
            <w:del w:id="126" w:author="Althea ArchMiller" w:date="2018-11-01T13:54:00Z">
              <w:rPr>
                <w:rFonts w:ascii="Cambria Math" w:eastAsiaTheme="minorEastAsia" w:hAnsi="Cambria Math"/>
              </w:rPr>
              <m:t>+</m:t>
            </w:del>
          </m:r>
          <m:sSubSup>
            <m:sSubSupPr>
              <m:ctrlPr>
                <w:del w:id="127" w:author="Althea ArchMiller" w:date="2018-11-01T13:54:00Z">
                  <w:rPr>
                    <w:rFonts w:ascii="Cambria Math" w:eastAsiaTheme="minorEastAsia" w:hAnsi="Cambria Math"/>
                    <w:i/>
                  </w:rPr>
                </w:del>
              </m:ctrlPr>
            </m:sSubSupPr>
            <m:e>
              <m:r>
                <w:del w:id="128" w:author="Althea ArchMiller" w:date="2018-11-01T13:54:00Z">
                  <w:rPr>
                    <w:rFonts w:ascii="Cambria Math" w:eastAsiaTheme="minorEastAsia" w:hAnsi="Cambria Math"/>
                  </w:rPr>
                  <m:t>β</m:t>
                </w:del>
              </m:r>
            </m:e>
            <m:sub>
              <m:r>
                <w:del w:id="129" w:author="Althea ArchMiller" w:date="2018-11-01T13:54:00Z">
                  <w:rPr>
                    <w:rFonts w:ascii="Cambria Math" w:eastAsiaTheme="minorEastAsia" w:hAnsi="Cambria Math"/>
                  </w:rPr>
                  <m:t>2</m:t>
                </w:del>
              </m:r>
            </m:sub>
            <m:sup>
              <m:r>
                <w:del w:id="130" w:author="Althea ArchMiller" w:date="2018-11-01T13:54:00Z">
                  <w:rPr>
                    <w:rFonts w:ascii="Cambria Math" w:eastAsiaTheme="minorEastAsia" w:hAnsi="Cambria Math"/>
                  </w:rPr>
                  <m:t>λ</m:t>
                </w:del>
              </m:r>
            </m:sup>
          </m:sSubSup>
          <m:sSub>
            <m:sSubPr>
              <m:ctrlPr>
                <w:del w:id="131" w:author="Althea ArchMiller" w:date="2018-11-01T13:54:00Z">
                  <w:rPr>
                    <w:rFonts w:ascii="Cambria Math" w:eastAsiaTheme="minorEastAsia" w:hAnsi="Cambria Math"/>
                    <w:i/>
                  </w:rPr>
                </w:del>
              </m:ctrlPr>
            </m:sSubPr>
            <m:e>
              <m:r>
                <w:del w:id="132" w:author="Althea ArchMiller" w:date="2018-11-01T13:54:00Z">
                  <w:rPr>
                    <w:rFonts w:ascii="Cambria Math" w:eastAsiaTheme="minorEastAsia" w:hAnsi="Cambria Math"/>
                  </w:rPr>
                  <m:t>x</m:t>
                </w:del>
              </m:r>
            </m:e>
            <m:sub>
              <m:r>
                <w:del w:id="133" w:author="Althea ArchMiller" w:date="2018-11-01T13:54:00Z">
                  <w:rPr>
                    <w:rFonts w:ascii="Cambria Math" w:eastAsiaTheme="minorEastAsia" w:hAnsi="Cambria Math"/>
                  </w:rPr>
                  <m:t>h,2</m:t>
                </w:del>
              </m:r>
            </m:sub>
          </m:sSub>
        </m:oMath>
      </m:oMathPara>
    </w:p>
    <w:p w:rsidR="00186A94" w:rsidRPr="00186A94" w:rsidRDefault="00186A94" w:rsidP="00F27D39">
      <w:pPr>
        <w:spacing w:line="480" w:lineRule="auto"/>
        <w:rPr>
          <w:rFonts w:eastAsiaTheme="minorEastAsia"/>
        </w:rPr>
      </w:pPr>
      <w:r w:rsidRPr="00186A94">
        <w:t xml:space="preserve">where </w:t>
      </w:r>
      <m:oMath>
        <m:r>
          <w:rPr>
            <w:rFonts w:ascii="Cambria Math" w:hAnsi="Cambria Math"/>
          </w:rPr>
          <m:t>ψ</m:t>
        </m:r>
      </m:oMath>
      <w:r w:rsidR="00AF575F">
        <w:rPr>
          <w:rFonts w:eastAsiaTheme="minorEastAsia"/>
        </w:rPr>
        <w:t xml:space="preserve"> was</w:t>
      </w:r>
      <w:r w:rsidRPr="00186A94">
        <w:rPr>
          <w:rFonts w:eastAsiaTheme="minorEastAsia"/>
        </w:rPr>
        <w:t xml:space="preserve"> the probability of occupancy and </w:t>
      </w:r>
      <m:oMath>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h,i</m:t>
            </m:r>
          </m:sub>
        </m:sSub>
      </m:oMath>
      <w:r w:rsidRPr="00186A94">
        <w:rPr>
          <w:rFonts w:eastAsiaTheme="minorEastAsia"/>
        </w:rPr>
        <w:t xml:space="preserve"> </w:t>
      </w:r>
      <w:r w:rsidR="00AF575F">
        <w:rPr>
          <w:rFonts w:eastAsiaTheme="minorEastAsia"/>
        </w:rPr>
        <w:t>was</w:t>
      </w:r>
      <w:r w:rsidRPr="00186A94">
        <w:rPr>
          <w:rFonts w:eastAsiaTheme="minorEastAsia"/>
        </w:rPr>
        <w:t xml:space="preserve"> the predicted survey and plot-level abundance, which </w:t>
      </w:r>
      <w:r w:rsidR="00AF575F">
        <w:rPr>
          <w:rFonts w:eastAsiaTheme="minorEastAsia"/>
        </w:rPr>
        <w:t>was</w:t>
      </w:r>
      <w:r w:rsidRPr="00186A94">
        <w:rPr>
          <w:rFonts w:eastAsiaTheme="minorEastAsia"/>
        </w:rPr>
        <w:t xml:space="preserve"> based on a Poisson-distributed variable (</w:t>
      </w:r>
      <m:oMath>
        <m:sSubSup>
          <m:sSubSupPr>
            <m:ctrlPr>
              <w:rPr>
                <w:rFonts w:ascii="Cambria Math" w:hAnsi="Cambria Math"/>
                <w:i/>
              </w:rPr>
            </m:ctrlPr>
          </m:sSubSupPr>
          <m:e>
            <m:r>
              <w:rPr>
                <w:rFonts w:ascii="Cambria Math" w:hAnsi="Cambria Math"/>
              </w:rPr>
              <m:t>N</m:t>
            </m:r>
          </m:e>
          <m:sub>
            <m:r>
              <w:rPr>
                <w:rFonts w:ascii="Cambria Math" w:hAnsi="Cambria Math"/>
              </w:rPr>
              <m:t>h,i</m:t>
            </m:r>
          </m:sub>
          <m:sup>
            <m:r>
              <w:rPr>
                <w:rFonts w:ascii="Cambria Math" w:hAnsi="Cambria Math"/>
              </w:rPr>
              <m:t>*</m:t>
            </m:r>
          </m:sup>
        </m:sSubSup>
      </m:oMath>
      <w:r w:rsidRPr="00186A94">
        <w:rPr>
          <w:rFonts w:eastAsiaTheme="minorEastAsia"/>
        </w:rPr>
        <w:t xml:space="preserve">) that </w:t>
      </w:r>
      <w:r w:rsidR="00AF575F">
        <w:rPr>
          <w:rFonts w:eastAsiaTheme="minorEastAsia"/>
        </w:rPr>
        <w:t>was</w:t>
      </w:r>
      <w:r w:rsidRPr="00186A94">
        <w:rPr>
          <w:rFonts w:eastAsiaTheme="minorEastAsia"/>
        </w:rPr>
        <w:t xml:space="preserve"> a function of mean plot-level abundance (</w:t>
      </w:r>
      <m:oMath>
        <m:sSub>
          <m:sSubPr>
            <m:ctrlPr>
              <w:rPr>
                <w:rFonts w:ascii="Cambria Math" w:hAnsi="Cambria Math"/>
                <w:i/>
              </w:rPr>
            </m:ctrlPr>
          </m:sSubPr>
          <m:e>
            <m:r>
              <w:rPr>
                <w:rFonts w:ascii="Cambria Math" w:hAnsi="Cambria Math"/>
              </w:rPr>
              <m:t>λ</m:t>
            </m:r>
          </m:e>
          <m:sub>
            <m:r>
              <w:rPr>
                <w:rFonts w:ascii="Cambria Math" w:hAnsi="Cambria Math"/>
              </w:rPr>
              <m:t>h</m:t>
            </m:r>
          </m:sub>
        </m:sSub>
      </m:oMath>
      <w:r w:rsidRPr="00186A94">
        <w:rPr>
          <w:rFonts w:eastAsiaTheme="minorEastAsia"/>
        </w:rPr>
        <w:t>) and random error (</w:t>
      </w:r>
      <m:oMath>
        <m:sSub>
          <m:sSubPr>
            <m:ctrlPr>
              <w:rPr>
                <w:rFonts w:ascii="Cambria Math" w:hAnsi="Cambria Math"/>
                <w:i/>
              </w:rPr>
            </m:ctrlPr>
          </m:sSubPr>
          <m:e>
            <m:r>
              <w:rPr>
                <w:rFonts w:ascii="Cambria Math" w:hAnsi="Cambria Math"/>
              </w:rPr>
              <m:t>δ</m:t>
            </m:r>
          </m:e>
          <m:sub>
            <m:r>
              <w:rPr>
                <w:rFonts w:ascii="Cambria Math" w:hAnsi="Cambria Math"/>
              </w:rPr>
              <m:t>h,i</m:t>
            </m:r>
          </m:sub>
        </m:sSub>
      </m:oMath>
      <w:r w:rsidRPr="00186A94">
        <w:rPr>
          <w:rFonts w:eastAsiaTheme="minorEastAsia"/>
        </w:rPr>
        <w:t xml:space="preserve">). The random error </w:t>
      </w:r>
      <w:r w:rsidR="00AF575F">
        <w:rPr>
          <w:rFonts w:eastAsiaTheme="minorEastAsia"/>
        </w:rPr>
        <w:t>was</w:t>
      </w:r>
      <w:r w:rsidRPr="00186A94">
        <w:rPr>
          <w:rFonts w:eastAsiaTheme="minorEastAsia"/>
        </w:rPr>
        <w:t xml:space="preserve"> drawn from a normal distribution with a variance term (</w:t>
      </w:r>
      <m:oMath>
        <m:r>
          <w:rPr>
            <w:rFonts w:ascii="Cambria Math" w:eastAsiaTheme="minorEastAsia" w:hAnsi="Cambria Math"/>
          </w:rPr>
          <m:t>σ</m:t>
        </m:r>
      </m:oMath>
      <w:r w:rsidRPr="00186A94">
        <w:rPr>
          <w:rFonts w:eastAsiaTheme="minorEastAsia"/>
        </w:rPr>
        <w:t>)</w:t>
      </w:r>
      <w:r>
        <w:rPr>
          <w:rFonts w:eastAsiaTheme="minorEastAsia"/>
        </w:rPr>
        <w:t>:</w:t>
      </w:r>
    </w:p>
    <w:p w:rsidR="00186A94" w:rsidRPr="00186A94" w:rsidRDefault="001A4D26" w:rsidP="00F27D39">
      <w:pPr>
        <w:spacing w:line="480" w:lineRule="auto"/>
        <w:rPr>
          <w:rFonts w:eastAsiaTheme="minorEastAsia"/>
        </w:rPr>
      </w:pPr>
      <m:oMathPara>
        <m:oMath>
          <m:sSub>
            <m:sSubPr>
              <m:ctrlPr>
                <w:rPr>
                  <w:rFonts w:ascii="Cambria Math" w:hAnsi="Cambria Math"/>
                  <w:i/>
                </w:rPr>
              </m:ctrlPr>
            </m:sSubPr>
            <m:e>
              <m:r>
                <w:rPr>
                  <w:rFonts w:ascii="Cambria Math" w:hAnsi="Cambria Math"/>
                </w:rPr>
                <m:t>δ</m:t>
              </m:r>
            </m:e>
            <m:sub>
              <m:r>
                <w:rPr>
                  <w:rFonts w:ascii="Cambria Math" w:hAnsi="Cambria Math"/>
                </w:rPr>
                <m:t>h,i</m:t>
              </m:r>
            </m:sub>
          </m:sSub>
          <m:r>
            <w:rPr>
              <w:rFonts w:ascii="Cambria Math" w:eastAsiaTheme="minorEastAsia" w:hAnsi="Cambria Math"/>
            </w:rPr>
            <m:t>~N(0,σ)</m:t>
          </m:r>
        </m:oMath>
      </m:oMathPara>
    </w:p>
    <w:p w:rsidR="00186A94" w:rsidRPr="00186A94" w:rsidRDefault="00186A94" w:rsidP="00F27D39">
      <w:pPr>
        <w:spacing w:line="480" w:lineRule="auto"/>
        <w:rPr>
          <w:rFonts w:eastAsiaTheme="minorEastAsia"/>
        </w:rPr>
      </w:pPr>
      <m:oMathPara>
        <m:oMath>
          <m:r>
            <w:rPr>
              <w:rFonts w:ascii="Cambria Math" w:eastAsiaTheme="minorEastAsia" w:hAnsi="Cambria Math"/>
            </w:rPr>
            <m:t>σ~</m:t>
          </m:r>
          <m:r>
            <m:rPr>
              <m:sty m:val="p"/>
            </m:rPr>
            <w:rPr>
              <w:rFonts w:ascii="Cambria Math" w:eastAsiaTheme="minorEastAsia" w:hAnsi="Cambria Math"/>
            </w:rPr>
            <m:t>Unif</m:t>
          </m:r>
          <m:r>
            <w:rPr>
              <w:rFonts w:ascii="Cambria Math" w:eastAsiaTheme="minorEastAsia" w:hAnsi="Cambria Math"/>
            </w:rPr>
            <m:t>(0.1,5)</m:t>
          </m:r>
        </m:oMath>
      </m:oMathPara>
    </w:p>
    <w:p w:rsidR="00186A94" w:rsidRPr="00186A94" w:rsidRDefault="00186A94" w:rsidP="00F27D39">
      <w:pPr>
        <w:spacing w:line="480" w:lineRule="auto"/>
        <w:rPr>
          <w:rFonts w:eastAsiaTheme="minorEastAsia"/>
        </w:rPr>
      </w:pPr>
      <w:r w:rsidRPr="00186A94">
        <w:rPr>
          <w:rFonts w:eastAsiaTheme="minorEastAsia"/>
        </w:rPr>
        <w:t>We used plot-level covariates to account for occupancy:</w:t>
      </w:r>
    </w:p>
    <w:p w:rsidR="00186A94" w:rsidRPr="00186A94" w:rsidRDefault="001A4D26" w:rsidP="00F27D39">
      <w:pPr>
        <w:spacing w:line="480" w:lineRule="auto"/>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logit</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h</m:t>
                      </m:r>
                    </m:sub>
                  </m:sSub>
                </m:e>
              </m:d>
            </m:e>
          </m:func>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β</m:t>
              </m:r>
            </m:e>
            <m:sub>
              <m:r>
                <w:rPr>
                  <w:rFonts w:ascii="Cambria Math" w:eastAsiaTheme="minorEastAsia" w:hAnsi="Cambria Math"/>
                </w:rPr>
                <m:t>0</m:t>
              </m:r>
            </m:sub>
            <m:sup>
              <m:r>
                <w:rPr>
                  <w:rFonts w:ascii="Cambria Math" w:eastAsiaTheme="minorEastAsia" w:hAnsi="Cambria Math"/>
                </w:rPr>
                <m:t>ψ</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β</m:t>
              </m:r>
            </m:e>
            <m:sub>
              <m:r>
                <w:rPr>
                  <w:rFonts w:ascii="Cambria Math" w:eastAsiaTheme="minorEastAsia" w:hAnsi="Cambria Math"/>
                </w:rPr>
                <m:t>1</m:t>
              </m:r>
            </m:sub>
            <m:sup>
              <m:r>
                <w:rPr>
                  <w:rFonts w:ascii="Cambria Math" w:eastAsiaTheme="minorEastAsia" w:hAnsi="Cambria Math"/>
                </w:rPr>
                <m:t>ψ</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h,1</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β</m:t>
              </m:r>
            </m:e>
            <m:sub>
              <m:r>
                <w:rPr>
                  <w:rFonts w:ascii="Cambria Math" w:eastAsiaTheme="minorEastAsia" w:hAnsi="Cambria Math"/>
                </w:rPr>
                <m:t>2</m:t>
              </m:r>
            </m:sub>
            <m:sup>
              <m:r>
                <w:rPr>
                  <w:rFonts w:ascii="Cambria Math" w:eastAsiaTheme="minorEastAsia" w:hAnsi="Cambria Math"/>
                </w:rPr>
                <m:t>ψ</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h,2</m:t>
              </m:r>
            </m:sub>
          </m:sSub>
        </m:oMath>
      </m:oMathPara>
    </w:p>
    <w:p w:rsidR="00186A94" w:rsidRPr="00186A94" w:rsidRDefault="00186A94" w:rsidP="00F27D39">
      <w:pPr>
        <w:spacing w:line="480" w:lineRule="auto"/>
      </w:pPr>
      <w:r w:rsidRPr="00186A94">
        <w:rPr>
          <w:rFonts w:eastAsiaTheme="minorEastAsia"/>
        </w:rPr>
        <w:t xml:space="preserve">Where the covariates were chosen based on occupancy model ranking in unmarked following similar protocols to those described above for abundance modeling. </w:t>
      </w:r>
      <w:r w:rsidRPr="00186A94">
        <w:t xml:space="preserve">The probability of detection </w:t>
      </w:r>
      <m:oMath>
        <m:sSub>
          <m:sSubPr>
            <m:ctrlPr>
              <w:rPr>
                <w:rFonts w:ascii="Cambria Math" w:hAnsi="Cambria Math"/>
                <w:i/>
              </w:rPr>
            </m:ctrlPr>
          </m:sSubPr>
          <m:e>
            <m:r>
              <w:rPr>
                <w:rFonts w:ascii="Cambria Math" w:hAnsi="Cambria Math"/>
              </w:rPr>
              <m:t>p</m:t>
            </m:r>
          </m:e>
          <m:sub>
            <m:r>
              <w:rPr>
                <w:rFonts w:ascii="Cambria Math" w:hAnsi="Cambria Math"/>
              </w:rPr>
              <m:t>h,i,j</m:t>
            </m:r>
          </m:sub>
        </m:sSub>
      </m:oMath>
      <w:r w:rsidR="007F5C5A">
        <w:rPr>
          <w:rFonts w:eastAsiaTheme="minorEastAsia"/>
        </w:rPr>
        <w:t xml:space="preserve"> potentially </w:t>
      </w:r>
      <w:r w:rsidRPr="00186A94">
        <w:t>varied by</w:t>
      </w:r>
      <w:r w:rsidR="007F5C5A">
        <w:t xml:space="preserve"> plot (</w:t>
      </w:r>
      <w:r w:rsidR="007F5C5A" w:rsidRPr="007F5C5A">
        <w:rPr>
          <w:i/>
        </w:rPr>
        <w:t>h</w:t>
      </w:r>
      <w:r w:rsidR="007F5C5A">
        <w:t>), survey occasion (</w:t>
      </w:r>
      <w:proofErr w:type="spellStart"/>
      <w:r w:rsidR="007F5C5A" w:rsidRPr="007F5C5A">
        <w:rPr>
          <w:i/>
        </w:rPr>
        <w:t>i</w:t>
      </w:r>
      <w:proofErr w:type="spellEnd"/>
      <w:r w:rsidR="007F5C5A">
        <w:t>), and</w:t>
      </w:r>
      <w:r w:rsidRPr="00186A94">
        <w:t xml:space="preserve"> survey replic</w:t>
      </w:r>
      <w:r w:rsidR="007F5C5A">
        <w:t>ate</w:t>
      </w:r>
      <w:r w:rsidRPr="00186A94">
        <w:t xml:space="preserve"> </w:t>
      </w:r>
      <w:r w:rsidR="007F5C5A">
        <w:t>(</w:t>
      </w:r>
      <w:r w:rsidRPr="00186A94">
        <w:rPr>
          <w:i/>
        </w:rPr>
        <w:t>j</w:t>
      </w:r>
      <w:r w:rsidR="007F5C5A" w:rsidRPr="007F5C5A">
        <w:t>)</w:t>
      </w:r>
      <w:r w:rsidRPr="00186A94">
        <w:t xml:space="preserve"> </w:t>
      </w:r>
      <w:r w:rsidR="007F5C5A">
        <w:t xml:space="preserve">by using </w:t>
      </w:r>
      <w:r w:rsidRPr="00186A94">
        <w:t>a Beta-binomial relationship:</w:t>
      </w:r>
    </w:p>
    <w:p w:rsidR="00186A94" w:rsidRPr="00186A94" w:rsidRDefault="001A4D26" w:rsidP="00F27D39">
      <w:pPr>
        <w:spacing w:line="480" w:lineRule="auto"/>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h,i,j</m:t>
              </m:r>
            </m:sub>
          </m:sSub>
          <m:r>
            <w:rPr>
              <w:rFonts w:ascii="Cambria Math" w:hAnsi="Cambria Math"/>
            </w:rPr>
            <m:t>~</m:t>
          </m:r>
          <m:r>
            <m:rPr>
              <m:nor/>
            </m:rPr>
            <w:rPr>
              <w:rFonts w:ascii="Cambria Math" w:hAnsi="Cambria Math"/>
            </w:rPr>
            <m:t>Bin</m:t>
          </m:r>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h,i,j</m:t>
              </m:r>
            </m:sub>
          </m:sSub>
          <m:r>
            <w:rPr>
              <w:rFonts w:ascii="Cambria Math" w:hAnsi="Cambria Math"/>
            </w:rPr>
            <m:t>)</m:t>
          </m:r>
        </m:oMath>
      </m:oMathPara>
    </w:p>
    <w:p w:rsidR="00186A94" w:rsidRPr="00186A94" w:rsidRDefault="001A4D26" w:rsidP="00F27D39">
      <w:pPr>
        <w:spacing w:line="480" w:lineRule="auto"/>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h,i,j</m:t>
              </m:r>
            </m:sub>
          </m:sSub>
          <m:r>
            <w:rPr>
              <w:rFonts w:ascii="Cambria Math" w:hAnsi="Cambria Math"/>
            </w:rPr>
            <m:t>~</m:t>
          </m:r>
          <m:r>
            <m:rPr>
              <m:nor/>
            </m:rPr>
            <w:rPr>
              <w:rFonts w:ascii="Cambria Math" w:hAnsi="Cambria Math"/>
            </w:rPr>
            <m:t>Beta</m:t>
          </m:r>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p</m:t>
              </m:r>
            </m:sup>
          </m:s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p</m:t>
              </m:r>
            </m:sup>
          </m:sSup>
          <m:r>
            <w:rPr>
              <w:rFonts w:ascii="Cambria Math" w:hAnsi="Cambria Math"/>
            </w:rPr>
            <m:t>)</m:t>
          </m:r>
        </m:oMath>
      </m:oMathPara>
    </w:p>
    <w:p w:rsidR="00186A94" w:rsidRPr="00186A94" w:rsidRDefault="00186A94" w:rsidP="00F27D39">
      <w:pPr>
        <w:spacing w:line="480" w:lineRule="auto"/>
        <w:rPr>
          <w:rFonts w:eastAsiaTheme="minorEastAsia"/>
        </w:rPr>
      </w:pPr>
      <w:r w:rsidRPr="00186A94">
        <w:rPr>
          <w:rFonts w:eastAsiaTheme="minorEastAsia"/>
        </w:rPr>
        <w:t>We used vague priors throughout:</w:t>
      </w:r>
    </w:p>
    <w:p w:rsidR="00186A94" w:rsidRPr="00186A94" w:rsidRDefault="001A4D26" w:rsidP="00F27D39">
      <w:pPr>
        <w:spacing w:line="480" w:lineRule="auto"/>
        <w:rPr>
          <w:rFonts w:eastAsiaTheme="minorEastAsia"/>
        </w:rPr>
      </w:pPr>
      <m:oMathPara>
        <m:oMath>
          <m:sSup>
            <m:sSupPr>
              <m:ctrlPr>
                <w:rPr>
                  <w:rFonts w:ascii="Cambria Math" w:hAnsi="Cambria Math"/>
                  <w:i/>
                </w:rPr>
              </m:ctrlPr>
            </m:sSupPr>
            <m:e>
              <m:r>
                <w:rPr>
                  <w:rFonts w:ascii="Cambria Math" w:hAnsi="Cambria Math"/>
                </w:rPr>
                <m:t>α</m:t>
              </m:r>
            </m:e>
            <m:sup>
              <m:r>
                <w:rPr>
                  <w:rFonts w:ascii="Cambria Math" w:hAnsi="Cambria Math"/>
                </w:rPr>
                <m:t>p</m:t>
              </m:r>
            </m:sup>
          </m:s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p</m:t>
              </m:r>
            </m:sup>
          </m:sSup>
          <m:r>
            <w:rPr>
              <w:rFonts w:ascii="Cambria Math" w:hAnsi="Cambria Math"/>
            </w:rPr>
            <m:t>~</m:t>
          </m:r>
          <m:r>
            <m:rPr>
              <m:sty m:val="p"/>
            </m:rPr>
            <w:rPr>
              <w:rFonts w:ascii="Cambria Math" w:hAnsi="Cambria Math"/>
            </w:rPr>
            <m:t>gamma</m:t>
          </m:r>
          <m:r>
            <w:rPr>
              <w:rFonts w:ascii="Cambria Math" w:hAnsi="Cambria Math"/>
            </w:rPr>
            <m:t>(0.01,0.01)</m:t>
          </m:r>
        </m:oMath>
      </m:oMathPara>
    </w:p>
    <w:p w:rsidR="00186A94" w:rsidRPr="00186A94" w:rsidRDefault="001A4D26" w:rsidP="00F27D39">
      <w:pPr>
        <w:spacing w:line="480" w:lineRule="auto"/>
        <w:rPr>
          <w:rFonts w:eastAsiaTheme="minorEastAsia"/>
        </w:rPr>
      </w:pPr>
      <m:oMathPara>
        <m:oMath>
          <m:sSubSup>
            <m:sSubSupPr>
              <m:ctrlPr>
                <w:rPr>
                  <w:rFonts w:ascii="Cambria Math" w:eastAsiaTheme="minorEastAsia" w:hAnsi="Cambria Math"/>
                  <w:i/>
                </w:rPr>
              </m:ctrlPr>
            </m:sSubSupPr>
            <m:e>
              <m:r>
                <m:rPr>
                  <m:sty m:val="p"/>
                </m:rPr>
                <w:rPr>
                  <w:rFonts w:ascii="Cambria Math" w:eastAsiaTheme="minorEastAsia" w:hAnsi="Cambria Math"/>
                </w:rPr>
                <m:t>log</m:t>
              </m:r>
              <m:r>
                <w:rPr>
                  <w:rFonts w:ascii="Cambria Math" w:eastAsiaTheme="minorEastAsia" w:hAnsi="Cambria Math"/>
                </w:rPr>
                <m:t>(β</m:t>
              </m:r>
            </m:e>
            <m:sub>
              <m:r>
                <w:rPr>
                  <w:rFonts w:ascii="Cambria Math" w:eastAsiaTheme="minorEastAsia" w:hAnsi="Cambria Math"/>
                </w:rPr>
                <m:t>0</m:t>
              </m:r>
            </m:sub>
            <m:sup>
              <m:r>
                <w:rPr>
                  <w:rFonts w:ascii="Cambria Math" w:eastAsiaTheme="minorEastAsia" w:hAnsi="Cambria Math"/>
                </w:rPr>
                <m:t>λ</m:t>
              </m:r>
            </m:sup>
          </m:sSubSup>
          <m:r>
            <w:rPr>
              <w:rFonts w:ascii="Cambria Math" w:eastAsiaTheme="minorEastAsia" w:hAnsi="Cambria Math"/>
            </w:rPr>
            <m:t>)~</m:t>
          </m:r>
          <m:r>
            <m:rPr>
              <m:nor/>
            </m:rPr>
            <w:rPr>
              <w:rFonts w:ascii="Cambria Math" w:eastAsiaTheme="minorEastAsia" w:hAnsi="Cambria Math"/>
            </w:rPr>
            <m:t>gamma</m:t>
          </m:r>
          <m:r>
            <w:rPr>
              <w:rFonts w:ascii="Cambria Math" w:eastAsiaTheme="minorEastAsia" w:hAnsi="Cambria Math"/>
            </w:rPr>
            <m:t>(0.1,0.01)</m:t>
          </m:r>
        </m:oMath>
      </m:oMathPara>
    </w:p>
    <w:p w:rsidR="00186A94" w:rsidRPr="00186A94" w:rsidRDefault="001A4D26" w:rsidP="00F27D39">
      <w:pPr>
        <w:spacing w:line="480" w:lineRule="auto"/>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β</m:t>
              </m:r>
            </m:e>
            <m:sub>
              <m:r>
                <w:rPr>
                  <w:rFonts w:ascii="Cambria Math" w:eastAsiaTheme="minorEastAsia" w:hAnsi="Cambria Math"/>
                </w:rPr>
                <m:t>1</m:t>
              </m:r>
            </m:sub>
            <m:sup>
              <m:r>
                <w:rPr>
                  <w:rFonts w:ascii="Cambria Math" w:eastAsiaTheme="minorEastAsia" w:hAnsi="Cambria Math"/>
                </w:rPr>
                <m:t>λ</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β</m:t>
              </m:r>
            </m:e>
            <m:sub>
              <m:r>
                <w:rPr>
                  <w:rFonts w:ascii="Cambria Math" w:eastAsiaTheme="minorEastAsia" w:hAnsi="Cambria Math"/>
                </w:rPr>
                <m:t>2</m:t>
              </m:r>
            </m:sub>
            <m:sup>
              <m:r>
                <w:rPr>
                  <w:rFonts w:ascii="Cambria Math" w:eastAsiaTheme="minorEastAsia" w:hAnsi="Cambria Math"/>
                </w:rPr>
                <m:t>λ</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β</m:t>
              </m:r>
            </m:e>
            <m:sub>
              <m:r>
                <w:rPr>
                  <w:rFonts w:ascii="Cambria Math" w:eastAsiaTheme="minorEastAsia" w:hAnsi="Cambria Math"/>
                </w:rPr>
                <m:t>0</m:t>
              </m:r>
            </m:sub>
            <m:sup>
              <m:r>
                <w:rPr>
                  <w:rFonts w:ascii="Cambria Math" w:eastAsiaTheme="minorEastAsia" w:hAnsi="Cambria Math"/>
                </w:rPr>
                <m:t>ψ</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β</m:t>
              </m:r>
            </m:e>
            <m:sub>
              <m:r>
                <w:rPr>
                  <w:rFonts w:ascii="Cambria Math" w:eastAsiaTheme="minorEastAsia" w:hAnsi="Cambria Math"/>
                </w:rPr>
                <m:t>1</m:t>
              </m:r>
            </m:sub>
            <m:sup>
              <m:r>
                <w:rPr>
                  <w:rFonts w:ascii="Cambria Math" w:eastAsiaTheme="minorEastAsia" w:hAnsi="Cambria Math"/>
                </w:rPr>
                <m:t>ψ</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β</m:t>
              </m:r>
            </m:e>
            <m:sub>
              <m:r>
                <w:rPr>
                  <w:rFonts w:ascii="Cambria Math" w:eastAsiaTheme="minorEastAsia" w:hAnsi="Cambria Math"/>
                </w:rPr>
                <m:t>2</m:t>
              </m:r>
            </m:sub>
            <m:sup>
              <m:r>
                <w:rPr>
                  <w:rFonts w:ascii="Cambria Math" w:eastAsiaTheme="minorEastAsia" w:hAnsi="Cambria Math"/>
                </w:rPr>
                <m:t>ψ</m:t>
              </m:r>
            </m:sup>
          </m:sSubSup>
          <m:r>
            <w:rPr>
              <w:rFonts w:ascii="Cambria Math" w:eastAsiaTheme="minorEastAsia" w:hAnsi="Cambria Math"/>
            </w:rPr>
            <m:t>~</m:t>
          </m:r>
          <m:r>
            <m:rPr>
              <m:nor/>
            </m:rPr>
            <w:rPr>
              <w:rFonts w:ascii="Cambria Math" w:eastAsiaTheme="minorEastAsia" w:hAnsi="Cambria Math"/>
            </w:rPr>
            <m:t>N</m:t>
          </m:r>
          <m:r>
            <w:rPr>
              <w:rFonts w:ascii="Cambria Math" w:eastAsiaTheme="minorEastAsia" w:hAnsi="Cambria Math"/>
            </w:rPr>
            <m:t>(0,0.25)</m:t>
          </m:r>
        </m:oMath>
      </m:oMathPara>
    </w:p>
    <w:p w:rsidR="00295D54" w:rsidRDefault="007D4F37" w:rsidP="00F27D39">
      <w:pPr>
        <w:spacing w:line="480" w:lineRule="auto"/>
      </w:pPr>
      <w:r>
        <w:t xml:space="preserve">Based on preliminary analyses, we did not fit covariates to detection probability because observations were insufficient for robust modeling (results not shown; see XX at doiXX). The </w:t>
      </w:r>
      <w:r>
        <w:lastRenderedPageBreak/>
        <w:t>Bayesian model-based approach was implemented using</w:t>
      </w:r>
      <w:r w:rsidR="007F5C5A">
        <w:t xml:space="preserve"> Markov chain Monte Carlo (MCMC) methods in JAGS (), accessed using</w:t>
      </w:r>
      <w:r>
        <w:t xml:space="preserve"> </w:t>
      </w:r>
      <w:proofErr w:type="spellStart"/>
      <w:r>
        <w:t>jagsUI</w:t>
      </w:r>
      <w:proofErr w:type="spellEnd"/>
      <w:r>
        <w:t xml:space="preserve"> (CITE XX) in Program R. We ran the models with 250,000 total iterations, 100 adaptation iterations, 50,000 burn-in iterations, a thinning rate of 10, and 3 chains</w:t>
      </w:r>
      <w:r w:rsidR="002D2E05">
        <w:t xml:space="preserve"> for a total of 60,000 estimates of each retained variable in the posterior distribution</w:t>
      </w:r>
      <w:r>
        <w:t>.</w:t>
      </w:r>
    </w:p>
    <w:p w:rsidR="009C7DE4" w:rsidRPr="00C067BD" w:rsidRDefault="009C7DE4" w:rsidP="00F27D39">
      <w:pPr>
        <w:autoSpaceDE w:val="0"/>
        <w:autoSpaceDN w:val="0"/>
        <w:spacing w:line="480" w:lineRule="auto"/>
        <w:rPr>
          <w:b/>
        </w:rPr>
      </w:pPr>
      <w:r w:rsidRPr="00C067BD">
        <w:rPr>
          <w:b/>
        </w:rPr>
        <w:t>Results</w:t>
      </w:r>
    </w:p>
    <w:p w:rsidR="00204EEB" w:rsidRPr="00C966A8" w:rsidRDefault="00204EEB" w:rsidP="00F27D39">
      <w:pPr>
        <w:autoSpaceDE w:val="0"/>
        <w:autoSpaceDN w:val="0"/>
        <w:spacing w:line="480" w:lineRule="auto"/>
      </w:pPr>
      <w:r w:rsidRPr="00C966A8">
        <w:t>Lark Sparrow</w:t>
      </w:r>
    </w:p>
    <w:p w:rsidR="009C7DE4" w:rsidRDefault="00C067BD" w:rsidP="00F27D39">
      <w:pPr>
        <w:autoSpaceDE w:val="0"/>
        <w:autoSpaceDN w:val="0"/>
        <w:spacing w:line="480" w:lineRule="auto"/>
      </w:pPr>
      <w:r>
        <w:t>P</w:t>
      </w:r>
      <w:r w:rsidR="007F6877" w:rsidRPr="00C966A8">
        <w:t xml:space="preserve">redicted </w:t>
      </w:r>
      <w:r w:rsidR="00204EEB" w:rsidRPr="00C966A8">
        <w:t xml:space="preserve">lark sparrow abundance was </w:t>
      </w:r>
      <w:r w:rsidR="007F6877" w:rsidRPr="00C966A8">
        <w:t>positively</w:t>
      </w:r>
      <w:r w:rsidR="00204EEB" w:rsidRPr="00C966A8">
        <w:t xml:space="preserve"> affe</w:t>
      </w:r>
      <w:r w:rsidR="001B7CEE" w:rsidRPr="00C966A8">
        <w:t>cted by pre-survey disturbance (</w:t>
      </w:r>
      <w:r w:rsidR="00204EEB" w:rsidRPr="00C966A8">
        <w:t xml:space="preserve">logging, grazing, or burning before </w:t>
      </w:r>
      <w:r w:rsidR="007F6877" w:rsidRPr="00C966A8">
        <w:t>2015</w:t>
      </w:r>
      <w:r w:rsidR="001B7CEE" w:rsidRPr="00C966A8">
        <w:t>)</w:t>
      </w:r>
      <w:r w:rsidR="00204EEB" w:rsidRPr="00C966A8">
        <w:t xml:space="preserve"> and </w:t>
      </w:r>
      <w:r w:rsidR="007F6877" w:rsidRPr="00C966A8">
        <w:t xml:space="preserve">negatively </w:t>
      </w:r>
      <w:r w:rsidR="00204EEB" w:rsidRPr="00C966A8">
        <w:t>affected by canopy cover and number of woody stems</w:t>
      </w:r>
      <w:r w:rsidR="00C7387E" w:rsidRPr="00C966A8">
        <w:t xml:space="preserve"> (</w:t>
      </w:r>
      <w:r w:rsidR="00E13C13">
        <w:t xml:space="preserve">Fig. XX, </w:t>
      </w:r>
      <w:r w:rsidR="00C7387E" w:rsidRPr="00C966A8">
        <w:t>Table XX)</w:t>
      </w:r>
      <w:r w:rsidR="00204EEB" w:rsidRPr="00C966A8">
        <w:t xml:space="preserve">. </w:t>
      </w:r>
      <w:r w:rsidR="00E13C13" w:rsidRPr="00C966A8">
        <w:t xml:space="preserve">Detection probability was positively affected by </w:t>
      </w:r>
      <w:r w:rsidR="0044788E">
        <w:t>Julian date (</w:t>
      </w:r>
      <w:r w:rsidR="00E13C13" w:rsidRPr="00C966A8">
        <w:t>days after May 1)</w:t>
      </w:r>
      <w:r w:rsidR="00E13C13">
        <w:t xml:space="preserve"> and time (minutes from sunrise)</w:t>
      </w:r>
      <w:r w:rsidR="00132F1B">
        <w:t xml:space="preserve"> in all models</w:t>
      </w:r>
      <w:r w:rsidR="007E1D46" w:rsidRPr="00C966A8">
        <w:t xml:space="preserve"> </w:t>
      </w:r>
      <w:r w:rsidR="00D71E4F" w:rsidRPr="00C966A8">
        <w:t>(Table XX)</w:t>
      </w:r>
      <w:r w:rsidR="00204EEB" w:rsidRPr="00C966A8">
        <w:t>.</w:t>
      </w:r>
      <w:r w:rsidR="0024335F" w:rsidRPr="00C966A8">
        <w:t xml:space="preserve"> </w:t>
      </w:r>
    </w:p>
    <w:p w:rsidR="0016183D" w:rsidRDefault="0016183D" w:rsidP="00F27D39">
      <w:pPr>
        <w:autoSpaceDE w:val="0"/>
        <w:autoSpaceDN w:val="0"/>
        <w:spacing w:line="480" w:lineRule="auto"/>
        <w:rPr>
          <w:ins w:id="134" w:author="Althea ArchMiller" w:date="2018-11-01T14:36:00Z"/>
          <w:sz w:val="20"/>
          <w:szCs w:val="20"/>
        </w:rPr>
      </w:pPr>
      <w:r>
        <w:rPr>
          <w:sz w:val="20"/>
          <w:szCs w:val="20"/>
        </w:rPr>
        <w:t>Table 1</w:t>
      </w:r>
      <w:r w:rsidRPr="00B25E21">
        <w:rPr>
          <w:sz w:val="20"/>
          <w:szCs w:val="20"/>
        </w:rPr>
        <w:t xml:space="preserve">XX. </w:t>
      </w:r>
      <w:r>
        <w:rPr>
          <w:sz w:val="20"/>
          <w:szCs w:val="20"/>
        </w:rPr>
        <w:t>Lark Sparr</w:t>
      </w:r>
      <w:bookmarkStart w:id="135" w:name="_GoBack"/>
      <w:bookmarkEnd w:id="135"/>
      <w:r>
        <w:rPr>
          <w:sz w:val="20"/>
          <w:szCs w:val="20"/>
        </w:rPr>
        <w:t>ow</w:t>
      </w:r>
      <w:r w:rsidR="00B66152">
        <w:rPr>
          <w:sz w:val="20"/>
          <w:szCs w:val="20"/>
        </w:rPr>
        <w:t xml:space="preserve"> single-covariate</w:t>
      </w:r>
      <w:r w:rsidRPr="00B25E21">
        <w:rPr>
          <w:sz w:val="20"/>
          <w:szCs w:val="20"/>
        </w:rPr>
        <w:t xml:space="preserve"> abundance models ranked by </w:t>
      </w:r>
      <w:r w:rsidRPr="004078FC">
        <w:rPr>
          <w:sz w:val="20"/>
          <w:szCs w:val="20"/>
        </w:rPr>
        <w:t xml:space="preserve">Akaike </w:t>
      </w:r>
      <w:r>
        <w:rPr>
          <w:sz w:val="20"/>
          <w:szCs w:val="20"/>
        </w:rPr>
        <w:t>information criterion</w:t>
      </w:r>
      <w:r w:rsidRPr="00B25E21">
        <w:rPr>
          <w:sz w:val="20"/>
          <w:szCs w:val="20"/>
        </w:rPr>
        <w:t xml:space="preserve"> (AIC).</w:t>
      </w:r>
      <w:r w:rsidR="0069726A">
        <w:rPr>
          <w:sz w:val="20"/>
          <w:szCs w:val="20"/>
        </w:rPr>
        <w:t xml:space="preserve"> Abundance was </w:t>
      </w:r>
      <w:r w:rsidR="00E95767">
        <w:rPr>
          <w:sz w:val="20"/>
          <w:szCs w:val="20"/>
        </w:rPr>
        <w:t>modeled with a negative binomial</w:t>
      </w:r>
      <w:r w:rsidRPr="00B25E21">
        <w:rPr>
          <w:sz w:val="20"/>
          <w:szCs w:val="20"/>
        </w:rPr>
        <w:t xml:space="preserve"> distributed in all models. Parameter estimates are given with 85% confidence intervals. Bolded </w:t>
      </w:r>
      <w:r w:rsidR="00C46183">
        <w:rPr>
          <w:sz w:val="20"/>
          <w:szCs w:val="20"/>
        </w:rPr>
        <w:t xml:space="preserve">non-intercept </w:t>
      </w:r>
      <w:r w:rsidRPr="00B25E21">
        <w:rPr>
          <w:sz w:val="20"/>
          <w:szCs w:val="20"/>
        </w:rPr>
        <w:t>parameter estimates are significant at p &lt; 0.15.</w:t>
      </w:r>
    </w:p>
    <w:tbl>
      <w:tblPr>
        <w:tblpPr w:leftFromText="180" w:rightFromText="180" w:vertAnchor="text" w:horzAnchor="margin" w:tblpY="117"/>
        <w:tblW w:w="9100" w:type="dxa"/>
        <w:tblLook w:val="04A0" w:firstRow="1" w:lastRow="0" w:firstColumn="1" w:lastColumn="0" w:noHBand="0" w:noVBand="1"/>
      </w:tblPr>
      <w:tblGrid>
        <w:gridCol w:w="1300"/>
        <w:gridCol w:w="1300"/>
        <w:gridCol w:w="1300"/>
        <w:gridCol w:w="1300"/>
        <w:gridCol w:w="1300"/>
        <w:gridCol w:w="1300"/>
        <w:gridCol w:w="1300"/>
      </w:tblGrid>
      <w:tr w:rsidR="00CC168A" w:rsidTr="00CC168A">
        <w:trPr>
          <w:trHeight w:val="320"/>
          <w:ins w:id="136" w:author="Althea ArchMiller" w:date="2018-11-01T14:36:00Z"/>
        </w:trPr>
        <w:tc>
          <w:tcPr>
            <w:tcW w:w="7800" w:type="dxa"/>
            <w:gridSpan w:val="6"/>
            <w:tcBorders>
              <w:top w:val="single" w:sz="4" w:space="0" w:color="auto"/>
              <w:left w:val="nil"/>
              <w:bottom w:val="nil"/>
              <w:right w:val="nil"/>
            </w:tcBorders>
            <w:shd w:val="clear" w:color="auto" w:fill="auto"/>
            <w:vAlign w:val="center"/>
            <w:hideMark/>
          </w:tcPr>
          <w:p w:rsidR="00CC168A" w:rsidRDefault="00CC168A" w:rsidP="00CC168A">
            <w:pPr>
              <w:rPr>
                <w:ins w:id="137" w:author="Althea ArchMiller" w:date="2018-11-01T14:36:00Z"/>
                <w:b/>
                <w:bCs/>
                <w:color w:val="000000"/>
                <w:sz w:val="18"/>
                <w:szCs w:val="18"/>
              </w:rPr>
            </w:pPr>
            <w:ins w:id="138" w:author="Althea ArchMiller" w:date="2018-11-01T14:36:00Z">
              <w:r>
                <w:rPr>
                  <w:b/>
                  <w:bCs/>
                  <w:color w:val="000000"/>
                  <w:sz w:val="18"/>
                  <w:szCs w:val="18"/>
                </w:rPr>
                <w:t>Single Abundance Models</w:t>
              </w:r>
            </w:ins>
          </w:p>
        </w:tc>
        <w:tc>
          <w:tcPr>
            <w:tcW w:w="1300" w:type="dxa"/>
            <w:vMerge w:val="restart"/>
            <w:tcBorders>
              <w:top w:val="single" w:sz="4" w:space="0" w:color="auto"/>
              <w:left w:val="nil"/>
              <w:bottom w:val="single" w:sz="4" w:space="0" w:color="000000"/>
              <w:right w:val="nil"/>
            </w:tcBorders>
            <w:shd w:val="clear" w:color="auto" w:fill="auto"/>
            <w:vAlign w:val="center"/>
            <w:hideMark/>
          </w:tcPr>
          <w:p w:rsidR="00CC168A" w:rsidRDefault="00CC168A" w:rsidP="00CC168A">
            <w:pPr>
              <w:jc w:val="center"/>
              <w:rPr>
                <w:ins w:id="139" w:author="Althea ArchMiller" w:date="2018-11-01T14:36:00Z"/>
                <w:b/>
                <w:bCs/>
                <w:color w:val="000000"/>
                <w:sz w:val="18"/>
                <w:szCs w:val="18"/>
              </w:rPr>
            </w:pPr>
            <w:ins w:id="140" w:author="Althea ArchMiller" w:date="2018-11-01T14:36:00Z">
              <w:r>
                <w:rPr>
                  <w:b/>
                  <w:bCs/>
                  <w:color w:val="000000"/>
                  <w:sz w:val="18"/>
                  <w:szCs w:val="18"/>
                </w:rPr>
                <w:t>Multiple Abundance Model</w:t>
              </w:r>
            </w:ins>
          </w:p>
        </w:tc>
      </w:tr>
      <w:tr w:rsidR="00CC168A" w:rsidTr="00CC168A">
        <w:trPr>
          <w:trHeight w:val="320"/>
          <w:ins w:id="141" w:author="Althea ArchMiller" w:date="2018-11-01T14:36:00Z"/>
        </w:trPr>
        <w:tc>
          <w:tcPr>
            <w:tcW w:w="1300" w:type="dxa"/>
            <w:tcBorders>
              <w:top w:val="nil"/>
              <w:left w:val="nil"/>
              <w:bottom w:val="single" w:sz="4" w:space="0" w:color="auto"/>
              <w:right w:val="nil"/>
            </w:tcBorders>
            <w:shd w:val="clear" w:color="auto" w:fill="auto"/>
            <w:vAlign w:val="center"/>
            <w:hideMark/>
          </w:tcPr>
          <w:p w:rsidR="00CC168A" w:rsidRDefault="00CC168A" w:rsidP="00CC168A">
            <w:pPr>
              <w:rPr>
                <w:ins w:id="142" w:author="Althea ArchMiller" w:date="2018-11-01T14:36:00Z"/>
                <w:color w:val="000000"/>
                <w:sz w:val="18"/>
                <w:szCs w:val="18"/>
              </w:rPr>
            </w:pPr>
            <w:ins w:id="143" w:author="Althea ArchMiller" w:date="2018-11-01T14:36:00Z">
              <w:r>
                <w:rPr>
                  <w:color w:val="000000"/>
                  <w:sz w:val="18"/>
                  <w:szCs w:val="18"/>
                </w:rPr>
                <w:t>Variable</w:t>
              </w:r>
            </w:ins>
          </w:p>
        </w:tc>
        <w:tc>
          <w:tcPr>
            <w:tcW w:w="1300" w:type="dxa"/>
            <w:tcBorders>
              <w:top w:val="nil"/>
              <w:left w:val="nil"/>
              <w:bottom w:val="single" w:sz="4" w:space="0" w:color="auto"/>
              <w:right w:val="nil"/>
            </w:tcBorders>
            <w:shd w:val="clear" w:color="auto" w:fill="auto"/>
            <w:vAlign w:val="center"/>
            <w:hideMark/>
          </w:tcPr>
          <w:p w:rsidR="00CC168A" w:rsidRDefault="00CC168A" w:rsidP="00CC168A">
            <w:pPr>
              <w:jc w:val="center"/>
              <w:rPr>
                <w:ins w:id="144" w:author="Althea ArchMiller" w:date="2018-11-01T14:36:00Z"/>
                <w:color w:val="000000"/>
                <w:sz w:val="18"/>
                <w:szCs w:val="18"/>
              </w:rPr>
            </w:pPr>
            <w:ins w:id="145" w:author="Althea ArchMiller" w:date="2018-11-01T14:36:00Z">
              <w:r>
                <w:rPr>
                  <w:color w:val="000000"/>
                  <w:sz w:val="18"/>
                  <w:szCs w:val="18"/>
                </w:rPr>
                <w:t>Model 1</w:t>
              </w:r>
            </w:ins>
          </w:p>
        </w:tc>
        <w:tc>
          <w:tcPr>
            <w:tcW w:w="1300" w:type="dxa"/>
            <w:tcBorders>
              <w:top w:val="nil"/>
              <w:left w:val="nil"/>
              <w:bottom w:val="single" w:sz="4" w:space="0" w:color="auto"/>
              <w:right w:val="nil"/>
            </w:tcBorders>
            <w:shd w:val="clear" w:color="auto" w:fill="auto"/>
            <w:vAlign w:val="center"/>
            <w:hideMark/>
          </w:tcPr>
          <w:p w:rsidR="00CC168A" w:rsidRDefault="00CC168A" w:rsidP="00CC168A">
            <w:pPr>
              <w:jc w:val="center"/>
              <w:rPr>
                <w:ins w:id="146" w:author="Althea ArchMiller" w:date="2018-11-01T14:36:00Z"/>
                <w:color w:val="000000"/>
                <w:sz w:val="18"/>
                <w:szCs w:val="18"/>
              </w:rPr>
            </w:pPr>
            <w:ins w:id="147" w:author="Althea ArchMiller" w:date="2018-11-01T14:36:00Z">
              <w:r>
                <w:rPr>
                  <w:color w:val="000000"/>
                  <w:sz w:val="18"/>
                  <w:szCs w:val="18"/>
                </w:rPr>
                <w:t>Model 2</w:t>
              </w:r>
            </w:ins>
          </w:p>
        </w:tc>
        <w:tc>
          <w:tcPr>
            <w:tcW w:w="1300" w:type="dxa"/>
            <w:tcBorders>
              <w:top w:val="nil"/>
              <w:left w:val="nil"/>
              <w:bottom w:val="single" w:sz="4" w:space="0" w:color="auto"/>
              <w:right w:val="nil"/>
            </w:tcBorders>
            <w:shd w:val="clear" w:color="auto" w:fill="auto"/>
            <w:vAlign w:val="center"/>
            <w:hideMark/>
          </w:tcPr>
          <w:p w:rsidR="00CC168A" w:rsidRDefault="00CC168A" w:rsidP="00CC168A">
            <w:pPr>
              <w:jc w:val="center"/>
              <w:rPr>
                <w:ins w:id="148" w:author="Althea ArchMiller" w:date="2018-11-01T14:36:00Z"/>
                <w:color w:val="000000"/>
                <w:sz w:val="18"/>
                <w:szCs w:val="18"/>
              </w:rPr>
            </w:pPr>
            <w:ins w:id="149" w:author="Althea ArchMiller" w:date="2018-11-01T14:36:00Z">
              <w:r>
                <w:rPr>
                  <w:color w:val="000000"/>
                  <w:sz w:val="18"/>
                  <w:szCs w:val="18"/>
                </w:rPr>
                <w:t>Model 3</w:t>
              </w:r>
            </w:ins>
          </w:p>
        </w:tc>
        <w:tc>
          <w:tcPr>
            <w:tcW w:w="1300" w:type="dxa"/>
            <w:tcBorders>
              <w:top w:val="nil"/>
              <w:left w:val="nil"/>
              <w:bottom w:val="single" w:sz="4" w:space="0" w:color="auto"/>
              <w:right w:val="nil"/>
            </w:tcBorders>
            <w:shd w:val="clear" w:color="auto" w:fill="auto"/>
            <w:vAlign w:val="center"/>
            <w:hideMark/>
          </w:tcPr>
          <w:p w:rsidR="00CC168A" w:rsidRDefault="00CC168A" w:rsidP="00CC168A">
            <w:pPr>
              <w:jc w:val="center"/>
              <w:rPr>
                <w:ins w:id="150" w:author="Althea ArchMiller" w:date="2018-11-01T14:36:00Z"/>
                <w:color w:val="000000"/>
                <w:sz w:val="18"/>
                <w:szCs w:val="18"/>
              </w:rPr>
            </w:pPr>
            <w:ins w:id="151" w:author="Althea ArchMiller" w:date="2018-11-01T14:36:00Z">
              <w:r>
                <w:rPr>
                  <w:color w:val="000000"/>
                  <w:sz w:val="18"/>
                  <w:szCs w:val="18"/>
                </w:rPr>
                <w:t>Model 4</w:t>
              </w:r>
            </w:ins>
          </w:p>
        </w:tc>
        <w:tc>
          <w:tcPr>
            <w:tcW w:w="1300" w:type="dxa"/>
            <w:tcBorders>
              <w:top w:val="nil"/>
              <w:left w:val="nil"/>
              <w:bottom w:val="single" w:sz="4" w:space="0" w:color="auto"/>
              <w:right w:val="nil"/>
            </w:tcBorders>
            <w:shd w:val="clear" w:color="auto" w:fill="auto"/>
            <w:vAlign w:val="center"/>
            <w:hideMark/>
          </w:tcPr>
          <w:p w:rsidR="00CC168A" w:rsidRDefault="00CC168A" w:rsidP="00CC168A">
            <w:pPr>
              <w:jc w:val="center"/>
              <w:rPr>
                <w:ins w:id="152" w:author="Althea ArchMiller" w:date="2018-11-01T14:36:00Z"/>
                <w:color w:val="000000"/>
                <w:sz w:val="18"/>
                <w:szCs w:val="18"/>
              </w:rPr>
            </w:pPr>
            <w:ins w:id="153" w:author="Althea ArchMiller" w:date="2018-11-01T14:36:00Z">
              <w:r>
                <w:rPr>
                  <w:color w:val="000000"/>
                  <w:sz w:val="18"/>
                  <w:szCs w:val="18"/>
                </w:rPr>
                <w:t>Model 5</w:t>
              </w:r>
            </w:ins>
          </w:p>
        </w:tc>
        <w:tc>
          <w:tcPr>
            <w:tcW w:w="1300" w:type="dxa"/>
            <w:vMerge/>
            <w:tcBorders>
              <w:top w:val="single" w:sz="4" w:space="0" w:color="auto"/>
              <w:left w:val="nil"/>
              <w:bottom w:val="single" w:sz="4" w:space="0" w:color="000000"/>
              <w:right w:val="nil"/>
            </w:tcBorders>
            <w:vAlign w:val="center"/>
            <w:hideMark/>
          </w:tcPr>
          <w:p w:rsidR="00CC168A" w:rsidRDefault="00CC168A" w:rsidP="00CC168A">
            <w:pPr>
              <w:rPr>
                <w:ins w:id="154" w:author="Althea ArchMiller" w:date="2018-11-01T14:36:00Z"/>
                <w:b/>
                <w:bCs/>
                <w:color w:val="000000"/>
                <w:sz w:val="18"/>
                <w:szCs w:val="18"/>
              </w:rPr>
            </w:pPr>
          </w:p>
        </w:tc>
      </w:tr>
      <w:tr w:rsidR="00CC168A" w:rsidTr="00CC168A">
        <w:trPr>
          <w:trHeight w:val="320"/>
          <w:ins w:id="155" w:author="Althea ArchMiller" w:date="2018-11-01T14:36:00Z"/>
        </w:trPr>
        <w:tc>
          <w:tcPr>
            <w:tcW w:w="1300" w:type="dxa"/>
            <w:tcBorders>
              <w:top w:val="nil"/>
              <w:left w:val="nil"/>
              <w:bottom w:val="nil"/>
              <w:right w:val="nil"/>
            </w:tcBorders>
            <w:shd w:val="clear" w:color="auto" w:fill="auto"/>
            <w:vAlign w:val="center"/>
            <w:hideMark/>
          </w:tcPr>
          <w:p w:rsidR="00CC168A" w:rsidRDefault="00CC168A" w:rsidP="00CC168A">
            <w:pPr>
              <w:rPr>
                <w:ins w:id="156" w:author="Althea ArchMiller" w:date="2018-11-01T14:36:00Z"/>
                <w:color w:val="000000"/>
                <w:sz w:val="18"/>
                <w:szCs w:val="18"/>
              </w:rPr>
            </w:pPr>
            <w:ins w:id="157" w:author="Althea ArchMiller" w:date="2018-11-01T14:36:00Z">
              <w:r>
                <w:rPr>
                  <w:color w:val="000000"/>
                  <w:sz w:val="18"/>
                  <w:szCs w:val="18"/>
                </w:rPr>
                <w:t>Intercept</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158" w:author="Althea ArchMiller" w:date="2018-11-01T14:36:00Z"/>
                <w:color w:val="000000"/>
                <w:sz w:val="18"/>
                <w:szCs w:val="18"/>
              </w:rPr>
            </w:pPr>
            <w:ins w:id="159" w:author="Althea ArchMiller" w:date="2018-11-01T14:36:00Z">
              <w:r>
                <w:rPr>
                  <w:color w:val="000000"/>
                  <w:sz w:val="18"/>
                  <w:szCs w:val="18"/>
                </w:rPr>
                <w:t>-2.97</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160" w:author="Althea ArchMiller" w:date="2018-11-01T14:36:00Z"/>
                <w:color w:val="000000"/>
                <w:sz w:val="18"/>
                <w:szCs w:val="18"/>
              </w:rPr>
            </w:pPr>
            <w:ins w:id="161" w:author="Althea ArchMiller" w:date="2018-11-01T14:36:00Z">
              <w:r>
                <w:rPr>
                  <w:color w:val="000000"/>
                  <w:sz w:val="18"/>
                  <w:szCs w:val="18"/>
                </w:rPr>
                <w:t>-0.07</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162" w:author="Althea ArchMiller" w:date="2018-11-01T14:36:00Z"/>
                <w:color w:val="000000"/>
                <w:sz w:val="18"/>
                <w:szCs w:val="18"/>
              </w:rPr>
            </w:pPr>
            <w:ins w:id="163" w:author="Althea ArchMiller" w:date="2018-11-01T14:36:00Z">
              <w:r>
                <w:rPr>
                  <w:color w:val="000000"/>
                  <w:sz w:val="18"/>
                  <w:szCs w:val="18"/>
                </w:rPr>
                <w:t>0.13</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164" w:author="Althea ArchMiller" w:date="2018-11-01T14:36:00Z"/>
                <w:color w:val="000000"/>
                <w:sz w:val="18"/>
                <w:szCs w:val="18"/>
              </w:rPr>
            </w:pPr>
            <w:ins w:id="165" w:author="Althea ArchMiller" w:date="2018-11-01T14:36:00Z">
              <w:r>
                <w:rPr>
                  <w:color w:val="000000"/>
                  <w:sz w:val="18"/>
                  <w:szCs w:val="18"/>
                </w:rPr>
                <w:t>0.26</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166" w:author="Althea ArchMiller" w:date="2018-11-01T14:36:00Z"/>
                <w:color w:val="000000"/>
                <w:sz w:val="18"/>
                <w:szCs w:val="18"/>
              </w:rPr>
            </w:pPr>
            <w:ins w:id="167" w:author="Althea ArchMiller" w:date="2018-11-01T14:36:00Z">
              <w:r>
                <w:rPr>
                  <w:color w:val="000000"/>
                  <w:sz w:val="18"/>
                  <w:szCs w:val="18"/>
                </w:rPr>
                <w:t>0.26</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168" w:author="Althea ArchMiller" w:date="2018-11-01T14:36:00Z"/>
                <w:color w:val="000000"/>
                <w:sz w:val="18"/>
                <w:szCs w:val="18"/>
              </w:rPr>
            </w:pPr>
          </w:p>
        </w:tc>
      </w:tr>
      <w:tr w:rsidR="00CC168A" w:rsidTr="00CC168A">
        <w:trPr>
          <w:trHeight w:val="320"/>
          <w:ins w:id="169" w:author="Althea ArchMiller" w:date="2018-11-01T14:36:00Z"/>
        </w:trPr>
        <w:tc>
          <w:tcPr>
            <w:tcW w:w="1300" w:type="dxa"/>
            <w:tcBorders>
              <w:top w:val="nil"/>
              <w:left w:val="nil"/>
              <w:bottom w:val="nil"/>
              <w:right w:val="nil"/>
            </w:tcBorders>
            <w:shd w:val="clear" w:color="auto" w:fill="auto"/>
            <w:noWrap/>
            <w:vAlign w:val="bottom"/>
            <w:hideMark/>
          </w:tcPr>
          <w:p w:rsidR="00CC168A" w:rsidRDefault="00CC168A" w:rsidP="00CC168A">
            <w:pPr>
              <w:jc w:val="center"/>
              <w:rPr>
                <w:ins w:id="170" w:author="Althea ArchMiller" w:date="2018-11-01T14:36:00Z"/>
                <w:sz w:val="20"/>
                <w:szCs w:val="20"/>
              </w:rPr>
            </w:pPr>
          </w:p>
        </w:tc>
        <w:tc>
          <w:tcPr>
            <w:tcW w:w="1300" w:type="dxa"/>
            <w:tcBorders>
              <w:top w:val="nil"/>
              <w:left w:val="nil"/>
              <w:bottom w:val="nil"/>
              <w:right w:val="nil"/>
            </w:tcBorders>
            <w:shd w:val="clear" w:color="auto" w:fill="auto"/>
            <w:vAlign w:val="center"/>
            <w:hideMark/>
          </w:tcPr>
          <w:p w:rsidR="00CC168A" w:rsidRDefault="00CC168A" w:rsidP="00CC168A">
            <w:pPr>
              <w:jc w:val="center"/>
              <w:rPr>
                <w:ins w:id="171" w:author="Althea ArchMiller" w:date="2018-11-01T14:36:00Z"/>
                <w:color w:val="000000"/>
                <w:sz w:val="18"/>
                <w:szCs w:val="18"/>
              </w:rPr>
            </w:pPr>
            <w:ins w:id="172" w:author="Althea ArchMiller" w:date="2018-11-01T14:36:00Z">
              <w:r>
                <w:rPr>
                  <w:color w:val="000000"/>
                  <w:sz w:val="18"/>
                  <w:szCs w:val="18"/>
                </w:rPr>
                <w:t>(-4.48,-1.46)</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173" w:author="Althea ArchMiller" w:date="2018-11-01T14:36:00Z"/>
                <w:color w:val="000000"/>
                <w:sz w:val="18"/>
                <w:szCs w:val="18"/>
              </w:rPr>
            </w:pPr>
            <w:ins w:id="174" w:author="Althea ArchMiller" w:date="2018-11-01T14:36:00Z">
              <w:r>
                <w:rPr>
                  <w:color w:val="000000"/>
                  <w:sz w:val="18"/>
                  <w:szCs w:val="18"/>
                </w:rPr>
                <w:t>(-0.70,0.56)</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175" w:author="Althea ArchMiller" w:date="2018-11-01T14:36:00Z"/>
                <w:color w:val="000000"/>
                <w:sz w:val="18"/>
                <w:szCs w:val="18"/>
              </w:rPr>
            </w:pPr>
            <w:ins w:id="176" w:author="Althea ArchMiller" w:date="2018-11-01T14:36:00Z">
              <w:r>
                <w:rPr>
                  <w:color w:val="000000"/>
                  <w:sz w:val="18"/>
                  <w:szCs w:val="18"/>
                </w:rPr>
                <w:t>(-0.45,0.71)</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177" w:author="Althea ArchMiller" w:date="2018-11-01T14:36:00Z"/>
                <w:color w:val="000000"/>
                <w:sz w:val="18"/>
                <w:szCs w:val="18"/>
              </w:rPr>
            </w:pPr>
            <w:ins w:id="178" w:author="Althea ArchMiller" w:date="2018-11-01T14:36:00Z">
              <w:r>
                <w:rPr>
                  <w:color w:val="000000"/>
                  <w:sz w:val="18"/>
                  <w:szCs w:val="18"/>
                </w:rPr>
                <w:t>(-0.36,0.87)</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179" w:author="Althea ArchMiller" w:date="2018-11-01T14:36:00Z"/>
                <w:color w:val="000000"/>
                <w:sz w:val="18"/>
                <w:szCs w:val="18"/>
              </w:rPr>
            </w:pPr>
            <w:ins w:id="180" w:author="Althea ArchMiller" w:date="2018-11-01T14:36:00Z">
              <w:r>
                <w:rPr>
                  <w:color w:val="000000"/>
                  <w:sz w:val="18"/>
                  <w:szCs w:val="18"/>
                </w:rPr>
                <w:t>(-0.36,0.87)</w:t>
              </w:r>
            </w:ins>
          </w:p>
        </w:tc>
        <w:tc>
          <w:tcPr>
            <w:tcW w:w="1300" w:type="dxa"/>
            <w:tcBorders>
              <w:top w:val="nil"/>
              <w:left w:val="nil"/>
              <w:bottom w:val="nil"/>
              <w:right w:val="nil"/>
            </w:tcBorders>
            <w:shd w:val="clear" w:color="auto" w:fill="auto"/>
            <w:noWrap/>
            <w:vAlign w:val="bottom"/>
            <w:hideMark/>
          </w:tcPr>
          <w:p w:rsidR="00CC168A" w:rsidRDefault="00CC168A" w:rsidP="00CC168A">
            <w:pPr>
              <w:jc w:val="center"/>
              <w:rPr>
                <w:ins w:id="181" w:author="Althea ArchMiller" w:date="2018-11-01T14:36:00Z"/>
                <w:color w:val="000000"/>
                <w:sz w:val="18"/>
                <w:szCs w:val="18"/>
              </w:rPr>
            </w:pPr>
          </w:p>
        </w:tc>
      </w:tr>
      <w:tr w:rsidR="00CC168A" w:rsidTr="00CC168A">
        <w:trPr>
          <w:trHeight w:val="320"/>
          <w:ins w:id="182" w:author="Althea ArchMiller" w:date="2018-11-01T14:36:00Z"/>
        </w:trPr>
        <w:tc>
          <w:tcPr>
            <w:tcW w:w="1300" w:type="dxa"/>
            <w:tcBorders>
              <w:top w:val="nil"/>
              <w:left w:val="nil"/>
              <w:bottom w:val="nil"/>
              <w:right w:val="nil"/>
            </w:tcBorders>
            <w:shd w:val="clear" w:color="auto" w:fill="auto"/>
            <w:vAlign w:val="center"/>
            <w:hideMark/>
          </w:tcPr>
          <w:p w:rsidR="00CC168A" w:rsidRDefault="00CC168A" w:rsidP="00CC168A">
            <w:pPr>
              <w:rPr>
                <w:ins w:id="183" w:author="Althea ArchMiller" w:date="2018-11-01T14:36:00Z"/>
                <w:color w:val="000000"/>
                <w:sz w:val="18"/>
                <w:szCs w:val="18"/>
              </w:rPr>
            </w:pPr>
            <w:ins w:id="184" w:author="Althea ArchMiller" w:date="2018-11-01T14:36:00Z">
              <w:r>
                <w:rPr>
                  <w:color w:val="000000"/>
                  <w:sz w:val="18"/>
                  <w:szCs w:val="18"/>
                </w:rPr>
                <w:t>Disturbance</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185" w:author="Althea ArchMiller" w:date="2018-11-01T14:36:00Z"/>
                <w:b/>
                <w:bCs/>
                <w:color w:val="000000"/>
                <w:sz w:val="18"/>
                <w:szCs w:val="18"/>
              </w:rPr>
            </w:pPr>
            <w:ins w:id="186" w:author="Althea ArchMiller" w:date="2018-11-01T14:36:00Z">
              <w:r>
                <w:rPr>
                  <w:b/>
                  <w:bCs/>
                  <w:color w:val="000000"/>
                  <w:sz w:val="18"/>
                  <w:szCs w:val="18"/>
                </w:rPr>
                <w:t>4.13</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187" w:author="Althea ArchMiller" w:date="2018-11-01T14:36:00Z"/>
                <w:color w:val="000000"/>
                <w:sz w:val="18"/>
                <w:szCs w:val="18"/>
              </w:rPr>
            </w:pPr>
            <w:ins w:id="188" w:author="Althea ArchMiller" w:date="2018-11-01T14:36:00Z">
              <w:r>
                <w:rPr>
                  <w:color w:val="000000"/>
                  <w:sz w:val="18"/>
                  <w:szCs w:val="18"/>
                </w:rPr>
                <w:t>--</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189" w:author="Althea ArchMiller" w:date="2018-11-01T14:36:00Z"/>
                <w:color w:val="000000"/>
                <w:sz w:val="18"/>
                <w:szCs w:val="18"/>
              </w:rPr>
            </w:pPr>
            <w:ins w:id="190" w:author="Althea ArchMiller" w:date="2018-11-01T14:36:00Z">
              <w:r>
                <w:rPr>
                  <w:color w:val="000000"/>
                  <w:sz w:val="18"/>
                  <w:szCs w:val="18"/>
                </w:rPr>
                <w:t>--</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191" w:author="Althea ArchMiller" w:date="2018-11-01T14:36:00Z"/>
                <w:color w:val="000000"/>
                <w:sz w:val="18"/>
                <w:szCs w:val="18"/>
              </w:rPr>
            </w:pPr>
            <w:ins w:id="192" w:author="Althea ArchMiller" w:date="2018-11-01T14:36:00Z">
              <w:r>
                <w:rPr>
                  <w:color w:val="000000"/>
                  <w:sz w:val="18"/>
                  <w:szCs w:val="18"/>
                </w:rPr>
                <w:t>--</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193" w:author="Althea ArchMiller" w:date="2018-11-01T14:36:00Z"/>
                <w:color w:val="000000"/>
                <w:sz w:val="18"/>
                <w:szCs w:val="18"/>
              </w:rPr>
            </w:pPr>
            <w:ins w:id="194" w:author="Althea ArchMiller" w:date="2018-11-01T14:36:00Z">
              <w:r>
                <w:rPr>
                  <w:color w:val="000000"/>
                  <w:sz w:val="18"/>
                  <w:szCs w:val="18"/>
                </w:rPr>
                <w:t>--</w:t>
              </w:r>
            </w:ins>
          </w:p>
        </w:tc>
        <w:tc>
          <w:tcPr>
            <w:tcW w:w="1300" w:type="dxa"/>
            <w:tcBorders>
              <w:top w:val="nil"/>
              <w:left w:val="nil"/>
              <w:bottom w:val="nil"/>
              <w:right w:val="nil"/>
            </w:tcBorders>
            <w:shd w:val="clear" w:color="auto" w:fill="auto"/>
            <w:noWrap/>
            <w:vAlign w:val="bottom"/>
            <w:hideMark/>
          </w:tcPr>
          <w:p w:rsidR="00CC168A" w:rsidRDefault="00CC168A" w:rsidP="00CC168A">
            <w:pPr>
              <w:jc w:val="center"/>
              <w:rPr>
                <w:ins w:id="195" w:author="Althea ArchMiller" w:date="2018-11-01T14:36:00Z"/>
                <w:color w:val="000000"/>
                <w:sz w:val="18"/>
                <w:szCs w:val="18"/>
              </w:rPr>
            </w:pPr>
          </w:p>
        </w:tc>
      </w:tr>
      <w:tr w:rsidR="00CC168A" w:rsidTr="00CC168A">
        <w:trPr>
          <w:trHeight w:val="320"/>
          <w:ins w:id="196" w:author="Althea ArchMiller" w:date="2018-11-01T14:36:00Z"/>
        </w:trPr>
        <w:tc>
          <w:tcPr>
            <w:tcW w:w="1300" w:type="dxa"/>
            <w:tcBorders>
              <w:top w:val="nil"/>
              <w:left w:val="nil"/>
              <w:bottom w:val="nil"/>
              <w:right w:val="nil"/>
            </w:tcBorders>
            <w:shd w:val="clear" w:color="auto" w:fill="auto"/>
            <w:vAlign w:val="center"/>
            <w:hideMark/>
          </w:tcPr>
          <w:p w:rsidR="00CC168A" w:rsidRDefault="00CC168A" w:rsidP="00CC168A">
            <w:pPr>
              <w:rPr>
                <w:ins w:id="197" w:author="Althea ArchMiller" w:date="2018-11-01T14:36:00Z"/>
                <w:sz w:val="20"/>
                <w:szCs w:val="20"/>
              </w:rPr>
            </w:pPr>
          </w:p>
        </w:tc>
        <w:tc>
          <w:tcPr>
            <w:tcW w:w="1300" w:type="dxa"/>
            <w:tcBorders>
              <w:top w:val="nil"/>
              <w:left w:val="nil"/>
              <w:bottom w:val="nil"/>
              <w:right w:val="nil"/>
            </w:tcBorders>
            <w:shd w:val="clear" w:color="auto" w:fill="auto"/>
            <w:vAlign w:val="center"/>
            <w:hideMark/>
          </w:tcPr>
          <w:p w:rsidR="00CC168A" w:rsidRDefault="00CC168A" w:rsidP="00CC168A">
            <w:pPr>
              <w:jc w:val="center"/>
              <w:rPr>
                <w:ins w:id="198" w:author="Althea ArchMiller" w:date="2018-11-01T14:36:00Z"/>
                <w:b/>
                <w:bCs/>
                <w:color w:val="000000"/>
                <w:sz w:val="18"/>
                <w:szCs w:val="18"/>
              </w:rPr>
            </w:pPr>
            <w:ins w:id="199" w:author="Althea ArchMiller" w:date="2018-11-01T14:36:00Z">
              <w:r>
                <w:rPr>
                  <w:b/>
                  <w:bCs/>
                  <w:color w:val="000000"/>
                  <w:sz w:val="18"/>
                  <w:szCs w:val="18"/>
                </w:rPr>
                <w:t>(2.58,5.68)</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200" w:author="Althea ArchMiller" w:date="2018-11-01T14:36:00Z"/>
                <w:color w:val="000000"/>
                <w:sz w:val="18"/>
                <w:szCs w:val="18"/>
              </w:rPr>
            </w:pPr>
            <w:ins w:id="201" w:author="Althea ArchMiller" w:date="2018-11-01T14:36:00Z">
              <w:r>
                <w:rPr>
                  <w:color w:val="000000"/>
                  <w:sz w:val="18"/>
                  <w:szCs w:val="18"/>
                </w:rPr>
                <w:t>--</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202" w:author="Althea ArchMiller" w:date="2018-11-01T14:36:00Z"/>
                <w:color w:val="000000"/>
                <w:sz w:val="18"/>
                <w:szCs w:val="18"/>
              </w:rPr>
            </w:pPr>
            <w:ins w:id="203" w:author="Althea ArchMiller" w:date="2018-11-01T14:36:00Z">
              <w:r>
                <w:rPr>
                  <w:color w:val="000000"/>
                  <w:sz w:val="18"/>
                  <w:szCs w:val="18"/>
                </w:rPr>
                <w:t>--</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204" w:author="Althea ArchMiller" w:date="2018-11-01T14:36:00Z"/>
                <w:color w:val="000000"/>
                <w:sz w:val="18"/>
                <w:szCs w:val="18"/>
              </w:rPr>
            </w:pPr>
            <w:ins w:id="205" w:author="Althea ArchMiller" w:date="2018-11-01T14:36:00Z">
              <w:r>
                <w:rPr>
                  <w:color w:val="000000"/>
                  <w:sz w:val="18"/>
                  <w:szCs w:val="18"/>
                </w:rPr>
                <w:t>--</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206" w:author="Althea ArchMiller" w:date="2018-11-01T14:36:00Z"/>
                <w:color w:val="000000"/>
                <w:sz w:val="18"/>
                <w:szCs w:val="18"/>
              </w:rPr>
            </w:pPr>
            <w:ins w:id="207" w:author="Althea ArchMiller" w:date="2018-11-01T14:36:00Z">
              <w:r>
                <w:rPr>
                  <w:color w:val="000000"/>
                  <w:sz w:val="18"/>
                  <w:szCs w:val="18"/>
                </w:rPr>
                <w:t>--</w:t>
              </w:r>
            </w:ins>
          </w:p>
        </w:tc>
        <w:tc>
          <w:tcPr>
            <w:tcW w:w="1300" w:type="dxa"/>
            <w:tcBorders>
              <w:top w:val="nil"/>
              <w:left w:val="nil"/>
              <w:bottom w:val="nil"/>
              <w:right w:val="nil"/>
            </w:tcBorders>
            <w:shd w:val="clear" w:color="auto" w:fill="auto"/>
            <w:noWrap/>
            <w:vAlign w:val="bottom"/>
            <w:hideMark/>
          </w:tcPr>
          <w:p w:rsidR="00CC168A" w:rsidRDefault="00CC168A" w:rsidP="00CC168A">
            <w:pPr>
              <w:jc w:val="center"/>
              <w:rPr>
                <w:ins w:id="208" w:author="Althea ArchMiller" w:date="2018-11-01T14:36:00Z"/>
                <w:color w:val="000000"/>
                <w:sz w:val="18"/>
                <w:szCs w:val="18"/>
              </w:rPr>
            </w:pPr>
          </w:p>
        </w:tc>
      </w:tr>
      <w:tr w:rsidR="00CC168A" w:rsidTr="00CC168A">
        <w:trPr>
          <w:trHeight w:val="320"/>
          <w:ins w:id="209" w:author="Althea ArchMiller" w:date="2018-11-01T14:36:00Z"/>
        </w:trPr>
        <w:tc>
          <w:tcPr>
            <w:tcW w:w="1300" w:type="dxa"/>
            <w:tcBorders>
              <w:top w:val="nil"/>
              <w:left w:val="nil"/>
              <w:bottom w:val="nil"/>
              <w:right w:val="nil"/>
            </w:tcBorders>
            <w:shd w:val="clear" w:color="auto" w:fill="auto"/>
            <w:vAlign w:val="center"/>
            <w:hideMark/>
          </w:tcPr>
          <w:p w:rsidR="00CC168A" w:rsidRDefault="00CC168A" w:rsidP="00CC168A">
            <w:pPr>
              <w:rPr>
                <w:ins w:id="210" w:author="Althea ArchMiller" w:date="2018-11-01T14:36:00Z"/>
                <w:color w:val="000000"/>
                <w:sz w:val="18"/>
                <w:szCs w:val="18"/>
              </w:rPr>
            </w:pPr>
            <w:ins w:id="211" w:author="Althea ArchMiller" w:date="2018-11-01T14:36:00Z">
              <w:r>
                <w:rPr>
                  <w:color w:val="000000"/>
                  <w:sz w:val="18"/>
                  <w:szCs w:val="18"/>
                </w:rPr>
                <w:t>Canopy</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212" w:author="Althea ArchMiller" w:date="2018-11-01T14:36:00Z"/>
                <w:color w:val="000000"/>
                <w:sz w:val="18"/>
                <w:szCs w:val="18"/>
              </w:rPr>
            </w:pPr>
            <w:ins w:id="213" w:author="Althea ArchMiller" w:date="2018-11-01T14:36:00Z">
              <w:r>
                <w:rPr>
                  <w:color w:val="000000"/>
                  <w:sz w:val="18"/>
                  <w:szCs w:val="18"/>
                </w:rPr>
                <w:t>--</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214" w:author="Althea ArchMiller" w:date="2018-11-01T14:36:00Z"/>
                <w:b/>
                <w:bCs/>
                <w:color w:val="000000"/>
                <w:sz w:val="18"/>
                <w:szCs w:val="18"/>
              </w:rPr>
            </w:pPr>
            <w:ins w:id="215" w:author="Althea ArchMiller" w:date="2018-11-01T14:36:00Z">
              <w:r>
                <w:rPr>
                  <w:b/>
                  <w:bCs/>
                  <w:color w:val="000000"/>
                  <w:sz w:val="18"/>
                  <w:szCs w:val="18"/>
                </w:rPr>
                <w:t>-0.85</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216" w:author="Althea ArchMiller" w:date="2018-11-01T14:36:00Z"/>
                <w:color w:val="000000"/>
                <w:sz w:val="18"/>
                <w:szCs w:val="18"/>
              </w:rPr>
            </w:pPr>
            <w:ins w:id="217" w:author="Althea ArchMiller" w:date="2018-11-01T14:36:00Z">
              <w:r>
                <w:rPr>
                  <w:color w:val="000000"/>
                  <w:sz w:val="18"/>
                  <w:szCs w:val="18"/>
                </w:rPr>
                <w:t>--</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218" w:author="Althea ArchMiller" w:date="2018-11-01T14:36:00Z"/>
                <w:color w:val="000000"/>
                <w:sz w:val="18"/>
                <w:szCs w:val="18"/>
              </w:rPr>
            </w:pPr>
            <w:ins w:id="219" w:author="Althea ArchMiller" w:date="2018-11-01T14:36:00Z">
              <w:r>
                <w:rPr>
                  <w:color w:val="000000"/>
                  <w:sz w:val="18"/>
                  <w:szCs w:val="18"/>
                </w:rPr>
                <w:t>--</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220" w:author="Althea ArchMiller" w:date="2018-11-01T14:36:00Z"/>
                <w:color w:val="000000"/>
                <w:sz w:val="18"/>
                <w:szCs w:val="18"/>
              </w:rPr>
            </w:pPr>
            <w:ins w:id="221" w:author="Althea ArchMiller" w:date="2018-11-01T14:36:00Z">
              <w:r>
                <w:rPr>
                  <w:color w:val="000000"/>
                  <w:sz w:val="18"/>
                  <w:szCs w:val="18"/>
                </w:rPr>
                <w:t>--</w:t>
              </w:r>
            </w:ins>
          </w:p>
        </w:tc>
        <w:tc>
          <w:tcPr>
            <w:tcW w:w="1300" w:type="dxa"/>
            <w:tcBorders>
              <w:top w:val="nil"/>
              <w:left w:val="nil"/>
              <w:bottom w:val="nil"/>
              <w:right w:val="nil"/>
            </w:tcBorders>
            <w:shd w:val="clear" w:color="auto" w:fill="auto"/>
            <w:noWrap/>
            <w:vAlign w:val="bottom"/>
            <w:hideMark/>
          </w:tcPr>
          <w:p w:rsidR="00CC168A" w:rsidRDefault="00CC168A" w:rsidP="00CC168A">
            <w:pPr>
              <w:jc w:val="center"/>
              <w:rPr>
                <w:ins w:id="222" w:author="Althea ArchMiller" w:date="2018-11-01T14:36:00Z"/>
                <w:color w:val="000000"/>
                <w:sz w:val="18"/>
                <w:szCs w:val="18"/>
              </w:rPr>
            </w:pPr>
          </w:p>
        </w:tc>
      </w:tr>
      <w:tr w:rsidR="00CC168A" w:rsidTr="00CC168A">
        <w:trPr>
          <w:trHeight w:val="320"/>
          <w:ins w:id="223" w:author="Althea ArchMiller" w:date="2018-11-01T14:36:00Z"/>
        </w:trPr>
        <w:tc>
          <w:tcPr>
            <w:tcW w:w="1300" w:type="dxa"/>
            <w:tcBorders>
              <w:top w:val="nil"/>
              <w:left w:val="nil"/>
              <w:bottom w:val="nil"/>
              <w:right w:val="nil"/>
            </w:tcBorders>
            <w:shd w:val="clear" w:color="auto" w:fill="auto"/>
            <w:vAlign w:val="center"/>
            <w:hideMark/>
          </w:tcPr>
          <w:p w:rsidR="00CC168A" w:rsidRDefault="00CC168A" w:rsidP="00CC168A">
            <w:pPr>
              <w:rPr>
                <w:ins w:id="224" w:author="Althea ArchMiller" w:date="2018-11-01T14:36:00Z"/>
                <w:sz w:val="20"/>
                <w:szCs w:val="20"/>
              </w:rPr>
            </w:pPr>
          </w:p>
        </w:tc>
        <w:tc>
          <w:tcPr>
            <w:tcW w:w="1300" w:type="dxa"/>
            <w:tcBorders>
              <w:top w:val="nil"/>
              <w:left w:val="nil"/>
              <w:bottom w:val="nil"/>
              <w:right w:val="nil"/>
            </w:tcBorders>
            <w:shd w:val="clear" w:color="auto" w:fill="auto"/>
            <w:vAlign w:val="center"/>
            <w:hideMark/>
          </w:tcPr>
          <w:p w:rsidR="00CC168A" w:rsidRDefault="00CC168A" w:rsidP="00CC168A">
            <w:pPr>
              <w:jc w:val="center"/>
              <w:rPr>
                <w:ins w:id="225" w:author="Althea ArchMiller" w:date="2018-11-01T14:36:00Z"/>
                <w:color w:val="000000"/>
                <w:sz w:val="18"/>
                <w:szCs w:val="18"/>
              </w:rPr>
            </w:pPr>
            <w:ins w:id="226" w:author="Althea ArchMiller" w:date="2018-11-01T14:36:00Z">
              <w:r>
                <w:rPr>
                  <w:color w:val="000000"/>
                  <w:sz w:val="18"/>
                  <w:szCs w:val="18"/>
                </w:rPr>
                <w:t>--</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227" w:author="Althea ArchMiller" w:date="2018-11-01T14:36:00Z"/>
                <w:b/>
                <w:bCs/>
                <w:color w:val="000000"/>
                <w:sz w:val="18"/>
                <w:szCs w:val="18"/>
              </w:rPr>
            </w:pPr>
            <w:ins w:id="228" w:author="Althea ArchMiller" w:date="2018-11-01T14:36:00Z">
              <w:r>
                <w:rPr>
                  <w:b/>
                  <w:bCs/>
                  <w:color w:val="000000"/>
                  <w:sz w:val="18"/>
                  <w:szCs w:val="18"/>
                </w:rPr>
                <w:t>(-1.42,-0.28)</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229" w:author="Althea ArchMiller" w:date="2018-11-01T14:36:00Z"/>
                <w:color w:val="000000"/>
                <w:sz w:val="18"/>
                <w:szCs w:val="18"/>
              </w:rPr>
            </w:pPr>
            <w:ins w:id="230" w:author="Althea ArchMiller" w:date="2018-11-01T14:36:00Z">
              <w:r>
                <w:rPr>
                  <w:color w:val="000000"/>
                  <w:sz w:val="18"/>
                  <w:szCs w:val="18"/>
                </w:rPr>
                <w:t>--</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231" w:author="Althea ArchMiller" w:date="2018-11-01T14:36:00Z"/>
                <w:color w:val="000000"/>
                <w:sz w:val="18"/>
                <w:szCs w:val="18"/>
              </w:rPr>
            </w:pPr>
            <w:ins w:id="232" w:author="Althea ArchMiller" w:date="2018-11-01T14:36:00Z">
              <w:r>
                <w:rPr>
                  <w:color w:val="000000"/>
                  <w:sz w:val="18"/>
                  <w:szCs w:val="18"/>
                </w:rPr>
                <w:t>--</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233" w:author="Althea ArchMiller" w:date="2018-11-01T14:36:00Z"/>
                <w:color w:val="000000"/>
                <w:sz w:val="18"/>
                <w:szCs w:val="18"/>
              </w:rPr>
            </w:pPr>
            <w:ins w:id="234" w:author="Althea ArchMiller" w:date="2018-11-01T14:36:00Z">
              <w:r>
                <w:rPr>
                  <w:color w:val="000000"/>
                  <w:sz w:val="18"/>
                  <w:szCs w:val="18"/>
                </w:rPr>
                <w:t>--</w:t>
              </w:r>
            </w:ins>
          </w:p>
        </w:tc>
        <w:tc>
          <w:tcPr>
            <w:tcW w:w="1300" w:type="dxa"/>
            <w:tcBorders>
              <w:top w:val="nil"/>
              <w:left w:val="nil"/>
              <w:bottom w:val="nil"/>
              <w:right w:val="nil"/>
            </w:tcBorders>
            <w:shd w:val="clear" w:color="auto" w:fill="auto"/>
            <w:noWrap/>
            <w:vAlign w:val="bottom"/>
            <w:hideMark/>
          </w:tcPr>
          <w:p w:rsidR="00CC168A" w:rsidRDefault="00CC168A" w:rsidP="00CC168A">
            <w:pPr>
              <w:jc w:val="center"/>
              <w:rPr>
                <w:ins w:id="235" w:author="Althea ArchMiller" w:date="2018-11-01T14:36:00Z"/>
                <w:color w:val="000000"/>
                <w:sz w:val="18"/>
                <w:szCs w:val="18"/>
              </w:rPr>
            </w:pPr>
          </w:p>
        </w:tc>
      </w:tr>
      <w:tr w:rsidR="00CC168A" w:rsidTr="00CC168A">
        <w:trPr>
          <w:trHeight w:val="320"/>
          <w:ins w:id="236" w:author="Althea ArchMiller" w:date="2018-11-01T14:36:00Z"/>
        </w:trPr>
        <w:tc>
          <w:tcPr>
            <w:tcW w:w="1300" w:type="dxa"/>
            <w:tcBorders>
              <w:top w:val="nil"/>
              <w:left w:val="nil"/>
              <w:bottom w:val="nil"/>
              <w:right w:val="nil"/>
            </w:tcBorders>
            <w:shd w:val="clear" w:color="auto" w:fill="auto"/>
            <w:vAlign w:val="center"/>
            <w:hideMark/>
          </w:tcPr>
          <w:p w:rsidR="00CC168A" w:rsidRDefault="00CC168A" w:rsidP="00CC168A">
            <w:pPr>
              <w:rPr>
                <w:ins w:id="237" w:author="Althea ArchMiller" w:date="2018-11-01T14:36:00Z"/>
                <w:color w:val="000000"/>
                <w:sz w:val="18"/>
                <w:szCs w:val="18"/>
              </w:rPr>
            </w:pPr>
            <w:ins w:id="238" w:author="Althea ArchMiller" w:date="2018-11-01T14:36:00Z">
              <w:r>
                <w:rPr>
                  <w:color w:val="000000"/>
                  <w:sz w:val="18"/>
                  <w:szCs w:val="18"/>
                </w:rPr>
                <w:t>Woody Stems</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239" w:author="Althea ArchMiller" w:date="2018-11-01T14:36:00Z"/>
                <w:color w:val="000000"/>
                <w:sz w:val="18"/>
                <w:szCs w:val="18"/>
              </w:rPr>
            </w:pPr>
            <w:ins w:id="240" w:author="Althea ArchMiller" w:date="2018-11-01T14:36:00Z">
              <w:r>
                <w:rPr>
                  <w:color w:val="000000"/>
                  <w:sz w:val="18"/>
                  <w:szCs w:val="18"/>
                </w:rPr>
                <w:t>--</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241" w:author="Althea ArchMiller" w:date="2018-11-01T14:36:00Z"/>
                <w:color w:val="000000"/>
                <w:sz w:val="18"/>
                <w:szCs w:val="18"/>
              </w:rPr>
            </w:pPr>
            <w:ins w:id="242" w:author="Althea ArchMiller" w:date="2018-11-01T14:36:00Z">
              <w:r>
                <w:rPr>
                  <w:color w:val="000000"/>
                  <w:sz w:val="18"/>
                  <w:szCs w:val="18"/>
                </w:rPr>
                <w:t>--</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243" w:author="Althea ArchMiller" w:date="2018-11-01T14:36:00Z"/>
                <w:b/>
                <w:bCs/>
                <w:color w:val="000000"/>
                <w:sz w:val="18"/>
                <w:szCs w:val="18"/>
              </w:rPr>
            </w:pPr>
            <w:ins w:id="244" w:author="Althea ArchMiller" w:date="2018-11-01T14:36:00Z">
              <w:r>
                <w:rPr>
                  <w:b/>
                  <w:bCs/>
                  <w:color w:val="000000"/>
                  <w:sz w:val="18"/>
                  <w:szCs w:val="18"/>
                </w:rPr>
                <w:t>-0.58</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245" w:author="Althea ArchMiller" w:date="2018-11-01T14:36:00Z"/>
                <w:color w:val="000000"/>
                <w:sz w:val="18"/>
                <w:szCs w:val="18"/>
              </w:rPr>
            </w:pPr>
            <w:ins w:id="246" w:author="Althea ArchMiller" w:date="2018-11-01T14:36:00Z">
              <w:r>
                <w:rPr>
                  <w:color w:val="000000"/>
                  <w:sz w:val="18"/>
                  <w:szCs w:val="18"/>
                </w:rPr>
                <w:t>--</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247" w:author="Althea ArchMiller" w:date="2018-11-01T14:36:00Z"/>
                <w:color w:val="000000"/>
                <w:sz w:val="18"/>
                <w:szCs w:val="18"/>
              </w:rPr>
            </w:pPr>
            <w:ins w:id="248" w:author="Althea ArchMiller" w:date="2018-11-01T14:36:00Z">
              <w:r>
                <w:rPr>
                  <w:color w:val="000000"/>
                  <w:sz w:val="18"/>
                  <w:szCs w:val="18"/>
                </w:rPr>
                <w:t>--</w:t>
              </w:r>
            </w:ins>
          </w:p>
        </w:tc>
        <w:tc>
          <w:tcPr>
            <w:tcW w:w="1300" w:type="dxa"/>
            <w:tcBorders>
              <w:top w:val="nil"/>
              <w:left w:val="nil"/>
              <w:bottom w:val="nil"/>
              <w:right w:val="nil"/>
            </w:tcBorders>
            <w:shd w:val="clear" w:color="auto" w:fill="auto"/>
            <w:noWrap/>
            <w:vAlign w:val="bottom"/>
            <w:hideMark/>
          </w:tcPr>
          <w:p w:rsidR="00CC168A" w:rsidRDefault="00CC168A" w:rsidP="00CC168A">
            <w:pPr>
              <w:jc w:val="center"/>
              <w:rPr>
                <w:ins w:id="249" w:author="Althea ArchMiller" w:date="2018-11-01T14:36:00Z"/>
                <w:color w:val="000000"/>
                <w:sz w:val="18"/>
                <w:szCs w:val="18"/>
              </w:rPr>
            </w:pPr>
          </w:p>
        </w:tc>
      </w:tr>
      <w:tr w:rsidR="00CC168A" w:rsidTr="00CC168A">
        <w:trPr>
          <w:trHeight w:val="320"/>
          <w:ins w:id="250" w:author="Althea ArchMiller" w:date="2018-11-01T14:36:00Z"/>
        </w:trPr>
        <w:tc>
          <w:tcPr>
            <w:tcW w:w="1300" w:type="dxa"/>
            <w:tcBorders>
              <w:top w:val="nil"/>
              <w:left w:val="nil"/>
              <w:bottom w:val="nil"/>
              <w:right w:val="nil"/>
            </w:tcBorders>
            <w:shd w:val="clear" w:color="auto" w:fill="auto"/>
            <w:vAlign w:val="center"/>
            <w:hideMark/>
          </w:tcPr>
          <w:p w:rsidR="00CC168A" w:rsidRDefault="00CC168A" w:rsidP="00CC168A">
            <w:pPr>
              <w:rPr>
                <w:ins w:id="251" w:author="Althea ArchMiller" w:date="2018-11-01T14:36:00Z"/>
                <w:sz w:val="20"/>
                <w:szCs w:val="20"/>
              </w:rPr>
            </w:pPr>
          </w:p>
        </w:tc>
        <w:tc>
          <w:tcPr>
            <w:tcW w:w="1300" w:type="dxa"/>
            <w:tcBorders>
              <w:top w:val="nil"/>
              <w:left w:val="nil"/>
              <w:bottom w:val="nil"/>
              <w:right w:val="nil"/>
            </w:tcBorders>
            <w:shd w:val="clear" w:color="auto" w:fill="auto"/>
            <w:vAlign w:val="center"/>
            <w:hideMark/>
          </w:tcPr>
          <w:p w:rsidR="00CC168A" w:rsidRDefault="00CC168A" w:rsidP="00CC168A">
            <w:pPr>
              <w:jc w:val="center"/>
              <w:rPr>
                <w:ins w:id="252" w:author="Althea ArchMiller" w:date="2018-11-01T14:36:00Z"/>
                <w:color w:val="000000"/>
                <w:sz w:val="18"/>
                <w:szCs w:val="18"/>
              </w:rPr>
            </w:pPr>
            <w:ins w:id="253" w:author="Althea ArchMiller" w:date="2018-11-01T14:36:00Z">
              <w:r>
                <w:rPr>
                  <w:color w:val="000000"/>
                  <w:sz w:val="18"/>
                  <w:szCs w:val="18"/>
                </w:rPr>
                <w:t>--</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254" w:author="Althea ArchMiller" w:date="2018-11-01T14:36:00Z"/>
                <w:color w:val="000000"/>
                <w:sz w:val="18"/>
                <w:szCs w:val="18"/>
              </w:rPr>
            </w:pPr>
            <w:ins w:id="255" w:author="Althea ArchMiller" w:date="2018-11-01T14:36:00Z">
              <w:r>
                <w:rPr>
                  <w:color w:val="000000"/>
                  <w:sz w:val="18"/>
                  <w:szCs w:val="18"/>
                </w:rPr>
                <w:t>--</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256" w:author="Althea ArchMiller" w:date="2018-11-01T14:36:00Z"/>
                <w:b/>
                <w:bCs/>
                <w:color w:val="000000"/>
                <w:sz w:val="18"/>
                <w:szCs w:val="18"/>
              </w:rPr>
            </w:pPr>
            <w:ins w:id="257" w:author="Althea ArchMiller" w:date="2018-11-01T14:36:00Z">
              <w:r>
                <w:rPr>
                  <w:b/>
                  <w:bCs/>
                  <w:color w:val="000000"/>
                  <w:sz w:val="18"/>
                  <w:szCs w:val="18"/>
                </w:rPr>
                <w:t>(-1.11,-0.05)</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258" w:author="Althea ArchMiller" w:date="2018-11-01T14:36:00Z"/>
                <w:color w:val="000000"/>
                <w:sz w:val="18"/>
                <w:szCs w:val="18"/>
              </w:rPr>
            </w:pPr>
            <w:ins w:id="259" w:author="Althea ArchMiller" w:date="2018-11-01T14:36:00Z">
              <w:r>
                <w:rPr>
                  <w:color w:val="000000"/>
                  <w:sz w:val="18"/>
                  <w:szCs w:val="18"/>
                </w:rPr>
                <w:t>--</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260" w:author="Althea ArchMiller" w:date="2018-11-01T14:36:00Z"/>
                <w:color w:val="000000"/>
                <w:sz w:val="18"/>
                <w:szCs w:val="18"/>
              </w:rPr>
            </w:pPr>
            <w:ins w:id="261" w:author="Althea ArchMiller" w:date="2018-11-01T14:36:00Z">
              <w:r>
                <w:rPr>
                  <w:color w:val="000000"/>
                  <w:sz w:val="18"/>
                  <w:szCs w:val="18"/>
                </w:rPr>
                <w:t>--</w:t>
              </w:r>
            </w:ins>
          </w:p>
        </w:tc>
        <w:tc>
          <w:tcPr>
            <w:tcW w:w="1300" w:type="dxa"/>
            <w:tcBorders>
              <w:top w:val="nil"/>
              <w:left w:val="nil"/>
              <w:bottom w:val="nil"/>
              <w:right w:val="nil"/>
            </w:tcBorders>
            <w:shd w:val="clear" w:color="auto" w:fill="auto"/>
            <w:noWrap/>
            <w:vAlign w:val="bottom"/>
            <w:hideMark/>
          </w:tcPr>
          <w:p w:rsidR="00CC168A" w:rsidRDefault="00CC168A" w:rsidP="00CC168A">
            <w:pPr>
              <w:jc w:val="center"/>
              <w:rPr>
                <w:ins w:id="262" w:author="Althea ArchMiller" w:date="2018-11-01T14:36:00Z"/>
                <w:color w:val="000000"/>
                <w:sz w:val="18"/>
                <w:szCs w:val="18"/>
              </w:rPr>
            </w:pPr>
          </w:p>
        </w:tc>
      </w:tr>
      <w:tr w:rsidR="00CC168A" w:rsidTr="00CC168A">
        <w:trPr>
          <w:trHeight w:val="320"/>
          <w:ins w:id="263" w:author="Althea ArchMiller" w:date="2018-11-01T14:36:00Z"/>
        </w:trPr>
        <w:tc>
          <w:tcPr>
            <w:tcW w:w="1300" w:type="dxa"/>
            <w:tcBorders>
              <w:top w:val="nil"/>
              <w:left w:val="nil"/>
              <w:bottom w:val="nil"/>
              <w:right w:val="nil"/>
            </w:tcBorders>
            <w:shd w:val="clear" w:color="auto" w:fill="auto"/>
            <w:vAlign w:val="center"/>
            <w:hideMark/>
          </w:tcPr>
          <w:p w:rsidR="00CC168A" w:rsidRDefault="00CC168A" w:rsidP="00CC168A">
            <w:pPr>
              <w:rPr>
                <w:ins w:id="264" w:author="Althea ArchMiller" w:date="2018-11-01T14:36:00Z"/>
                <w:color w:val="000000"/>
                <w:sz w:val="18"/>
                <w:szCs w:val="18"/>
              </w:rPr>
            </w:pPr>
            <w:ins w:id="265" w:author="Althea ArchMiller" w:date="2018-11-01T14:36:00Z">
              <w:r>
                <w:rPr>
                  <w:color w:val="000000"/>
                  <w:sz w:val="18"/>
                  <w:szCs w:val="18"/>
                </w:rPr>
                <w:t>Litter</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266" w:author="Althea ArchMiller" w:date="2018-11-01T14:36:00Z"/>
                <w:color w:val="000000"/>
                <w:sz w:val="18"/>
                <w:szCs w:val="18"/>
              </w:rPr>
            </w:pPr>
            <w:ins w:id="267" w:author="Althea ArchMiller" w:date="2018-11-01T14:36:00Z">
              <w:r>
                <w:rPr>
                  <w:color w:val="000000"/>
                  <w:sz w:val="18"/>
                  <w:szCs w:val="18"/>
                </w:rPr>
                <w:t>--</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268" w:author="Althea ArchMiller" w:date="2018-11-01T14:36:00Z"/>
                <w:color w:val="000000"/>
                <w:sz w:val="18"/>
                <w:szCs w:val="18"/>
              </w:rPr>
            </w:pPr>
            <w:ins w:id="269" w:author="Althea ArchMiller" w:date="2018-11-01T14:36:00Z">
              <w:r>
                <w:rPr>
                  <w:color w:val="000000"/>
                  <w:sz w:val="18"/>
                  <w:szCs w:val="18"/>
                </w:rPr>
                <w:t>--</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270" w:author="Althea ArchMiller" w:date="2018-11-01T14:36:00Z"/>
                <w:color w:val="000000"/>
                <w:sz w:val="18"/>
                <w:szCs w:val="18"/>
              </w:rPr>
            </w:pPr>
            <w:ins w:id="271" w:author="Althea ArchMiller" w:date="2018-11-01T14:36:00Z">
              <w:r>
                <w:rPr>
                  <w:color w:val="000000"/>
                  <w:sz w:val="18"/>
                  <w:szCs w:val="18"/>
                </w:rPr>
                <w:t>--</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272" w:author="Althea ArchMiller" w:date="2018-11-01T14:36:00Z"/>
                <w:color w:val="000000"/>
                <w:sz w:val="18"/>
                <w:szCs w:val="18"/>
              </w:rPr>
            </w:pPr>
            <w:ins w:id="273" w:author="Althea ArchMiller" w:date="2018-11-01T14:36:00Z">
              <w:r>
                <w:rPr>
                  <w:color w:val="000000"/>
                  <w:sz w:val="18"/>
                  <w:szCs w:val="18"/>
                </w:rPr>
                <w:t>--</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274" w:author="Althea ArchMiller" w:date="2018-11-01T14:36:00Z"/>
                <w:color w:val="000000"/>
                <w:sz w:val="18"/>
                <w:szCs w:val="18"/>
              </w:rPr>
            </w:pPr>
            <w:ins w:id="275" w:author="Althea ArchMiller" w:date="2018-11-01T14:36:00Z">
              <w:r>
                <w:rPr>
                  <w:color w:val="000000"/>
                  <w:sz w:val="18"/>
                  <w:szCs w:val="18"/>
                </w:rPr>
                <w:t>-0.01</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276" w:author="Althea ArchMiller" w:date="2018-11-01T14:36:00Z"/>
                <w:color w:val="000000"/>
                <w:sz w:val="18"/>
                <w:szCs w:val="18"/>
              </w:rPr>
            </w:pPr>
            <w:ins w:id="277" w:author="Althea ArchMiller" w:date="2018-11-01T14:36:00Z">
              <w:r>
                <w:rPr>
                  <w:color w:val="000000"/>
                  <w:sz w:val="18"/>
                  <w:szCs w:val="18"/>
                </w:rPr>
                <w:t>--</w:t>
              </w:r>
            </w:ins>
          </w:p>
        </w:tc>
      </w:tr>
      <w:tr w:rsidR="00CC168A" w:rsidTr="00CC168A">
        <w:trPr>
          <w:trHeight w:val="320"/>
          <w:ins w:id="278" w:author="Althea ArchMiller" w:date="2018-11-01T14:36:00Z"/>
        </w:trPr>
        <w:tc>
          <w:tcPr>
            <w:tcW w:w="1300" w:type="dxa"/>
            <w:tcBorders>
              <w:top w:val="nil"/>
              <w:left w:val="nil"/>
              <w:bottom w:val="nil"/>
              <w:right w:val="nil"/>
            </w:tcBorders>
            <w:shd w:val="clear" w:color="auto" w:fill="auto"/>
            <w:vAlign w:val="center"/>
            <w:hideMark/>
          </w:tcPr>
          <w:p w:rsidR="00CC168A" w:rsidRDefault="00CC168A" w:rsidP="00CC168A">
            <w:pPr>
              <w:jc w:val="center"/>
              <w:rPr>
                <w:ins w:id="279" w:author="Althea ArchMiller" w:date="2018-11-01T14:36:00Z"/>
                <w:color w:val="000000"/>
                <w:sz w:val="18"/>
                <w:szCs w:val="18"/>
              </w:rPr>
            </w:pPr>
          </w:p>
        </w:tc>
        <w:tc>
          <w:tcPr>
            <w:tcW w:w="1300" w:type="dxa"/>
            <w:tcBorders>
              <w:top w:val="nil"/>
              <w:left w:val="nil"/>
              <w:bottom w:val="nil"/>
              <w:right w:val="nil"/>
            </w:tcBorders>
            <w:shd w:val="clear" w:color="auto" w:fill="auto"/>
            <w:vAlign w:val="center"/>
            <w:hideMark/>
          </w:tcPr>
          <w:p w:rsidR="00CC168A" w:rsidRDefault="00CC168A" w:rsidP="00CC168A">
            <w:pPr>
              <w:jc w:val="center"/>
              <w:rPr>
                <w:ins w:id="280" w:author="Althea ArchMiller" w:date="2018-11-01T14:36:00Z"/>
                <w:color w:val="000000"/>
                <w:sz w:val="18"/>
                <w:szCs w:val="18"/>
              </w:rPr>
            </w:pPr>
            <w:ins w:id="281" w:author="Althea ArchMiller" w:date="2018-11-01T14:36:00Z">
              <w:r>
                <w:rPr>
                  <w:color w:val="000000"/>
                  <w:sz w:val="18"/>
                  <w:szCs w:val="18"/>
                </w:rPr>
                <w:t>--</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282" w:author="Althea ArchMiller" w:date="2018-11-01T14:36:00Z"/>
                <w:color w:val="000000"/>
                <w:sz w:val="18"/>
                <w:szCs w:val="18"/>
              </w:rPr>
            </w:pPr>
            <w:ins w:id="283" w:author="Althea ArchMiller" w:date="2018-11-01T14:36:00Z">
              <w:r>
                <w:rPr>
                  <w:color w:val="000000"/>
                  <w:sz w:val="18"/>
                  <w:szCs w:val="18"/>
                </w:rPr>
                <w:t>--</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284" w:author="Althea ArchMiller" w:date="2018-11-01T14:36:00Z"/>
                <w:color w:val="000000"/>
                <w:sz w:val="18"/>
                <w:szCs w:val="18"/>
              </w:rPr>
            </w:pPr>
            <w:ins w:id="285" w:author="Althea ArchMiller" w:date="2018-11-01T14:36:00Z">
              <w:r>
                <w:rPr>
                  <w:color w:val="000000"/>
                  <w:sz w:val="18"/>
                  <w:szCs w:val="18"/>
                </w:rPr>
                <w:t>--</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286" w:author="Althea ArchMiller" w:date="2018-11-01T14:36:00Z"/>
                <w:color w:val="000000"/>
                <w:sz w:val="18"/>
                <w:szCs w:val="18"/>
              </w:rPr>
            </w:pPr>
            <w:ins w:id="287" w:author="Althea ArchMiller" w:date="2018-11-01T14:36:00Z">
              <w:r>
                <w:rPr>
                  <w:color w:val="000000"/>
                  <w:sz w:val="18"/>
                  <w:szCs w:val="18"/>
                </w:rPr>
                <w:t>--</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288" w:author="Althea ArchMiller" w:date="2018-11-01T14:36:00Z"/>
                <w:color w:val="000000"/>
                <w:sz w:val="18"/>
                <w:szCs w:val="18"/>
              </w:rPr>
            </w:pPr>
            <w:ins w:id="289" w:author="Althea ArchMiller" w:date="2018-11-01T14:36:00Z">
              <w:r>
                <w:rPr>
                  <w:color w:val="000000"/>
                  <w:sz w:val="18"/>
                  <w:szCs w:val="18"/>
                </w:rPr>
                <w:t>(-0.43,0.41)</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290" w:author="Althea ArchMiller" w:date="2018-11-01T14:36:00Z"/>
                <w:color w:val="000000"/>
                <w:sz w:val="18"/>
                <w:szCs w:val="18"/>
              </w:rPr>
            </w:pPr>
            <w:ins w:id="291" w:author="Althea ArchMiller" w:date="2018-11-01T14:36:00Z">
              <w:r>
                <w:rPr>
                  <w:color w:val="000000"/>
                  <w:sz w:val="18"/>
                  <w:szCs w:val="18"/>
                </w:rPr>
                <w:t>--</w:t>
              </w:r>
            </w:ins>
          </w:p>
        </w:tc>
      </w:tr>
      <w:tr w:rsidR="00CC168A" w:rsidTr="00CC168A">
        <w:trPr>
          <w:trHeight w:val="320"/>
          <w:ins w:id="292" w:author="Althea ArchMiller" w:date="2018-11-01T14:36:00Z"/>
        </w:trPr>
        <w:tc>
          <w:tcPr>
            <w:tcW w:w="9100" w:type="dxa"/>
            <w:gridSpan w:val="7"/>
            <w:tcBorders>
              <w:top w:val="single" w:sz="4" w:space="0" w:color="auto"/>
              <w:left w:val="nil"/>
              <w:bottom w:val="nil"/>
              <w:right w:val="nil"/>
            </w:tcBorders>
            <w:shd w:val="clear" w:color="auto" w:fill="auto"/>
            <w:vAlign w:val="center"/>
            <w:hideMark/>
          </w:tcPr>
          <w:p w:rsidR="00CC168A" w:rsidRDefault="00CC168A" w:rsidP="00CC168A">
            <w:pPr>
              <w:rPr>
                <w:ins w:id="293" w:author="Althea ArchMiller" w:date="2018-11-01T14:36:00Z"/>
                <w:b/>
                <w:bCs/>
                <w:color w:val="000000"/>
                <w:sz w:val="18"/>
                <w:szCs w:val="18"/>
              </w:rPr>
            </w:pPr>
            <w:ins w:id="294" w:author="Althea ArchMiller" w:date="2018-11-01T14:36:00Z">
              <w:r>
                <w:rPr>
                  <w:b/>
                  <w:bCs/>
                  <w:color w:val="000000"/>
                  <w:sz w:val="18"/>
                  <w:szCs w:val="18"/>
                </w:rPr>
                <w:t>Detection Models</w:t>
              </w:r>
            </w:ins>
          </w:p>
        </w:tc>
      </w:tr>
      <w:tr w:rsidR="00CC168A" w:rsidTr="00CC168A">
        <w:trPr>
          <w:trHeight w:val="320"/>
          <w:ins w:id="295" w:author="Althea ArchMiller" w:date="2018-11-01T14:36:00Z"/>
        </w:trPr>
        <w:tc>
          <w:tcPr>
            <w:tcW w:w="1300" w:type="dxa"/>
            <w:tcBorders>
              <w:top w:val="nil"/>
              <w:left w:val="nil"/>
              <w:bottom w:val="nil"/>
              <w:right w:val="nil"/>
            </w:tcBorders>
            <w:shd w:val="clear" w:color="auto" w:fill="auto"/>
            <w:noWrap/>
            <w:vAlign w:val="bottom"/>
            <w:hideMark/>
          </w:tcPr>
          <w:p w:rsidR="00CC168A" w:rsidRDefault="00CC168A" w:rsidP="00CC168A">
            <w:pPr>
              <w:rPr>
                <w:ins w:id="296" w:author="Althea ArchMiller" w:date="2018-11-01T14:36:00Z"/>
                <w:color w:val="000000"/>
                <w:sz w:val="18"/>
                <w:szCs w:val="18"/>
              </w:rPr>
            </w:pPr>
            <w:ins w:id="297" w:author="Althea ArchMiller" w:date="2018-11-01T14:36:00Z">
              <w:r>
                <w:rPr>
                  <w:color w:val="000000"/>
                  <w:sz w:val="18"/>
                  <w:szCs w:val="18"/>
                </w:rPr>
                <w:t>Intercept</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298" w:author="Althea ArchMiller" w:date="2018-11-01T14:36:00Z"/>
                <w:color w:val="000000"/>
                <w:sz w:val="18"/>
                <w:szCs w:val="18"/>
              </w:rPr>
            </w:pPr>
            <w:ins w:id="299" w:author="Althea ArchMiller" w:date="2018-11-01T14:36:00Z">
              <w:r>
                <w:rPr>
                  <w:color w:val="000000"/>
                  <w:sz w:val="18"/>
                  <w:szCs w:val="18"/>
                </w:rPr>
                <w:t>-1.85</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300" w:author="Althea ArchMiller" w:date="2018-11-01T14:36:00Z"/>
                <w:color w:val="000000"/>
                <w:sz w:val="18"/>
                <w:szCs w:val="18"/>
              </w:rPr>
            </w:pPr>
            <w:ins w:id="301" w:author="Althea ArchMiller" w:date="2018-11-01T14:36:00Z">
              <w:r>
                <w:rPr>
                  <w:color w:val="000000"/>
                  <w:sz w:val="18"/>
                  <w:szCs w:val="18"/>
                </w:rPr>
                <w:t>-1.7</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302" w:author="Althea ArchMiller" w:date="2018-11-01T14:36:00Z"/>
                <w:color w:val="000000"/>
                <w:sz w:val="18"/>
                <w:szCs w:val="18"/>
              </w:rPr>
            </w:pPr>
            <w:ins w:id="303" w:author="Althea ArchMiller" w:date="2018-11-01T14:36:00Z">
              <w:r>
                <w:rPr>
                  <w:color w:val="000000"/>
                  <w:sz w:val="18"/>
                  <w:szCs w:val="18"/>
                </w:rPr>
                <w:t>-1.78</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304" w:author="Althea ArchMiller" w:date="2018-11-01T14:36:00Z"/>
                <w:color w:val="000000"/>
                <w:sz w:val="18"/>
                <w:szCs w:val="18"/>
              </w:rPr>
            </w:pPr>
            <w:ins w:id="305" w:author="Althea ArchMiller" w:date="2018-11-01T14:36:00Z">
              <w:r>
                <w:rPr>
                  <w:color w:val="000000"/>
                  <w:sz w:val="18"/>
                  <w:szCs w:val="18"/>
                </w:rPr>
                <w:t>-1.74</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306" w:author="Althea ArchMiller" w:date="2018-11-01T14:36:00Z"/>
                <w:color w:val="000000"/>
                <w:sz w:val="18"/>
                <w:szCs w:val="18"/>
              </w:rPr>
            </w:pPr>
            <w:ins w:id="307" w:author="Althea ArchMiller" w:date="2018-11-01T14:36:00Z">
              <w:r>
                <w:rPr>
                  <w:color w:val="000000"/>
                  <w:sz w:val="18"/>
                  <w:szCs w:val="18"/>
                </w:rPr>
                <w:t>-1.74</w:t>
              </w:r>
            </w:ins>
          </w:p>
        </w:tc>
        <w:tc>
          <w:tcPr>
            <w:tcW w:w="1300" w:type="dxa"/>
            <w:tcBorders>
              <w:top w:val="nil"/>
              <w:left w:val="nil"/>
              <w:bottom w:val="nil"/>
              <w:right w:val="nil"/>
            </w:tcBorders>
            <w:shd w:val="clear" w:color="auto" w:fill="auto"/>
            <w:noWrap/>
            <w:vAlign w:val="bottom"/>
            <w:hideMark/>
          </w:tcPr>
          <w:p w:rsidR="00CC168A" w:rsidRDefault="00CC168A" w:rsidP="00CC168A">
            <w:pPr>
              <w:jc w:val="center"/>
              <w:rPr>
                <w:ins w:id="308" w:author="Althea ArchMiller" w:date="2018-11-01T14:36:00Z"/>
                <w:color w:val="000000"/>
                <w:sz w:val="18"/>
                <w:szCs w:val="18"/>
              </w:rPr>
            </w:pPr>
          </w:p>
        </w:tc>
      </w:tr>
      <w:tr w:rsidR="00CC168A" w:rsidTr="00CC168A">
        <w:trPr>
          <w:trHeight w:val="320"/>
          <w:ins w:id="309" w:author="Althea ArchMiller" w:date="2018-11-01T14:36:00Z"/>
        </w:trPr>
        <w:tc>
          <w:tcPr>
            <w:tcW w:w="1300" w:type="dxa"/>
            <w:tcBorders>
              <w:top w:val="nil"/>
              <w:left w:val="nil"/>
              <w:bottom w:val="nil"/>
              <w:right w:val="nil"/>
            </w:tcBorders>
            <w:shd w:val="clear" w:color="auto" w:fill="auto"/>
            <w:vAlign w:val="center"/>
            <w:hideMark/>
          </w:tcPr>
          <w:p w:rsidR="00CC168A" w:rsidRDefault="00CC168A" w:rsidP="00CC168A">
            <w:pPr>
              <w:rPr>
                <w:ins w:id="310" w:author="Althea ArchMiller" w:date="2018-11-01T14:36:00Z"/>
                <w:sz w:val="20"/>
                <w:szCs w:val="20"/>
              </w:rPr>
            </w:pPr>
          </w:p>
        </w:tc>
        <w:tc>
          <w:tcPr>
            <w:tcW w:w="1300" w:type="dxa"/>
            <w:tcBorders>
              <w:top w:val="nil"/>
              <w:left w:val="nil"/>
              <w:bottom w:val="nil"/>
              <w:right w:val="nil"/>
            </w:tcBorders>
            <w:shd w:val="clear" w:color="auto" w:fill="auto"/>
            <w:vAlign w:val="center"/>
            <w:hideMark/>
          </w:tcPr>
          <w:p w:rsidR="00CC168A" w:rsidRDefault="00CC168A" w:rsidP="00CC168A">
            <w:pPr>
              <w:jc w:val="center"/>
              <w:rPr>
                <w:ins w:id="311" w:author="Althea ArchMiller" w:date="2018-11-01T14:36:00Z"/>
                <w:color w:val="000000"/>
                <w:sz w:val="18"/>
                <w:szCs w:val="18"/>
              </w:rPr>
            </w:pPr>
            <w:ins w:id="312" w:author="Althea ArchMiller" w:date="2018-11-01T14:36:00Z">
              <w:r>
                <w:rPr>
                  <w:color w:val="000000"/>
                  <w:sz w:val="18"/>
                  <w:szCs w:val="18"/>
                </w:rPr>
                <w:t>(-2.29,-1.41)</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313" w:author="Althea ArchMiller" w:date="2018-11-01T14:36:00Z"/>
                <w:color w:val="000000"/>
                <w:sz w:val="18"/>
                <w:szCs w:val="18"/>
              </w:rPr>
            </w:pPr>
            <w:ins w:id="314" w:author="Althea ArchMiller" w:date="2018-11-01T14:36:00Z">
              <w:r>
                <w:rPr>
                  <w:color w:val="000000"/>
                  <w:sz w:val="18"/>
                  <w:szCs w:val="18"/>
                </w:rPr>
                <w:t>(-2.18,-1.23)</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315" w:author="Althea ArchMiller" w:date="2018-11-01T14:36:00Z"/>
                <w:color w:val="000000"/>
                <w:sz w:val="18"/>
                <w:szCs w:val="18"/>
              </w:rPr>
            </w:pPr>
            <w:ins w:id="316" w:author="Althea ArchMiller" w:date="2018-11-01T14:36:00Z">
              <w:r>
                <w:rPr>
                  <w:color w:val="000000"/>
                  <w:sz w:val="18"/>
                  <w:szCs w:val="18"/>
                </w:rPr>
                <w:t>(-2.22,-1.35)</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317" w:author="Althea ArchMiller" w:date="2018-11-01T14:36:00Z"/>
                <w:color w:val="000000"/>
                <w:sz w:val="18"/>
                <w:szCs w:val="18"/>
              </w:rPr>
            </w:pPr>
            <w:ins w:id="318" w:author="Althea ArchMiller" w:date="2018-11-01T14:36:00Z">
              <w:r>
                <w:rPr>
                  <w:color w:val="000000"/>
                  <w:sz w:val="18"/>
                  <w:szCs w:val="18"/>
                </w:rPr>
                <w:t>(-2.18,-1.30)</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319" w:author="Althea ArchMiller" w:date="2018-11-01T14:36:00Z"/>
                <w:color w:val="000000"/>
                <w:sz w:val="18"/>
                <w:szCs w:val="18"/>
              </w:rPr>
            </w:pPr>
            <w:ins w:id="320" w:author="Althea ArchMiller" w:date="2018-11-01T14:36:00Z">
              <w:r>
                <w:rPr>
                  <w:color w:val="000000"/>
                  <w:sz w:val="18"/>
                  <w:szCs w:val="18"/>
                </w:rPr>
                <w:t>(-2.19,-1.30)</w:t>
              </w:r>
            </w:ins>
          </w:p>
        </w:tc>
        <w:tc>
          <w:tcPr>
            <w:tcW w:w="1300" w:type="dxa"/>
            <w:tcBorders>
              <w:top w:val="nil"/>
              <w:left w:val="nil"/>
              <w:bottom w:val="nil"/>
              <w:right w:val="nil"/>
            </w:tcBorders>
            <w:shd w:val="clear" w:color="auto" w:fill="auto"/>
            <w:noWrap/>
            <w:vAlign w:val="bottom"/>
            <w:hideMark/>
          </w:tcPr>
          <w:p w:rsidR="00CC168A" w:rsidRDefault="00CC168A" w:rsidP="00CC168A">
            <w:pPr>
              <w:jc w:val="center"/>
              <w:rPr>
                <w:ins w:id="321" w:author="Althea ArchMiller" w:date="2018-11-01T14:36:00Z"/>
                <w:color w:val="000000"/>
                <w:sz w:val="18"/>
                <w:szCs w:val="18"/>
              </w:rPr>
            </w:pPr>
          </w:p>
        </w:tc>
      </w:tr>
      <w:tr w:rsidR="00CC168A" w:rsidTr="00CC168A">
        <w:trPr>
          <w:trHeight w:val="320"/>
          <w:ins w:id="322" w:author="Althea ArchMiller" w:date="2018-11-01T14:36:00Z"/>
        </w:trPr>
        <w:tc>
          <w:tcPr>
            <w:tcW w:w="1300" w:type="dxa"/>
            <w:tcBorders>
              <w:top w:val="nil"/>
              <w:left w:val="nil"/>
              <w:bottom w:val="nil"/>
              <w:right w:val="nil"/>
            </w:tcBorders>
            <w:shd w:val="clear" w:color="auto" w:fill="auto"/>
            <w:vAlign w:val="center"/>
            <w:hideMark/>
          </w:tcPr>
          <w:p w:rsidR="00CC168A" w:rsidRDefault="00CC168A" w:rsidP="00CC168A">
            <w:pPr>
              <w:rPr>
                <w:ins w:id="323" w:author="Althea ArchMiller" w:date="2018-11-01T14:36:00Z"/>
                <w:color w:val="000000"/>
                <w:sz w:val="18"/>
                <w:szCs w:val="18"/>
              </w:rPr>
            </w:pPr>
            <w:ins w:id="324" w:author="Althea ArchMiller" w:date="2018-11-01T14:36:00Z">
              <w:r>
                <w:rPr>
                  <w:color w:val="000000"/>
                  <w:sz w:val="18"/>
                  <w:szCs w:val="18"/>
                </w:rPr>
                <w:t>Date</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325" w:author="Althea ArchMiller" w:date="2018-11-01T14:36:00Z"/>
                <w:b/>
                <w:bCs/>
                <w:color w:val="000000"/>
                <w:sz w:val="18"/>
                <w:szCs w:val="18"/>
              </w:rPr>
            </w:pPr>
            <w:ins w:id="326" w:author="Althea ArchMiller" w:date="2018-11-01T14:36:00Z">
              <w:r>
                <w:rPr>
                  <w:b/>
                  <w:bCs/>
                  <w:color w:val="000000"/>
                  <w:sz w:val="18"/>
                  <w:szCs w:val="18"/>
                </w:rPr>
                <w:t>0.26</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327" w:author="Althea ArchMiller" w:date="2018-11-01T14:36:00Z"/>
                <w:b/>
                <w:bCs/>
                <w:color w:val="000000"/>
                <w:sz w:val="18"/>
                <w:szCs w:val="18"/>
              </w:rPr>
            </w:pPr>
            <w:ins w:id="328" w:author="Althea ArchMiller" w:date="2018-11-01T14:36:00Z">
              <w:r>
                <w:rPr>
                  <w:b/>
                  <w:bCs/>
                  <w:color w:val="000000"/>
                  <w:sz w:val="18"/>
                  <w:szCs w:val="18"/>
                </w:rPr>
                <w:t>0.29</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329" w:author="Althea ArchMiller" w:date="2018-11-01T14:36:00Z"/>
                <w:b/>
                <w:bCs/>
                <w:color w:val="000000"/>
                <w:sz w:val="18"/>
                <w:szCs w:val="18"/>
              </w:rPr>
            </w:pPr>
            <w:ins w:id="330" w:author="Althea ArchMiller" w:date="2018-11-01T14:36:00Z">
              <w:r>
                <w:rPr>
                  <w:b/>
                  <w:bCs/>
                  <w:color w:val="000000"/>
                  <w:sz w:val="18"/>
                  <w:szCs w:val="18"/>
                </w:rPr>
                <w:t>0.29</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331" w:author="Althea ArchMiller" w:date="2018-11-01T14:36:00Z"/>
                <w:b/>
                <w:bCs/>
                <w:color w:val="000000"/>
                <w:sz w:val="18"/>
                <w:szCs w:val="18"/>
              </w:rPr>
            </w:pPr>
            <w:ins w:id="332" w:author="Althea ArchMiller" w:date="2018-11-01T14:36:00Z">
              <w:r>
                <w:rPr>
                  <w:b/>
                  <w:bCs/>
                  <w:color w:val="000000"/>
                  <w:sz w:val="18"/>
                  <w:szCs w:val="18"/>
                </w:rPr>
                <w:t>0.29</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333" w:author="Althea ArchMiller" w:date="2018-11-01T14:36:00Z"/>
                <w:b/>
                <w:bCs/>
                <w:color w:val="000000"/>
                <w:sz w:val="18"/>
                <w:szCs w:val="18"/>
              </w:rPr>
            </w:pPr>
            <w:ins w:id="334" w:author="Althea ArchMiller" w:date="2018-11-01T14:36:00Z">
              <w:r>
                <w:rPr>
                  <w:b/>
                  <w:bCs/>
                  <w:color w:val="000000"/>
                  <w:sz w:val="18"/>
                  <w:szCs w:val="18"/>
                </w:rPr>
                <w:t>0.29</w:t>
              </w:r>
            </w:ins>
          </w:p>
        </w:tc>
        <w:tc>
          <w:tcPr>
            <w:tcW w:w="1300" w:type="dxa"/>
            <w:tcBorders>
              <w:top w:val="nil"/>
              <w:left w:val="nil"/>
              <w:bottom w:val="nil"/>
              <w:right w:val="nil"/>
            </w:tcBorders>
            <w:shd w:val="clear" w:color="auto" w:fill="auto"/>
            <w:noWrap/>
            <w:vAlign w:val="bottom"/>
            <w:hideMark/>
          </w:tcPr>
          <w:p w:rsidR="00CC168A" w:rsidRDefault="00CC168A" w:rsidP="00CC168A">
            <w:pPr>
              <w:jc w:val="center"/>
              <w:rPr>
                <w:ins w:id="335" w:author="Althea ArchMiller" w:date="2018-11-01T14:36:00Z"/>
                <w:b/>
                <w:bCs/>
                <w:color w:val="000000"/>
                <w:sz w:val="18"/>
                <w:szCs w:val="18"/>
              </w:rPr>
            </w:pPr>
          </w:p>
        </w:tc>
      </w:tr>
      <w:tr w:rsidR="00CC168A" w:rsidTr="00CC168A">
        <w:trPr>
          <w:trHeight w:val="320"/>
          <w:ins w:id="336" w:author="Althea ArchMiller" w:date="2018-11-01T14:36:00Z"/>
        </w:trPr>
        <w:tc>
          <w:tcPr>
            <w:tcW w:w="1300" w:type="dxa"/>
            <w:tcBorders>
              <w:top w:val="nil"/>
              <w:left w:val="nil"/>
              <w:bottom w:val="nil"/>
              <w:right w:val="nil"/>
            </w:tcBorders>
            <w:shd w:val="clear" w:color="auto" w:fill="auto"/>
            <w:vAlign w:val="center"/>
            <w:hideMark/>
          </w:tcPr>
          <w:p w:rsidR="00CC168A" w:rsidRDefault="00CC168A" w:rsidP="00CC168A">
            <w:pPr>
              <w:rPr>
                <w:ins w:id="337" w:author="Althea ArchMiller" w:date="2018-11-01T14:36:00Z"/>
                <w:sz w:val="20"/>
                <w:szCs w:val="20"/>
              </w:rPr>
            </w:pPr>
          </w:p>
        </w:tc>
        <w:tc>
          <w:tcPr>
            <w:tcW w:w="1300" w:type="dxa"/>
            <w:tcBorders>
              <w:top w:val="nil"/>
              <w:left w:val="nil"/>
              <w:bottom w:val="nil"/>
              <w:right w:val="nil"/>
            </w:tcBorders>
            <w:shd w:val="clear" w:color="auto" w:fill="auto"/>
            <w:vAlign w:val="center"/>
            <w:hideMark/>
          </w:tcPr>
          <w:p w:rsidR="00CC168A" w:rsidRDefault="00CC168A" w:rsidP="00CC168A">
            <w:pPr>
              <w:jc w:val="center"/>
              <w:rPr>
                <w:ins w:id="338" w:author="Althea ArchMiller" w:date="2018-11-01T14:36:00Z"/>
                <w:b/>
                <w:bCs/>
                <w:color w:val="000000"/>
                <w:sz w:val="18"/>
                <w:szCs w:val="18"/>
              </w:rPr>
            </w:pPr>
            <w:ins w:id="339" w:author="Althea ArchMiller" w:date="2018-11-01T14:36:00Z">
              <w:r>
                <w:rPr>
                  <w:b/>
                  <w:bCs/>
                  <w:color w:val="000000"/>
                  <w:sz w:val="18"/>
                  <w:szCs w:val="18"/>
                </w:rPr>
                <w:t>(0.08,0.43)</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340" w:author="Althea ArchMiller" w:date="2018-11-01T14:36:00Z"/>
                <w:b/>
                <w:bCs/>
                <w:color w:val="000000"/>
                <w:sz w:val="18"/>
                <w:szCs w:val="18"/>
              </w:rPr>
            </w:pPr>
            <w:ins w:id="341" w:author="Althea ArchMiller" w:date="2018-11-01T14:36:00Z">
              <w:r>
                <w:rPr>
                  <w:b/>
                  <w:bCs/>
                  <w:color w:val="000000"/>
                  <w:sz w:val="18"/>
                  <w:szCs w:val="18"/>
                </w:rPr>
                <w:t>(0.11,0.47)</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342" w:author="Althea ArchMiller" w:date="2018-11-01T14:36:00Z"/>
                <w:b/>
                <w:bCs/>
                <w:color w:val="000000"/>
                <w:sz w:val="18"/>
                <w:szCs w:val="18"/>
              </w:rPr>
            </w:pPr>
            <w:ins w:id="343" w:author="Althea ArchMiller" w:date="2018-11-01T14:36:00Z">
              <w:r>
                <w:rPr>
                  <w:b/>
                  <w:bCs/>
                  <w:color w:val="000000"/>
                  <w:sz w:val="18"/>
                  <w:szCs w:val="18"/>
                </w:rPr>
                <w:t>(0.11,0.47)</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344" w:author="Althea ArchMiller" w:date="2018-11-01T14:36:00Z"/>
                <w:b/>
                <w:bCs/>
                <w:color w:val="000000"/>
                <w:sz w:val="18"/>
                <w:szCs w:val="18"/>
              </w:rPr>
            </w:pPr>
            <w:ins w:id="345" w:author="Althea ArchMiller" w:date="2018-11-01T14:36:00Z">
              <w:r>
                <w:rPr>
                  <w:b/>
                  <w:bCs/>
                  <w:color w:val="000000"/>
                  <w:sz w:val="18"/>
                  <w:szCs w:val="18"/>
                </w:rPr>
                <w:t>(0.11,0.47)</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346" w:author="Althea ArchMiller" w:date="2018-11-01T14:36:00Z"/>
                <w:b/>
                <w:bCs/>
                <w:color w:val="000000"/>
                <w:sz w:val="18"/>
                <w:szCs w:val="18"/>
              </w:rPr>
            </w:pPr>
            <w:ins w:id="347" w:author="Althea ArchMiller" w:date="2018-11-01T14:36:00Z">
              <w:r>
                <w:rPr>
                  <w:b/>
                  <w:bCs/>
                  <w:color w:val="000000"/>
                  <w:sz w:val="18"/>
                  <w:szCs w:val="18"/>
                </w:rPr>
                <w:t>(0.11,0.47)</w:t>
              </w:r>
            </w:ins>
          </w:p>
        </w:tc>
        <w:tc>
          <w:tcPr>
            <w:tcW w:w="1300" w:type="dxa"/>
            <w:tcBorders>
              <w:top w:val="nil"/>
              <w:left w:val="nil"/>
              <w:bottom w:val="nil"/>
              <w:right w:val="nil"/>
            </w:tcBorders>
            <w:shd w:val="clear" w:color="auto" w:fill="auto"/>
            <w:noWrap/>
            <w:vAlign w:val="bottom"/>
            <w:hideMark/>
          </w:tcPr>
          <w:p w:rsidR="00CC168A" w:rsidRDefault="00CC168A" w:rsidP="00CC168A">
            <w:pPr>
              <w:jc w:val="center"/>
              <w:rPr>
                <w:ins w:id="348" w:author="Althea ArchMiller" w:date="2018-11-01T14:36:00Z"/>
                <w:b/>
                <w:bCs/>
                <w:color w:val="000000"/>
                <w:sz w:val="18"/>
                <w:szCs w:val="18"/>
              </w:rPr>
            </w:pPr>
          </w:p>
        </w:tc>
      </w:tr>
      <w:tr w:rsidR="00CC168A" w:rsidTr="00CC168A">
        <w:trPr>
          <w:trHeight w:val="320"/>
          <w:ins w:id="349" w:author="Althea ArchMiller" w:date="2018-11-01T14:36:00Z"/>
        </w:trPr>
        <w:tc>
          <w:tcPr>
            <w:tcW w:w="1300" w:type="dxa"/>
            <w:tcBorders>
              <w:top w:val="nil"/>
              <w:left w:val="nil"/>
              <w:bottom w:val="nil"/>
              <w:right w:val="nil"/>
            </w:tcBorders>
            <w:shd w:val="clear" w:color="auto" w:fill="auto"/>
            <w:vAlign w:val="center"/>
            <w:hideMark/>
          </w:tcPr>
          <w:p w:rsidR="00CC168A" w:rsidRDefault="00CC168A" w:rsidP="00CC168A">
            <w:pPr>
              <w:rPr>
                <w:ins w:id="350" w:author="Althea ArchMiller" w:date="2018-11-01T14:36:00Z"/>
                <w:color w:val="000000"/>
                <w:sz w:val="18"/>
                <w:szCs w:val="18"/>
              </w:rPr>
            </w:pPr>
            <w:ins w:id="351" w:author="Althea ArchMiller" w:date="2018-11-01T14:36:00Z">
              <w:r>
                <w:rPr>
                  <w:color w:val="000000"/>
                  <w:sz w:val="18"/>
                  <w:szCs w:val="18"/>
                </w:rPr>
                <w:t>Time</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352" w:author="Althea ArchMiller" w:date="2018-11-01T14:36:00Z"/>
                <w:b/>
                <w:bCs/>
                <w:color w:val="000000"/>
                <w:sz w:val="18"/>
                <w:szCs w:val="18"/>
              </w:rPr>
            </w:pPr>
            <w:ins w:id="353" w:author="Althea ArchMiller" w:date="2018-11-01T14:36:00Z">
              <w:r>
                <w:rPr>
                  <w:b/>
                  <w:bCs/>
                  <w:color w:val="000000"/>
                  <w:sz w:val="18"/>
                  <w:szCs w:val="18"/>
                </w:rPr>
                <w:t>0.33</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354" w:author="Althea ArchMiller" w:date="2018-11-01T14:36:00Z"/>
                <w:b/>
                <w:bCs/>
                <w:color w:val="000000"/>
                <w:sz w:val="18"/>
                <w:szCs w:val="18"/>
              </w:rPr>
            </w:pPr>
            <w:ins w:id="355" w:author="Althea ArchMiller" w:date="2018-11-01T14:36:00Z">
              <w:r>
                <w:rPr>
                  <w:b/>
                  <w:bCs/>
                  <w:color w:val="000000"/>
                  <w:sz w:val="18"/>
                  <w:szCs w:val="18"/>
                </w:rPr>
                <w:t>0.36</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356" w:author="Althea ArchMiller" w:date="2018-11-01T14:36:00Z"/>
                <w:b/>
                <w:bCs/>
                <w:color w:val="000000"/>
                <w:sz w:val="18"/>
                <w:szCs w:val="18"/>
              </w:rPr>
            </w:pPr>
            <w:ins w:id="357" w:author="Althea ArchMiller" w:date="2018-11-01T14:36:00Z">
              <w:r>
                <w:rPr>
                  <w:b/>
                  <w:bCs/>
                  <w:color w:val="000000"/>
                  <w:sz w:val="18"/>
                  <w:szCs w:val="18"/>
                </w:rPr>
                <w:t>0.37</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358" w:author="Althea ArchMiller" w:date="2018-11-01T14:36:00Z"/>
                <w:b/>
                <w:bCs/>
                <w:color w:val="000000"/>
                <w:sz w:val="18"/>
                <w:szCs w:val="18"/>
              </w:rPr>
            </w:pPr>
            <w:ins w:id="359" w:author="Althea ArchMiller" w:date="2018-11-01T14:36:00Z">
              <w:r>
                <w:rPr>
                  <w:b/>
                  <w:bCs/>
                  <w:color w:val="000000"/>
                  <w:sz w:val="18"/>
                  <w:szCs w:val="18"/>
                </w:rPr>
                <w:t>0.37</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360" w:author="Althea ArchMiller" w:date="2018-11-01T14:36:00Z"/>
                <w:b/>
                <w:bCs/>
                <w:color w:val="000000"/>
                <w:sz w:val="18"/>
                <w:szCs w:val="18"/>
              </w:rPr>
            </w:pPr>
            <w:ins w:id="361" w:author="Althea ArchMiller" w:date="2018-11-01T14:36:00Z">
              <w:r>
                <w:rPr>
                  <w:b/>
                  <w:bCs/>
                  <w:color w:val="000000"/>
                  <w:sz w:val="18"/>
                  <w:szCs w:val="18"/>
                </w:rPr>
                <w:t>0.37</w:t>
              </w:r>
            </w:ins>
          </w:p>
        </w:tc>
        <w:tc>
          <w:tcPr>
            <w:tcW w:w="1300" w:type="dxa"/>
            <w:tcBorders>
              <w:top w:val="nil"/>
              <w:left w:val="nil"/>
              <w:bottom w:val="nil"/>
              <w:right w:val="nil"/>
            </w:tcBorders>
            <w:shd w:val="clear" w:color="auto" w:fill="auto"/>
            <w:noWrap/>
            <w:vAlign w:val="bottom"/>
            <w:hideMark/>
          </w:tcPr>
          <w:p w:rsidR="00CC168A" w:rsidRDefault="00CC168A" w:rsidP="00CC168A">
            <w:pPr>
              <w:jc w:val="center"/>
              <w:rPr>
                <w:ins w:id="362" w:author="Althea ArchMiller" w:date="2018-11-01T14:36:00Z"/>
                <w:b/>
                <w:bCs/>
                <w:color w:val="000000"/>
                <w:sz w:val="18"/>
                <w:szCs w:val="18"/>
              </w:rPr>
            </w:pPr>
          </w:p>
        </w:tc>
      </w:tr>
      <w:tr w:rsidR="00CC168A" w:rsidTr="00CC168A">
        <w:trPr>
          <w:trHeight w:val="320"/>
          <w:ins w:id="363" w:author="Althea ArchMiller" w:date="2018-11-01T14:36:00Z"/>
        </w:trPr>
        <w:tc>
          <w:tcPr>
            <w:tcW w:w="1300" w:type="dxa"/>
            <w:tcBorders>
              <w:top w:val="nil"/>
              <w:left w:val="nil"/>
              <w:bottom w:val="nil"/>
              <w:right w:val="nil"/>
            </w:tcBorders>
            <w:shd w:val="clear" w:color="auto" w:fill="auto"/>
            <w:vAlign w:val="center"/>
            <w:hideMark/>
          </w:tcPr>
          <w:p w:rsidR="00CC168A" w:rsidRDefault="00CC168A" w:rsidP="00CC168A">
            <w:pPr>
              <w:rPr>
                <w:ins w:id="364" w:author="Althea ArchMiller" w:date="2018-11-01T14:36:00Z"/>
                <w:sz w:val="20"/>
                <w:szCs w:val="20"/>
              </w:rPr>
            </w:pPr>
          </w:p>
        </w:tc>
        <w:tc>
          <w:tcPr>
            <w:tcW w:w="1300" w:type="dxa"/>
            <w:tcBorders>
              <w:top w:val="nil"/>
              <w:left w:val="nil"/>
              <w:bottom w:val="nil"/>
              <w:right w:val="nil"/>
            </w:tcBorders>
            <w:shd w:val="clear" w:color="auto" w:fill="auto"/>
            <w:vAlign w:val="center"/>
            <w:hideMark/>
          </w:tcPr>
          <w:p w:rsidR="00CC168A" w:rsidRDefault="00CC168A" w:rsidP="00CC168A">
            <w:pPr>
              <w:jc w:val="center"/>
              <w:rPr>
                <w:ins w:id="365" w:author="Althea ArchMiller" w:date="2018-11-01T14:36:00Z"/>
                <w:b/>
                <w:bCs/>
                <w:color w:val="000000"/>
                <w:sz w:val="18"/>
                <w:szCs w:val="18"/>
              </w:rPr>
            </w:pPr>
            <w:ins w:id="366" w:author="Althea ArchMiller" w:date="2018-11-01T14:36:00Z">
              <w:r>
                <w:rPr>
                  <w:b/>
                  <w:bCs/>
                  <w:color w:val="000000"/>
                  <w:sz w:val="18"/>
                  <w:szCs w:val="18"/>
                </w:rPr>
                <w:t>(0.15,0.52)</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367" w:author="Althea ArchMiller" w:date="2018-11-01T14:36:00Z"/>
                <w:b/>
                <w:bCs/>
                <w:color w:val="000000"/>
                <w:sz w:val="18"/>
                <w:szCs w:val="18"/>
              </w:rPr>
            </w:pPr>
            <w:ins w:id="368" w:author="Althea ArchMiller" w:date="2018-11-01T14:36:00Z">
              <w:r>
                <w:rPr>
                  <w:b/>
                  <w:bCs/>
                  <w:color w:val="000000"/>
                  <w:sz w:val="18"/>
                  <w:szCs w:val="18"/>
                </w:rPr>
                <w:t>(0.18,0.55)</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369" w:author="Althea ArchMiller" w:date="2018-11-01T14:36:00Z"/>
                <w:b/>
                <w:bCs/>
                <w:color w:val="000000"/>
                <w:sz w:val="18"/>
                <w:szCs w:val="18"/>
              </w:rPr>
            </w:pPr>
            <w:ins w:id="370" w:author="Althea ArchMiller" w:date="2018-11-01T14:36:00Z">
              <w:r>
                <w:rPr>
                  <w:b/>
                  <w:bCs/>
                  <w:color w:val="000000"/>
                  <w:sz w:val="18"/>
                  <w:szCs w:val="18"/>
                </w:rPr>
                <w:t>(0.18,0.55)</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371" w:author="Althea ArchMiller" w:date="2018-11-01T14:36:00Z"/>
                <w:b/>
                <w:bCs/>
                <w:color w:val="000000"/>
                <w:sz w:val="18"/>
                <w:szCs w:val="18"/>
              </w:rPr>
            </w:pPr>
            <w:ins w:id="372" w:author="Althea ArchMiller" w:date="2018-11-01T14:36:00Z">
              <w:r>
                <w:rPr>
                  <w:b/>
                  <w:bCs/>
                  <w:color w:val="000000"/>
                  <w:sz w:val="18"/>
                  <w:szCs w:val="18"/>
                </w:rPr>
                <w:t>(0.18,0.55)</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373" w:author="Althea ArchMiller" w:date="2018-11-01T14:36:00Z"/>
                <w:b/>
                <w:bCs/>
                <w:color w:val="000000"/>
                <w:sz w:val="18"/>
                <w:szCs w:val="18"/>
              </w:rPr>
            </w:pPr>
            <w:ins w:id="374" w:author="Althea ArchMiller" w:date="2018-11-01T14:36:00Z">
              <w:r>
                <w:rPr>
                  <w:b/>
                  <w:bCs/>
                  <w:color w:val="000000"/>
                  <w:sz w:val="18"/>
                  <w:szCs w:val="18"/>
                </w:rPr>
                <w:t>(0.18,0.55)</w:t>
              </w:r>
            </w:ins>
          </w:p>
        </w:tc>
        <w:tc>
          <w:tcPr>
            <w:tcW w:w="1300" w:type="dxa"/>
            <w:tcBorders>
              <w:top w:val="nil"/>
              <w:left w:val="nil"/>
              <w:bottom w:val="nil"/>
              <w:right w:val="nil"/>
            </w:tcBorders>
            <w:shd w:val="clear" w:color="auto" w:fill="auto"/>
            <w:noWrap/>
            <w:vAlign w:val="bottom"/>
            <w:hideMark/>
          </w:tcPr>
          <w:p w:rsidR="00CC168A" w:rsidRDefault="00CC168A" w:rsidP="00CC168A">
            <w:pPr>
              <w:jc w:val="center"/>
              <w:rPr>
                <w:ins w:id="375" w:author="Althea ArchMiller" w:date="2018-11-01T14:36:00Z"/>
                <w:b/>
                <w:bCs/>
                <w:color w:val="000000"/>
                <w:sz w:val="18"/>
                <w:szCs w:val="18"/>
              </w:rPr>
            </w:pPr>
          </w:p>
        </w:tc>
      </w:tr>
      <w:tr w:rsidR="00CC168A" w:rsidTr="00CC168A">
        <w:trPr>
          <w:trHeight w:val="320"/>
          <w:ins w:id="376" w:author="Althea ArchMiller" w:date="2018-11-01T14:36:00Z"/>
        </w:trPr>
        <w:tc>
          <w:tcPr>
            <w:tcW w:w="1300" w:type="dxa"/>
            <w:tcBorders>
              <w:top w:val="single" w:sz="4" w:space="0" w:color="auto"/>
              <w:left w:val="nil"/>
              <w:bottom w:val="nil"/>
              <w:right w:val="nil"/>
            </w:tcBorders>
            <w:shd w:val="clear" w:color="auto" w:fill="auto"/>
            <w:vAlign w:val="center"/>
            <w:hideMark/>
          </w:tcPr>
          <w:p w:rsidR="00CC168A" w:rsidRDefault="00CC168A" w:rsidP="00CC168A">
            <w:pPr>
              <w:rPr>
                <w:ins w:id="377" w:author="Althea ArchMiller" w:date="2018-11-01T14:36:00Z"/>
                <w:b/>
                <w:bCs/>
                <w:color w:val="000000"/>
                <w:sz w:val="18"/>
                <w:szCs w:val="18"/>
              </w:rPr>
            </w:pPr>
            <w:ins w:id="378" w:author="Althea ArchMiller" w:date="2018-11-01T14:36:00Z">
              <w:r>
                <w:rPr>
                  <w:b/>
                  <w:bCs/>
                  <w:color w:val="000000"/>
                  <w:sz w:val="18"/>
                  <w:szCs w:val="18"/>
                </w:rPr>
                <w:t>Dynamics</w:t>
              </w:r>
            </w:ins>
          </w:p>
        </w:tc>
        <w:tc>
          <w:tcPr>
            <w:tcW w:w="1300" w:type="dxa"/>
            <w:tcBorders>
              <w:top w:val="single" w:sz="4" w:space="0" w:color="auto"/>
              <w:left w:val="nil"/>
              <w:bottom w:val="nil"/>
              <w:right w:val="nil"/>
            </w:tcBorders>
            <w:shd w:val="clear" w:color="auto" w:fill="auto"/>
            <w:vAlign w:val="center"/>
            <w:hideMark/>
          </w:tcPr>
          <w:p w:rsidR="00CC168A" w:rsidRDefault="00CC168A" w:rsidP="00CC168A">
            <w:pPr>
              <w:jc w:val="center"/>
              <w:rPr>
                <w:ins w:id="379" w:author="Althea ArchMiller" w:date="2018-11-01T14:36:00Z"/>
                <w:b/>
                <w:bCs/>
                <w:color w:val="000000"/>
                <w:sz w:val="18"/>
                <w:szCs w:val="18"/>
              </w:rPr>
            </w:pPr>
            <w:ins w:id="380" w:author="Althea ArchMiller" w:date="2018-11-01T14:36:00Z">
              <w:r>
                <w:rPr>
                  <w:b/>
                  <w:bCs/>
                  <w:color w:val="000000"/>
                  <w:sz w:val="18"/>
                  <w:szCs w:val="18"/>
                </w:rPr>
                <w:t> </w:t>
              </w:r>
            </w:ins>
          </w:p>
        </w:tc>
        <w:tc>
          <w:tcPr>
            <w:tcW w:w="1300" w:type="dxa"/>
            <w:tcBorders>
              <w:top w:val="single" w:sz="4" w:space="0" w:color="auto"/>
              <w:left w:val="nil"/>
              <w:bottom w:val="nil"/>
              <w:right w:val="nil"/>
            </w:tcBorders>
            <w:shd w:val="clear" w:color="auto" w:fill="auto"/>
            <w:vAlign w:val="center"/>
            <w:hideMark/>
          </w:tcPr>
          <w:p w:rsidR="00CC168A" w:rsidRDefault="00CC168A" w:rsidP="00CC168A">
            <w:pPr>
              <w:jc w:val="center"/>
              <w:rPr>
                <w:ins w:id="381" w:author="Althea ArchMiller" w:date="2018-11-01T14:36:00Z"/>
                <w:b/>
                <w:bCs/>
                <w:color w:val="000000"/>
                <w:sz w:val="18"/>
                <w:szCs w:val="18"/>
              </w:rPr>
            </w:pPr>
            <w:ins w:id="382" w:author="Althea ArchMiller" w:date="2018-11-01T14:36:00Z">
              <w:r>
                <w:rPr>
                  <w:b/>
                  <w:bCs/>
                  <w:color w:val="000000"/>
                  <w:sz w:val="18"/>
                  <w:szCs w:val="18"/>
                </w:rPr>
                <w:t> </w:t>
              </w:r>
            </w:ins>
          </w:p>
        </w:tc>
        <w:tc>
          <w:tcPr>
            <w:tcW w:w="1300" w:type="dxa"/>
            <w:tcBorders>
              <w:top w:val="single" w:sz="4" w:space="0" w:color="auto"/>
              <w:left w:val="nil"/>
              <w:bottom w:val="nil"/>
              <w:right w:val="nil"/>
            </w:tcBorders>
            <w:shd w:val="clear" w:color="auto" w:fill="auto"/>
            <w:vAlign w:val="center"/>
            <w:hideMark/>
          </w:tcPr>
          <w:p w:rsidR="00CC168A" w:rsidRDefault="00CC168A" w:rsidP="00CC168A">
            <w:pPr>
              <w:jc w:val="center"/>
              <w:rPr>
                <w:ins w:id="383" w:author="Althea ArchMiller" w:date="2018-11-01T14:36:00Z"/>
                <w:b/>
                <w:bCs/>
                <w:color w:val="000000"/>
                <w:sz w:val="18"/>
                <w:szCs w:val="18"/>
              </w:rPr>
            </w:pPr>
            <w:ins w:id="384" w:author="Althea ArchMiller" w:date="2018-11-01T14:36:00Z">
              <w:r>
                <w:rPr>
                  <w:b/>
                  <w:bCs/>
                  <w:color w:val="000000"/>
                  <w:sz w:val="18"/>
                  <w:szCs w:val="18"/>
                </w:rPr>
                <w:t> </w:t>
              </w:r>
            </w:ins>
          </w:p>
        </w:tc>
        <w:tc>
          <w:tcPr>
            <w:tcW w:w="1300" w:type="dxa"/>
            <w:tcBorders>
              <w:top w:val="single" w:sz="4" w:space="0" w:color="auto"/>
              <w:left w:val="nil"/>
              <w:bottom w:val="nil"/>
              <w:right w:val="nil"/>
            </w:tcBorders>
            <w:shd w:val="clear" w:color="auto" w:fill="auto"/>
            <w:vAlign w:val="center"/>
            <w:hideMark/>
          </w:tcPr>
          <w:p w:rsidR="00CC168A" w:rsidRDefault="00CC168A" w:rsidP="00CC168A">
            <w:pPr>
              <w:jc w:val="center"/>
              <w:rPr>
                <w:ins w:id="385" w:author="Althea ArchMiller" w:date="2018-11-01T14:36:00Z"/>
                <w:b/>
                <w:bCs/>
                <w:color w:val="000000"/>
                <w:sz w:val="18"/>
                <w:szCs w:val="18"/>
              </w:rPr>
            </w:pPr>
            <w:ins w:id="386" w:author="Althea ArchMiller" w:date="2018-11-01T14:36:00Z">
              <w:r>
                <w:rPr>
                  <w:b/>
                  <w:bCs/>
                  <w:color w:val="000000"/>
                  <w:sz w:val="18"/>
                  <w:szCs w:val="18"/>
                </w:rPr>
                <w:t> </w:t>
              </w:r>
            </w:ins>
          </w:p>
        </w:tc>
        <w:tc>
          <w:tcPr>
            <w:tcW w:w="1300" w:type="dxa"/>
            <w:tcBorders>
              <w:top w:val="single" w:sz="4" w:space="0" w:color="auto"/>
              <w:left w:val="nil"/>
              <w:bottom w:val="nil"/>
              <w:right w:val="nil"/>
            </w:tcBorders>
            <w:shd w:val="clear" w:color="auto" w:fill="auto"/>
            <w:vAlign w:val="center"/>
            <w:hideMark/>
          </w:tcPr>
          <w:p w:rsidR="00CC168A" w:rsidRDefault="00CC168A" w:rsidP="00CC168A">
            <w:pPr>
              <w:jc w:val="center"/>
              <w:rPr>
                <w:ins w:id="387" w:author="Althea ArchMiller" w:date="2018-11-01T14:36:00Z"/>
                <w:b/>
                <w:bCs/>
                <w:color w:val="000000"/>
                <w:sz w:val="18"/>
                <w:szCs w:val="18"/>
              </w:rPr>
            </w:pPr>
            <w:ins w:id="388" w:author="Althea ArchMiller" w:date="2018-11-01T14:36:00Z">
              <w:r>
                <w:rPr>
                  <w:b/>
                  <w:bCs/>
                  <w:color w:val="000000"/>
                  <w:sz w:val="18"/>
                  <w:szCs w:val="18"/>
                </w:rPr>
                <w:t> </w:t>
              </w:r>
            </w:ins>
          </w:p>
        </w:tc>
        <w:tc>
          <w:tcPr>
            <w:tcW w:w="1300" w:type="dxa"/>
            <w:tcBorders>
              <w:top w:val="single" w:sz="4" w:space="0" w:color="auto"/>
              <w:left w:val="nil"/>
              <w:bottom w:val="nil"/>
              <w:right w:val="nil"/>
            </w:tcBorders>
            <w:shd w:val="clear" w:color="auto" w:fill="auto"/>
            <w:noWrap/>
            <w:vAlign w:val="bottom"/>
            <w:hideMark/>
          </w:tcPr>
          <w:p w:rsidR="00CC168A" w:rsidRDefault="00CC168A" w:rsidP="00CC168A">
            <w:pPr>
              <w:rPr>
                <w:ins w:id="389" w:author="Althea ArchMiller" w:date="2018-11-01T14:36:00Z"/>
                <w:color w:val="000000"/>
                <w:sz w:val="18"/>
                <w:szCs w:val="18"/>
              </w:rPr>
            </w:pPr>
            <w:ins w:id="390" w:author="Althea ArchMiller" w:date="2018-11-01T14:36:00Z">
              <w:r>
                <w:rPr>
                  <w:color w:val="000000"/>
                  <w:sz w:val="18"/>
                  <w:szCs w:val="18"/>
                </w:rPr>
                <w:t> </w:t>
              </w:r>
            </w:ins>
          </w:p>
        </w:tc>
      </w:tr>
      <w:tr w:rsidR="00CC168A" w:rsidTr="00CC168A">
        <w:trPr>
          <w:trHeight w:val="320"/>
          <w:ins w:id="391" w:author="Althea ArchMiller" w:date="2018-11-01T14:36:00Z"/>
        </w:trPr>
        <w:tc>
          <w:tcPr>
            <w:tcW w:w="1300" w:type="dxa"/>
            <w:tcBorders>
              <w:top w:val="nil"/>
              <w:left w:val="nil"/>
              <w:bottom w:val="nil"/>
              <w:right w:val="nil"/>
            </w:tcBorders>
            <w:shd w:val="clear" w:color="auto" w:fill="auto"/>
            <w:noWrap/>
            <w:vAlign w:val="bottom"/>
            <w:hideMark/>
          </w:tcPr>
          <w:p w:rsidR="00CC168A" w:rsidRDefault="00CC168A" w:rsidP="00CC168A">
            <w:pPr>
              <w:rPr>
                <w:ins w:id="392" w:author="Althea ArchMiller" w:date="2018-11-01T14:36:00Z"/>
                <w:color w:val="000000"/>
                <w:sz w:val="18"/>
                <w:szCs w:val="18"/>
              </w:rPr>
            </w:pPr>
            <w:ins w:id="393" w:author="Althea ArchMiller" w:date="2018-11-01T14:36:00Z">
              <w:r>
                <w:rPr>
                  <w:color w:val="000000"/>
                  <w:sz w:val="18"/>
                  <w:szCs w:val="18"/>
                </w:rPr>
                <w:t>Survival</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394" w:author="Althea ArchMiller" w:date="2018-11-01T14:36:00Z"/>
                <w:color w:val="000000"/>
                <w:sz w:val="18"/>
                <w:szCs w:val="18"/>
              </w:rPr>
            </w:pPr>
            <w:ins w:id="395" w:author="Althea ArchMiller" w:date="2018-11-01T14:36:00Z">
              <w:r>
                <w:rPr>
                  <w:color w:val="000000"/>
                  <w:sz w:val="18"/>
                  <w:szCs w:val="18"/>
                </w:rPr>
                <w:t>0.25</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396" w:author="Althea ArchMiller" w:date="2018-11-01T14:36:00Z"/>
                <w:color w:val="000000"/>
                <w:sz w:val="18"/>
                <w:szCs w:val="18"/>
              </w:rPr>
            </w:pPr>
            <w:ins w:id="397" w:author="Althea ArchMiller" w:date="2018-11-01T14:36:00Z">
              <w:r>
                <w:rPr>
                  <w:color w:val="000000"/>
                  <w:sz w:val="18"/>
                  <w:szCs w:val="18"/>
                </w:rPr>
                <w:t>0.27</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398" w:author="Althea ArchMiller" w:date="2018-11-01T14:36:00Z"/>
                <w:color w:val="000000"/>
                <w:sz w:val="18"/>
                <w:szCs w:val="18"/>
              </w:rPr>
            </w:pPr>
            <w:ins w:id="399" w:author="Althea ArchMiller" w:date="2018-11-01T14:36:00Z">
              <w:r>
                <w:rPr>
                  <w:color w:val="000000"/>
                  <w:sz w:val="18"/>
                  <w:szCs w:val="18"/>
                </w:rPr>
                <w:t>0.07</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400" w:author="Althea ArchMiller" w:date="2018-11-01T14:36:00Z"/>
                <w:color w:val="000000"/>
                <w:sz w:val="18"/>
                <w:szCs w:val="18"/>
              </w:rPr>
            </w:pPr>
            <w:ins w:id="401" w:author="Althea ArchMiller" w:date="2018-11-01T14:36:00Z">
              <w:r>
                <w:rPr>
                  <w:color w:val="000000"/>
                  <w:sz w:val="18"/>
                  <w:szCs w:val="18"/>
                </w:rPr>
                <w:t>0.03</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402" w:author="Althea ArchMiller" w:date="2018-11-01T14:36:00Z"/>
                <w:color w:val="000000"/>
                <w:sz w:val="18"/>
                <w:szCs w:val="18"/>
              </w:rPr>
            </w:pPr>
            <w:ins w:id="403" w:author="Althea ArchMiller" w:date="2018-11-01T14:36:00Z">
              <w:r>
                <w:rPr>
                  <w:color w:val="000000"/>
                  <w:sz w:val="18"/>
                  <w:szCs w:val="18"/>
                </w:rPr>
                <w:t>0.03</w:t>
              </w:r>
            </w:ins>
          </w:p>
        </w:tc>
        <w:tc>
          <w:tcPr>
            <w:tcW w:w="1300" w:type="dxa"/>
            <w:tcBorders>
              <w:top w:val="nil"/>
              <w:left w:val="nil"/>
              <w:bottom w:val="nil"/>
              <w:right w:val="nil"/>
            </w:tcBorders>
            <w:shd w:val="clear" w:color="auto" w:fill="auto"/>
            <w:noWrap/>
            <w:vAlign w:val="bottom"/>
            <w:hideMark/>
          </w:tcPr>
          <w:p w:rsidR="00CC168A" w:rsidRDefault="00CC168A" w:rsidP="00CC168A">
            <w:pPr>
              <w:jc w:val="center"/>
              <w:rPr>
                <w:ins w:id="404" w:author="Althea ArchMiller" w:date="2018-11-01T14:36:00Z"/>
                <w:color w:val="000000"/>
                <w:sz w:val="18"/>
                <w:szCs w:val="18"/>
              </w:rPr>
            </w:pPr>
          </w:p>
        </w:tc>
      </w:tr>
      <w:tr w:rsidR="00CC168A" w:rsidTr="00CC168A">
        <w:trPr>
          <w:trHeight w:val="320"/>
          <w:ins w:id="405" w:author="Althea ArchMiller" w:date="2018-11-01T14:36:00Z"/>
        </w:trPr>
        <w:tc>
          <w:tcPr>
            <w:tcW w:w="1300" w:type="dxa"/>
            <w:tcBorders>
              <w:top w:val="nil"/>
              <w:left w:val="nil"/>
              <w:bottom w:val="nil"/>
              <w:right w:val="nil"/>
            </w:tcBorders>
            <w:shd w:val="clear" w:color="auto" w:fill="auto"/>
            <w:noWrap/>
            <w:vAlign w:val="bottom"/>
            <w:hideMark/>
          </w:tcPr>
          <w:p w:rsidR="00CC168A" w:rsidRDefault="00CC168A" w:rsidP="00CC168A">
            <w:pPr>
              <w:rPr>
                <w:ins w:id="406" w:author="Althea ArchMiller" w:date="2018-11-01T14:36:00Z"/>
                <w:sz w:val="20"/>
                <w:szCs w:val="20"/>
              </w:rPr>
            </w:pPr>
          </w:p>
        </w:tc>
        <w:tc>
          <w:tcPr>
            <w:tcW w:w="1300" w:type="dxa"/>
            <w:tcBorders>
              <w:top w:val="nil"/>
              <w:left w:val="nil"/>
              <w:bottom w:val="nil"/>
              <w:right w:val="nil"/>
            </w:tcBorders>
            <w:shd w:val="clear" w:color="auto" w:fill="auto"/>
            <w:vAlign w:val="center"/>
            <w:hideMark/>
          </w:tcPr>
          <w:p w:rsidR="00CC168A" w:rsidRDefault="00CC168A" w:rsidP="00CC168A">
            <w:pPr>
              <w:jc w:val="center"/>
              <w:rPr>
                <w:ins w:id="407" w:author="Althea ArchMiller" w:date="2018-11-01T14:36:00Z"/>
                <w:color w:val="000000"/>
                <w:sz w:val="18"/>
                <w:szCs w:val="18"/>
              </w:rPr>
            </w:pPr>
            <w:ins w:id="408" w:author="Althea ArchMiller" w:date="2018-11-01T14:36:00Z">
              <w:r>
                <w:rPr>
                  <w:color w:val="000000"/>
                  <w:sz w:val="18"/>
                  <w:szCs w:val="18"/>
                </w:rPr>
                <w:t>(-0.55,1.04)</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409" w:author="Althea ArchMiller" w:date="2018-11-01T14:36:00Z"/>
                <w:color w:val="000000"/>
                <w:sz w:val="18"/>
                <w:szCs w:val="18"/>
              </w:rPr>
            </w:pPr>
            <w:ins w:id="410" w:author="Althea ArchMiller" w:date="2018-11-01T14:36:00Z">
              <w:r>
                <w:rPr>
                  <w:color w:val="000000"/>
                  <w:sz w:val="18"/>
                  <w:szCs w:val="18"/>
                </w:rPr>
                <w:t>(-0.71,0.76)</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411" w:author="Althea ArchMiller" w:date="2018-11-01T14:36:00Z"/>
                <w:color w:val="000000"/>
                <w:sz w:val="18"/>
                <w:szCs w:val="18"/>
              </w:rPr>
            </w:pPr>
            <w:ins w:id="412" w:author="Althea ArchMiller" w:date="2018-11-01T14:36:00Z">
              <w:r>
                <w:rPr>
                  <w:color w:val="000000"/>
                  <w:sz w:val="18"/>
                  <w:szCs w:val="18"/>
                </w:rPr>
                <w:t>(-0.68,0.82)</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413" w:author="Althea ArchMiller" w:date="2018-11-01T14:36:00Z"/>
                <w:color w:val="000000"/>
                <w:sz w:val="18"/>
                <w:szCs w:val="18"/>
              </w:rPr>
            </w:pPr>
            <w:ins w:id="414" w:author="Althea ArchMiller" w:date="2018-11-01T14:36:00Z">
              <w:r>
                <w:rPr>
                  <w:color w:val="000000"/>
                  <w:sz w:val="18"/>
                  <w:szCs w:val="18"/>
                </w:rPr>
                <w:t>(-0.70,0.76)</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415" w:author="Althea ArchMiller" w:date="2018-11-01T14:36:00Z"/>
                <w:color w:val="000000"/>
                <w:sz w:val="18"/>
                <w:szCs w:val="18"/>
              </w:rPr>
            </w:pPr>
            <w:ins w:id="416" w:author="Althea ArchMiller" w:date="2018-11-01T14:36:00Z">
              <w:r>
                <w:rPr>
                  <w:color w:val="000000"/>
                  <w:sz w:val="18"/>
                  <w:szCs w:val="18"/>
                </w:rPr>
                <w:t>(-0.70,0.76)</w:t>
              </w:r>
            </w:ins>
          </w:p>
        </w:tc>
        <w:tc>
          <w:tcPr>
            <w:tcW w:w="1300" w:type="dxa"/>
            <w:tcBorders>
              <w:top w:val="nil"/>
              <w:left w:val="nil"/>
              <w:bottom w:val="nil"/>
              <w:right w:val="nil"/>
            </w:tcBorders>
            <w:shd w:val="clear" w:color="auto" w:fill="auto"/>
            <w:noWrap/>
            <w:vAlign w:val="bottom"/>
            <w:hideMark/>
          </w:tcPr>
          <w:p w:rsidR="00CC168A" w:rsidRDefault="00CC168A" w:rsidP="00CC168A">
            <w:pPr>
              <w:jc w:val="center"/>
              <w:rPr>
                <w:ins w:id="417" w:author="Althea ArchMiller" w:date="2018-11-01T14:36:00Z"/>
                <w:color w:val="000000"/>
                <w:sz w:val="18"/>
                <w:szCs w:val="18"/>
              </w:rPr>
            </w:pPr>
          </w:p>
        </w:tc>
      </w:tr>
      <w:tr w:rsidR="00CC168A" w:rsidTr="00CC168A">
        <w:trPr>
          <w:trHeight w:val="320"/>
          <w:ins w:id="418" w:author="Althea ArchMiller" w:date="2018-11-01T14:36:00Z"/>
        </w:trPr>
        <w:tc>
          <w:tcPr>
            <w:tcW w:w="1300" w:type="dxa"/>
            <w:tcBorders>
              <w:top w:val="nil"/>
              <w:left w:val="nil"/>
              <w:bottom w:val="nil"/>
              <w:right w:val="nil"/>
            </w:tcBorders>
            <w:shd w:val="clear" w:color="auto" w:fill="auto"/>
            <w:noWrap/>
            <w:vAlign w:val="bottom"/>
            <w:hideMark/>
          </w:tcPr>
          <w:p w:rsidR="00CC168A" w:rsidRDefault="00CC168A" w:rsidP="00CC168A">
            <w:pPr>
              <w:rPr>
                <w:ins w:id="419" w:author="Althea ArchMiller" w:date="2018-11-01T14:36:00Z"/>
                <w:color w:val="000000"/>
                <w:sz w:val="18"/>
                <w:szCs w:val="18"/>
              </w:rPr>
            </w:pPr>
            <w:ins w:id="420" w:author="Althea ArchMiller" w:date="2018-11-01T14:36:00Z">
              <w:r>
                <w:rPr>
                  <w:color w:val="000000"/>
                  <w:sz w:val="18"/>
                  <w:szCs w:val="18"/>
                </w:rPr>
                <w:t>Recruitment</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421" w:author="Althea ArchMiller" w:date="2018-11-01T14:36:00Z"/>
                <w:color w:val="000000"/>
                <w:sz w:val="18"/>
                <w:szCs w:val="18"/>
              </w:rPr>
            </w:pPr>
            <w:ins w:id="422" w:author="Althea ArchMiller" w:date="2018-11-01T14:36:00Z">
              <w:r>
                <w:rPr>
                  <w:color w:val="000000"/>
                  <w:sz w:val="18"/>
                  <w:szCs w:val="18"/>
                </w:rPr>
                <w:t>-2.25</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423" w:author="Althea ArchMiller" w:date="2018-11-01T14:36:00Z"/>
                <w:color w:val="000000"/>
                <w:sz w:val="18"/>
                <w:szCs w:val="18"/>
              </w:rPr>
            </w:pPr>
            <w:ins w:id="424" w:author="Althea ArchMiller" w:date="2018-11-01T14:36:00Z">
              <w:r>
                <w:rPr>
                  <w:color w:val="000000"/>
                  <w:sz w:val="18"/>
                  <w:szCs w:val="18"/>
                </w:rPr>
                <w:t>-2.16</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425" w:author="Althea ArchMiller" w:date="2018-11-01T14:36:00Z"/>
                <w:color w:val="000000"/>
                <w:sz w:val="18"/>
                <w:szCs w:val="18"/>
              </w:rPr>
            </w:pPr>
            <w:ins w:id="426" w:author="Althea ArchMiller" w:date="2018-11-01T14:36:00Z">
              <w:r>
                <w:rPr>
                  <w:color w:val="000000"/>
                  <w:sz w:val="18"/>
                  <w:szCs w:val="18"/>
                </w:rPr>
                <w:t>-2.12</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427" w:author="Althea ArchMiller" w:date="2018-11-01T14:36:00Z"/>
                <w:color w:val="000000"/>
                <w:sz w:val="18"/>
                <w:szCs w:val="18"/>
              </w:rPr>
            </w:pPr>
            <w:ins w:id="428" w:author="Althea ArchMiller" w:date="2018-11-01T14:36:00Z">
              <w:r>
                <w:rPr>
                  <w:color w:val="000000"/>
                  <w:sz w:val="18"/>
                  <w:szCs w:val="18"/>
                </w:rPr>
                <w:t>-2.09</w:t>
              </w:r>
            </w:ins>
          </w:p>
        </w:tc>
        <w:tc>
          <w:tcPr>
            <w:tcW w:w="1300" w:type="dxa"/>
            <w:tcBorders>
              <w:top w:val="nil"/>
              <w:left w:val="nil"/>
              <w:bottom w:val="nil"/>
              <w:right w:val="nil"/>
            </w:tcBorders>
            <w:shd w:val="clear" w:color="auto" w:fill="auto"/>
            <w:vAlign w:val="center"/>
            <w:hideMark/>
          </w:tcPr>
          <w:p w:rsidR="00CC168A" w:rsidRDefault="00CC168A" w:rsidP="00CC168A">
            <w:pPr>
              <w:jc w:val="center"/>
              <w:rPr>
                <w:ins w:id="429" w:author="Althea ArchMiller" w:date="2018-11-01T14:36:00Z"/>
                <w:color w:val="000000"/>
                <w:sz w:val="18"/>
                <w:szCs w:val="18"/>
              </w:rPr>
            </w:pPr>
            <w:ins w:id="430" w:author="Althea ArchMiller" w:date="2018-11-01T14:36:00Z">
              <w:r>
                <w:rPr>
                  <w:color w:val="000000"/>
                  <w:sz w:val="18"/>
                  <w:szCs w:val="18"/>
                </w:rPr>
                <w:t>-2.09</w:t>
              </w:r>
            </w:ins>
          </w:p>
        </w:tc>
        <w:tc>
          <w:tcPr>
            <w:tcW w:w="1300" w:type="dxa"/>
            <w:tcBorders>
              <w:top w:val="nil"/>
              <w:left w:val="nil"/>
              <w:bottom w:val="nil"/>
              <w:right w:val="nil"/>
            </w:tcBorders>
            <w:shd w:val="clear" w:color="auto" w:fill="auto"/>
            <w:noWrap/>
            <w:vAlign w:val="bottom"/>
            <w:hideMark/>
          </w:tcPr>
          <w:p w:rsidR="00CC168A" w:rsidRDefault="00CC168A" w:rsidP="00CC168A">
            <w:pPr>
              <w:jc w:val="center"/>
              <w:rPr>
                <w:ins w:id="431" w:author="Althea ArchMiller" w:date="2018-11-01T14:36:00Z"/>
                <w:color w:val="000000"/>
                <w:sz w:val="18"/>
                <w:szCs w:val="18"/>
              </w:rPr>
            </w:pPr>
          </w:p>
        </w:tc>
      </w:tr>
      <w:tr w:rsidR="00CC168A" w:rsidTr="00CC168A">
        <w:trPr>
          <w:trHeight w:val="320"/>
          <w:ins w:id="432" w:author="Althea ArchMiller" w:date="2018-11-01T14:36:00Z"/>
        </w:trPr>
        <w:tc>
          <w:tcPr>
            <w:tcW w:w="1300" w:type="dxa"/>
            <w:tcBorders>
              <w:top w:val="nil"/>
              <w:left w:val="nil"/>
              <w:bottom w:val="single" w:sz="4" w:space="0" w:color="auto"/>
              <w:right w:val="nil"/>
            </w:tcBorders>
            <w:shd w:val="clear" w:color="auto" w:fill="auto"/>
            <w:noWrap/>
            <w:vAlign w:val="bottom"/>
            <w:hideMark/>
          </w:tcPr>
          <w:p w:rsidR="00CC168A" w:rsidRDefault="00CC168A" w:rsidP="00CC168A">
            <w:pPr>
              <w:rPr>
                <w:ins w:id="433" w:author="Althea ArchMiller" w:date="2018-11-01T14:36:00Z"/>
                <w:color w:val="000000"/>
                <w:sz w:val="18"/>
                <w:szCs w:val="18"/>
              </w:rPr>
            </w:pPr>
            <w:ins w:id="434" w:author="Althea ArchMiller" w:date="2018-11-01T14:36:00Z">
              <w:r>
                <w:rPr>
                  <w:color w:val="000000"/>
                  <w:sz w:val="18"/>
                  <w:szCs w:val="18"/>
                </w:rPr>
                <w:t> </w:t>
              </w:r>
            </w:ins>
          </w:p>
        </w:tc>
        <w:tc>
          <w:tcPr>
            <w:tcW w:w="1300" w:type="dxa"/>
            <w:tcBorders>
              <w:top w:val="nil"/>
              <w:left w:val="nil"/>
              <w:bottom w:val="single" w:sz="4" w:space="0" w:color="auto"/>
              <w:right w:val="nil"/>
            </w:tcBorders>
            <w:shd w:val="clear" w:color="auto" w:fill="auto"/>
            <w:vAlign w:val="center"/>
            <w:hideMark/>
          </w:tcPr>
          <w:p w:rsidR="00CC168A" w:rsidRDefault="00CC168A" w:rsidP="00CC168A">
            <w:pPr>
              <w:jc w:val="center"/>
              <w:rPr>
                <w:ins w:id="435" w:author="Althea ArchMiller" w:date="2018-11-01T14:36:00Z"/>
                <w:color w:val="000000"/>
                <w:sz w:val="18"/>
                <w:szCs w:val="18"/>
              </w:rPr>
            </w:pPr>
            <w:ins w:id="436" w:author="Althea ArchMiller" w:date="2018-11-01T14:36:00Z">
              <w:r>
                <w:rPr>
                  <w:color w:val="000000"/>
                  <w:sz w:val="18"/>
                  <w:szCs w:val="18"/>
                </w:rPr>
                <w:t>(-3.33,-1.17)</w:t>
              </w:r>
            </w:ins>
          </w:p>
        </w:tc>
        <w:tc>
          <w:tcPr>
            <w:tcW w:w="1300" w:type="dxa"/>
            <w:tcBorders>
              <w:top w:val="nil"/>
              <w:left w:val="nil"/>
              <w:bottom w:val="single" w:sz="4" w:space="0" w:color="auto"/>
              <w:right w:val="nil"/>
            </w:tcBorders>
            <w:shd w:val="clear" w:color="auto" w:fill="auto"/>
            <w:vAlign w:val="center"/>
            <w:hideMark/>
          </w:tcPr>
          <w:p w:rsidR="00CC168A" w:rsidRDefault="00CC168A" w:rsidP="00CC168A">
            <w:pPr>
              <w:jc w:val="center"/>
              <w:rPr>
                <w:ins w:id="437" w:author="Althea ArchMiller" w:date="2018-11-01T14:36:00Z"/>
                <w:color w:val="000000"/>
                <w:sz w:val="18"/>
                <w:szCs w:val="18"/>
              </w:rPr>
            </w:pPr>
            <w:ins w:id="438" w:author="Althea ArchMiller" w:date="2018-11-01T14:36:00Z">
              <w:r>
                <w:rPr>
                  <w:color w:val="000000"/>
                  <w:sz w:val="18"/>
                  <w:szCs w:val="18"/>
                </w:rPr>
                <w:t>(-3.20,-1.11)</w:t>
              </w:r>
            </w:ins>
          </w:p>
        </w:tc>
        <w:tc>
          <w:tcPr>
            <w:tcW w:w="1300" w:type="dxa"/>
            <w:tcBorders>
              <w:top w:val="nil"/>
              <w:left w:val="nil"/>
              <w:bottom w:val="single" w:sz="4" w:space="0" w:color="auto"/>
              <w:right w:val="nil"/>
            </w:tcBorders>
            <w:shd w:val="clear" w:color="auto" w:fill="auto"/>
            <w:vAlign w:val="center"/>
            <w:hideMark/>
          </w:tcPr>
          <w:p w:rsidR="00CC168A" w:rsidRDefault="00CC168A" w:rsidP="00CC168A">
            <w:pPr>
              <w:jc w:val="center"/>
              <w:rPr>
                <w:ins w:id="439" w:author="Althea ArchMiller" w:date="2018-11-01T14:36:00Z"/>
                <w:color w:val="000000"/>
                <w:sz w:val="18"/>
                <w:szCs w:val="18"/>
              </w:rPr>
            </w:pPr>
            <w:ins w:id="440" w:author="Althea ArchMiller" w:date="2018-11-01T14:36:00Z">
              <w:r>
                <w:rPr>
                  <w:color w:val="000000"/>
                  <w:sz w:val="18"/>
                  <w:szCs w:val="18"/>
                </w:rPr>
                <w:t>(-3.14,-1.10)</w:t>
              </w:r>
            </w:ins>
          </w:p>
        </w:tc>
        <w:tc>
          <w:tcPr>
            <w:tcW w:w="1300" w:type="dxa"/>
            <w:tcBorders>
              <w:top w:val="nil"/>
              <w:left w:val="nil"/>
              <w:bottom w:val="single" w:sz="4" w:space="0" w:color="auto"/>
              <w:right w:val="nil"/>
            </w:tcBorders>
            <w:shd w:val="clear" w:color="auto" w:fill="auto"/>
            <w:vAlign w:val="center"/>
            <w:hideMark/>
          </w:tcPr>
          <w:p w:rsidR="00CC168A" w:rsidRDefault="00CC168A" w:rsidP="00CC168A">
            <w:pPr>
              <w:jc w:val="center"/>
              <w:rPr>
                <w:ins w:id="441" w:author="Althea ArchMiller" w:date="2018-11-01T14:36:00Z"/>
                <w:color w:val="000000"/>
                <w:sz w:val="18"/>
                <w:szCs w:val="18"/>
              </w:rPr>
            </w:pPr>
            <w:ins w:id="442" w:author="Althea ArchMiller" w:date="2018-11-01T14:36:00Z">
              <w:r>
                <w:rPr>
                  <w:color w:val="000000"/>
                  <w:sz w:val="18"/>
                  <w:szCs w:val="18"/>
                </w:rPr>
                <w:t>(-3.06,-1.12)</w:t>
              </w:r>
            </w:ins>
          </w:p>
        </w:tc>
        <w:tc>
          <w:tcPr>
            <w:tcW w:w="1300" w:type="dxa"/>
            <w:tcBorders>
              <w:top w:val="nil"/>
              <w:left w:val="nil"/>
              <w:bottom w:val="single" w:sz="4" w:space="0" w:color="auto"/>
              <w:right w:val="nil"/>
            </w:tcBorders>
            <w:shd w:val="clear" w:color="auto" w:fill="auto"/>
            <w:vAlign w:val="center"/>
            <w:hideMark/>
          </w:tcPr>
          <w:p w:rsidR="00CC168A" w:rsidRDefault="00CC168A" w:rsidP="00CC168A">
            <w:pPr>
              <w:jc w:val="center"/>
              <w:rPr>
                <w:ins w:id="443" w:author="Althea ArchMiller" w:date="2018-11-01T14:36:00Z"/>
                <w:color w:val="000000"/>
                <w:sz w:val="18"/>
                <w:szCs w:val="18"/>
              </w:rPr>
            </w:pPr>
            <w:ins w:id="444" w:author="Althea ArchMiller" w:date="2018-11-01T14:36:00Z">
              <w:r>
                <w:rPr>
                  <w:color w:val="000000"/>
                  <w:sz w:val="18"/>
                  <w:szCs w:val="18"/>
                </w:rPr>
                <w:t>(-3.06,-1.12)</w:t>
              </w:r>
            </w:ins>
          </w:p>
        </w:tc>
        <w:tc>
          <w:tcPr>
            <w:tcW w:w="1300" w:type="dxa"/>
            <w:tcBorders>
              <w:top w:val="nil"/>
              <w:left w:val="nil"/>
              <w:bottom w:val="single" w:sz="4" w:space="0" w:color="auto"/>
              <w:right w:val="nil"/>
            </w:tcBorders>
            <w:shd w:val="clear" w:color="auto" w:fill="auto"/>
            <w:noWrap/>
            <w:vAlign w:val="bottom"/>
            <w:hideMark/>
          </w:tcPr>
          <w:p w:rsidR="00CC168A" w:rsidRDefault="00CC168A" w:rsidP="00CC168A">
            <w:pPr>
              <w:rPr>
                <w:ins w:id="445" w:author="Althea ArchMiller" w:date="2018-11-01T14:36:00Z"/>
                <w:color w:val="000000"/>
                <w:sz w:val="18"/>
                <w:szCs w:val="18"/>
              </w:rPr>
            </w:pPr>
            <w:ins w:id="446" w:author="Althea ArchMiller" w:date="2018-11-01T14:36:00Z">
              <w:r>
                <w:rPr>
                  <w:color w:val="000000"/>
                  <w:sz w:val="18"/>
                  <w:szCs w:val="18"/>
                </w:rPr>
                <w:t> </w:t>
              </w:r>
            </w:ins>
          </w:p>
        </w:tc>
      </w:tr>
      <w:tr w:rsidR="00CC168A" w:rsidTr="00CC168A">
        <w:trPr>
          <w:trHeight w:val="320"/>
          <w:ins w:id="447" w:author="Althea ArchMiller" w:date="2018-11-01T14:36:00Z"/>
        </w:trPr>
        <w:tc>
          <w:tcPr>
            <w:tcW w:w="1300" w:type="dxa"/>
            <w:tcBorders>
              <w:top w:val="nil"/>
              <w:left w:val="nil"/>
              <w:bottom w:val="single" w:sz="4" w:space="0" w:color="auto"/>
              <w:right w:val="nil"/>
            </w:tcBorders>
            <w:shd w:val="clear" w:color="auto" w:fill="auto"/>
            <w:noWrap/>
            <w:vAlign w:val="bottom"/>
            <w:hideMark/>
          </w:tcPr>
          <w:p w:rsidR="00CC168A" w:rsidRDefault="00CC168A" w:rsidP="00CC168A">
            <w:pPr>
              <w:rPr>
                <w:ins w:id="448" w:author="Althea ArchMiller" w:date="2018-11-01T14:36:00Z"/>
                <w:b/>
                <w:bCs/>
                <w:color w:val="000000"/>
                <w:sz w:val="18"/>
                <w:szCs w:val="18"/>
              </w:rPr>
            </w:pPr>
            <w:ins w:id="449" w:author="Althea ArchMiller" w:date="2018-11-01T14:36:00Z">
              <w:r>
                <w:rPr>
                  <w:b/>
                  <w:bCs/>
                  <w:color w:val="000000"/>
                  <w:sz w:val="18"/>
                  <w:szCs w:val="18"/>
                </w:rPr>
                <w:t>AIC</w:t>
              </w:r>
            </w:ins>
          </w:p>
        </w:tc>
        <w:tc>
          <w:tcPr>
            <w:tcW w:w="1300" w:type="dxa"/>
            <w:tcBorders>
              <w:top w:val="nil"/>
              <w:left w:val="nil"/>
              <w:bottom w:val="single" w:sz="4" w:space="0" w:color="auto"/>
              <w:right w:val="nil"/>
            </w:tcBorders>
            <w:shd w:val="clear" w:color="auto" w:fill="auto"/>
            <w:vAlign w:val="center"/>
            <w:hideMark/>
          </w:tcPr>
          <w:p w:rsidR="00CC168A" w:rsidRDefault="00CC168A" w:rsidP="00CC168A">
            <w:pPr>
              <w:jc w:val="center"/>
              <w:rPr>
                <w:ins w:id="450" w:author="Althea ArchMiller" w:date="2018-11-01T14:36:00Z"/>
                <w:color w:val="000000"/>
                <w:sz w:val="18"/>
                <w:szCs w:val="18"/>
              </w:rPr>
            </w:pPr>
            <w:ins w:id="451" w:author="Althea ArchMiller" w:date="2018-11-01T14:36:00Z">
              <w:r>
                <w:rPr>
                  <w:color w:val="000000"/>
                  <w:sz w:val="18"/>
                  <w:szCs w:val="18"/>
                </w:rPr>
                <w:t>442.73</w:t>
              </w:r>
            </w:ins>
          </w:p>
        </w:tc>
        <w:tc>
          <w:tcPr>
            <w:tcW w:w="1300" w:type="dxa"/>
            <w:tcBorders>
              <w:top w:val="nil"/>
              <w:left w:val="nil"/>
              <w:bottom w:val="single" w:sz="4" w:space="0" w:color="auto"/>
              <w:right w:val="nil"/>
            </w:tcBorders>
            <w:shd w:val="clear" w:color="auto" w:fill="auto"/>
            <w:vAlign w:val="center"/>
            <w:hideMark/>
          </w:tcPr>
          <w:p w:rsidR="00CC168A" w:rsidRDefault="00CC168A" w:rsidP="00CC168A">
            <w:pPr>
              <w:jc w:val="center"/>
              <w:rPr>
                <w:ins w:id="452" w:author="Althea ArchMiller" w:date="2018-11-01T14:36:00Z"/>
                <w:color w:val="000000"/>
                <w:sz w:val="18"/>
                <w:szCs w:val="18"/>
              </w:rPr>
            </w:pPr>
            <w:ins w:id="453" w:author="Althea ArchMiller" w:date="2018-11-01T14:36:00Z">
              <w:r>
                <w:rPr>
                  <w:color w:val="000000"/>
                  <w:sz w:val="18"/>
                  <w:szCs w:val="18"/>
                </w:rPr>
                <w:t>461.61</w:t>
              </w:r>
            </w:ins>
          </w:p>
        </w:tc>
        <w:tc>
          <w:tcPr>
            <w:tcW w:w="1300" w:type="dxa"/>
            <w:tcBorders>
              <w:top w:val="nil"/>
              <w:left w:val="nil"/>
              <w:bottom w:val="single" w:sz="4" w:space="0" w:color="auto"/>
              <w:right w:val="nil"/>
            </w:tcBorders>
            <w:shd w:val="clear" w:color="auto" w:fill="auto"/>
            <w:vAlign w:val="center"/>
            <w:hideMark/>
          </w:tcPr>
          <w:p w:rsidR="00CC168A" w:rsidRDefault="00CC168A" w:rsidP="00CC168A">
            <w:pPr>
              <w:jc w:val="center"/>
              <w:rPr>
                <w:ins w:id="454" w:author="Althea ArchMiller" w:date="2018-11-01T14:36:00Z"/>
                <w:color w:val="000000"/>
                <w:sz w:val="18"/>
                <w:szCs w:val="18"/>
              </w:rPr>
            </w:pPr>
            <w:ins w:id="455" w:author="Althea ArchMiller" w:date="2018-11-01T14:36:00Z">
              <w:r>
                <w:rPr>
                  <w:color w:val="000000"/>
                  <w:sz w:val="18"/>
                  <w:szCs w:val="18"/>
                </w:rPr>
                <w:t>463.78</w:t>
              </w:r>
            </w:ins>
          </w:p>
        </w:tc>
        <w:tc>
          <w:tcPr>
            <w:tcW w:w="1300" w:type="dxa"/>
            <w:tcBorders>
              <w:top w:val="nil"/>
              <w:left w:val="nil"/>
              <w:bottom w:val="single" w:sz="4" w:space="0" w:color="auto"/>
              <w:right w:val="nil"/>
            </w:tcBorders>
            <w:shd w:val="clear" w:color="auto" w:fill="auto"/>
            <w:vAlign w:val="center"/>
            <w:hideMark/>
          </w:tcPr>
          <w:p w:rsidR="00CC168A" w:rsidRDefault="00CC168A" w:rsidP="00CC168A">
            <w:pPr>
              <w:jc w:val="center"/>
              <w:rPr>
                <w:ins w:id="456" w:author="Althea ArchMiller" w:date="2018-11-01T14:36:00Z"/>
                <w:color w:val="000000"/>
                <w:sz w:val="18"/>
                <w:szCs w:val="18"/>
              </w:rPr>
            </w:pPr>
            <w:ins w:id="457" w:author="Althea ArchMiller" w:date="2018-11-01T14:36:00Z">
              <w:r>
                <w:rPr>
                  <w:color w:val="000000"/>
                  <w:sz w:val="18"/>
                  <w:szCs w:val="18"/>
                </w:rPr>
                <w:t>464.09</w:t>
              </w:r>
            </w:ins>
          </w:p>
        </w:tc>
        <w:tc>
          <w:tcPr>
            <w:tcW w:w="1300" w:type="dxa"/>
            <w:tcBorders>
              <w:top w:val="nil"/>
              <w:left w:val="nil"/>
              <w:bottom w:val="single" w:sz="4" w:space="0" w:color="auto"/>
              <w:right w:val="nil"/>
            </w:tcBorders>
            <w:shd w:val="clear" w:color="auto" w:fill="auto"/>
            <w:vAlign w:val="center"/>
            <w:hideMark/>
          </w:tcPr>
          <w:p w:rsidR="00CC168A" w:rsidRDefault="00CC168A" w:rsidP="00CC168A">
            <w:pPr>
              <w:jc w:val="center"/>
              <w:rPr>
                <w:ins w:id="458" w:author="Althea ArchMiller" w:date="2018-11-01T14:36:00Z"/>
                <w:color w:val="000000"/>
                <w:sz w:val="18"/>
                <w:szCs w:val="18"/>
              </w:rPr>
            </w:pPr>
            <w:ins w:id="459" w:author="Althea ArchMiller" w:date="2018-11-01T14:36:00Z">
              <w:r>
                <w:rPr>
                  <w:color w:val="000000"/>
                  <w:sz w:val="18"/>
                  <w:szCs w:val="18"/>
                </w:rPr>
                <w:t>466.09</w:t>
              </w:r>
            </w:ins>
          </w:p>
        </w:tc>
        <w:tc>
          <w:tcPr>
            <w:tcW w:w="1300" w:type="dxa"/>
            <w:tcBorders>
              <w:top w:val="nil"/>
              <w:left w:val="nil"/>
              <w:bottom w:val="single" w:sz="4" w:space="0" w:color="auto"/>
              <w:right w:val="nil"/>
            </w:tcBorders>
            <w:shd w:val="clear" w:color="auto" w:fill="auto"/>
            <w:noWrap/>
            <w:vAlign w:val="bottom"/>
            <w:hideMark/>
          </w:tcPr>
          <w:p w:rsidR="00CC168A" w:rsidRDefault="00CC168A" w:rsidP="00CC168A">
            <w:pPr>
              <w:rPr>
                <w:ins w:id="460" w:author="Althea ArchMiller" w:date="2018-11-01T14:36:00Z"/>
                <w:color w:val="000000"/>
                <w:sz w:val="18"/>
                <w:szCs w:val="18"/>
              </w:rPr>
            </w:pPr>
            <w:ins w:id="461" w:author="Althea ArchMiller" w:date="2018-11-01T14:36:00Z">
              <w:r>
                <w:rPr>
                  <w:color w:val="000000"/>
                  <w:sz w:val="18"/>
                  <w:szCs w:val="18"/>
                </w:rPr>
                <w:t> </w:t>
              </w:r>
            </w:ins>
          </w:p>
        </w:tc>
      </w:tr>
    </w:tbl>
    <w:p w:rsidR="00CC168A" w:rsidRPr="00B25E21" w:rsidRDefault="00CC168A" w:rsidP="00F27D39">
      <w:pPr>
        <w:autoSpaceDE w:val="0"/>
        <w:autoSpaceDN w:val="0"/>
        <w:spacing w:line="480" w:lineRule="auto"/>
        <w:rPr>
          <w:sz w:val="20"/>
          <w:szCs w:val="20"/>
        </w:rPr>
      </w:pPr>
    </w:p>
    <w:tbl>
      <w:tblPr>
        <w:tblStyle w:val="TableGrid"/>
        <w:tblW w:w="87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984"/>
        <w:gridCol w:w="990"/>
        <w:gridCol w:w="990"/>
        <w:gridCol w:w="810"/>
        <w:gridCol w:w="891"/>
        <w:gridCol w:w="945"/>
        <w:gridCol w:w="945"/>
        <w:gridCol w:w="996"/>
      </w:tblGrid>
      <w:tr w:rsidR="0069726A" w:rsidRPr="00A369C3" w:rsidDel="00CC168A" w:rsidTr="00501424">
        <w:trPr>
          <w:del w:id="462" w:author="Althea ArchMiller" w:date="2018-11-01T14:36:00Z"/>
        </w:trPr>
        <w:tc>
          <w:tcPr>
            <w:tcW w:w="1176" w:type="dxa"/>
            <w:tcBorders>
              <w:top w:val="single" w:sz="4" w:space="0" w:color="auto"/>
            </w:tcBorders>
          </w:tcPr>
          <w:p w:rsidR="0069726A" w:rsidRPr="00A369C3" w:rsidDel="00CC168A" w:rsidRDefault="0069726A" w:rsidP="00F27D39">
            <w:pPr>
              <w:autoSpaceDE w:val="0"/>
              <w:autoSpaceDN w:val="0"/>
              <w:spacing w:line="480" w:lineRule="auto"/>
              <w:rPr>
                <w:del w:id="463" w:author="Althea ArchMiller" w:date="2018-11-01T14:36:00Z"/>
                <w:sz w:val="18"/>
                <w:szCs w:val="18"/>
              </w:rPr>
            </w:pPr>
            <w:del w:id="464" w:author="Althea ArchMiller" w:date="2018-11-01T14:36:00Z">
              <w:r w:rsidRPr="00A369C3" w:rsidDel="00CC168A">
                <w:rPr>
                  <w:sz w:val="18"/>
                  <w:szCs w:val="18"/>
                </w:rPr>
                <w:delText>Model</w:delText>
              </w:r>
            </w:del>
          </w:p>
        </w:tc>
        <w:tc>
          <w:tcPr>
            <w:tcW w:w="1974" w:type="dxa"/>
            <w:gridSpan w:val="2"/>
            <w:tcBorders>
              <w:top w:val="single" w:sz="4" w:space="0" w:color="auto"/>
            </w:tcBorders>
          </w:tcPr>
          <w:p w:rsidR="0069726A" w:rsidRPr="00A369C3" w:rsidDel="00CC168A" w:rsidRDefault="0069726A" w:rsidP="00F27D39">
            <w:pPr>
              <w:autoSpaceDE w:val="0"/>
              <w:autoSpaceDN w:val="0"/>
              <w:spacing w:line="480" w:lineRule="auto"/>
              <w:jc w:val="center"/>
              <w:rPr>
                <w:del w:id="465" w:author="Althea ArchMiller" w:date="2018-11-01T14:36:00Z"/>
                <w:sz w:val="18"/>
                <w:szCs w:val="18"/>
              </w:rPr>
            </w:pPr>
            <w:del w:id="466" w:author="Althea ArchMiller" w:date="2018-11-01T14:36:00Z">
              <w:r w:rsidRPr="00A369C3" w:rsidDel="00CC168A">
                <w:rPr>
                  <w:sz w:val="18"/>
                  <w:szCs w:val="18"/>
                </w:rPr>
                <w:delText>Abundance Model</w:delText>
              </w:r>
            </w:del>
          </w:p>
        </w:tc>
        <w:tc>
          <w:tcPr>
            <w:tcW w:w="1800" w:type="dxa"/>
            <w:gridSpan w:val="2"/>
            <w:tcBorders>
              <w:top w:val="single" w:sz="4" w:space="0" w:color="auto"/>
            </w:tcBorders>
          </w:tcPr>
          <w:p w:rsidR="0069726A" w:rsidRPr="00A369C3" w:rsidDel="00CC168A" w:rsidRDefault="0069726A" w:rsidP="00F27D39">
            <w:pPr>
              <w:autoSpaceDE w:val="0"/>
              <w:autoSpaceDN w:val="0"/>
              <w:spacing w:line="480" w:lineRule="auto"/>
              <w:jc w:val="center"/>
              <w:rPr>
                <w:del w:id="467" w:author="Althea ArchMiller" w:date="2018-11-01T14:36:00Z"/>
                <w:sz w:val="18"/>
                <w:szCs w:val="18"/>
              </w:rPr>
            </w:pPr>
            <w:del w:id="468" w:author="Althea ArchMiller" w:date="2018-11-01T14:36:00Z">
              <w:r w:rsidRPr="00A369C3" w:rsidDel="00CC168A">
                <w:rPr>
                  <w:sz w:val="18"/>
                  <w:szCs w:val="18"/>
                </w:rPr>
                <w:delText>Detection Model</w:delText>
              </w:r>
            </w:del>
          </w:p>
        </w:tc>
        <w:tc>
          <w:tcPr>
            <w:tcW w:w="891" w:type="dxa"/>
            <w:tcBorders>
              <w:top w:val="single" w:sz="4" w:space="0" w:color="auto"/>
            </w:tcBorders>
          </w:tcPr>
          <w:p w:rsidR="0069726A" w:rsidRPr="00A369C3" w:rsidDel="00CC168A" w:rsidRDefault="0069726A" w:rsidP="00F27D39">
            <w:pPr>
              <w:autoSpaceDE w:val="0"/>
              <w:autoSpaceDN w:val="0"/>
              <w:spacing w:line="480" w:lineRule="auto"/>
              <w:jc w:val="center"/>
              <w:rPr>
                <w:del w:id="469" w:author="Althea ArchMiller" w:date="2018-11-01T14:36:00Z"/>
                <w:sz w:val="18"/>
                <w:szCs w:val="18"/>
              </w:rPr>
            </w:pPr>
          </w:p>
        </w:tc>
        <w:tc>
          <w:tcPr>
            <w:tcW w:w="1890" w:type="dxa"/>
            <w:gridSpan w:val="2"/>
            <w:tcBorders>
              <w:top w:val="single" w:sz="4" w:space="0" w:color="auto"/>
            </w:tcBorders>
          </w:tcPr>
          <w:p w:rsidR="0069726A" w:rsidRPr="00A369C3" w:rsidDel="00CC168A" w:rsidRDefault="0069726A" w:rsidP="00F27D39">
            <w:pPr>
              <w:autoSpaceDE w:val="0"/>
              <w:autoSpaceDN w:val="0"/>
              <w:spacing w:line="480" w:lineRule="auto"/>
              <w:jc w:val="center"/>
              <w:rPr>
                <w:del w:id="470" w:author="Althea ArchMiller" w:date="2018-11-01T14:36:00Z"/>
                <w:sz w:val="18"/>
                <w:szCs w:val="18"/>
              </w:rPr>
            </w:pPr>
            <w:del w:id="471" w:author="Althea ArchMiller" w:date="2018-11-01T14:36:00Z">
              <w:r w:rsidRPr="00A369C3" w:rsidDel="00CC168A">
                <w:rPr>
                  <w:sz w:val="18"/>
                  <w:szCs w:val="18"/>
                </w:rPr>
                <w:delText>Dynamics</w:delText>
              </w:r>
            </w:del>
          </w:p>
        </w:tc>
        <w:tc>
          <w:tcPr>
            <w:tcW w:w="996" w:type="dxa"/>
            <w:tcBorders>
              <w:top w:val="single" w:sz="4" w:space="0" w:color="auto"/>
            </w:tcBorders>
          </w:tcPr>
          <w:p w:rsidR="0069726A" w:rsidRPr="00A369C3" w:rsidDel="00CC168A" w:rsidRDefault="0069726A" w:rsidP="00F27D39">
            <w:pPr>
              <w:autoSpaceDE w:val="0"/>
              <w:autoSpaceDN w:val="0"/>
              <w:spacing w:line="480" w:lineRule="auto"/>
              <w:jc w:val="center"/>
              <w:rPr>
                <w:del w:id="472" w:author="Althea ArchMiller" w:date="2018-11-01T14:36:00Z"/>
                <w:sz w:val="18"/>
                <w:szCs w:val="18"/>
              </w:rPr>
            </w:pPr>
            <w:del w:id="473" w:author="Althea ArchMiller" w:date="2018-11-01T14:36:00Z">
              <w:r w:rsidRPr="00A369C3" w:rsidDel="00CC168A">
                <w:rPr>
                  <w:sz w:val="18"/>
                  <w:szCs w:val="18"/>
                </w:rPr>
                <w:delText>AIC</w:delText>
              </w:r>
            </w:del>
          </w:p>
        </w:tc>
      </w:tr>
      <w:tr w:rsidR="0069726A" w:rsidRPr="00A369C3" w:rsidDel="00CC168A" w:rsidTr="00501424">
        <w:trPr>
          <w:del w:id="474" w:author="Althea ArchMiller" w:date="2018-11-01T14:36:00Z"/>
        </w:trPr>
        <w:tc>
          <w:tcPr>
            <w:tcW w:w="1176" w:type="dxa"/>
            <w:tcBorders>
              <w:bottom w:val="single" w:sz="4" w:space="0" w:color="auto"/>
            </w:tcBorders>
          </w:tcPr>
          <w:p w:rsidR="0069726A" w:rsidRPr="00A369C3" w:rsidDel="00CC168A" w:rsidRDefault="0069726A" w:rsidP="00F27D39">
            <w:pPr>
              <w:autoSpaceDE w:val="0"/>
              <w:autoSpaceDN w:val="0"/>
              <w:spacing w:line="480" w:lineRule="auto"/>
              <w:rPr>
                <w:del w:id="475" w:author="Althea ArchMiller" w:date="2018-11-01T14:36:00Z"/>
                <w:sz w:val="18"/>
                <w:szCs w:val="18"/>
              </w:rPr>
            </w:pPr>
          </w:p>
        </w:tc>
        <w:tc>
          <w:tcPr>
            <w:tcW w:w="984" w:type="dxa"/>
            <w:tcBorders>
              <w:bottom w:val="single" w:sz="4" w:space="0" w:color="auto"/>
            </w:tcBorders>
          </w:tcPr>
          <w:p w:rsidR="0069726A" w:rsidRPr="00A369C3" w:rsidDel="00CC168A" w:rsidRDefault="0069726A" w:rsidP="00F27D39">
            <w:pPr>
              <w:autoSpaceDE w:val="0"/>
              <w:autoSpaceDN w:val="0"/>
              <w:spacing w:line="480" w:lineRule="auto"/>
              <w:jc w:val="center"/>
              <w:rPr>
                <w:del w:id="476" w:author="Althea ArchMiller" w:date="2018-11-01T14:36:00Z"/>
                <w:sz w:val="18"/>
                <w:szCs w:val="18"/>
              </w:rPr>
            </w:pPr>
            <w:del w:id="477" w:author="Althea ArchMiller" w:date="2018-11-01T14:36:00Z">
              <w:r w:rsidRPr="00A369C3" w:rsidDel="00CC168A">
                <w:rPr>
                  <w:sz w:val="18"/>
                  <w:szCs w:val="18"/>
                </w:rPr>
                <w:delText>B0lambda</w:delText>
              </w:r>
            </w:del>
          </w:p>
        </w:tc>
        <w:tc>
          <w:tcPr>
            <w:tcW w:w="990" w:type="dxa"/>
            <w:tcBorders>
              <w:bottom w:val="single" w:sz="4" w:space="0" w:color="auto"/>
            </w:tcBorders>
          </w:tcPr>
          <w:p w:rsidR="0069726A" w:rsidRPr="00A369C3" w:rsidDel="00CC168A" w:rsidRDefault="0069726A" w:rsidP="00F27D39">
            <w:pPr>
              <w:autoSpaceDE w:val="0"/>
              <w:autoSpaceDN w:val="0"/>
              <w:spacing w:line="480" w:lineRule="auto"/>
              <w:jc w:val="center"/>
              <w:rPr>
                <w:del w:id="478" w:author="Althea ArchMiller" w:date="2018-11-01T14:36:00Z"/>
                <w:sz w:val="18"/>
                <w:szCs w:val="18"/>
              </w:rPr>
            </w:pPr>
            <w:del w:id="479" w:author="Althea ArchMiller" w:date="2018-11-01T14:36:00Z">
              <w:r w:rsidRPr="00A369C3" w:rsidDel="00CC168A">
                <w:rPr>
                  <w:sz w:val="18"/>
                  <w:szCs w:val="18"/>
                </w:rPr>
                <w:delText>B1lambda</w:delText>
              </w:r>
            </w:del>
          </w:p>
        </w:tc>
        <w:tc>
          <w:tcPr>
            <w:tcW w:w="990" w:type="dxa"/>
            <w:tcBorders>
              <w:bottom w:val="single" w:sz="4" w:space="0" w:color="auto"/>
            </w:tcBorders>
          </w:tcPr>
          <w:p w:rsidR="0069726A" w:rsidRPr="00A369C3" w:rsidDel="00CC168A" w:rsidRDefault="0069726A" w:rsidP="00F27D39">
            <w:pPr>
              <w:autoSpaceDE w:val="0"/>
              <w:autoSpaceDN w:val="0"/>
              <w:spacing w:line="480" w:lineRule="auto"/>
              <w:jc w:val="center"/>
              <w:rPr>
                <w:del w:id="480" w:author="Althea ArchMiller" w:date="2018-11-01T14:36:00Z"/>
                <w:sz w:val="18"/>
                <w:szCs w:val="18"/>
              </w:rPr>
            </w:pPr>
            <w:del w:id="481" w:author="Althea ArchMiller" w:date="2018-11-01T14:36:00Z">
              <w:r w:rsidRPr="00A369C3" w:rsidDel="00CC168A">
                <w:rPr>
                  <w:sz w:val="18"/>
                  <w:szCs w:val="18"/>
                </w:rPr>
                <w:delText>B0p</w:delText>
              </w:r>
            </w:del>
          </w:p>
        </w:tc>
        <w:tc>
          <w:tcPr>
            <w:tcW w:w="810" w:type="dxa"/>
            <w:tcBorders>
              <w:bottom w:val="single" w:sz="4" w:space="0" w:color="auto"/>
            </w:tcBorders>
          </w:tcPr>
          <w:p w:rsidR="0069726A" w:rsidRPr="00A369C3" w:rsidDel="00CC168A" w:rsidRDefault="0069726A" w:rsidP="00F27D39">
            <w:pPr>
              <w:autoSpaceDE w:val="0"/>
              <w:autoSpaceDN w:val="0"/>
              <w:spacing w:line="480" w:lineRule="auto"/>
              <w:jc w:val="center"/>
              <w:rPr>
                <w:del w:id="482" w:author="Althea ArchMiller" w:date="2018-11-01T14:36:00Z"/>
                <w:sz w:val="18"/>
                <w:szCs w:val="18"/>
              </w:rPr>
            </w:pPr>
            <w:del w:id="483" w:author="Althea ArchMiller" w:date="2018-11-01T14:36:00Z">
              <w:r w:rsidRPr="00A369C3" w:rsidDel="00CC168A">
                <w:rPr>
                  <w:sz w:val="18"/>
                  <w:szCs w:val="18"/>
                </w:rPr>
                <w:delText>B1p</w:delText>
              </w:r>
            </w:del>
          </w:p>
        </w:tc>
        <w:tc>
          <w:tcPr>
            <w:tcW w:w="891" w:type="dxa"/>
            <w:tcBorders>
              <w:bottom w:val="single" w:sz="4" w:space="0" w:color="auto"/>
            </w:tcBorders>
          </w:tcPr>
          <w:p w:rsidR="0069726A" w:rsidDel="00CC168A" w:rsidRDefault="0069726A" w:rsidP="00F27D39">
            <w:pPr>
              <w:autoSpaceDE w:val="0"/>
              <w:autoSpaceDN w:val="0"/>
              <w:spacing w:line="480" w:lineRule="auto"/>
              <w:jc w:val="center"/>
              <w:rPr>
                <w:del w:id="484" w:author="Althea ArchMiller" w:date="2018-11-01T14:36:00Z"/>
                <w:sz w:val="18"/>
                <w:szCs w:val="18"/>
              </w:rPr>
            </w:pPr>
            <w:del w:id="485" w:author="Althea ArchMiller" w:date="2018-11-01T14:36:00Z">
              <w:r w:rsidDel="00CC168A">
                <w:rPr>
                  <w:sz w:val="18"/>
                  <w:szCs w:val="18"/>
                </w:rPr>
                <w:delText>B2p</w:delText>
              </w:r>
            </w:del>
          </w:p>
        </w:tc>
        <w:tc>
          <w:tcPr>
            <w:tcW w:w="945" w:type="dxa"/>
            <w:tcBorders>
              <w:bottom w:val="single" w:sz="4" w:space="0" w:color="auto"/>
            </w:tcBorders>
          </w:tcPr>
          <w:p w:rsidR="0069726A" w:rsidRPr="00A369C3" w:rsidDel="00CC168A" w:rsidRDefault="00357842" w:rsidP="00F27D39">
            <w:pPr>
              <w:autoSpaceDE w:val="0"/>
              <w:autoSpaceDN w:val="0"/>
              <w:spacing w:line="480" w:lineRule="auto"/>
              <w:jc w:val="center"/>
              <w:rPr>
                <w:del w:id="486" w:author="Althea ArchMiller" w:date="2018-11-01T14:36:00Z"/>
                <w:sz w:val="18"/>
                <w:szCs w:val="18"/>
              </w:rPr>
            </w:pPr>
            <w:del w:id="487" w:author="Althea ArchMiller" w:date="2018-11-01T14:36:00Z">
              <w:r w:rsidDel="00CC168A">
                <w:rPr>
                  <w:sz w:val="18"/>
                  <w:szCs w:val="18"/>
                </w:rPr>
                <w:delText>Survival</w:delText>
              </w:r>
            </w:del>
          </w:p>
        </w:tc>
        <w:tc>
          <w:tcPr>
            <w:tcW w:w="945" w:type="dxa"/>
            <w:tcBorders>
              <w:bottom w:val="single" w:sz="4" w:space="0" w:color="auto"/>
            </w:tcBorders>
          </w:tcPr>
          <w:p w:rsidR="0069726A" w:rsidRPr="00A369C3" w:rsidDel="00CC168A" w:rsidRDefault="00357842" w:rsidP="00F27D39">
            <w:pPr>
              <w:autoSpaceDE w:val="0"/>
              <w:autoSpaceDN w:val="0"/>
              <w:spacing w:line="480" w:lineRule="auto"/>
              <w:jc w:val="center"/>
              <w:rPr>
                <w:del w:id="488" w:author="Althea ArchMiller" w:date="2018-11-01T14:36:00Z"/>
                <w:sz w:val="18"/>
                <w:szCs w:val="18"/>
              </w:rPr>
            </w:pPr>
            <w:del w:id="489" w:author="Althea ArchMiller" w:date="2018-11-01T14:36:00Z">
              <w:r w:rsidDel="00CC168A">
                <w:rPr>
                  <w:sz w:val="18"/>
                  <w:szCs w:val="18"/>
                </w:rPr>
                <w:delText>Recruitment</w:delText>
              </w:r>
            </w:del>
          </w:p>
        </w:tc>
        <w:tc>
          <w:tcPr>
            <w:tcW w:w="996" w:type="dxa"/>
            <w:tcBorders>
              <w:bottom w:val="single" w:sz="4" w:space="0" w:color="auto"/>
            </w:tcBorders>
          </w:tcPr>
          <w:p w:rsidR="0069726A" w:rsidRPr="00A369C3" w:rsidDel="00CC168A" w:rsidRDefault="0069726A" w:rsidP="00F27D39">
            <w:pPr>
              <w:autoSpaceDE w:val="0"/>
              <w:autoSpaceDN w:val="0"/>
              <w:spacing w:line="480" w:lineRule="auto"/>
              <w:rPr>
                <w:del w:id="490" w:author="Althea ArchMiller" w:date="2018-11-01T14:36:00Z"/>
                <w:sz w:val="18"/>
                <w:szCs w:val="18"/>
              </w:rPr>
            </w:pPr>
          </w:p>
        </w:tc>
      </w:tr>
      <w:tr w:rsidR="0069726A" w:rsidRPr="0069726A" w:rsidDel="00CC168A" w:rsidTr="00501424">
        <w:trPr>
          <w:del w:id="491" w:author="Althea ArchMiller" w:date="2018-11-01T14:36:00Z"/>
        </w:trPr>
        <w:tc>
          <w:tcPr>
            <w:tcW w:w="1176" w:type="dxa"/>
            <w:tcBorders>
              <w:top w:val="single" w:sz="4" w:space="0" w:color="auto"/>
            </w:tcBorders>
          </w:tcPr>
          <w:p w:rsidR="0069726A" w:rsidRPr="0069726A" w:rsidDel="00CC168A" w:rsidRDefault="0069726A" w:rsidP="00F27D39">
            <w:pPr>
              <w:autoSpaceDE w:val="0"/>
              <w:autoSpaceDN w:val="0"/>
              <w:spacing w:line="480" w:lineRule="auto"/>
              <w:rPr>
                <w:del w:id="492" w:author="Althea ArchMiller" w:date="2018-11-01T14:36:00Z"/>
                <w:sz w:val="18"/>
                <w:szCs w:val="18"/>
              </w:rPr>
            </w:pPr>
            <w:del w:id="493" w:author="Althea ArchMiller" w:date="2018-11-01T14:36:00Z">
              <w:r w:rsidRPr="0069726A" w:rsidDel="00CC168A">
                <w:rPr>
                  <w:sz w:val="18"/>
                  <w:szCs w:val="18"/>
                </w:rPr>
                <w:delText>Disturbance</w:delText>
              </w:r>
            </w:del>
          </w:p>
        </w:tc>
        <w:tc>
          <w:tcPr>
            <w:tcW w:w="984" w:type="dxa"/>
            <w:tcBorders>
              <w:top w:val="single" w:sz="4" w:space="0" w:color="auto"/>
            </w:tcBorders>
          </w:tcPr>
          <w:p w:rsidR="0069726A" w:rsidRPr="00C46183" w:rsidDel="00CC168A" w:rsidRDefault="0069726A" w:rsidP="00F27D39">
            <w:pPr>
              <w:autoSpaceDE w:val="0"/>
              <w:autoSpaceDN w:val="0"/>
              <w:spacing w:line="480" w:lineRule="auto"/>
              <w:jc w:val="center"/>
              <w:rPr>
                <w:del w:id="494" w:author="Althea ArchMiller" w:date="2018-11-01T14:36:00Z"/>
                <w:sz w:val="18"/>
                <w:szCs w:val="18"/>
              </w:rPr>
            </w:pPr>
            <w:del w:id="495" w:author="Althea ArchMiller" w:date="2018-11-01T14:36:00Z">
              <w:r w:rsidRPr="00C46183" w:rsidDel="00CC168A">
                <w:rPr>
                  <w:sz w:val="18"/>
                  <w:szCs w:val="18"/>
                </w:rPr>
                <w:delText xml:space="preserve"> -2.97</w:delText>
              </w:r>
            </w:del>
          </w:p>
          <w:p w:rsidR="0069726A" w:rsidRPr="0069726A" w:rsidDel="00CC168A" w:rsidRDefault="0069726A" w:rsidP="00F27D39">
            <w:pPr>
              <w:autoSpaceDE w:val="0"/>
              <w:autoSpaceDN w:val="0"/>
              <w:spacing w:line="480" w:lineRule="auto"/>
              <w:jc w:val="center"/>
              <w:rPr>
                <w:del w:id="496" w:author="Althea ArchMiller" w:date="2018-11-01T14:36:00Z"/>
                <w:sz w:val="18"/>
                <w:szCs w:val="18"/>
              </w:rPr>
            </w:pPr>
            <w:del w:id="497" w:author="Althea ArchMiller" w:date="2018-11-01T14:36:00Z">
              <w:r w:rsidRPr="00C46183" w:rsidDel="00CC168A">
                <w:rPr>
                  <w:sz w:val="18"/>
                  <w:szCs w:val="18"/>
                </w:rPr>
                <w:delText>(-4.48,-1.46)</w:delText>
              </w:r>
            </w:del>
          </w:p>
        </w:tc>
        <w:tc>
          <w:tcPr>
            <w:tcW w:w="990" w:type="dxa"/>
            <w:tcBorders>
              <w:top w:val="single" w:sz="4" w:space="0" w:color="auto"/>
            </w:tcBorders>
          </w:tcPr>
          <w:p w:rsidR="0069726A" w:rsidRPr="00824408" w:rsidDel="00CC168A" w:rsidRDefault="0069726A" w:rsidP="00F27D39">
            <w:pPr>
              <w:autoSpaceDE w:val="0"/>
              <w:autoSpaceDN w:val="0"/>
              <w:spacing w:line="480" w:lineRule="auto"/>
              <w:jc w:val="center"/>
              <w:rPr>
                <w:del w:id="498" w:author="Althea ArchMiller" w:date="2018-11-01T14:36:00Z"/>
                <w:b/>
                <w:sz w:val="18"/>
                <w:szCs w:val="18"/>
              </w:rPr>
            </w:pPr>
            <w:del w:id="499" w:author="Althea ArchMiller" w:date="2018-11-01T14:36:00Z">
              <w:r w:rsidRPr="00824408" w:rsidDel="00CC168A">
                <w:rPr>
                  <w:b/>
                  <w:sz w:val="18"/>
                  <w:szCs w:val="18"/>
                </w:rPr>
                <w:delText>4.13</w:delText>
              </w:r>
            </w:del>
          </w:p>
          <w:p w:rsidR="0069726A" w:rsidRPr="0069726A" w:rsidDel="00CC168A" w:rsidRDefault="0069726A" w:rsidP="00F27D39">
            <w:pPr>
              <w:autoSpaceDE w:val="0"/>
              <w:autoSpaceDN w:val="0"/>
              <w:spacing w:line="480" w:lineRule="auto"/>
              <w:jc w:val="center"/>
              <w:rPr>
                <w:del w:id="500" w:author="Althea ArchMiller" w:date="2018-11-01T14:36:00Z"/>
                <w:sz w:val="18"/>
                <w:szCs w:val="18"/>
              </w:rPr>
            </w:pPr>
            <w:del w:id="501" w:author="Althea ArchMiller" w:date="2018-11-01T14:36:00Z">
              <w:r w:rsidRPr="00824408" w:rsidDel="00CC168A">
                <w:rPr>
                  <w:b/>
                  <w:sz w:val="18"/>
                  <w:szCs w:val="18"/>
                </w:rPr>
                <w:delText>(2.58,5.68)</w:delText>
              </w:r>
            </w:del>
          </w:p>
        </w:tc>
        <w:tc>
          <w:tcPr>
            <w:tcW w:w="990" w:type="dxa"/>
            <w:tcBorders>
              <w:top w:val="single" w:sz="4" w:space="0" w:color="auto"/>
            </w:tcBorders>
          </w:tcPr>
          <w:p w:rsidR="0069726A" w:rsidRPr="00C46183" w:rsidDel="00CC168A" w:rsidRDefault="0069726A" w:rsidP="00F27D39">
            <w:pPr>
              <w:autoSpaceDE w:val="0"/>
              <w:autoSpaceDN w:val="0"/>
              <w:spacing w:line="480" w:lineRule="auto"/>
              <w:jc w:val="center"/>
              <w:rPr>
                <w:del w:id="502" w:author="Althea ArchMiller" w:date="2018-11-01T14:36:00Z"/>
                <w:sz w:val="18"/>
                <w:szCs w:val="18"/>
              </w:rPr>
            </w:pPr>
            <w:del w:id="503" w:author="Althea ArchMiller" w:date="2018-11-01T14:36:00Z">
              <w:r w:rsidRPr="00C46183" w:rsidDel="00CC168A">
                <w:rPr>
                  <w:sz w:val="18"/>
                  <w:szCs w:val="18"/>
                </w:rPr>
                <w:delText>-1.85</w:delText>
              </w:r>
            </w:del>
          </w:p>
          <w:p w:rsidR="0069726A" w:rsidRPr="00C46183" w:rsidDel="00CC168A" w:rsidRDefault="0069726A" w:rsidP="00F27D39">
            <w:pPr>
              <w:autoSpaceDE w:val="0"/>
              <w:autoSpaceDN w:val="0"/>
              <w:spacing w:line="480" w:lineRule="auto"/>
              <w:jc w:val="center"/>
              <w:rPr>
                <w:del w:id="504" w:author="Althea ArchMiller" w:date="2018-11-01T14:36:00Z"/>
                <w:sz w:val="18"/>
                <w:szCs w:val="18"/>
              </w:rPr>
            </w:pPr>
            <w:del w:id="505" w:author="Althea ArchMiller" w:date="2018-11-01T14:36:00Z">
              <w:r w:rsidRPr="00C46183" w:rsidDel="00CC168A">
                <w:rPr>
                  <w:sz w:val="18"/>
                  <w:szCs w:val="18"/>
                </w:rPr>
                <w:delText>(-2.29,-1.41)</w:delText>
              </w:r>
            </w:del>
          </w:p>
        </w:tc>
        <w:tc>
          <w:tcPr>
            <w:tcW w:w="810" w:type="dxa"/>
            <w:tcBorders>
              <w:top w:val="single" w:sz="4" w:space="0" w:color="auto"/>
            </w:tcBorders>
          </w:tcPr>
          <w:p w:rsidR="0069726A" w:rsidRPr="00824408" w:rsidDel="00CC168A" w:rsidRDefault="0069726A" w:rsidP="00F27D39">
            <w:pPr>
              <w:autoSpaceDE w:val="0"/>
              <w:autoSpaceDN w:val="0"/>
              <w:spacing w:line="480" w:lineRule="auto"/>
              <w:jc w:val="center"/>
              <w:rPr>
                <w:del w:id="506" w:author="Althea ArchMiller" w:date="2018-11-01T14:36:00Z"/>
                <w:b/>
                <w:sz w:val="18"/>
                <w:szCs w:val="18"/>
              </w:rPr>
            </w:pPr>
            <w:del w:id="507" w:author="Althea ArchMiller" w:date="2018-11-01T14:36:00Z">
              <w:r w:rsidRPr="00824408" w:rsidDel="00CC168A">
                <w:rPr>
                  <w:b/>
                  <w:sz w:val="18"/>
                  <w:szCs w:val="18"/>
                </w:rPr>
                <w:delText xml:space="preserve"> 0.26</w:delText>
              </w:r>
            </w:del>
          </w:p>
          <w:p w:rsidR="0069726A" w:rsidRPr="0069726A" w:rsidDel="00CC168A" w:rsidRDefault="0069726A" w:rsidP="00F27D39">
            <w:pPr>
              <w:autoSpaceDE w:val="0"/>
              <w:autoSpaceDN w:val="0"/>
              <w:spacing w:line="480" w:lineRule="auto"/>
              <w:jc w:val="center"/>
              <w:rPr>
                <w:del w:id="508" w:author="Althea ArchMiller" w:date="2018-11-01T14:36:00Z"/>
                <w:sz w:val="18"/>
                <w:szCs w:val="18"/>
              </w:rPr>
            </w:pPr>
            <w:del w:id="509" w:author="Althea ArchMiller" w:date="2018-11-01T14:36:00Z">
              <w:r w:rsidRPr="00824408" w:rsidDel="00CC168A">
                <w:rPr>
                  <w:b/>
                  <w:sz w:val="18"/>
                  <w:szCs w:val="18"/>
                </w:rPr>
                <w:delText>(0.08,0.43)</w:delText>
              </w:r>
            </w:del>
          </w:p>
        </w:tc>
        <w:tc>
          <w:tcPr>
            <w:tcW w:w="891" w:type="dxa"/>
            <w:tcBorders>
              <w:top w:val="single" w:sz="4" w:space="0" w:color="auto"/>
            </w:tcBorders>
          </w:tcPr>
          <w:p w:rsidR="0069726A" w:rsidRPr="00824408" w:rsidDel="00CC168A" w:rsidRDefault="0069726A" w:rsidP="00F27D39">
            <w:pPr>
              <w:autoSpaceDE w:val="0"/>
              <w:autoSpaceDN w:val="0"/>
              <w:spacing w:line="480" w:lineRule="auto"/>
              <w:jc w:val="center"/>
              <w:rPr>
                <w:del w:id="510" w:author="Althea ArchMiller" w:date="2018-11-01T14:36:00Z"/>
                <w:b/>
                <w:sz w:val="18"/>
                <w:szCs w:val="18"/>
              </w:rPr>
            </w:pPr>
            <w:del w:id="511" w:author="Althea ArchMiller" w:date="2018-11-01T14:36:00Z">
              <w:r w:rsidRPr="00824408" w:rsidDel="00CC168A">
                <w:rPr>
                  <w:b/>
                  <w:sz w:val="18"/>
                  <w:szCs w:val="18"/>
                </w:rPr>
                <w:delText>0.33</w:delText>
              </w:r>
            </w:del>
          </w:p>
          <w:p w:rsidR="0069726A" w:rsidRPr="0069726A" w:rsidDel="00CC168A" w:rsidRDefault="0069726A" w:rsidP="00F27D39">
            <w:pPr>
              <w:autoSpaceDE w:val="0"/>
              <w:autoSpaceDN w:val="0"/>
              <w:spacing w:line="480" w:lineRule="auto"/>
              <w:jc w:val="center"/>
              <w:rPr>
                <w:del w:id="512" w:author="Althea ArchMiller" w:date="2018-11-01T14:36:00Z"/>
                <w:sz w:val="18"/>
                <w:szCs w:val="18"/>
              </w:rPr>
            </w:pPr>
            <w:del w:id="513" w:author="Althea ArchMiller" w:date="2018-11-01T14:36:00Z">
              <w:r w:rsidRPr="00824408" w:rsidDel="00CC168A">
                <w:rPr>
                  <w:b/>
                  <w:sz w:val="18"/>
                  <w:szCs w:val="18"/>
                </w:rPr>
                <w:delText>(0.15,0.52)</w:delText>
              </w:r>
            </w:del>
          </w:p>
        </w:tc>
        <w:tc>
          <w:tcPr>
            <w:tcW w:w="945" w:type="dxa"/>
            <w:tcBorders>
              <w:top w:val="single" w:sz="4" w:space="0" w:color="auto"/>
            </w:tcBorders>
          </w:tcPr>
          <w:p w:rsidR="00501424" w:rsidDel="00CC168A" w:rsidRDefault="0069726A" w:rsidP="00F27D39">
            <w:pPr>
              <w:autoSpaceDE w:val="0"/>
              <w:autoSpaceDN w:val="0"/>
              <w:spacing w:line="480" w:lineRule="auto"/>
              <w:jc w:val="center"/>
              <w:rPr>
                <w:del w:id="514" w:author="Althea ArchMiller" w:date="2018-11-01T14:36:00Z"/>
                <w:sz w:val="18"/>
                <w:szCs w:val="18"/>
              </w:rPr>
            </w:pPr>
            <w:del w:id="515" w:author="Althea ArchMiller" w:date="2018-11-01T14:36:00Z">
              <w:r w:rsidRPr="0069726A" w:rsidDel="00CC168A">
                <w:rPr>
                  <w:sz w:val="18"/>
                  <w:szCs w:val="18"/>
                </w:rPr>
                <w:delText xml:space="preserve"> </w:delText>
              </w:r>
              <w:r w:rsidR="00501424" w:rsidDel="00CC168A">
                <w:rPr>
                  <w:sz w:val="18"/>
                  <w:szCs w:val="18"/>
                </w:rPr>
                <w:delText>0.25</w:delText>
              </w:r>
            </w:del>
          </w:p>
          <w:p w:rsidR="0069726A" w:rsidRPr="0069726A" w:rsidDel="00CC168A" w:rsidRDefault="0069726A" w:rsidP="00F27D39">
            <w:pPr>
              <w:autoSpaceDE w:val="0"/>
              <w:autoSpaceDN w:val="0"/>
              <w:spacing w:line="480" w:lineRule="auto"/>
              <w:jc w:val="center"/>
              <w:rPr>
                <w:del w:id="516" w:author="Althea ArchMiller" w:date="2018-11-01T14:36:00Z"/>
                <w:sz w:val="18"/>
                <w:szCs w:val="18"/>
              </w:rPr>
            </w:pPr>
            <w:del w:id="517" w:author="Althea ArchMiller" w:date="2018-11-01T14:36:00Z">
              <w:r w:rsidRPr="0069726A" w:rsidDel="00CC168A">
                <w:rPr>
                  <w:sz w:val="18"/>
                  <w:szCs w:val="18"/>
                </w:rPr>
                <w:delText>(</w:delText>
              </w:r>
              <w:r w:rsidR="00501424" w:rsidDel="00CC168A">
                <w:rPr>
                  <w:sz w:val="18"/>
                  <w:szCs w:val="18"/>
                </w:rPr>
                <w:delText>-0.55,1.04</w:delText>
              </w:r>
              <w:r w:rsidRPr="0069726A" w:rsidDel="00CC168A">
                <w:rPr>
                  <w:sz w:val="18"/>
                  <w:szCs w:val="18"/>
                </w:rPr>
                <w:delText>)</w:delText>
              </w:r>
            </w:del>
          </w:p>
        </w:tc>
        <w:tc>
          <w:tcPr>
            <w:tcW w:w="945" w:type="dxa"/>
            <w:tcBorders>
              <w:top w:val="single" w:sz="4" w:space="0" w:color="auto"/>
            </w:tcBorders>
          </w:tcPr>
          <w:p w:rsidR="0069726A" w:rsidRPr="00C46183" w:rsidDel="00CC168A" w:rsidRDefault="00501424" w:rsidP="00F27D39">
            <w:pPr>
              <w:autoSpaceDE w:val="0"/>
              <w:autoSpaceDN w:val="0"/>
              <w:spacing w:line="480" w:lineRule="auto"/>
              <w:jc w:val="center"/>
              <w:rPr>
                <w:del w:id="518" w:author="Althea ArchMiller" w:date="2018-11-01T14:36:00Z"/>
                <w:sz w:val="18"/>
                <w:szCs w:val="18"/>
              </w:rPr>
            </w:pPr>
            <w:del w:id="519" w:author="Althea ArchMiller" w:date="2018-11-01T14:36:00Z">
              <w:r w:rsidRPr="00C46183" w:rsidDel="00CC168A">
                <w:rPr>
                  <w:sz w:val="18"/>
                  <w:szCs w:val="18"/>
                </w:rPr>
                <w:delText>-2.25</w:delText>
              </w:r>
            </w:del>
          </w:p>
          <w:p w:rsidR="0069726A" w:rsidRPr="00C46183" w:rsidDel="00CC168A" w:rsidRDefault="00501424" w:rsidP="00F27D39">
            <w:pPr>
              <w:autoSpaceDE w:val="0"/>
              <w:autoSpaceDN w:val="0"/>
              <w:spacing w:line="480" w:lineRule="auto"/>
              <w:jc w:val="center"/>
              <w:rPr>
                <w:del w:id="520" w:author="Althea ArchMiller" w:date="2018-11-01T14:36:00Z"/>
                <w:sz w:val="18"/>
                <w:szCs w:val="18"/>
              </w:rPr>
            </w:pPr>
            <w:del w:id="521" w:author="Althea ArchMiller" w:date="2018-11-01T14:36:00Z">
              <w:r w:rsidRPr="00C46183" w:rsidDel="00CC168A">
                <w:rPr>
                  <w:sz w:val="18"/>
                  <w:szCs w:val="18"/>
                </w:rPr>
                <w:delText>(-3.33,-1.17</w:delText>
              </w:r>
              <w:r w:rsidR="0069726A" w:rsidRPr="00C46183" w:rsidDel="00CC168A">
                <w:rPr>
                  <w:sz w:val="18"/>
                  <w:szCs w:val="18"/>
                </w:rPr>
                <w:delText>)</w:delText>
              </w:r>
            </w:del>
          </w:p>
        </w:tc>
        <w:tc>
          <w:tcPr>
            <w:tcW w:w="996" w:type="dxa"/>
            <w:tcBorders>
              <w:top w:val="single" w:sz="4" w:space="0" w:color="auto"/>
            </w:tcBorders>
          </w:tcPr>
          <w:p w:rsidR="0069726A" w:rsidRPr="0069726A" w:rsidDel="00CC168A" w:rsidRDefault="00501424" w:rsidP="00F27D39">
            <w:pPr>
              <w:autoSpaceDE w:val="0"/>
              <w:autoSpaceDN w:val="0"/>
              <w:spacing w:line="480" w:lineRule="auto"/>
              <w:jc w:val="center"/>
              <w:rPr>
                <w:del w:id="522" w:author="Althea ArchMiller" w:date="2018-11-01T14:36:00Z"/>
                <w:sz w:val="18"/>
                <w:szCs w:val="18"/>
              </w:rPr>
            </w:pPr>
            <w:del w:id="523" w:author="Althea ArchMiller" w:date="2018-11-01T14:36:00Z">
              <w:r w:rsidDel="00CC168A">
                <w:rPr>
                  <w:sz w:val="18"/>
                  <w:szCs w:val="18"/>
                </w:rPr>
                <w:delText>442.73</w:delText>
              </w:r>
            </w:del>
          </w:p>
        </w:tc>
      </w:tr>
      <w:tr w:rsidR="0069726A" w:rsidRPr="0069726A" w:rsidDel="00CC168A" w:rsidTr="00501424">
        <w:trPr>
          <w:del w:id="524" w:author="Althea ArchMiller" w:date="2018-11-01T14:36:00Z"/>
        </w:trPr>
        <w:tc>
          <w:tcPr>
            <w:tcW w:w="1176" w:type="dxa"/>
          </w:tcPr>
          <w:p w:rsidR="0069726A" w:rsidRPr="0069726A" w:rsidDel="00CC168A" w:rsidRDefault="0069726A" w:rsidP="00F27D39">
            <w:pPr>
              <w:autoSpaceDE w:val="0"/>
              <w:autoSpaceDN w:val="0"/>
              <w:spacing w:line="480" w:lineRule="auto"/>
              <w:rPr>
                <w:del w:id="525" w:author="Althea ArchMiller" w:date="2018-11-01T14:36:00Z"/>
                <w:sz w:val="18"/>
                <w:szCs w:val="18"/>
              </w:rPr>
            </w:pPr>
            <w:del w:id="526" w:author="Althea ArchMiller" w:date="2018-11-01T14:36:00Z">
              <w:r w:rsidRPr="0069726A" w:rsidDel="00CC168A">
                <w:rPr>
                  <w:sz w:val="18"/>
                  <w:szCs w:val="18"/>
                </w:rPr>
                <w:delText>Canopy</w:delText>
              </w:r>
            </w:del>
          </w:p>
        </w:tc>
        <w:tc>
          <w:tcPr>
            <w:tcW w:w="984" w:type="dxa"/>
          </w:tcPr>
          <w:p w:rsidR="00501424" w:rsidDel="00CC168A" w:rsidRDefault="0069726A" w:rsidP="00F27D39">
            <w:pPr>
              <w:autoSpaceDE w:val="0"/>
              <w:autoSpaceDN w:val="0"/>
              <w:spacing w:line="480" w:lineRule="auto"/>
              <w:jc w:val="center"/>
              <w:rPr>
                <w:del w:id="527" w:author="Althea ArchMiller" w:date="2018-11-01T14:36:00Z"/>
                <w:sz w:val="18"/>
                <w:szCs w:val="18"/>
              </w:rPr>
            </w:pPr>
            <w:del w:id="528" w:author="Althea ArchMiller" w:date="2018-11-01T14:36:00Z">
              <w:r w:rsidRPr="0069726A" w:rsidDel="00CC168A">
                <w:rPr>
                  <w:sz w:val="18"/>
                  <w:szCs w:val="18"/>
                </w:rPr>
                <w:delText xml:space="preserve"> </w:delText>
              </w:r>
              <w:r w:rsidR="00501424" w:rsidDel="00CC168A">
                <w:rPr>
                  <w:sz w:val="18"/>
                  <w:szCs w:val="18"/>
                </w:rPr>
                <w:delText>-0.07</w:delText>
              </w:r>
            </w:del>
          </w:p>
          <w:p w:rsidR="0069726A" w:rsidRPr="0069726A" w:rsidDel="00CC168A" w:rsidRDefault="0069726A" w:rsidP="00F27D39">
            <w:pPr>
              <w:autoSpaceDE w:val="0"/>
              <w:autoSpaceDN w:val="0"/>
              <w:spacing w:line="480" w:lineRule="auto"/>
              <w:jc w:val="center"/>
              <w:rPr>
                <w:del w:id="529" w:author="Althea ArchMiller" w:date="2018-11-01T14:36:00Z"/>
                <w:sz w:val="18"/>
                <w:szCs w:val="18"/>
              </w:rPr>
            </w:pPr>
            <w:del w:id="530" w:author="Althea ArchMiller" w:date="2018-11-01T14:36:00Z">
              <w:r w:rsidRPr="0069726A" w:rsidDel="00CC168A">
                <w:rPr>
                  <w:sz w:val="18"/>
                  <w:szCs w:val="18"/>
                </w:rPr>
                <w:delText>(</w:delText>
              </w:r>
              <w:r w:rsidR="00501424" w:rsidDel="00CC168A">
                <w:rPr>
                  <w:sz w:val="18"/>
                  <w:szCs w:val="18"/>
                </w:rPr>
                <w:delText>-0.70,0.56</w:delText>
              </w:r>
              <w:r w:rsidRPr="0069726A" w:rsidDel="00CC168A">
                <w:rPr>
                  <w:sz w:val="18"/>
                  <w:szCs w:val="18"/>
                </w:rPr>
                <w:delText>)</w:delText>
              </w:r>
            </w:del>
          </w:p>
        </w:tc>
        <w:tc>
          <w:tcPr>
            <w:tcW w:w="990" w:type="dxa"/>
          </w:tcPr>
          <w:p w:rsidR="0069726A" w:rsidRPr="00824408" w:rsidDel="00CC168A" w:rsidRDefault="00501424" w:rsidP="00F27D39">
            <w:pPr>
              <w:autoSpaceDE w:val="0"/>
              <w:autoSpaceDN w:val="0"/>
              <w:spacing w:line="480" w:lineRule="auto"/>
              <w:jc w:val="center"/>
              <w:rPr>
                <w:del w:id="531" w:author="Althea ArchMiller" w:date="2018-11-01T14:36:00Z"/>
                <w:b/>
                <w:sz w:val="18"/>
                <w:szCs w:val="18"/>
              </w:rPr>
            </w:pPr>
            <w:del w:id="532" w:author="Althea ArchMiller" w:date="2018-11-01T14:36:00Z">
              <w:r w:rsidRPr="00824408" w:rsidDel="00CC168A">
                <w:rPr>
                  <w:b/>
                  <w:sz w:val="18"/>
                  <w:szCs w:val="18"/>
                </w:rPr>
                <w:delText>-0.85</w:delText>
              </w:r>
            </w:del>
          </w:p>
          <w:p w:rsidR="00501424" w:rsidRPr="0069726A" w:rsidDel="00CC168A" w:rsidRDefault="00501424" w:rsidP="00F27D39">
            <w:pPr>
              <w:autoSpaceDE w:val="0"/>
              <w:autoSpaceDN w:val="0"/>
              <w:spacing w:line="480" w:lineRule="auto"/>
              <w:jc w:val="center"/>
              <w:rPr>
                <w:del w:id="533" w:author="Althea ArchMiller" w:date="2018-11-01T14:36:00Z"/>
                <w:sz w:val="18"/>
                <w:szCs w:val="18"/>
              </w:rPr>
            </w:pPr>
            <w:del w:id="534" w:author="Althea ArchMiller" w:date="2018-11-01T14:36:00Z">
              <w:r w:rsidRPr="00824408" w:rsidDel="00CC168A">
                <w:rPr>
                  <w:b/>
                  <w:sz w:val="18"/>
                  <w:szCs w:val="18"/>
                </w:rPr>
                <w:delText>(-1.42,-0.28)</w:delText>
              </w:r>
            </w:del>
          </w:p>
        </w:tc>
        <w:tc>
          <w:tcPr>
            <w:tcW w:w="990" w:type="dxa"/>
          </w:tcPr>
          <w:p w:rsidR="0069726A" w:rsidRPr="00C46183" w:rsidDel="00CC168A" w:rsidRDefault="00501424" w:rsidP="00F27D39">
            <w:pPr>
              <w:autoSpaceDE w:val="0"/>
              <w:autoSpaceDN w:val="0"/>
              <w:spacing w:line="480" w:lineRule="auto"/>
              <w:jc w:val="center"/>
              <w:rPr>
                <w:del w:id="535" w:author="Althea ArchMiller" w:date="2018-11-01T14:36:00Z"/>
                <w:sz w:val="18"/>
                <w:szCs w:val="18"/>
              </w:rPr>
            </w:pPr>
            <w:del w:id="536" w:author="Althea ArchMiller" w:date="2018-11-01T14:36:00Z">
              <w:r w:rsidRPr="00C46183" w:rsidDel="00CC168A">
                <w:rPr>
                  <w:sz w:val="18"/>
                  <w:szCs w:val="18"/>
                </w:rPr>
                <w:delText>-1.70</w:delText>
              </w:r>
            </w:del>
          </w:p>
          <w:p w:rsidR="0069726A" w:rsidRPr="00C46183" w:rsidDel="00CC168A" w:rsidRDefault="00501424" w:rsidP="00F27D39">
            <w:pPr>
              <w:autoSpaceDE w:val="0"/>
              <w:autoSpaceDN w:val="0"/>
              <w:spacing w:line="480" w:lineRule="auto"/>
              <w:jc w:val="center"/>
              <w:rPr>
                <w:del w:id="537" w:author="Althea ArchMiller" w:date="2018-11-01T14:36:00Z"/>
                <w:sz w:val="18"/>
                <w:szCs w:val="18"/>
              </w:rPr>
            </w:pPr>
            <w:del w:id="538" w:author="Althea ArchMiller" w:date="2018-11-01T14:36:00Z">
              <w:r w:rsidRPr="00C46183" w:rsidDel="00CC168A">
                <w:rPr>
                  <w:sz w:val="18"/>
                  <w:szCs w:val="18"/>
                </w:rPr>
                <w:delText>(-2.18,-1.23</w:delText>
              </w:r>
              <w:r w:rsidR="0069726A" w:rsidRPr="00C46183" w:rsidDel="00CC168A">
                <w:rPr>
                  <w:sz w:val="18"/>
                  <w:szCs w:val="18"/>
                </w:rPr>
                <w:delText>)</w:delText>
              </w:r>
            </w:del>
          </w:p>
        </w:tc>
        <w:tc>
          <w:tcPr>
            <w:tcW w:w="810" w:type="dxa"/>
          </w:tcPr>
          <w:p w:rsidR="00501424" w:rsidRPr="00824408" w:rsidDel="00CC168A" w:rsidRDefault="0069726A" w:rsidP="00F27D39">
            <w:pPr>
              <w:autoSpaceDE w:val="0"/>
              <w:autoSpaceDN w:val="0"/>
              <w:spacing w:line="480" w:lineRule="auto"/>
              <w:jc w:val="center"/>
              <w:rPr>
                <w:del w:id="539" w:author="Althea ArchMiller" w:date="2018-11-01T14:36:00Z"/>
                <w:b/>
                <w:sz w:val="18"/>
                <w:szCs w:val="18"/>
              </w:rPr>
            </w:pPr>
            <w:del w:id="540" w:author="Althea ArchMiller" w:date="2018-11-01T14:36:00Z">
              <w:r w:rsidRPr="0069726A" w:rsidDel="00CC168A">
                <w:rPr>
                  <w:sz w:val="18"/>
                  <w:szCs w:val="18"/>
                </w:rPr>
                <w:delText xml:space="preserve"> </w:delText>
              </w:r>
              <w:r w:rsidR="00501424" w:rsidRPr="00824408" w:rsidDel="00CC168A">
                <w:rPr>
                  <w:b/>
                  <w:sz w:val="18"/>
                  <w:szCs w:val="18"/>
                </w:rPr>
                <w:delText>0.29</w:delText>
              </w:r>
            </w:del>
          </w:p>
          <w:p w:rsidR="0069726A" w:rsidRPr="0069726A" w:rsidDel="00CC168A" w:rsidRDefault="0069726A" w:rsidP="00F27D39">
            <w:pPr>
              <w:autoSpaceDE w:val="0"/>
              <w:autoSpaceDN w:val="0"/>
              <w:spacing w:line="480" w:lineRule="auto"/>
              <w:jc w:val="center"/>
              <w:rPr>
                <w:del w:id="541" w:author="Althea ArchMiller" w:date="2018-11-01T14:36:00Z"/>
                <w:sz w:val="18"/>
                <w:szCs w:val="18"/>
              </w:rPr>
            </w:pPr>
            <w:del w:id="542" w:author="Althea ArchMiller" w:date="2018-11-01T14:36:00Z">
              <w:r w:rsidRPr="00824408" w:rsidDel="00CC168A">
                <w:rPr>
                  <w:b/>
                  <w:sz w:val="18"/>
                  <w:szCs w:val="18"/>
                </w:rPr>
                <w:delText>(</w:delText>
              </w:r>
              <w:r w:rsidR="00501424" w:rsidRPr="00824408" w:rsidDel="00CC168A">
                <w:rPr>
                  <w:b/>
                  <w:sz w:val="18"/>
                  <w:szCs w:val="18"/>
                </w:rPr>
                <w:delText>0.11,0.47</w:delText>
              </w:r>
              <w:r w:rsidRPr="00824408" w:rsidDel="00CC168A">
                <w:rPr>
                  <w:b/>
                  <w:sz w:val="18"/>
                  <w:szCs w:val="18"/>
                </w:rPr>
                <w:delText>)</w:delText>
              </w:r>
            </w:del>
          </w:p>
        </w:tc>
        <w:tc>
          <w:tcPr>
            <w:tcW w:w="891" w:type="dxa"/>
          </w:tcPr>
          <w:p w:rsidR="0069726A" w:rsidRPr="00824408" w:rsidDel="00CC168A" w:rsidRDefault="009D19EF" w:rsidP="00F27D39">
            <w:pPr>
              <w:autoSpaceDE w:val="0"/>
              <w:autoSpaceDN w:val="0"/>
              <w:spacing w:line="480" w:lineRule="auto"/>
              <w:jc w:val="center"/>
              <w:rPr>
                <w:del w:id="543" w:author="Althea ArchMiller" w:date="2018-11-01T14:36:00Z"/>
                <w:b/>
                <w:sz w:val="18"/>
                <w:szCs w:val="18"/>
              </w:rPr>
            </w:pPr>
            <w:del w:id="544" w:author="Althea ArchMiller" w:date="2018-11-01T14:36:00Z">
              <w:r w:rsidRPr="00824408" w:rsidDel="00CC168A">
                <w:rPr>
                  <w:b/>
                  <w:sz w:val="18"/>
                  <w:szCs w:val="18"/>
                </w:rPr>
                <w:delText>0.36</w:delText>
              </w:r>
            </w:del>
          </w:p>
          <w:p w:rsidR="009D19EF" w:rsidRPr="0069726A" w:rsidDel="00CC168A" w:rsidRDefault="009D19EF" w:rsidP="00F27D39">
            <w:pPr>
              <w:autoSpaceDE w:val="0"/>
              <w:autoSpaceDN w:val="0"/>
              <w:spacing w:line="480" w:lineRule="auto"/>
              <w:jc w:val="center"/>
              <w:rPr>
                <w:del w:id="545" w:author="Althea ArchMiller" w:date="2018-11-01T14:36:00Z"/>
                <w:sz w:val="18"/>
                <w:szCs w:val="18"/>
              </w:rPr>
            </w:pPr>
            <w:del w:id="546" w:author="Althea ArchMiller" w:date="2018-11-01T14:36:00Z">
              <w:r w:rsidRPr="00824408" w:rsidDel="00CC168A">
                <w:rPr>
                  <w:b/>
                  <w:sz w:val="18"/>
                  <w:szCs w:val="18"/>
                </w:rPr>
                <w:delText>(0.18,0.55)</w:delText>
              </w:r>
            </w:del>
          </w:p>
        </w:tc>
        <w:tc>
          <w:tcPr>
            <w:tcW w:w="945" w:type="dxa"/>
          </w:tcPr>
          <w:p w:rsidR="009D19EF" w:rsidDel="00CC168A" w:rsidRDefault="009D19EF" w:rsidP="00F27D39">
            <w:pPr>
              <w:autoSpaceDE w:val="0"/>
              <w:autoSpaceDN w:val="0"/>
              <w:spacing w:line="480" w:lineRule="auto"/>
              <w:jc w:val="center"/>
              <w:rPr>
                <w:del w:id="547" w:author="Althea ArchMiller" w:date="2018-11-01T14:36:00Z"/>
                <w:sz w:val="18"/>
                <w:szCs w:val="18"/>
              </w:rPr>
            </w:pPr>
            <w:del w:id="548" w:author="Althea ArchMiller" w:date="2018-11-01T14:36:00Z">
              <w:r w:rsidDel="00CC168A">
                <w:rPr>
                  <w:sz w:val="18"/>
                  <w:szCs w:val="18"/>
                </w:rPr>
                <w:delText>0.27</w:delText>
              </w:r>
            </w:del>
          </w:p>
          <w:p w:rsidR="0069726A" w:rsidRPr="0069726A" w:rsidDel="00CC168A" w:rsidRDefault="009D19EF" w:rsidP="00F27D39">
            <w:pPr>
              <w:autoSpaceDE w:val="0"/>
              <w:autoSpaceDN w:val="0"/>
              <w:spacing w:line="480" w:lineRule="auto"/>
              <w:jc w:val="center"/>
              <w:rPr>
                <w:del w:id="549" w:author="Althea ArchMiller" w:date="2018-11-01T14:36:00Z"/>
                <w:sz w:val="18"/>
                <w:szCs w:val="18"/>
              </w:rPr>
            </w:pPr>
            <w:del w:id="550" w:author="Althea ArchMiller" w:date="2018-11-01T14:36:00Z">
              <w:r w:rsidDel="00CC168A">
                <w:rPr>
                  <w:sz w:val="18"/>
                  <w:szCs w:val="18"/>
                </w:rPr>
                <w:delText>(-0.71,0.76</w:delText>
              </w:r>
              <w:r w:rsidR="0069726A" w:rsidRPr="0069726A" w:rsidDel="00CC168A">
                <w:rPr>
                  <w:sz w:val="18"/>
                  <w:szCs w:val="18"/>
                </w:rPr>
                <w:delText>)</w:delText>
              </w:r>
            </w:del>
          </w:p>
        </w:tc>
        <w:tc>
          <w:tcPr>
            <w:tcW w:w="945" w:type="dxa"/>
          </w:tcPr>
          <w:p w:rsidR="0069726A" w:rsidRPr="00C46183" w:rsidDel="00CC168A" w:rsidRDefault="0069726A" w:rsidP="00F27D39">
            <w:pPr>
              <w:autoSpaceDE w:val="0"/>
              <w:autoSpaceDN w:val="0"/>
              <w:spacing w:line="480" w:lineRule="auto"/>
              <w:jc w:val="center"/>
              <w:rPr>
                <w:del w:id="551" w:author="Althea ArchMiller" w:date="2018-11-01T14:36:00Z"/>
                <w:sz w:val="18"/>
                <w:szCs w:val="18"/>
              </w:rPr>
            </w:pPr>
            <w:del w:id="552" w:author="Althea ArchMiller" w:date="2018-11-01T14:36:00Z">
              <w:r w:rsidRPr="00C46183" w:rsidDel="00CC168A">
                <w:rPr>
                  <w:sz w:val="18"/>
                  <w:szCs w:val="18"/>
                </w:rPr>
                <w:delText xml:space="preserve"> </w:delText>
              </w:r>
              <w:r w:rsidR="009B60A6" w:rsidRPr="00C46183" w:rsidDel="00CC168A">
                <w:rPr>
                  <w:sz w:val="18"/>
                  <w:szCs w:val="18"/>
                </w:rPr>
                <w:delText>-2.16</w:delText>
              </w:r>
            </w:del>
          </w:p>
          <w:p w:rsidR="009D19EF" w:rsidRPr="00C46183" w:rsidDel="00CC168A" w:rsidRDefault="009D19EF" w:rsidP="00F27D39">
            <w:pPr>
              <w:autoSpaceDE w:val="0"/>
              <w:autoSpaceDN w:val="0"/>
              <w:spacing w:line="480" w:lineRule="auto"/>
              <w:jc w:val="center"/>
              <w:rPr>
                <w:del w:id="553" w:author="Althea ArchMiller" w:date="2018-11-01T14:36:00Z"/>
                <w:sz w:val="18"/>
                <w:szCs w:val="18"/>
              </w:rPr>
            </w:pPr>
            <w:del w:id="554" w:author="Althea ArchMiller" w:date="2018-11-01T14:36:00Z">
              <w:r w:rsidRPr="00C46183" w:rsidDel="00CC168A">
                <w:rPr>
                  <w:sz w:val="18"/>
                  <w:szCs w:val="18"/>
                </w:rPr>
                <w:delText>(</w:delText>
              </w:r>
              <w:r w:rsidR="009B60A6" w:rsidRPr="00C46183" w:rsidDel="00CC168A">
                <w:rPr>
                  <w:sz w:val="18"/>
                  <w:szCs w:val="18"/>
                </w:rPr>
                <w:delText>-3.20,-1.11</w:delText>
              </w:r>
              <w:r w:rsidRPr="00C46183" w:rsidDel="00CC168A">
                <w:rPr>
                  <w:sz w:val="18"/>
                  <w:szCs w:val="18"/>
                </w:rPr>
                <w:delText>)</w:delText>
              </w:r>
            </w:del>
          </w:p>
        </w:tc>
        <w:tc>
          <w:tcPr>
            <w:tcW w:w="996" w:type="dxa"/>
          </w:tcPr>
          <w:p w:rsidR="0069726A" w:rsidRPr="0069726A" w:rsidDel="00CC168A" w:rsidRDefault="00501424" w:rsidP="00F27D39">
            <w:pPr>
              <w:autoSpaceDE w:val="0"/>
              <w:autoSpaceDN w:val="0"/>
              <w:spacing w:line="480" w:lineRule="auto"/>
              <w:jc w:val="center"/>
              <w:rPr>
                <w:del w:id="555" w:author="Althea ArchMiller" w:date="2018-11-01T14:36:00Z"/>
                <w:sz w:val="18"/>
                <w:szCs w:val="18"/>
              </w:rPr>
            </w:pPr>
            <w:del w:id="556" w:author="Althea ArchMiller" w:date="2018-11-01T14:36:00Z">
              <w:r w:rsidDel="00CC168A">
                <w:rPr>
                  <w:sz w:val="18"/>
                  <w:szCs w:val="18"/>
                </w:rPr>
                <w:delText>461.61</w:delText>
              </w:r>
            </w:del>
          </w:p>
        </w:tc>
      </w:tr>
      <w:tr w:rsidR="0069726A" w:rsidRPr="0069726A" w:rsidDel="00CC168A" w:rsidTr="00501424">
        <w:trPr>
          <w:del w:id="557" w:author="Althea ArchMiller" w:date="2018-11-01T14:36:00Z"/>
        </w:trPr>
        <w:tc>
          <w:tcPr>
            <w:tcW w:w="1176" w:type="dxa"/>
          </w:tcPr>
          <w:p w:rsidR="0069726A" w:rsidRPr="0069726A" w:rsidDel="00CC168A" w:rsidRDefault="0069726A" w:rsidP="00F27D39">
            <w:pPr>
              <w:autoSpaceDE w:val="0"/>
              <w:autoSpaceDN w:val="0"/>
              <w:spacing w:line="480" w:lineRule="auto"/>
              <w:rPr>
                <w:del w:id="558" w:author="Althea ArchMiller" w:date="2018-11-01T14:36:00Z"/>
                <w:sz w:val="18"/>
                <w:szCs w:val="18"/>
              </w:rPr>
            </w:pPr>
            <w:del w:id="559" w:author="Althea ArchMiller" w:date="2018-11-01T14:36:00Z">
              <w:r w:rsidRPr="0069726A" w:rsidDel="00CC168A">
                <w:rPr>
                  <w:sz w:val="18"/>
                  <w:szCs w:val="18"/>
                </w:rPr>
                <w:delText>Woody Stems</w:delText>
              </w:r>
            </w:del>
          </w:p>
        </w:tc>
        <w:tc>
          <w:tcPr>
            <w:tcW w:w="984" w:type="dxa"/>
          </w:tcPr>
          <w:p w:rsidR="009B60A6" w:rsidDel="00CC168A" w:rsidRDefault="0069726A" w:rsidP="00F27D39">
            <w:pPr>
              <w:autoSpaceDE w:val="0"/>
              <w:autoSpaceDN w:val="0"/>
              <w:spacing w:line="480" w:lineRule="auto"/>
              <w:jc w:val="center"/>
              <w:rPr>
                <w:del w:id="560" w:author="Althea ArchMiller" w:date="2018-11-01T14:36:00Z"/>
                <w:sz w:val="18"/>
                <w:szCs w:val="18"/>
              </w:rPr>
            </w:pPr>
            <w:del w:id="561" w:author="Althea ArchMiller" w:date="2018-11-01T14:36:00Z">
              <w:r w:rsidRPr="0069726A" w:rsidDel="00CC168A">
                <w:rPr>
                  <w:sz w:val="18"/>
                  <w:szCs w:val="18"/>
                </w:rPr>
                <w:delText xml:space="preserve"> </w:delText>
              </w:r>
              <w:r w:rsidR="009B60A6" w:rsidDel="00CC168A">
                <w:rPr>
                  <w:sz w:val="18"/>
                  <w:szCs w:val="18"/>
                </w:rPr>
                <w:delText>0.13</w:delText>
              </w:r>
            </w:del>
          </w:p>
          <w:p w:rsidR="0069726A" w:rsidRPr="0069726A" w:rsidDel="00CC168A" w:rsidRDefault="0069726A" w:rsidP="00F27D39">
            <w:pPr>
              <w:autoSpaceDE w:val="0"/>
              <w:autoSpaceDN w:val="0"/>
              <w:spacing w:line="480" w:lineRule="auto"/>
              <w:jc w:val="center"/>
              <w:rPr>
                <w:del w:id="562" w:author="Althea ArchMiller" w:date="2018-11-01T14:36:00Z"/>
                <w:sz w:val="18"/>
                <w:szCs w:val="18"/>
              </w:rPr>
            </w:pPr>
            <w:del w:id="563" w:author="Althea ArchMiller" w:date="2018-11-01T14:36:00Z">
              <w:r w:rsidRPr="0069726A" w:rsidDel="00CC168A">
                <w:rPr>
                  <w:sz w:val="18"/>
                  <w:szCs w:val="18"/>
                </w:rPr>
                <w:delText>(</w:delText>
              </w:r>
              <w:r w:rsidR="009B60A6" w:rsidDel="00CC168A">
                <w:rPr>
                  <w:sz w:val="18"/>
                  <w:szCs w:val="18"/>
                </w:rPr>
                <w:delText>-0.45,0.71</w:delText>
              </w:r>
              <w:r w:rsidRPr="0069726A" w:rsidDel="00CC168A">
                <w:rPr>
                  <w:sz w:val="18"/>
                  <w:szCs w:val="18"/>
                </w:rPr>
                <w:delText>)</w:delText>
              </w:r>
            </w:del>
          </w:p>
        </w:tc>
        <w:tc>
          <w:tcPr>
            <w:tcW w:w="990" w:type="dxa"/>
          </w:tcPr>
          <w:p w:rsidR="009B60A6" w:rsidRPr="00824408" w:rsidDel="00CC168A" w:rsidRDefault="009B60A6" w:rsidP="00F27D39">
            <w:pPr>
              <w:autoSpaceDE w:val="0"/>
              <w:autoSpaceDN w:val="0"/>
              <w:spacing w:line="480" w:lineRule="auto"/>
              <w:jc w:val="center"/>
              <w:rPr>
                <w:del w:id="564" w:author="Althea ArchMiller" w:date="2018-11-01T14:36:00Z"/>
                <w:b/>
                <w:sz w:val="18"/>
                <w:szCs w:val="18"/>
              </w:rPr>
            </w:pPr>
            <w:del w:id="565" w:author="Althea ArchMiller" w:date="2018-11-01T14:36:00Z">
              <w:r w:rsidRPr="00824408" w:rsidDel="00CC168A">
                <w:rPr>
                  <w:b/>
                  <w:sz w:val="18"/>
                  <w:szCs w:val="18"/>
                </w:rPr>
                <w:delText>-0.58</w:delText>
              </w:r>
            </w:del>
          </w:p>
          <w:p w:rsidR="0069726A" w:rsidRPr="0069726A" w:rsidDel="00CC168A" w:rsidRDefault="0069726A" w:rsidP="00F27D39">
            <w:pPr>
              <w:autoSpaceDE w:val="0"/>
              <w:autoSpaceDN w:val="0"/>
              <w:spacing w:line="480" w:lineRule="auto"/>
              <w:jc w:val="center"/>
              <w:rPr>
                <w:del w:id="566" w:author="Althea ArchMiller" w:date="2018-11-01T14:36:00Z"/>
                <w:sz w:val="18"/>
                <w:szCs w:val="18"/>
              </w:rPr>
            </w:pPr>
            <w:del w:id="567" w:author="Althea ArchMiller" w:date="2018-11-01T14:36:00Z">
              <w:r w:rsidRPr="00824408" w:rsidDel="00CC168A">
                <w:rPr>
                  <w:b/>
                  <w:sz w:val="18"/>
                  <w:szCs w:val="18"/>
                </w:rPr>
                <w:delText>(</w:delText>
              </w:r>
              <w:r w:rsidR="009B60A6" w:rsidRPr="00824408" w:rsidDel="00CC168A">
                <w:rPr>
                  <w:b/>
                  <w:sz w:val="18"/>
                  <w:szCs w:val="18"/>
                </w:rPr>
                <w:delText>-1.11,-0.05</w:delText>
              </w:r>
              <w:r w:rsidRPr="00824408" w:rsidDel="00CC168A">
                <w:rPr>
                  <w:b/>
                  <w:sz w:val="18"/>
                  <w:szCs w:val="18"/>
                </w:rPr>
                <w:delText>)</w:delText>
              </w:r>
            </w:del>
          </w:p>
        </w:tc>
        <w:tc>
          <w:tcPr>
            <w:tcW w:w="990" w:type="dxa"/>
          </w:tcPr>
          <w:p w:rsidR="0069726A" w:rsidRPr="00C46183" w:rsidDel="00CC168A" w:rsidRDefault="009B60A6" w:rsidP="00F27D39">
            <w:pPr>
              <w:autoSpaceDE w:val="0"/>
              <w:autoSpaceDN w:val="0"/>
              <w:spacing w:line="480" w:lineRule="auto"/>
              <w:jc w:val="center"/>
              <w:rPr>
                <w:del w:id="568" w:author="Althea ArchMiller" w:date="2018-11-01T14:36:00Z"/>
                <w:sz w:val="18"/>
                <w:szCs w:val="18"/>
              </w:rPr>
            </w:pPr>
            <w:del w:id="569" w:author="Althea ArchMiller" w:date="2018-11-01T14:36:00Z">
              <w:r w:rsidRPr="00C46183" w:rsidDel="00CC168A">
                <w:rPr>
                  <w:sz w:val="18"/>
                  <w:szCs w:val="18"/>
                </w:rPr>
                <w:delText>-1.78</w:delText>
              </w:r>
            </w:del>
          </w:p>
          <w:p w:rsidR="0069726A" w:rsidRPr="00C46183" w:rsidDel="00CC168A" w:rsidRDefault="009B60A6" w:rsidP="00F27D39">
            <w:pPr>
              <w:autoSpaceDE w:val="0"/>
              <w:autoSpaceDN w:val="0"/>
              <w:spacing w:line="480" w:lineRule="auto"/>
              <w:jc w:val="center"/>
              <w:rPr>
                <w:del w:id="570" w:author="Althea ArchMiller" w:date="2018-11-01T14:36:00Z"/>
                <w:sz w:val="18"/>
                <w:szCs w:val="18"/>
              </w:rPr>
            </w:pPr>
            <w:del w:id="571" w:author="Althea ArchMiller" w:date="2018-11-01T14:36:00Z">
              <w:r w:rsidRPr="00C46183" w:rsidDel="00CC168A">
                <w:rPr>
                  <w:sz w:val="18"/>
                  <w:szCs w:val="18"/>
                </w:rPr>
                <w:delText>(-2.22,-1.35</w:delText>
              </w:r>
              <w:r w:rsidR="0069726A" w:rsidRPr="00C46183" w:rsidDel="00CC168A">
                <w:rPr>
                  <w:sz w:val="18"/>
                  <w:szCs w:val="18"/>
                </w:rPr>
                <w:delText>)</w:delText>
              </w:r>
            </w:del>
          </w:p>
        </w:tc>
        <w:tc>
          <w:tcPr>
            <w:tcW w:w="810" w:type="dxa"/>
          </w:tcPr>
          <w:p w:rsidR="009B60A6" w:rsidRPr="00824408" w:rsidDel="00CC168A" w:rsidRDefault="009B60A6" w:rsidP="00F27D39">
            <w:pPr>
              <w:autoSpaceDE w:val="0"/>
              <w:autoSpaceDN w:val="0"/>
              <w:spacing w:line="480" w:lineRule="auto"/>
              <w:jc w:val="center"/>
              <w:rPr>
                <w:del w:id="572" w:author="Althea ArchMiller" w:date="2018-11-01T14:36:00Z"/>
                <w:b/>
                <w:sz w:val="18"/>
                <w:szCs w:val="18"/>
              </w:rPr>
            </w:pPr>
            <w:del w:id="573" w:author="Althea ArchMiller" w:date="2018-11-01T14:36:00Z">
              <w:r w:rsidRPr="00824408" w:rsidDel="00CC168A">
                <w:rPr>
                  <w:b/>
                  <w:sz w:val="18"/>
                  <w:szCs w:val="18"/>
                </w:rPr>
                <w:delText>0.29</w:delText>
              </w:r>
              <w:r w:rsidR="0069726A" w:rsidRPr="00824408" w:rsidDel="00CC168A">
                <w:rPr>
                  <w:b/>
                  <w:sz w:val="18"/>
                  <w:szCs w:val="18"/>
                </w:rPr>
                <w:delText xml:space="preserve"> </w:delText>
              </w:r>
            </w:del>
          </w:p>
          <w:p w:rsidR="0069726A" w:rsidRPr="0069726A" w:rsidDel="00CC168A" w:rsidRDefault="0069726A" w:rsidP="00F27D39">
            <w:pPr>
              <w:autoSpaceDE w:val="0"/>
              <w:autoSpaceDN w:val="0"/>
              <w:spacing w:line="480" w:lineRule="auto"/>
              <w:jc w:val="center"/>
              <w:rPr>
                <w:del w:id="574" w:author="Althea ArchMiller" w:date="2018-11-01T14:36:00Z"/>
                <w:sz w:val="18"/>
                <w:szCs w:val="18"/>
              </w:rPr>
            </w:pPr>
            <w:del w:id="575" w:author="Althea ArchMiller" w:date="2018-11-01T14:36:00Z">
              <w:r w:rsidRPr="00824408" w:rsidDel="00CC168A">
                <w:rPr>
                  <w:b/>
                  <w:sz w:val="18"/>
                  <w:szCs w:val="18"/>
                </w:rPr>
                <w:delText>(</w:delText>
              </w:r>
              <w:r w:rsidR="009B60A6" w:rsidRPr="00824408" w:rsidDel="00CC168A">
                <w:rPr>
                  <w:b/>
                  <w:sz w:val="18"/>
                  <w:szCs w:val="18"/>
                </w:rPr>
                <w:delText>0.11,0.47</w:delText>
              </w:r>
              <w:r w:rsidRPr="00824408" w:rsidDel="00CC168A">
                <w:rPr>
                  <w:b/>
                  <w:sz w:val="18"/>
                  <w:szCs w:val="18"/>
                </w:rPr>
                <w:delText>)</w:delText>
              </w:r>
            </w:del>
          </w:p>
        </w:tc>
        <w:tc>
          <w:tcPr>
            <w:tcW w:w="891" w:type="dxa"/>
          </w:tcPr>
          <w:p w:rsidR="009B60A6" w:rsidRPr="00824408" w:rsidDel="00CC168A" w:rsidRDefault="009B60A6" w:rsidP="00F27D39">
            <w:pPr>
              <w:autoSpaceDE w:val="0"/>
              <w:autoSpaceDN w:val="0"/>
              <w:spacing w:line="480" w:lineRule="auto"/>
              <w:jc w:val="center"/>
              <w:rPr>
                <w:del w:id="576" w:author="Althea ArchMiller" w:date="2018-11-01T14:36:00Z"/>
                <w:b/>
                <w:sz w:val="18"/>
                <w:szCs w:val="18"/>
              </w:rPr>
            </w:pPr>
            <w:del w:id="577" w:author="Althea ArchMiller" w:date="2018-11-01T14:36:00Z">
              <w:r w:rsidRPr="00824408" w:rsidDel="00CC168A">
                <w:rPr>
                  <w:b/>
                  <w:sz w:val="18"/>
                  <w:szCs w:val="18"/>
                </w:rPr>
                <w:delText>0.37</w:delText>
              </w:r>
            </w:del>
          </w:p>
          <w:p w:rsidR="0069726A" w:rsidRPr="0069726A" w:rsidDel="00CC168A" w:rsidRDefault="009B60A6" w:rsidP="00F27D39">
            <w:pPr>
              <w:autoSpaceDE w:val="0"/>
              <w:autoSpaceDN w:val="0"/>
              <w:spacing w:line="480" w:lineRule="auto"/>
              <w:jc w:val="center"/>
              <w:rPr>
                <w:del w:id="578" w:author="Althea ArchMiller" w:date="2018-11-01T14:36:00Z"/>
                <w:sz w:val="18"/>
                <w:szCs w:val="18"/>
              </w:rPr>
            </w:pPr>
            <w:del w:id="579" w:author="Althea ArchMiller" w:date="2018-11-01T14:36:00Z">
              <w:r w:rsidRPr="00824408" w:rsidDel="00CC168A">
                <w:rPr>
                  <w:b/>
                  <w:sz w:val="18"/>
                  <w:szCs w:val="18"/>
                </w:rPr>
                <w:delText>(0.18,0.55)</w:delText>
              </w:r>
            </w:del>
          </w:p>
        </w:tc>
        <w:tc>
          <w:tcPr>
            <w:tcW w:w="945" w:type="dxa"/>
          </w:tcPr>
          <w:p w:rsidR="009B60A6" w:rsidDel="00CC168A" w:rsidRDefault="009B60A6" w:rsidP="00F27D39">
            <w:pPr>
              <w:autoSpaceDE w:val="0"/>
              <w:autoSpaceDN w:val="0"/>
              <w:spacing w:line="480" w:lineRule="auto"/>
              <w:jc w:val="center"/>
              <w:rPr>
                <w:del w:id="580" w:author="Althea ArchMiller" w:date="2018-11-01T14:36:00Z"/>
                <w:sz w:val="18"/>
                <w:szCs w:val="18"/>
              </w:rPr>
            </w:pPr>
            <w:del w:id="581" w:author="Althea ArchMiller" w:date="2018-11-01T14:36:00Z">
              <w:r w:rsidDel="00CC168A">
                <w:rPr>
                  <w:sz w:val="18"/>
                  <w:szCs w:val="18"/>
                </w:rPr>
                <w:delText>0.07</w:delText>
              </w:r>
            </w:del>
          </w:p>
          <w:p w:rsidR="0069726A" w:rsidRPr="0069726A" w:rsidDel="00CC168A" w:rsidRDefault="009D19EF" w:rsidP="00F27D39">
            <w:pPr>
              <w:autoSpaceDE w:val="0"/>
              <w:autoSpaceDN w:val="0"/>
              <w:spacing w:line="480" w:lineRule="auto"/>
              <w:jc w:val="center"/>
              <w:rPr>
                <w:del w:id="582" w:author="Althea ArchMiller" w:date="2018-11-01T14:36:00Z"/>
                <w:sz w:val="18"/>
                <w:szCs w:val="18"/>
              </w:rPr>
            </w:pPr>
            <w:del w:id="583" w:author="Althea ArchMiller" w:date="2018-11-01T14:36:00Z">
              <w:r w:rsidDel="00CC168A">
                <w:rPr>
                  <w:sz w:val="18"/>
                  <w:szCs w:val="18"/>
                </w:rPr>
                <w:delText>(</w:delText>
              </w:r>
              <w:r w:rsidR="009B60A6" w:rsidDel="00CC168A">
                <w:rPr>
                  <w:sz w:val="18"/>
                  <w:szCs w:val="18"/>
                </w:rPr>
                <w:delText>-0.68,0.82</w:delText>
              </w:r>
              <w:r w:rsidR="0069726A" w:rsidRPr="0069726A" w:rsidDel="00CC168A">
                <w:rPr>
                  <w:sz w:val="18"/>
                  <w:szCs w:val="18"/>
                </w:rPr>
                <w:delText>)</w:delText>
              </w:r>
            </w:del>
          </w:p>
        </w:tc>
        <w:tc>
          <w:tcPr>
            <w:tcW w:w="945" w:type="dxa"/>
          </w:tcPr>
          <w:p w:rsidR="009B60A6" w:rsidRPr="00C46183" w:rsidDel="00CC168A" w:rsidRDefault="009B60A6" w:rsidP="00F27D39">
            <w:pPr>
              <w:autoSpaceDE w:val="0"/>
              <w:autoSpaceDN w:val="0"/>
              <w:spacing w:line="480" w:lineRule="auto"/>
              <w:jc w:val="center"/>
              <w:rPr>
                <w:del w:id="584" w:author="Althea ArchMiller" w:date="2018-11-01T14:36:00Z"/>
                <w:sz w:val="18"/>
                <w:szCs w:val="18"/>
              </w:rPr>
            </w:pPr>
            <w:del w:id="585" w:author="Althea ArchMiller" w:date="2018-11-01T14:36:00Z">
              <w:r w:rsidRPr="00C46183" w:rsidDel="00CC168A">
                <w:rPr>
                  <w:sz w:val="18"/>
                  <w:szCs w:val="18"/>
                </w:rPr>
                <w:delText>-2.12</w:delText>
              </w:r>
            </w:del>
          </w:p>
          <w:p w:rsidR="0069726A" w:rsidRPr="00C46183" w:rsidDel="00CC168A" w:rsidRDefault="009D19EF" w:rsidP="00F27D39">
            <w:pPr>
              <w:autoSpaceDE w:val="0"/>
              <w:autoSpaceDN w:val="0"/>
              <w:spacing w:line="480" w:lineRule="auto"/>
              <w:jc w:val="center"/>
              <w:rPr>
                <w:del w:id="586" w:author="Althea ArchMiller" w:date="2018-11-01T14:36:00Z"/>
                <w:sz w:val="18"/>
                <w:szCs w:val="18"/>
              </w:rPr>
            </w:pPr>
            <w:del w:id="587" w:author="Althea ArchMiller" w:date="2018-11-01T14:36:00Z">
              <w:r w:rsidRPr="00C46183" w:rsidDel="00CC168A">
                <w:rPr>
                  <w:sz w:val="18"/>
                  <w:szCs w:val="18"/>
                </w:rPr>
                <w:delText>(</w:delText>
              </w:r>
              <w:r w:rsidR="009B60A6" w:rsidRPr="00C46183" w:rsidDel="00CC168A">
                <w:rPr>
                  <w:sz w:val="18"/>
                  <w:szCs w:val="18"/>
                </w:rPr>
                <w:delText>-3.14,-1.10</w:delText>
              </w:r>
              <w:r w:rsidR="0069726A" w:rsidRPr="00C46183" w:rsidDel="00CC168A">
                <w:rPr>
                  <w:sz w:val="18"/>
                  <w:szCs w:val="18"/>
                </w:rPr>
                <w:delText>)</w:delText>
              </w:r>
            </w:del>
          </w:p>
        </w:tc>
        <w:tc>
          <w:tcPr>
            <w:tcW w:w="996" w:type="dxa"/>
          </w:tcPr>
          <w:p w:rsidR="0069726A" w:rsidRPr="0069726A" w:rsidDel="00CC168A" w:rsidRDefault="00501424" w:rsidP="00F27D39">
            <w:pPr>
              <w:autoSpaceDE w:val="0"/>
              <w:autoSpaceDN w:val="0"/>
              <w:spacing w:line="480" w:lineRule="auto"/>
              <w:jc w:val="center"/>
              <w:rPr>
                <w:del w:id="588" w:author="Althea ArchMiller" w:date="2018-11-01T14:36:00Z"/>
                <w:sz w:val="18"/>
                <w:szCs w:val="18"/>
              </w:rPr>
            </w:pPr>
            <w:del w:id="589" w:author="Althea ArchMiller" w:date="2018-11-01T14:36:00Z">
              <w:r w:rsidDel="00CC168A">
                <w:rPr>
                  <w:sz w:val="18"/>
                  <w:szCs w:val="18"/>
                </w:rPr>
                <w:delText>463.78</w:delText>
              </w:r>
            </w:del>
          </w:p>
        </w:tc>
      </w:tr>
      <w:tr w:rsidR="0069726A" w:rsidRPr="0069726A" w:rsidDel="00CC168A" w:rsidTr="00501424">
        <w:trPr>
          <w:del w:id="590" w:author="Althea ArchMiller" w:date="2018-11-01T14:36:00Z"/>
        </w:trPr>
        <w:tc>
          <w:tcPr>
            <w:tcW w:w="1176" w:type="dxa"/>
          </w:tcPr>
          <w:p w:rsidR="0069726A" w:rsidRPr="0069726A" w:rsidDel="00CC168A" w:rsidRDefault="0069726A" w:rsidP="00F27D39">
            <w:pPr>
              <w:autoSpaceDE w:val="0"/>
              <w:autoSpaceDN w:val="0"/>
              <w:spacing w:line="480" w:lineRule="auto"/>
              <w:rPr>
                <w:del w:id="591" w:author="Althea ArchMiller" w:date="2018-11-01T14:36:00Z"/>
                <w:sz w:val="18"/>
                <w:szCs w:val="18"/>
              </w:rPr>
            </w:pPr>
            <w:del w:id="592" w:author="Althea ArchMiller" w:date="2018-11-01T14:36:00Z">
              <w:r w:rsidRPr="0069726A" w:rsidDel="00CC168A">
                <w:rPr>
                  <w:sz w:val="18"/>
                  <w:szCs w:val="18"/>
                </w:rPr>
                <w:delText>Null</w:delText>
              </w:r>
            </w:del>
          </w:p>
        </w:tc>
        <w:tc>
          <w:tcPr>
            <w:tcW w:w="984" w:type="dxa"/>
          </w:tcPr>
          <w:p w:rsidR="0069726A" w:rsidDel="00CC168A" w:rsidRDefault="000709A1" w:rsidP="00F27D39">
            <w:pPr>
              <w:autoSpaceDE w:val="0"/>
              <w:autoSpaceDN w:val="0"/>
              <w:spacing w:line="480" w:lineRule="auto"/>
              <w:jc w:val="center"/>
              <w:rPr>
                <w:del w:id="593" w:author="Althea ArchMiller" w:date="2018-11-01T14:36:00Z"/>
                <w:sz w:val="18"/>
                <w:szCs w:val="18"/>
              </w:rPr>
            </w:pPr>
            <w:del w:id="594" w:author="Althea ArchMiller" w:date="2018-11-01T14:36:00Z">
              <w:r w:rsidDel="00CC168A">
                <w:rPr>
                  <w:sz w:val="18"/>
                  <w:szCs w:val="18"/>
                </w:rPr>
                <w:delText>0.26</w:delText>
              </w:r>
            </w:del>
          </w:p>
          <w:p w:rsidR="000709A1" w:rsidRPr="0069726A" w:rsidDel="00CC168A" w:rsidRDefault="000709A1" w:rsidP="00F27D39">
            <w:pPr>
              <w:autoSpaceDE w:val="0"/>
              <w:autoSpaceDN w:val="0"/>
              <w:spacing w:line="480" w:lineRule="auto"/>
              <w:jc w:val="center"/>
              <w:rPr>
                <w:del w:id="595" w:author="Althea ArchMiller" w:date="2018-11-01T14:36:00Z"/>
                <w:sz w:val="18"/>
                <w:szCs w:val="18"/>
              </w:rPr>
            </w:pPr>
            <w:del w:id="596" w:author="Althea ArchMiller" w:date="2018-11-01T14:36:00Z">
              <w:r w:rsidDel="00CC168A">
                <w:rPr>
                  <w:sz w:val="18"/>
                  <w:szCs w:val="18"/>
                </w:rPr>
                <w:delText>(-0.36,0.87)</w:delText>
              </w:r>
            </w:del>
          </w:p>
        </w:tc>
        <w:tc>
          <w:tcPr>
            <w:tcW w:w="990" w:type="dxa"/>
          </w:tcPr>
          <w:p w:rsidR="0069726A" w:rsidDel="00CC168A" w:rsidRDefault="00FC7227" w:rsidP="00F27D39">
            <w:pPr>
              <w:autoSpaceDE w:val="0"/>
              <w:autoSpaceDN w:val="0"/>
              <w:spacing w:line="480" w:lineRule="auto"/>
              <w:jc w:val="center"/>
              <w:rPr>
                <w:del w:id="597" w:author="Althea ArchMiller" w:date="2018-11-01T14:36:00Z"/>
                <w:sz w:val="18"/>
                <w:szCs w:val="18"/>
              </w:rPr>
            </w:pPr>
            <w:del w:id="598" w:author="Althea ArchMiller" w:date="2018-11-01T14:36:00Z">
              <w:r w:rsidDel="00CC168A">
                <w:rPr>
                  <w:sz w:val="18"/>
                  <w:szCs w:val="18"/>
                </w:rPr>
                <w:delText>--</w:delText>
              </w:r>
            </w:del>
          </w:p>
          <w:p w:rsidR="000709A1" w:rsidRPr="0069726A" w:rsidDel="00CC168A" w:rsidRDefault="00FC7227" w:rsidP="00F27D39">
            <w:pPr>
              <w:autoSpaceDE w:val="0"/>
              <w:autoSpaceDN w:val="0"/>
              <w:spacing w:line="480" w:lineRule="auto"/>
              <w:jc w:val="center"/>
              <w:rPr>
                <w:del w:id="599" w:author="Althea ArchMiller" w:date="2018-11-01T14:36:00Z"/>
                <w:sz w:val="18"/>
                <w:szCs w:val="18"/>
              </w:rPr>
            </w:pPr>
            <w:del w:id="600" w:author="Althea ArchMiller" w:date="2018-11-01T14:36:00Z">
              <w:r w:rsidDel="00CC168A">
                <w:rPr>
                  <w:sz w:val="18"/>
                  <w:szCs w:val="18"/>
                </w:rPr>
                <w:delText>--</w:delText>
              </w:r>
            </w:del>
          </w:p>
        </w:tc>
        <w:tc>
          <w:tcPr>
            <w:tcW w:w="990" w:type="dxa"/>
          </w:tcPr>
          <w:p w:rsidR="0069726A" w:rsidRPr="00C46183" w:rsidDel="00CC168A" w:rsidRDefault="000709A1" w:rsidP="00F27D39">
            <w:pPr>
              <w:autoSpaceDE w:val="0"/>
              <w:autoSpaceDN w:val="0"/>
              <w:spacing w:line="480" w:lineRule="auto"/>
              <w:jc w:val="center"/>
              <w:rPr>
                <w:del w:id="601" w:author="Althea ArchMiller" w:date="2018-11-01T14:36:00Z"/>
                <w:sz w:val="18"/>
                <w:szCs w:val="18"/>
              </w:rPr>
            </w:pPr>
            <w:del w:id="602" w:author="Althea ArchMiller" w:date="2018-11-01T14:36:00Z">
              <w:r w:rsidRPr="00C46183" w:rsidDel="00CC168A">
                <w:rPr>
                  <w:sz w:val="18"/>
                  <w:szCs w:val="18"/>
                </w:rPr>
                <w:delText>-1.74</w:delText>
              </w:r>
            </w:del>
          </w:p>
          <w:p w:rsidR="000709A1" w:rsidRPr="00C46183" w:rsidDel="00CC168A" w:rsidRDefault="000709A1" w:rsidP="00F27D39">
            <w:pPr>
              <w:autoSpaceDE w:val="0"/>
              <w:autoSpaceDN w:val="0"/>
              <w:spacing w:line="480" w:lineRule="auto"/>
              <w:jc w:val="center"/>
              <w:rPr>
                <w:del w:id="603" w:author="Althea ArchMiller" w:date="2018-11-01T14:36:00Z"/>
                <w:sz w:val="18"/>
                <w:szCs w:val="18"/>
              </w:rPr>
            </w:pPr>
            <w:del w:id="604" w:author="Althea ArchMiller" w:date="2018-11-01T14:36:00Z">
              <w:r w:rsidRPr="00C46183" w:rsidDel="00CC168A">
                <w:rPr>
                  <w:sz w:val="18"/>
                  <w:szCs w:val="18"/>
                </w:rPr>
                <w:delText>(-2.18,-1.30)</w:delText>
              </w:r>
            </w:del>
          </w:p>
        </w:tc>
        <w:tc>
          <w:tcPr>
            <w:tcW w:w="810" w:type="dxa"/>
          </w:tcPr>
          <w:p w:rsidR="0069726A" w:rsidRPr="00824408" w:rsidDel="00CC168A" w:rsidRDefault="000709A1" w:rsidP="00F27D39">
            <w:pPr>
              <w:autoSpaceDE w:val="0"/>
              <w:autoSpaceDN w:val="0"/>
              <w:spacing w:line="480" w:lineRule="auto"/>
              <w:jc w:val="center"/>
              <w:rPr>
                <w:del w:id="605" w:author="Althea ArchMiller" w:date="2018-11-01T14:36:00Z"/>
                <w:b/>
                <w:sz w:val="18"/>
                <w:szCs w:val="18"/>
              </w:rPr>
            </w:pPr>
            <w:del w:id="606" w:author="Althea ArchMiller" w:date="2018-11-01T14:36:00Z">
              <w:r w:rsidRPr="00824408" w:rsidDel="00CC168A">
                <w:rPr>
                  <w:b/>
                  <w:sz w:val="18"/>
                  <w:szCs w:val="18"/>
                </w:rPr>
                <w:delText>0.29</w:delText>
              </w:r>
            </w:del>
          </w:p>
          <w:p w:rsidR="000709A1" w:rsidRPr="0069726A" w:rsidDel="00CC168A" w:rsidRDefault="000709A1" w:rsidP="00F27D39">
            <w:pPr>
              <w:autoSpaceDE w:val="0"/>
              <w:autoSpaceDN w:val="0"/>
              <w:spacing w:line="480" w:lineRule="auto"/>
              <w:jc w:val="center"/>
              <w:rPr>
                <w:del w:id="607" w:author="Althea ArchMiller" w:date="2018-11-01T14:36:00Z"/>
                <w:sz w:val="18"/>
                <w:szCs w:val="18"/>
              </w:rPr>
            </w:pPr>
            <w:del w:id="608" w:author="Althea ArchMiller" w:date="2018-11-01T14:36:00Z">
              <w:r w:rsidRPr="00824408" w:rsidDel="00CC168A">
                <w:rPr>
                  <w:b/>
                  <w:sz w:val="18"/>
                  <w:szCs w:val="18"/>
                </w:rPr>
                <w:delText>(0.11,0.47)</w:delText>
              </w:r>
            </w:del>
          </w:p>
        </w:tc>
        <w:tc>
          <w:tcPr>
            <w:tcW w:w="891" w:type="dxa"/>
          </w:tcPr>
          <w:p w:rsidR="0069726A" w:rsidRPr="00824408" w:rsidDel="00CC168A" w:rsidRDefault="000709A1" w:rsidP="00F27D39">
            <w:pPr>
              <w:autoSpaceDE w:val="0"/>
              <w:autoSpaceDN w:val="0"/>
              <w:spacing w:line="480" w:lineRule="auto"/>
              <w:jc w:val="center"/>
              <w:rPr>
                <w:del w:id="609" w:author="Althea ArchMiller" w:date="2018-11-01T14:36:00Z"/>
                <w:b/>
                <w:sz w:val="18"/>
                <w:szCs w:val="18"/>
              </w:rPr>
            </w:pPr>
            <w:del w:id="610" w:author="Althea ArchMiller" w:date="2018-11-01T14:36:00Z">
              <w:r w:rsidRPr="00824408" w:rsidDel="00CC168A">
                <w:rPr>
                  <w:b/>
                  <w:sz w:val="18"/>
                  <w:szCs w:val="18"/>
                </w:rPr>
                <w:delText>0.37</w:delText>
              </w:r>
            </w:del>
          </w:p>
          <w:p w:rsidR="000709A1" w:rsidRPr="0069726A" w:rsidDel="00CC168A" w:rsidRDefault="000709A1" w:rsidP="00F27D39">
            <w:pPr>
              <w:autoSpaceDE w:val="0"/>
              <w:autoSpaceDN w:val="0"/>
              <w:spacing w:line="480" w:lineRule="auto"/>
              <w:jc w:val="center"/>
              <w:rPr>
                <w:del w:id="611" w:author="Althea ArchMiller" w:date="2018-11-01T14:36:00Z"/>
                <w:sz w:val="18"/>
                <w:szCs w:val="18"/>
              </w:rPr>
            </w:pPr>
            <w:del w:id="612" w:author="Althea ArchMiller" w:date="2018-11-01T14:36:00Z">
              <w:r w:rsidRPr="00824408" w:rsidDel="00CC168A">
                <w:rPr>
                  <w:b/>
                  <w:sz w:val="18"/>
                  <w:szCs w:val="18"/>
                </w:rPr>
                <w:delText>(0.18,0.55)</w:delText>
              </w:r>
            </w:del>
          </w:p>
        </w:tc>
        <w:tc>
          <w:tcPr>
            <w:tcW w:w="945" w:type="dxa"/>
          </w:tcPr>
          <w:p w:rsidR="0069726A" w:rsidDel="00CC168A" w:rsidRDefault="000709A1" w:rsidP="00F27D39">
            <w:pPr>
              <w:autoSpaceDE w:val="0"/>
              <w:autoSpaceDN w:val="0"/>
              <w:spacing w:line="480" w:lineRule="auto"/>
              <w:jc w:val="center"/>
              <w:rPr>
                <w:del w:id="613" w:author="Althea ArchMiller" w:date="2018-11-01T14:36:00Z"/>
                <w:sz w:val="18"/>
                <w:szCs w:val="18"/>
              </w:rPr>
            </w:pPr>
            <w:del w:id="614" w:author="Althea ArchMiller" w:date="2018-11-01T14:36:00Z">
              <w:r w:rsidDel="00CC168A">
                <w:rPr>
                  <w:sz w:val="18"/>
                  <w:szCs w:val="18"/>
                </w:rPr>
                <w:delText>0.03</w:delText>
              </w:r>
            </w:del>
          </w:p>
          <w:p w:rsidR="000709A1" w:rsidRPr="0069726A" w:rsidDel="00CC168A" w:rsidRDefault="000709A1" w:rsidP="00F27D39">
            <w:pPr>
              <w:autoSpaceDE w:val="0"/>
              <w:autoSpaceDN w:val="0"/>
              <w:spacing w:line="480" w:lineRule="auto"/>
              <w:jc w:val="center"/>
              <w:rPr>
                <w:del w:id="615" w:author="Althea ArchMiller" w:date="2018-11-01T14:36:00Z"/>
                <w:sz w:val="18"/>
                <w:szCs w:val="18"/>
              </w:rPr>
            </w:pPr>
            <w:del w:id="616" w:author="Althea ArchMiller" w:date="2018-11-01T14:36:00Z">
              <w:r w:rsidDel="00CC168A">
                <w:rPr>
                  <w:sz w:val="18"/>
                  <w:szCs w:val="18"/>
                </w:rPr>
                <w:delText>(-0.70,0.76)</w:delText>
              </w:r>
            </w:del>
          </w:p>
        </w:tc>
        <w:tc>
          <w:tcPr>
            <w:tcW w:w="945" w:type="dxa"/>
          </w:tcPr>
          <w:p w:rsidR="0069726A" w:rsidRPr="00C46183" w:rsidDel="00CC168A" w:rsidRDefault="000709A1" w:rsidP="00F27D39">
            <w:pPr>
              <w:autoSpaceDE w:val="0"/>
              <w:autoSpaceDN w:val="0"/>
              <w:spacing w:line="480" w:lineRule="auto"/>
              <w:jc w:val="center"/>
              <w:rPr>
                <w:del w:id="617" w:author="Althea ArchMiller" w:date="2018-11-01T14:36:00Z"/>
                <w:sz w:val="18"/>
                <w:szCs w:val="18"/>
              </w:rPr>
            </w:pPr>
            <w:del w:id="618" w:author="Althea ArchMiller" w:date="2018-11-01T14:36:00Z">
              <w:r w:rsidRPr="00C46183" w:rsidDel="00CC168A">
                <w:rPr>
                  <w:sz w:val="18"/>
                  <w:szCs w:val="18"/>
                </w:rPr>
                <w:delText>-2.09</w:delText>
              </w:r>
            </w:del>
          </w:p>
          <w:p w:rsidR="000709A1" w:rsidRPr="00C46183" w:rsidDel="00CC168A" w:rsidRDefault="000709A1" w:rsidP="00F27D39">
            <w:pPr>
              <w:autoSpaceDE w:val="0"/>
              <w:autoSpaceDN w:val="0"/>
              <w:spacing w:line="480" w:lineRule="auto"/>
              <w:jc w:val="center"/>
              <w:rPr>
                <w:del w:id="619" w:author="Althea ArchMiller" w:date="2018-11-01T14:36:00Z"/>
                <w:sz w:val="18"/>
                <w:szCs w:val="18"/>
              </w:rPr>
            </w:pPr>
            <w:del w:id="620" w:author="Althea ArchMiller" w:date="2018-11-01T14:36:00Z">
              <w:r w:rsidRPr="00C46183" w:rsidDel="00CC168A">
                <w:rPr>
                  <w:sz w:val="18"/>
                  <w:szCs w:val="18"/>
                </w:rPr>
                <w:delText>(-3.06,-1.12)</w:delText>
              </w:r>
            </w:del>
          </w:p>
        </w:tc>
        <w:tc>
          <w:tcPr>
            <w:tcW w:w="996" w:type="dxa"/>
          </w:tcPr>
          <w:p w:rsidR="0069726A" w:rsidRPr="0069726A" w:rsidDel="00CC168A" w:rsidRDefault="00501424" w:rsidP="00F27D39">
            <w:pPr>
              <w:autoSpaceDE w:val="0"/>
              <w:autoSpaceDN w:val="0"/>
              <w:spacing w:line="480" w:lineRule="auto"/>
              <w:jc w:val="center"/>
              <w:rPr>
                <w:del w:id="621" w:author="Althea ArchMiller" w:date="2018-11-01T14:36:00Z"/>
                <w:sz w:val="18"/>
                <w:szCs w:val="18"/>
              </w:rPr>
            </w:pPr>
            <w:del w:id="622" w:author="Althea ArchMiller" w:date="2018-11-01T14:36:00Z">
              <w:r w:rsidDel="00CC168A">
                <w:rPr>
                  <w:sz w:val="18"/>
                  <w:szCs w:val="18"/>
                </w:rPr>
                <w:delText>464.09</w:delText>
              </w:r>
            </w:del>
          </w:p>
        </w:tc>
      </w:tr>
      <w:tr w:rsidR="0069726A" w:rsidRPr="0069726A" w:rsidDel="00CC168A" w:rsidTr="00501424">
        <w:trPr>
          <w:del w:id="623" w:author="Althea ArchMiller" w:date="2018-11-01T14:36:00Z"/>
        </w:trPr>
        <w:tc>
          <w:tcPr>
            <w:tcW w:w="1176" w:type="dxa"/>
            <w:tcBorders>
              <w:bottom w:val="single" w:sz="4" w:space="0" w:color="auto"/>
            </w:tcBorders>
          </w:tcPr>
          <w:p w:rsidR="0069726A" w:rsidRPr="0069726A" w:rsidDel="00CC168A" w:rsidRDefault="0069726A" w:rsidP="00F27D39">
            <w:pPr>
              <w:autoSpaceDE w:val="0"/>
              <w:autoSpaceDN w:val="0"/>
              <w:spacing w:line="480" w:lineRule="auto"/>
              <w:rPr>
                <w:del w:id="624" w:author="Althea ArchMiller" w:date="2018-11-01T14:36:00Z"/>
                <w:sz w:val="18"/>
                <w:szCs w:val="18"/>
              </w:rPr>
            </w:pPr>
            <w:del w:id="625" w:author="Althea ArchMiller" w:date="2018-11-01T14:36:00Z">
              <w:r w:rsidRPr="0069726A" w:rsidDel="00CC168A">
                <w:rPr>
                  <w:sz w:val="18"/>
                  <w:szCs w:val="18"/>
                </w:rPr>
                <w:delText>Litter</w:delText>
              </w:r>
            </w:del>
          </w:p>
        </w:tc>
        <w:tc>
          <w:tcPr>
            <w:tcW w:w="984" w:type="dxa"/>
            <w:tcBorders>
              <w:bottom w:val="single" w:sz="4" w:space="0" w:color="auto"/>
            </w:tcBorders>
          </w:tcPr>
          <w:p w:rsidR="0069726A" w:rsidDel="00CC168A" w:rsidRDefault="0088613F" w:rsidP="00F27D39">
            <w:pPr>
              <w:autoSpaceDE w:val="0"/>
              <w:autoSpaceDN w:val="0"/>
              <w:spacing w:line="480" w:lineRule="auto"/>
              <w:jc w:val="center"/>
              <w:rPr>
                <w:del w:id="626" w:author="Althea ArchMiller" w:date="2018-11-01T14:36:00Z"/>
                <w:sz w:val="18"/>
                <w:szCs w:val="18"/>
              </w:rPr>
            </w:pPr>
            <w:del w:id="627" w:author="Althea ArchMiller" w:date="2018-11-01T14:36:00Z">
              <w:r w:rsidDel="00CC168A">
                <w:rPr>
                  <w:sz w:val="18"/>
                  <w:szCs w:val="18"/>
                </w:rPr>
                <w:delText>0.26</w:delText>
              </w:r>
            </w:del>
          </w:p>
          <w:p w:rsidR="0088613F" w:rsidRPr="0069726A" w:rsidDel="00CC168A" w:rsidRDefault="0088613F" w:rsidP="00F27D39">
            <w:pPr>
              <w:autoSpaceDE w:val="0"/>
              <w:autoSpaceDN w:val="0"/>
              <w:spacing w:line="480" w:lineRule="auto"/>
              <w:jc w:val="center"/>
              <w:rPr>
                <w:del w:id="628" w:author="Althea ArchMiller" w:date="2018-11-01T14:36:00Z"/>
                <w:sz w:val="18"/>
                <w:szCs w:val="18"/>
              </w:rPr>
            </w:pPr>
            <w:del w:id="629" w:author="Althea ArchMiller" w:date="2018-11-01T14:36:00Z">
              <w:r w:rsidDel="00CC168A">
                <w:rPr>
                  <w:sz w:val="18"/>
                  <w:szCs w:val="18"/>
                </w:rPr>
                <w:delText>(-0.36,0.87)</w:delText>
              </w:r>
            </w:del>
          </w:p>
        </w:tc>
        <w:tc>
          <w:tcPr>
            <w:tcW w:w="990" w:type="dxa"/>
            <w:tcBorders>
              <w:bottom w:val="single" w:sz="4" w:space="0" w:color="auto"/>
            </w:tcBorders>
          </w:tcPr>
          <w:p w:rsidR="0069726A" w:rsidDel="00CC168A" w:rsidRDefault="0088613F" w:rsidP="00F27D39">
            <w:pPr>
              <w:autoSpaceDE w:val="0"/>
              <w:autoSpaceDN w:val="0"/>
              <w:spacing w:line="480" w:lineRule="auto"/>
              <w:jc w:val="center"/>
              <w:rPr>
                <w:del w:id="630" w:author="Althea ArchMiller" w:date="2018-11-01T14:36:00Z"/>
                <w:sz w:val="18"/>
                <w:szCs w:val="18"/>
              </w:rPr>
            </w:pPr>
            <w:del w:id="631" w:author="Althea ArchMiller" w:date="2018-11-01T14:36:00Z">
              <w:r w:rsidDel="00CC168A">
                <w:rPr>
                  <w:sz w:val="18"/>
                  <w:szCs w:val="18"/>
                </w:rPr>
                <w:delText>-0.01</w:delText>
              </w:r>
            </w:del>
          </w:p>
          <w:p w:rsidR="0088613F" w:rsidRPr="0069726A" w:rsidDel="00CC168A" w:rsidRDefault="0088613F" w:rsidP="00F27D39">
            <w:pPr>
              <w:autoSpaceDE w:val="0"/>
              <w:autoSpaceDN w:val="0"/>
              <w:spacing w:line="480" w:lineRule="auto"/>
              <w:jc w:val="center"/>
              <w:rPr>
                <w:del w:id="632" w:author="Althea ArchMiller" w:date="2018-11-01T14:36:00Z"/>
                <w:sz w:val="18"/>
                <w:szCs w:val="18"/>
              </w:rPr>
            </w:pPr>
            <w:del w:id="633" w:author="Althea ArchMiller" w:date="2018-11-01T14:36:00Z">
              <w:r w:rsidDel="00CC168A">
                <w:rPr>
                  <w:sz w:val="18"/>
                  <w:szCs w:val="18"/>
                </w:rPr>
                <w:delText>(-0.43,0.41)</w:delText>
              </w:r>
            </w:del>
          </w:p>
        </w:tc>
        <w:tc>
          <w:tcPr>
            <w:tcW w:w="990" w:type="dxa"/>
            <w:tcBorders>
              <w:bottom w:val="single" w:sz="4" w:space="0" w:color="auto"/>
            </w:tcBorders>
          </w:tcPr>
          <w:p w:rsidR="0069726A" w:rsidRPr="00C46183" w:rsidDel="00CC168A" w:rsidRDefault="0088613F" w:rsidP="00F27D39">
            <w:pPr>
              <w:autoSpaceDE w:val="0"/>
              <w:autoSpaceDN w:val="0"/>
              <w:spacing w:line="480" w:lineRule="auto"/>
              <w:jc w:val="center"/>
              <w:rPr>
                <w:del w:id="634" w:author="Althea ArchMiller" w:date="2018-11-01T14:36:00Z"/>
                <w:sz w:val="18"/>
                <w:szCs w:val="18"/>
              </w:rPr>
            </w:pPr>
            <w:del w:id="635" w:author="Althea ArchMiller" w:date="2018-11-01T14:36:00Z">
              <w:r w:rsidRPr="00C46183" w:rsidDel="00CC168A">
                <w:rPr>
                  <w:sz w:val="18"/>
                  <w:szCs w:val="18"/>
                </w:rPr>
                <w:delText>-1.74</w:delText>
              </w:r>
            </w:del>
          </w:p>
          <w:p w:rsidR="0088613F" w:rsidRPr="00C46183" w:rsidDel="00CC168A" w:rsidRDefault="0088613F" w:rsidP="00F27D39">
            <w:pPr>
              <w:autoSpaceDE w:val="0"/>
              <w:autoSpaceDN w:val="0"/>
              <w:spacing w:line="480" w:lineRule="auto"/>
              <w:jc w:val="center"/>
              <w:rPr>
                <w:del w:id="636" w:author="Althea ArchMiller" w:date="2018-11-01T14:36:00Z"/>
                <w:sz w:val="18"/>
                <w:szCs w:val="18"/>
              </w:rPr>
            </w:pPr>
            <w:del w:id="637" w:author="Althea ArchMiller" w:date="2018-11-01T14:36:00Z">
              <w:r w:rsidRPr="00C46183" w:rsidDel="00CC168A">
                <w:rPr>
                  <w:sz w:val="18"/>
                  <w:szCs w:val="18"/>
                </w:rPr>
                <w:delText>(-2.19,-1.30)</w:delText>
              </w:r>
            </w:del>
          </w:p>
        </w:tc>
        <w:tc>
          <w:tcPr>
            <w:tcW w:w="810" w:type="dxa"/>
            <w:tcBorders>
              <w:bottom w:val="single" w:sz="4" w:space="0" w:color="auto"/>
            </w:tcBorders>
          </w:tcPr>
          <w:p w:rsidR="0069726A" w:rsidRPr="00824408" w:rsidDel="00CC168A" w:rsidRDefault="00C31906" w:rsidP="00F27D39">
            <w:pPr>
              <w:autoSpaceDE w:val="0"/>
              <w:autoSpaceDN w:val="0"/>
              <w:spacing w:line="480" w:lineRule="auto"/>
              <w:jc w:val="center"/>
              <w:rPr>
                <w:del w:id="638" w:author="Althea ArchMiller" w:date="2018-11-01T14:36:00Z"/>
                <w:b/>
                <w:sz w:val="18"/>
                <w:szCs w:val="18"/>
              </w:rPr>
            </w:pPr>
            <w:del w:id="639" w:author="Althea ArchMiller" w:date="2018-11-01T14:36:00Z">
              <w:r w:rsidRPr="00824408" w:rsidDel="00CC168A">
                <w:rPr>
                  <w:b/>
                  <w:sz w:val="18"/>
                  <w:szCs w:val="18"/>
                </w:rPr>
                <w:delText>0.29</w:delText>
              </w:r>
            </w:del>
          </w:p>
          <w:p w:rsidR="00C31906" w:rsidRPr="0069726A" w:rsidDel="00CC168A" w:rsidRDefault="00C31906" w:rsidP="00F27D39">
            <w:pPr>
              <w:autoSpaceDE w:val="0"/>
              <w:autoSpaceDN w:val="0"/>
              <w:spacing w:line="480" w:lineRule="auto"/>
              <w:jc w:val="center"/>
              <w:rPr>
                <w:del w:id="640" w:author="Althea ArchMiller" w:date="2018-11-01T14:36:00Z"/>
                <w:sz w:val="18"/>
                <w:szCs w:val="18"/>
              </w:rPr>
            </w:pPr>
            <w:del w:id="641" w:author="Althea ArchMiller" w:date="2018-11-01T14:36:00Z">
              <w:r w:rsidRPr="00824408" w:rsidDel="00CC168A">
                <w:rPr>
                  <w:b/>
                  <w:sz w:val="18"/>
                  <w:szCs w:val="18"/>
                </w:rPr>
                <w:delText>(0.11,0.47)</w:delText>
              </w:r>
            </w:del>
          </w:p>
        </w:tc>
        <w:tc>
          <w:tcPr>
            <w:tcW w:w="891" w:type="dxa"/>
            <w:tcBorders>
              <w:bottom w:val="single" w:sz="4" w:space="0" w:color="auto"/>
            </w:tcBorders>
          </w:tcPr>
          <w:p w:rsidR="0069726A" w:rsidRPr="00824408" w:rsidDel="00CC168A" w:rsidRDefault="00C31906" w:rsidP="00F27D39">
            <w:pPr>
              <w:autoSpaceDE w:val="0"/>
              <w:autoSpaceDN w:val="0"/>
              <w:spacing w:line="480" w:lineRule="auto"/>
              <w:jc w:val="center"/>
              <w:rPr>
                <w:del w:id="642" w:author="Althea ArchMiller" w:date="2018-11-01T14:36:00Z"/>
                <w:b/>
                <w:sz w:val="18"/>
                <w:szCs w:val="18"/>
              </w:rPr>
            </w:pPr>
            <w:del w:id="643" w:author="Althea ArchMiller" w:date="2018-11-01T14:36:00Z">
              <w:r w:rsidRPr="00824408" w:rsidDel="00CC168A">
                <w:rPr>
                  <w:b/>
                  <w:sz w:val="18"/>
                  <w:szCs w:val="18"/>
                </w:rPr>
                <w:delText>0.37</w:delText>
              </w:r>
            </w:del>
          </w:p>
          <w:p w:rsidR="00C31906" w:rsidRPr="0069726A" w:rsidDel="00CC168A" w:rsidRDefault="00C31906" w:rsidP="00F27D39">
            <w:pPr>
              <w:autoSpaceDE w:val="0"/>
              <w:autoSpaceDN w:val="0"/>
              <w:spacing w:line="480" w:lineRule="auto"/>
              <w:jc w:val="center"/>
              <w:rPr>
                <w:del w:id="644" w:author="Althea ArchMiller" w:date="2018-11-01T14:36:00Z"/>
                <w:sz w:val="18"/>
                <w:szCs w:val="18"/>
              </w:rPr>
            </w:pPr>
            <w:del w:id="645" w:author="Althea ArchMiller" w:date="2018-11-01T14:36:00Z">
              <w:r w:rsidRPr="00824408" w:rsidDel="00CC168A">
                <w:rPr>
                  <w:b/>
                  <w:sz w:val="18"/>
                  <w:szCs w:val="18"/>
                </w:rPr>
                <w:delText>(0.18,0.55)</w:delText>
              </w:r>
            </w:del>
          </w:p>
        </w:tc>
        <w:tc>
          <w:tcPr>
            <w:tcW w:w="945" w:type="dxa"/>
            <w:tcBorders>
              <w:bottom w:val="single" w:sz="4" w:space="0" w:color="auto"/>
            </w:tcBorders>
          </w:tcPr>
          <w:p w:rsidR="0069726A" w:rsidDel="00CC168A" w:rsidRDefault="00C31906" w:rsidP="00F27D39">
            <w:pPr>
              <w:autoSpaceDE w:val="0"/>
              <w:autoSpaceDN w:val="0"/>
              <w:spacing w:line="480" w:lineRule="auto"/>
              <w:jc w:val="center"/>
              <w:rPr>
                <w:del w:id="646" w:author="Althea ArchMiller" w:date="2018-11-01T14:36:00Z"/>
                <w:sz w:val="18"/>
                <w:szCs w:val="18"/>
              </w:rPr>
            </w:pPr>
            <w:del w:id="647" w:author="Althea ArchMiller" w:date="2018-11-01T14:36:00Z">
              <w:r w:rsidDel="00CC168A">
                <w:rPr>
                  <w:sz w:val="18"/>
                  <w:szCs w:val="18"/>
                </w:rPr>
                <w:delText>0.03</w:delText>
              </w:r>
            </w:del>
          </w:p>
          <w:p w:rsidR="00C31906" w:rsidRPr="0069726A" w:rsidDel="00CC168A" w:rsidRDefault="00C31906" w:rsidP="00F27D39">
            <w:pPr>
              <w:autoSpaceDE w:val="0"/>
              <w:autoSpaceDN w:val="0"/>
              <w:spacing w:line="480" w:lineRule="auto"/>
              <w:jc w:val="center"/>
              <w:rPr>
                <w:del w:id="648" w:author="Althea ArchMiller" w:date="2018-11-01T14:36:00Z"/>
                <w:sz w:val="18"/>
                <w:szCs w:val="18"/>
              </w:rPr>
            </w:pPr>
            <w:del w:id="649" w:author="Althea ArchMiller" w:date="2018-11-01T14:36:00Z">
              <w:r w:rsidDel="00CC168A">
                <w:rPr>
                  <w:sz w:val="18"/>
                  <w:szCs w:val="18"/>
                </w:rPr>
                <w:delText>(-0.70,0.76)</w:delText>
              </w:r>
            </w:del>
          </w:p>
        </w:tc>
        <w:tc>
          <w:tcPr>
            <w:tcW w:w="945" w:type="dxa"/>
            <w:tcBorders>
              <w:bottom w:val="single" w:sz="4" w:space="0" w:color="auto"/>
            </w:tcBorders>
          </w:tcPr>
          <w:p w:rsidR="0069726A" w:rsidRPr="00C46183" w:rsidDel="00CC168A" w:rsidRDefault="00C31906" w:rsidP="00F27D39">
            <w:pPr>
              <w:autoSpaceDE w:val="0"/>
              <w:autoSpaceDN w:val="0"/>
              <w:spacing w:line="480" w:lineRule="auto"/>
              <w:jc w:val="center"/>
              <w:rPr>
                <w:del w:id="650" w:author="Althea ArchMiller" w:date="2018-11-01T14:36:00Z"/>
                <w:sz w:val="18"/>
                <w:szCs w:val="18"/>
              </w:rPr>
            </w:pPr>
            <w:del w:id="651" w:author="Althea ArchMiller" w:date="2018-11-01T14:36:00Z">
              <w:r w:rsidRPr="00C46183" w:rsidDel="00CC168A">
                <w:rPr>
                  <w:sz w:val="18"/>
                  <w:szCs w:val="18"/>
                </w:rPr>
                <w:delText>-2.09</w:delText>
              </w:r>
            </w:del>
          </w:p>
          <w:p w:rsidR="00C31906" w:rsidRPr="00C46183" w:rsidDel="00CC168A" w:rsidRDefault="00C31906" w:rsidP="00F27D39">
            <w:pPr>
              <w:autoSpaceDE w:val="0"/>
              <w:autoSpaceDN w:val="0"/>
              <w:spacing w:line="480" w:lineRule="auto"/>
              <w:jc w:val="center"/>
              <w:rPr>
                <w:del w:id="652" w:author="Althea ArchMiller" w:date="2018-11-01T14:36:00Z"/>
                <w:sz w:val="18"/>
                <w:szCs w:val="18"/>
              </w:rPr>
            </w:pPr>
            <w:del w:id="653" w:author="Althea ArchMiller" w:date="2018-11-01T14:36:00Z">
              <w:r w:rsidRPr="00C46183" w:rsidDel="00CC168A">
                <w:rPr>
                  <w:sz w:val="18"/>
                  <w:szCs w:val="18"/>
                </w:rPr>
                <w:delText>(-3.06,-1.12)</w:delText>
              </w:r>
            </w:del>
          </w:p>
        </w:tc>
        <w:tc>
          <w:tcPr>
            <w:tcW w:w="996" w:type="dxa"/>
            <w:tcBorders>
              <w:bottom w:val="single" w:sz="4" w:space="0" w:color="auto"/>
            </w:tcBorders>
          </w:tcPr>
          <w:p w:rsidR="0069726A" w:rsidRPr="0069726A" w:rsidDel="00CC168A" w:rsidRDefault="00501424" w:rsidP="00F27D39">
            <w:pPr>
              <w:autoSpaceDE w:val="0"/>
              <w:autoSpaceDN w:val="0"/>
              <w:spacing w:line="480" w:lineRule="auto"/>
              <w:jc w:val="center"/>
              <w:rPr>
                <w:del w:id="654" w:author="Althea ArchMiller" w:date="2018-11-01T14:36:00Z"/>
                <w:sz w:val="18"/>
                <w:szCs w:val="18"/>
              </w:rPr>
            </w:pPr>
            <w:del w:id="655" w:author="Althea ArchMiller" w:date="2018-11-01T14:36:00Z">
              <w:r w:rsidDel="00CC168A">
                <w:rPr>
                  <w:sz w:val="18"/>
                  <w:szCs w:val="18"/>
                </w:rPr>
                <w:delText>466.09</w:delText>
              </w:r>
            </w:del>
          </w:p>
        </w:tc>
      </w:tr>
    </w:tbl>
    <w:p w:rsidR="001C2D3F" w:rsidRDefault="001C2D3F" w:rsidP="00F27D39">
      <w:pPr>
        <w:autoSpaceDE w:val="0"/>
        <w:autoSpaceDN w:val="0"/>
        <w:spacing w:line="480" w:lineRule="auto"/>
      </w:pPr>
    </w:p>
    <w:p w:rsidR="00F47D57" w:rsidRDefault="00F47D57" w:rsidP="00F27D39">
      <w:pPr>
        <w:autoSpaceDE w:val="0"/>
        <w:autoSpaceDN w:val="0"/>
        <w:spacing w:line="480" w:lineRule="auto"/>
      </w:pPr>
      <w:r>
        <w:rPr>
          <w:noProof/>
        </w:rPr>
        <w:drawing>
          <wp:inline distT="0" distB="0" distL="0" distR="0">
            <wp:extent cx="2727119" cy="17688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SP_plotA_thesi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39306" cy="1776745"/>
                    </a:xfrm>
                    <a:prstGeom prst="rect">
                      <a:avLst/>
                    </a:prstGeom>
                  </pic:spPr>
                </pic:pic>
              </a:graphicData>
            </a:graphic>
          </wp:inline>
        </w:drawing>
      </w:r>
      <w:r>
        <w:rPr>
          <w:noProof/>
        </w:rPr>
        <w:drawing>
          <wp:inline distT="0" distB="0" distL="0" distR="0">
            <wp:extent cx="2724912" cy="176740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SP_plotB_thesi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24912" cy="1767408"/>
                    </a:xfrm>
                    <a:prstGeom prst="rect">
                      <a:avLst/>
                    </a:prstGeom>
                  </pic:spPr>
                </pic:pic>
              </a:graphicData>
            </a:graphic>
          </wp:inline>
        </w:drawing>
      </w:r>
    </w:p>
    <w:p w:rsidR="001A667E" w:rsidRPr="00E96B99" w:rsidRDefault="00F47D57" w:rsidP="00F27D39">
      <w:pPr>
        <w:autoSpaceDE w:val="0"/>
        <w:autoSpaceDN w:val="0"/>
        <w:spacing w:line="480" w:lineRule="auto"/>
        <w:rPr>
          <w:sz w:val="20"/>
          <w:szCs w:val="20"/>
        </w:rPr>
      </w:pPr>
      <w:r w:rsidRPr="00DB1013">
        <w:rPr>
          <w:sz w:val="20"/>
          <w:szCs w:val="20"/>
        </w:rPr>
        <w:t xml:space="preserve">Figure </w:t>
      </w:r>
      <w:r>
        <w:rPr>
          <w:sz w:val="20"/>
          <w:szCs w:val="20"/>
        </w:rPr>
        <w:t>1</w:t>
      </w:r>
      <w:r w:rsidRPr="00DB1013">
        <w:rPr>
          <w:sz w:val="20"/>
          <w:szCs w:val="20"/>
        </w:rPr>
        <w:t xml:space="preserve">XX. </w:t>
      </w:r>
      <w:r>
        <w:rPr>
          <w:sz w:val="20"/>
          <w:szCs w:val="20"/>
        </w:rPr>
        <w:t>Lark sparrow</w:t>
      </w:r>
      <w:r w:rsidRPr="00DB1013">
        <w:rPr>
          <w:sz w:val="20"/>
          <w:szCs w:val="20"/>
        </w:rPr>
        <w:t xml:space="preserve"> </w:t>
      </w:r>
      <w:r w:rsidR="00132F1B">
        <w:rPr>
          <w:sz w:val="20"/>
          <w:szCs w:val="20"/>
        </w:rPr>
        <w:t xml:space="preserve">predicted </w:t>
      </w:r>
      <w:r w:rsidRPr="00DB1013">
        <w:rPr>
          <w:sz w:val="20"/>
          <w:szCs w:val="20"/>
        </w:rPr>
        <w:t xml:space="preserve">mean abundance versus canopy cover (A) </w:t>
      </w:r>
      <w:r>
        <w:rPr>
          <w:sz w:val="20"/>
          <w:szCs w:val="20"/>
        </w:rPr>
        <w:t xml:space="preserve">and number of woody stems (B). </w:t>
      </w:r>
      <w:r w:rsidRPr="00DB1013">
        <w:rPr>
          <w:sz w:val="20"/>
          <w:szCs w:val="20"/>
        </w:rPr>
        <w:t>Grey bands are 85% confidence intervals.</w:t>
      </w:r>
    </w:p>
    <w:p w:rsidR="00CC168A" w:rsidRDefault="00CC168A" w:rsidP="00F27D39">
      <w:pPr>
        <w:autoSpaceDE w:val="0"/>
        <w:autoSpaceDN w:val="0"/>
        <w:spacing w:line="480" w:lineRule="auto"/>
        <w:outlineLvl w:val="0"/>
        <w:rPr>
          <w:ins w:id="656" w:author="Althea ArchMiller" w:date="2018-11-01T14:35:00Z"/>
        </w:rPr>
      </w:pPr>
    </w:p>
    <w:p w:rsidR="00204EEB" w:rsidRPr="00C966A8" w:rsidRDefault="00204EEB" w:rsidP="00F27D39">
      <w:pPr>
        <w:autoSpaceDE w:val="0"/>
        <w:autoSpaceDN w:val="0"/>
        <w:spacing w:line="480" w:lineRule="auto"/>
        <w:outlineLvl w:val="0"/>
      </w:pPr>
      <w:r w:rsidRPr="00C966A8">
        <w:t>Eastern Towhee</w:t>
      </w:r>
    </w:p>
    <w:p w:rsidR="00B44858" w:rsidRDefault="00E13C13" w:rsidP="00F27D39">
      <w:pPr>
        <w:autoSpaceDE w:val="0"/>
        <w:autoSpaceDN w:val="0"/>
        <w:spacing w:line="480" w:lineRule="auto"/>
      </w:pPr>
      <w:r>
        <w:t xml:space="preserve">Predicted </w:t>
      </w:r>
      <w:r w:rsidR="00451CE5">
        <w:t>e</w:t>
      </w:r>
      <w:r w:rsidR="00204EEB" w:rsidRPr="00C966A8">
        <w:t xml:space="preserve">astern towhee abundance was </w:t>
      </w:r>
      <w:r w:rsidR="007C558F" w:rsidRPr="00C966A8">
        <w:t>negatively</w:t>
      </w:r>
      <w:r w:rsidR="00204EEB" w:rsidRPr="00C966A8">
        <w:t xml:space="preserve"> affected by canopy cover</w:t>
      </w:r>
      <w:r w:rsidR="00FD6A00">
        <w:t>, but unaffected by disturbance</w:t>
      </w:r>
      <w:r w:rsidR="00590092" w:rsidRPr="00C966A8">
        <w:t xml:space="preserve"> (</w:t>
      </w:r>
      <w:r>
        <w:t>Fig</w:t>
      </w:r>
      <w:r w:rsidR="007C3A8E">
        <w:t>.</w:t>
      </w:r>
      <w:r>
        <w:t xml:space="preserve"> XX, </w:t>
      </w:r>
      <w:r w:rsidR="00590092" w:rsidRPr="00C966A8">
        <w:t>Table XX)</w:t>
      </w:r>
      <w:r w:rsidR="00204EEB" w:rsidRPr="00C966A8">
        <w:t xml:space="preserve">. Detection probability was </w:t>
      </w:r>
      <w:r w:rsidR="007C558F" w:rsidRPr="00C966A8">
        <w:t xml:space="preserve">positively </w:t>
      </w:r>
      <w:r w:rsidR="00204EEB" w:rsidRPr="00C966A8">
        <w:t xml:space="preserve">affected by </w:t>
      </w:r>
      <w:r w:rsidR="007C558F" w:rsidRPr="00C966A8">
        <w:t xml:space="preserve">Julian </w:t>
      </w:r>
      <w:r w:rsidR="00913631" w:rsidRPr="00C966A8">
        <w:t>date</w:t>
      </w:r>
      <w:r w:rsidR="00590092" w:rsidRPr="00C966A8">
        <w:t xml:space="preserve"> (days after May 1)</w:t>
      </w:r>
      <w:r w:rsidR="00FD6A00">
        <w:t xml:space="preserve"> in all models</w:t>
      </w:r>
      <w:r w:rsidR="00590092" w:rsidRPr="00C966A8">
        <w:t xml:space="preserve"> (Table XX)</w:t>
      </w:r>
      <w:r w:rsidR="00913631" w:rsidRPr="00C966A8">
        <w:t>.</w:t>
      </w:r>
      <w:r w:rsidR="00590092" w:rsidRPr="00C966A8">
        <w:t xml:space="preserve"> </w:t>
      </w:r>
    </w:p>
    <w:p w:rsidR="00B25E21" w:rsidRPr="00B25E21" w:rsidRDefault="0016183D" w:rsidP="00F27D39">
      <w:pPr>
        <w:autoSpaceDE w:val="0"/>
        <w:autoSpaceDN w:val="0"/>
        <w:spacing w:line="480" w:lineRule="auto"/>
        <w:rPr>
          <w:sz w:val="20"/>
          <w:szCs w:val="20"/>
        </w:rPr>
      </w:pPr>
      <w:r>
        <w:rPr>
          <w:sz w:val="20"/>
          <w:szCs w:val="20"/>
        </w:rPr>
        <w:t>Table 2</w:t>
      </w:r>
      <w:r w:rsidR="00451CE5">
        <w:rPr>
          <w:sz w:val="20"/>
          <w:szCs w:val="20"/>
        </w:rPr>
        <w:t>XX. Eastern t</w:t>
      </w:r>
      <w:r w:rsidR="00B25E21" w:rsidRPr="00B25E21">
        <w:rPr>
          <w:sz w:val="20"/>
          <w:szCs w:val="20"/>
        </w:rPr>
        <w:t xml:space="preserve">owhee abundance models ranked by </w:t>
      </w:r>
      <w:r w:rsidR="004078FC" w:rsidRPr="004078FC">
        <w:rPr>
          <w:sz w:val="20"/>
          <w:szCs w:val="20"/>
        </w:rPr>
        <w:t xml:space="preserve">Akaike </w:t>
      </w:r>
      <w:r w:rsidR="004078FC">
        <w:rPr>
          <w:sz w:val="20"/>
          <w:szCs w:val="20"/>
        </w:rPr>
        <w:t>information criterion</w:t>
      </w:r>
      <w:r w:rsidR="00B25E21" w:rsidRPr="00B25E21">
        <w:rPr>
          <w:sz w:val="20"/>
          <w:szCs w:val="20"/>
        </w:rPr>
        <w:t xml:space="preserve"> (AIC). Abundance was </w:t>
      </w:r>
      <w:r w:rsidR="00E95767">
        <w:rPr>
          <w:sz w:val="20"/>
          <w:szCs w:val="20"/>
        </w:rPr>
        <w:t xml:space="preserve">modeled with a </w:t>
      </w:r>
      <w:r w:rsidR="00B25E21" w:rsidRPr="00B25E21">
        <w:rPr>
          <w:sz w:val="20"/>
          <w:szCs w:val="20"/>
        </w:rPr>
        <w:t>Poisson distributed in all models. Parameter estimates are given with 85% confidence intervals. Bolded parameter estimates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885"/>
        <w:gridCol w:w="945"/>
        <w:gridCol w:w="1005"/>
        <w:gridCol w:w="885"/>
        <w:gridCol w:w="945"/>
        <w:gridCol w:w="945"/>
        <w:gridCol w:w="996"/>
      </w:tblGrid>
      <w:tr w:rsidR="00B25E21" w:rsidRPr="00A369C3" w:rsidTr="0069726A">
        <w:tc>
          <w:tcPr>
            <w:tcW w:w="1176" w:type="dxa"/>
            <w:tcBorders>
              <w:top w:val="single" w:sz="4" w:space="0" w:color="auto"/>
            </w:tcBorders>
          </w:tcPr>
          <w:p w:rsidR="00357842" w:rsidRPr="00A369C3" w:rsidRDefault="00B25E21" w:rsidP="00F27D39">
            <w:pPr>
              <w:autoSpaceDE w:val="0"/>
              <w:autoSpaceDN w:val="0"/>
              <w:spacing w:line="480" w:lineRule="auto"/>
              <w:rPr>
                <w:sz w:val="18"/>
                <w:szCs w:val="18"/>
              </w:rPr>
            </w:pPr>
            <w:r w:rsidRPr="00A369C3">
              <w:rPr>
                <w:sz w:val="18"/>
                <w:szCs w:val="18"/>
              </w:rPr>
              <w:t>Model</w:t>
            </w:r>
          </w:p>
        </w:tc>
        <w:tc>
          <w:tcPr>
            <w:tcW w:w="1830" w:type="dxa"/>
            <w:gridSpan w:val="2"/>
            <w:tcBorders>
              <w:top w:val="single" w:sz="4" w:space="0" w:color="auto"/>
            </w:tcBorders>
          </w:tcPr>
          <w:p w:rsidR="00B25E21" w:rsidRPr="00A369C3" w:rsidRDefault="00357842" w:rsidP="00F27D39">
            <w:pPr>
              <w:autoSpaceDE w:val="0"/>
              <w:autoSpaceDN w:val="0"/>
              <w:spacing w:line="480" w:lineRule="auto"/>
              <w:jc w:val="center"/>
              <w:rPr>
                <w:sz w:val="18"/>
                <w:szCs w:val="18"/>
              </w:rPr>
            </w:pPr>
            <w:r>
              <w:rPr>
                <w:sz w:val="18"/>
                <w:szCs w:val="18"/>
              </w:rPr>
              <w:t>Abundance M</w:t>
            </w:r>
            <w:r w:rsidR="00B25E21" w:rsidRPr="00A369C3">
              <w:rPr>
                <w:sz w:val="18"/>
                <w:szCs w:val="18"/>
              </w:rPr>
              <w:t>odel</w:t>
            </w:r>
          </w:p>
        </w:tc>
        <w:tc>
          <w:tcPr>
            <w:tcW w:w="1890" w:type="dxa"/>
            <w:gridSpan w:val="2"/>
            <w:tcBorders>
              <w:top w:val="single" w:sz="4" w:space="0" w:color="auto"/>
            </w:tcBorders>
          </w:tcPr>
          <w:p w:rsidR="00B25E21" w:rsidRPr="00A369C3" w:rsidRDefault="00B25E21" w:rsidP="00F27D39">
            <w:pPr>
              <w:autoSpaceDE w:val="0"/>
              <w:autoSpaceDN w:val="0"/>
              <w:spacing w:line="480" w:lineRule="auto"/>
              <w:jc w:val="center"/>
              <w:rPr>
                <w:sz w:val="18"/>
                <w:szCs w:val="18"/>
              </w:rPr>
            </w:pPr>
            <w:r w:rsidRPr="00A369C3">
              <w:rPr>
                <w:sz w:val="18"/>
                <w:szCs w:val="18"/>
              </w:rPr>
              <w:t>Detection Model</w:t>
            </w:r>
          </w:p>
        </w:tc>
        <w:tc>
          <w:tcPr>
            <w:tcW w:w="1890" w:type="dxa"/>
            <w:gridSpan w:val="2"/>
            <w:tcBorders>
              <w:top w:val="single" w:sz="4" w:space="0" w:color="auto"/>
            </w:tcBorders>
          </w:tcPr>
          <w:p w:rsidR="00B25E21" w:rsidRPr="00A369C3" w:rsidRDefault="00B25E21" w:rsidP="00F27D39">
            <w:pPr>
              <w:autoSpaceDE w:val="0"/>
              <w:autoSpaceDN w:val="0"/>
              <w:spacing w:line="480" w:lineRule="auto"/>
              <w:jc w:val="center"/>
              <w:rPr>
                <w:sz w:val="18"/>
                <w:szCs w:val="18"/>
              </w:rPr>
            </w:pPr>
            <w:r w:rsidRPr="00A369C3">
              <w:rPr>
                <w:sz w:val="18"/>
                <w:szCs w:val="18"/>
              </w:rPr>
              <w:t>Dynamics</w:t>
            </w:r>
          </w:p>
        </w:tc>
        <w:tc>
          <w:tcPr>
            <w:tcW w:w="996" w:type="dxa"/>
            <w:tcBorders>
              <w:top w:val="single" w:sz="4" w:space="0" w:color="auto"/>
            </w:tcBorders>
          </w:tcPr>
          <w:p w:rsidR="00B25E21" w:rsidRPr="00A369C3" w:rsidRDefault="00B25E21" w:rsidP="00F27D39">
            <w:pPr>
              <w:autoSpaceDE w:val="0"/>
              <w:autoSpaceDN w:val="0"/>
              <w:spacing w:line="480" w:lineRule="auto"/>
              <w:jc w:val="center"/>
              <w:rPr>
                <w:sz w:val="18"/>
                <w:szCs w:val="18"/>
              </w:rPr>
            </w:pPr>
            <w:r w:rsidRPr="00A369C3">
              <w:rPr>
                <w:sz w:val="18"/>
                <w:szCs w:val="18"/>
              </w:rPr>
              <w:t>AIC</w:t>
            </w:r>
          </w:p>
        </w:tc>
      </w:tr>
      <w:tr w:rsidR="00B25E21" w:rsidRPr="00A369C3" w:rsidTr="0069726A">
        <w:tc>
          <w:tcPr>
            <w:tcW w:w="1176" w:type="dxa"/>
            <w:tcBorders>
              <w:bottom w:val="single" w:sz="4" w:space="0" w:color="auto"/>
            </w:tcBorders>
          </w:tcPr>
          <w:p w:rsidR="00B25E21" w:rsidRPr="00A369C3" w:rsidRDefault="00B25E21" w:rsidP="00F27D39">
            <w:pPr>
              <w:autoSpaceDE w:val="0"/>
              <w:autoSpaceDN w:val="0"/>
              <w:spacing w:line="480" w:lineRule="auto"/>
              <w:rPr>
                <w:sz w:val="18"/>
                <w:szCs w:val="18"/>
              </w:rPr>
            </w:pPr>
          </w:p>
        </w:tc>
        <w:tc>
          <w:tcPr>
            <w:tcW w:w="885" w:type="dxa"/>
            <w:tcBorders>
              <w:bottom w:val="single" w:sz="4" w:space="0" w:color="auto"/>
            </w:tcBorders>
          </w:tcPr>
          <w:p w:rsidR="00B25E21" w:rsidRPr="00A369C3" w:rsidRDefault="00B25E21" w:rsidP="00F27D39">
            <w:pPr>
              <w:autoSpaceDE w:val="0"/>
              <w:autoSpaceDN w:val="0"/>
              <w:spacing w:line="480" w:lineRule="auto"/>
              <w:jc w:val="center"/>
              <w:rPr>
                <w:sz w:val="18"/>
                <w:szCs w:val="18"/>
              </w:rPr>
            </w:pPr>
            <w:r w:rsidRPr="00A369C3">
              <w:rPr>
                <w:sz w:val="18"/>
                <w:szCs w:val="18"/>
              </w:rPr>
              <w:t>B0lambda</w:t>
            </w:r>
          </w:p>
        </w:tc>
        <w:tc>
          <w:tcPr>
            <w:tcW w:w="945" w:type="dxa"/>
            <w:tcBorders>
              <w:bottom w:val="single" w:sz="4" w:space="0" w:color="auto"/>
            </w:tcBorders>
          </w:tcPr>
          <w:p w:rsidR="00B25E21" w:rsidRPr="00A369C3" w:rsidRDefault="00B25E21" w:rsidP="00F27D39">
            <w:pPr>
              <w:autoSpaceDE w:val="0"/>
              <w:autoSpaceDN w:val="0"/>
              <w:spacing w:line="480" w:lineRule="auto"/>
              <w:jc w:val="center"/>
              <w:rPr>
                <w:sz w:val="18"/>
                <w:szCs w:val="18"/>
              </w:rPr>
            </w:pPr>
            <w:r w:rsidRPr="00A369C3">
              <w:rPr>
                <w:sz w:val="18"/>
                <w:szCs w:val="18"/>
              </w:rPr>
              <w:t>B1lambda</w:t>
            </w:r>
          </w:p>
        </w:tc>
        <w:tc>
          <w:tcPr>
            <w:tcW w:w="1005" w:type="dxa"/>
            <w:tcBorders>
              <w:bottom w:val="single" w:sz="4" w:space="0" w:color="auto"/>
            </w:tcBorders>
          </w:tcPr>
          <w:p w:rsidR="00B25E21" w:rsidRPr="00A369C3" w:rsidRDefault="00B25E21" w:rsidP="00F27D39">
            <w:pPr>
              <w:autoSpaceDE w:val="0"/>
              <w:autoSpaceDN w:val="0"/>
              <w:spacing w:line="480" w:lineRule="auto"/>
              <w:jc w:val="center"/>
              <w:rPr>
                <w:sz w:val="18"/>
                <w:szCs w:val="18"/>
              </w:rPr>
            </w:pPr>
            <w:r w:rsidRPr="00A369C3">
              <w:rPr>
                <w:sz w:val="18"/>
                <w:szCs w:val="18"/>
              </w:rPr>
              <w:t>B0p</w:t>
            </w:r>
          </w:p>
        </w:tc>
        <w:tc>
          <w:tcPr>
            <w:tcW w:w="885" w:type="dxa"/>
            <w:tcBorders>
              <w:bottom w:val="single" w:sz="4" w:space="0" w:color="auto"/>
            </w:tcBorders>
          </w:tcPr>
          <w:p w:rsidR="00B25E21" w:rsidRPr="00A369C3" w:rsidRDefault="00B25E21" w:rsidP="00F27D39">
            <w:pPr>
              <w:autoSpaceDE w:val="0"/>
              <w:autoSpaceDN w:val="0"/>
              <w:spacing w:line="480" w:lineRule="auto"/>
              <w:jc w:val="center"/>
              <w:rPr>
                <w:sz w:val="18"/>
                <w:szCs w:val="18"/>
              </w:rPr>
            </w:pPr>
            <w:r w:rsidRPr="00A369C3">
              <w:rPr>
                <w:sz w:val="18"/>
                <w:szCs w:val="18"/>
              </w:rPr>
              <w:t>B1p</w:t>
            </w:r>
          </w:p>
        </w:tc>
        <w:tc>
          <w:tcPr>
            <w:tcW w:w="945" w:type="dxa"/>
            <w:tcBorders>
              <w:bottom w:val="single" w:sz="4" w:space="0" w:color="auto"/>
            </w:tcBorders>
          </w:tcPr>
          <w:p w:rsidR="00B25E21" w:rsidRPr="00A369C3" w:rsidRDefault="00A86E3F" w:rsidP="00F27D39">
            <w:pPr>
              <w:autoSpaceDE w:val="0"/>
              <w:autoSpaceDN w:val="0"/>
              <w:spacing w:line="480" w:lineRule="auto"/>
              <w:jc w:val="center"/>
              <w:rPr>
                <w:sz w:val="18"/>
                <w:szCs w:val="18"/>
              </w:rPr>
            </w:pPr>
            <w:r>
              <w:rPr>
                <w:sz w:val="18"/>
                <w:szCs w:val="18"/>
              </w:rPr>
              <w:t>Survival</w:t>
            </w:r>
          </w:p>
        </w:tc>
        <w:tc>
          <w:tcPr>
            <w:tcW w:w="945" w:type="dxa"/>
            <w:tcBorders>
              <w:bottom w:val="single" w:sz="4" w:space="0" w:color="auto"/>
            </w:tcBorders>
          </w:tcPr>
          <w:p w:rsidR="00B25E21" w:rsidRPr="00A369C3" w:rsidRDefault="00A86E3F" w:rsidP="00F27D39">
            <w:pPr>
              <w:autoSpaceDE w:val="0"/>
              <w:autoSpaceDN w:val="0"/>
              <w:spacing w:line="480" w:lineRule="auto"/>
              <w:jc w:val="center"/>
              <w:rPr>
                <w:sz w:val="18"/>
                <w:szCs w:val="18"/>
              </w:rPr>
            </w:pPr>
            <w:r>
              <w:rPr>
                <w:sz w:val="18"/>
                <w:szCs w:val="18"/>
              </w:rPr>
              <w:t>Recruitment</w:t>
            </w:r>
          </w:p>
        </w:tc>
        <w:tc>
          <w:tcPr>
            <w:tcW w:w="996" w:type="dxa"/>
            <w:tcBorders>
              <w:bottom w:val="single" w:sz="4" w:space="0" w:color="auto"/>
            </w:tcBorders>
          </w:tcPr>
          <w:p w:rsidR="00B25E21" w:rsidRPr="00A369C3" w:rsidRDefault="00B25E21" w:rsidP="00F27D39">
            <w:pPr>
              <w:autoSpaceDE w:val="0"/>
              <w:autoSpaceDN w:val="0"/>
              <w:spacing w:line="480" w:lineRule="auto"/>
              <w:rPr>
                <w:sz w:val="18"/>
                <w:szCs w:val="18"/>
              </w:rPr>
            </w:pPr>
          </w:p>
        </w:tc>
      </w:tr>
      <w:tr w:rsidR="00B25E21" w:rsidRPr="00A369C3" w:rsidTr="0069726A">
        <w:tc>
          <w:tcPr>
            <w:tcW w:w="1176" w:type="dxa"/>
            <w:tcBorders>
              <w:top w:val="single" w:sz="4" w:space="0" w:color="auto"/>
            </w:tcBorders>
          </w:tcPr>
          <w:p w:rsidR="00B25E21" w:rsidRPr="00A369C3" w:rsidRDefault="00B25E21" w:rsidP="00F27D39">
            <w:pPr>
              <w:autoSpaceDE w:val="0"/>
              <w:autoSpaceDN w:val="0"/>
              <w:spacing w:line="480" w:lineRule="auto"/>
              <w:rPr>
                <w:sz w:val="18"/>
                <w:szCs w:val="18"/>
              </w:rPr>
            </w:pPr>
            <w:r w:rsidRPr="00A369C3">
              <w:rPr>
                <w:sz w:val="18"/>
                <w:szCs w:val="18"/>
              </w:rPr>
              <w:t>Canopy</w:t>
            </w:r>
          </w:p>
        </w:tc>
        <w:tc>
          <w:tcPr>
            <w:tcW w:w="885" w:type="dxa"/>
            <w:tcBorders>
              <w:top w:val="single" w:sz="4" w:space="0" w:color="auto"/>
            </w:tcBorders>
          </w:tcPr>
          <w:p w:rsidR="00B25E21" w:rsidRPr="00C46183" w:rsidRDefault="00B25E21" w:rsidP="00F27D39">
            <w:pPr>
              <w:autoSpaceDE w:val="0"/>
              <w:autoSpaceDN w:val="0"/>
              <w:spacing w:line="480" w:lineRule="auto"/>
              <w:jc w:val="center"/>
              <w:rPr>
                <w:sz w:val="18"/>
                <w:szCs w:val="18"/>
              </w:rPr>
            </w:pPr>
            <w:r w:rsidRPr="00C46183">
              <w:rPr>
                <w:sz w:val="18"/>
                <w:szCs w:val="18"/>
              </w:rPr>
              <w:t>1.01</w:t>
            </w:r>
          </w:p>
          <w:p w:rsidR="00B25E21" w:rsidRPr="00C46183" w:rsidRDefault="00B25E21" w:rsidP="00F27D39">
            <w:pPr>
              <w:autoSpaceDE w:val="0"/>
              <w:autoSpaceDN w:val="0"/>
              <w:spacing w:line="480" w:lineRule="auto"/>
              <w:jc w:val="center"/>
              <w:rPr>
                <w:sz w:val="18"/>
                <w:szCs w:val="18"/>
              </w:rPr>
            </w:pPr>
            <w:r w:rsidRPr="00C46183">
              <w:rPr>
                <w:sz w:val="18"/>
                <w:szCs w:val="18"/>
              </w:rPr>
              <w:lastRenderedPageBreak/>
              <w:t>(0.85,1.17)</w:t>
            </w:r>
          </w:p>
        </w:tc>
        <w:tc>
          <w:tcPr>
            <w:tcW w:w="945" w:type="dxa"/>
            <w:tcBorders>
              <w:top w:val="single" w:sz="4" w:space="0" w:color="auto"/>
            </w:tcBorders>
          </w:tcPr>
          <w:p w:rsidR="00B25E21" w:rsidRPr="00A369C3" w:rsidRDefault="00B25E21" w:rsidP="00F27D39">
            <w:pPr>
              <w:autoSpaceDE w:val="0"/>
              <w:autoSpaceDN w:val="0"/>
              <w:spacing w:line="480" w:lineRule="auto"/>
              <w:jc w:val="center"/>
              <w:rPr>
                <w:b/>
                <w:sz w:val="18"/>
                <w:szCs w:val="18"/>
              </w:rPr>
            </w:pPr>
            <w:r w:rsidRPr="00A369C3">
              <w:rPr>
                <w:b/>
                <w:sz w:val="18"/>
                <w:szCs w:val="18"/>
              </w:rPr>
              <w:lastRenderedPageBreak/>
              <w:t>-0.13</w:t>
            </w:r>
          </w:p>
          <w:p w:rsidR="00B25E21" w:rsidRPr="00A369C3" w:rsidRDefault="00B25E21" w:rsidP="00F27D39">
            <w:pPr>
              <w:autoSpaceDE w:val="0"/>
              <w:autoSpaceDN w:val="0"/>
              <w:spacing w:line="480" w:lineRule="auto"/>
              <w:jc w:val="center"/>
              <w:rPr>
                <w:sz w:val="18"/>
                <w:szCs w:val="18"/>
              </w:rPr>
            </w:pPr>
            <w:r w:rsidRPr="00A369C3">
              <w:rPr>
                <w:b/>
                <w:sz w:val="18"/>
                <w:szCs w:val="18"/>
              </w:rPr>
              <w:lastRenderedPageBreak/>
              <w:t>(-0.25,0.00)</w:t>
            </w:r>
          </w:p>
        </w:tc>
        <w:tc>
          <w:tcPr>
            <w:tcW w:w="1005" w:type="dxa"/>
            <w:tcBorders>
              <w:top w:val="single" w:sz="4" w:space="0" w:color="auto"/>
            </w:tcBorders>
          </w:tcPr>
          <w:p w:rsidR="00B25E21" w:rsidRPr="00C46183" w:rsidRDefault="00B25E21" w:rsidP="00F27D39">
            <w:pPr>
              <w:autoSpaceDE w:val="0"/>
              <w:autoSpaceDN w:val="0"/>
              <w:spacing w:line="480" w:lineRule="auto"/>
              <w:jc w:val="center"/>
              <w:rPr>
                <w:sz w:val="18"/>
                <w:szCs w:val="18"/>
              </w:rPr>
            </w:pPr>
            <w:r w:rsidRPr="00C46183">
              <w:rPr>
                <w:sz w:val="18"/>
                <w:szCs w:val="18"/>
              </w:rPr>
              <w:lastRenderedPageBreak/>
              <w:t>-0.41</w:t>
            </w:r>
          </w:p>
          <w:p w:rsidR="00B25E21" w:rsidRPr="00C46183" w:rsidRDefault="00B25E21" w:rsidP="00F27D39">
            <w:pPr>
              <w:autoSpaceDE w:val="0"/>
              <w:autoSpaceDN w:val="0"/>
              <w:spacing w:line="480" w:lineRule="auto"/>
              <w:jc w:val="center"/>
              <w:rPr>
                <w:sz w:val="18"/>
                <w:szCs w:val="18"/>
              </w:rPr>
            </w:pPr>
            <w:r w:rsidRPr="00C46183">
              <w:rPr>
                <w:sz w:val="18"/>
                <w:szCs w:val="18"/>
              </w:rPr>
              <w:lastRenderedPageBreak/>
              <w:t>(-0.60,-0.23)</w:t>
            </w:r>
          </w:p>
        </w:tc>
        <w:tc>
          <w:tcPr>
            <w:tcW w:w="885" w:type="dxa"/>
            <w:tcBorders>
              <w:top w:val="single" w:sz="4" w:space="0" w:color="auto"/>
            </w:tcBorders>
          </w:tcPr>
          <w:p w:rsidR="00B25E21" w:rsidRPr="00A369C3" w:rsidRDefault="00B25E21" w:rsidP="00F27D39">
            <w:pPr>
              <w:autoSpaceDE w:val="0"/>
              <w:autoSpaceDN w:val="0"/>
              <w:spacing w:line="480" w:lineRule="auto"/>
              <w:jc w:val="center"/>
              <w:rPr>
                <w:b/>
                <w:sz w:val="18"/>
                <w:szCs w:val="18"/>
              </w:rPr>
            </w:pPr>
            <w:r w:rsidRPr="00A369C3">
              <w:rPr>
                <w:b/>
                <w:sz w:val="18"/>
                <w:szCs w:val="18"/>
              </w:rPr>
              <w:lastRenderedPageBreak/>
              <w:t>0.12</w:t>
            </w:r>
          </w:p>
          <w:p w:rsidR="00B25E21" w:rsidRPr="00A369C3" w:rsidRDefault="00B25E21" w:rsidP="00F27D39">
            <w:pPr>
              <w:autoSpaceDE w:val="0"/>
              <w:autoSpaceDN w:val="0"/>
              <w:spacing w:line="480" w:lineRule="auto"/>
              <w:jc w:val="center"/>
              <w:rPr>
                <w:b/>
                <w:sz w:val="18"/>
                <w:szCs w:val="18"/>
              </w:rPr>
            </w:pPr>
            <w:r w:rsidRPr="00A369C3">
              <w:rPr>
                <w:b/>
                <w:sz w:val="18"/>
                <w:szCs w:val="18"/>
              </w:rPr>
              <w:lastRenderedPageBreak/>
              <w:t>(0.05,0.19)</w:t>
            </w:r>
          </w:p>
        </w:tc>
        <w:tc>
          <w:tcPr>
            <w:tcW w:w="945" w:type="dxa"/>
            <w:tcBorders>
              <w:top w:val="single" w:sz="4" w:space="0" w:color="auto"/>
            </w:tcBorders>
          </w:tcPr>
          <w:p w:rsidR="00B25E21" w:rsidRDefault="00B25E21" w:rsidP="00F27D39">
            <w:pPr>
              <w:autoSpaceDE w:val="0"/>
              <w:autoSpaceDN w:val="0"/>
              <w:spacing w:line="480" w:lineRule="auto"/>
              <w:jc w:val="center"/>
              <w:rPr>
                <w:sz w:val="18"/>
                <w:szCs w:val="18"/>
              </w:rPr>
            </w:pPr>
            <w:r w:rsidRPr="00A369C3">
              <w:rPr>
                <w:sz w:val="18"/>
                <w:szCs w:val="18"/>
              </w:rPr>
              <w:lastRenderedPageBreak/>
              <w:t>0.54</w:t>
            </w:r>
          </w:p>
          <w:p w:rsidR="00B25E21" w:rsidRPr="00A369C3" w:rsidRDefault="00B25E21" w:rsidP="00F27D39">
            <w:pPr>
              <w:autoSpaceDE w:val="0"/>
              <w:autoSpaceDN w:val="0"/>
              <w:spacing w:line="480" w:lineRule="auto"/>
              <w:jc w:val="center"/>
              <w:rPr>
                <w:sz w:val="18"/>
                <w:szCs w:val="18"/>
              </w:rPr>
            </w:pPr>
            <w:r w:rsidRPr="00A369C3">
              <w:rPr>
                <w:sz w:val="18"/>
                <w:szCs w:val="18"/>
              </w:rPr>
              <w:lastRenderedPageBreak/>
              <w:t>(-0.22,1.29)</w:t>
            </w:r>
          </w:p>
        </w:tc>
        <w:tc>
          <w:tcPr>
            <w:tcW w:w="945" w:type="dxa"/>
            <w:tcBorders>
              <w:top w:val="single" w:sz="4" w:space="0" w:color="auto"/>
            </w:tcBorders>
          </w:tcPr>
          <w:p w:rsidR="00B25E21" w:rsidRDefault="00B25E21" w:rsidP="00F27D39">
            <w:pPr>
              <w:autoSpaceDE w:val="0"/>
              <w:autoSpaceDN w:val="0"/>
              <w:spacing w:line="480" w:lineRule="auto"/>
              <w:jc w:val="center"/>
              <w:rPr>
                <w:sz w:val="18"/>
                <w:szCs w:val="18"/>
              </w:rPr>
            </w:pPr>
            <w:r w:rsidRPr="00A369C3">
              <w:rPr>
                <w:sz w:val="18"/>
                <w:szCs w:val="18"/>
              </w:rPr>
              <w:lastRenderedPageBreak/>
              <w:t>0.04</w:t>
            </w:r>
          </w:p>
          <w:p w:rsidR="00B25E21" w:rsidRPr="00A369C3" w:rsidRDefault="00B25E21" w:rsidP="00F27D39">
            <w:pPr>
              <w:autoSpaceDE w:val="0"/>
              <w:autoSpaceDN w:val="0"/>
              <w:spacing w:line="480" w:lineRule="auto"/>
              <w:jc w:val="center"/>
              <w:rPr>
                <w:sz w:val="18"/>
                <w:szCs w:val="18"/>
              </w:rPr>
            </w:pPr>
            <w:r w:rsidRPr="00A369C3">
              <w:rPr>
                <w:sz w:val="18"/>
                <w:szCs w:val="18"/>
              </w:rPr>
              <w:lastRenderedPageBreak/>
              <w:t>(-0.45,0.53)</w:t>
            </w:r>
          </w:p>
        </w:tc>
        <w:tc>
          <w:tcPr>
            <w:tcW w:w="996" w:type="dxa"/>
            <w:tcBorders>
              <w:top w:val="single" w:sz="4" w:space="0" w:color="auto"/>
            </w:tcBorders>
          </w:tcPr>
          <w:p w:rsidR="00B25E21" w:rsidRPr="00A369C3" w:rsidRDefault="00B25E21" w:rsidP="00F27D39">
            <w:pPr>
              <w:autoSpaceDE w:val="0"/>
              <w:autoSpaceDN w:val="0"/>
              <w:spacing w:line="480" w:lineRule="auto"/>
              <w:jc w:val="center"/>
              <w:rPr>
                <w:sz w:val="18"/>
                <w:szCs w:val="18"/>
              </w:rPr>
            </w:pPr>
            <w:r w:rsidRPr="00A369C3">
              <w:rPr>
                <w:sz w:val="18"/>
                <w:szCs w:val="18"/>
              </w:rPr>
              <w:lastRenderedPageBreak/>
              <w:t>1723.19</w:t>
            </w:r>
          </w:p>
        </w:tc>
      </w:tr>
      <w:tr w:rsidR="00B25E21" w:rsidRPr="00A369C3" w:rsidTr="0069726A">
        <w:tc>
          <w:tcPr>
            <w:tcW w:w="1176" w:type="dxa"/>
          </w:tcPr>
          <w:p w:rsidR="00B25E21" w:rsidRPr="00A369C3" w:rsidRDefault="00B25E21" w:rsidP="00F27D39">
            <w:pPr>
              <w:autoSpaceDE w:val="0"/>
              <w:autoSpaceDN w:val="0"/>
              <w:spacing w:line="480" w:lineRule="auto"/>
              <w:rPr>
                <w:sz w:val="18"/>
                <w:szCs w:val="18"/>
              </w:rPr>
            </w:pPr>
            <w:r w:rsidRPr="00A369C3">
              <w:rPr>
                <w:sz w:val="18"/>
                <w:szCs w:val="18"/>
              </w:rPr>
              <w:t>Null</w:t>
            </w:r>
          </w:p>
        </w:tc>
        <w:tc>
          <w:tcPr>
            <w:tcW w:w="885" w:type="dxa"/>
          </w:tcPr>
          <w:p w:rsidR="00B25E21" w:rsidRPr="00C46183" w:rsidRDefault="00C3694B" w:rsidP="00F27D39">
            <w:pPr>
              <w:autoSpaceDE w:val="0"/>
              <w:autoSpaceDN w:val="0"/>
              <w:spacing w:line="480" w:lineRule="auto"/>
              <w:jc w:val="center"/>
              <w:rPr>
                <w:sz w:val="18"/>
                <w:szCs w:val="18"/>
              </w:rPr>
            </w:pPr>
            <w:r w:rsidRPr="00C46183">
              <w:rPr>
                <w:sz w:val="18"/>
                <w:szCs w:val="18"/>
              </w:rPr>
              <w:t>1.01</w:t>
            </w:r>
          </w:p>
          <w:p w:rsidR="00C3694B" w:rsidRPr="00C46183" w:rsidRDefault="00C3694B" w:rsidP="00F27D39">
            <w:pPr>
              <w:autoSpaceDE w:val="0"/>
              <w:autoSpaceDN w:val="0"/>
              <w:spacing w:line="480" w:lineRule="auto"/>
              <w:jc w:val="center"/>
              <w:rPr>
                <w:sz w:val="18"/>
                <w:szCs w:val="18"/>
              </w:rPr>
            </w:pPr>
            <w:r w:rsidRPr="00C46183">
              <w:rPr>
                <w:sz w:val="18"/>
                <w:szCs w:val="18"/>
              </w:rPr>
              <w:t>(0.85,1.16)</w:t>
            </w:r>
          </w:p>
        </w:tc>
        <w:tc>
          <w:tcPr>
            <w:tcW w:w="945" w:type="dxa"/>
          </w:tcPr>
          <w:p w:rsidR="00B25E21" w:rsidRDefault="00FC7227" w:rsidP="00F27D39">
            <w:pPr>
              <w:autoSpaceDE w:val="0"/>
              <w:autoSpaceDN w:val="0"/>
              <w:spacing w:line="480" w:lineRule="auto"/>
              <w:jc w:val="center"/>
              <w:rPr>
                <w:sz w:val="18"/>
                <w:szCs w:val="18"/>
              </w:rPr>
            </w:pPr>
            <w:r>
              <w:rPr>
                <w:sz w:val="18"/>
                <w:szCs w:val="18"/>
              </w:rPr>
              <w:t>--</w:t>
            </w:r>
          </w:p>
          <w:p w:rsidR="00C54949" w:rsidRPr="00A369C3" w:rsidRDefault="00FC7227" w:rsidP="00F27D39">
            <w:pPr>
              <w:autoSpaceDE w:val="0"/>
              <w:autoSpaceDN w:val="0"/>
              <w:spacing w:line="480" w:lineRule="auto"/>
              <w:jc w:val="center"/>
              <w:rPr>
                <w:sz w:val="18"/>
                <w:szCs w:val="18"/>
              </w:rPr>
            </w:pPr>
            <w:r>
              <w:rPr>
                <w:sz w:val="18"/>
                <w:szCs w:val="18"/>
              </w:rPr>
              <w:t>--</w:t>
            </w:r>
          </w:p>
        </w:tc>
        <w:tc>
          <w:tcPr>
            <w:tcW w:w="1005" w:type="dxa"/>
          </w:tcPr>
          <w:p w:rsidR="00B25E21" w:rsidRPr="00C46183" w:rsidRDefault="00C3694B" w:rsidP="00F27D39">
            <w:pPr>
              <w:autoSpaceDE w:val="0"/>
              <w:autoSpaceDN w:val="0"/>
              <w:spacing w:line="480" w:lineRule="auto"/>
              <w:jc w:val="center"/>
              <w:rPr>
                <w:sz w:val="18"/>
                <w:szCs w:val="18"/>
              </w:rPr>
            </w:pPr>
            <w:r w:rsidRPr="00C46183">
              <w:rPr>
                <w:sz w:val="18"/>
                <w:szCs w:val="18"/>
              </w:rPr>
              <w:t>-0.40</w:t>
            </w:r>
          </w:p>
          <w:p w:rsidR="00C3694B" w:rsidRPr="00C46183" w:rsidRDefault="00C3694B" w:rsidP="00F27D39">
            <w:pPr>
              <w:autoSpaceDE w:val="0"/>
              <w:autoSpaceDN w:val="0"/>
              <w:spacing w:line="480" w:lineRule="auto"/>
              <w:jc w:val="center"/>
              <w:rPr>
                <w:sz w:val="18"/>
                <w:szCs w:val="18"/>
              </w:rPr>
            </w:pPr>
            <w:r w:rsidRPr="00C46183">
              <w:rPr>
                <w:sz w:val="18"/>
                <w:szCs w:val="18"/>
              </w:rPr>
              <w:t>(-0.58,-0.22)</w:t>
            </w:r>
          </w:p>
        </w:tc>
        <w:tc>
          <w:tcPr>
            <w:tcW w:w="885" w:type="dxa"/>
          </w:tcPr>
          <w:p w:rsidR="00B25E21" w:rsidRPr="0016183D" w:rsidRDefault="00C3694B" w:rsidP="00F27D39">
            <w:pPr>
              <w:autoSpaceDE w:val="0"/>
              <w:autoSpaceDN w:val="0"/>
              <w:spacing w:line="480" w:lineRule="auto"/>
              <w:jc w:val="center"/>
              <w:rPr>
                <w:b/>
                <w:sz w:val="18"/>
                <w:szCs w:val="18"/>
              </w:rPr>
            </w:pPr>
            <w:r w:rsidRPr="0016183D">
              <w:rPr>
                <w:b/>
                <w:sz w:val="18"/>
                <w:szCs w:val="18"/>
              </w:rPr>
              <w:t>0.12</w:t>
            </w:r>
          </w:p>
          <w:p w:rsidR="00C3694B" w:rsidRPr="00A369C3" w:rsidRDefault="00C3694B" w:rsidP="00F27D39">
            <w:pPr>
              <w:autoSpaceDE w:val="0"/>
              <w:autoSpaceDN w:val="0"/>
              <w:spacing w:line="480" w:lineRule="auto"/>
              <w:jc w:val="center"/>
              <w:rPr>
                <w:sz w:val="18"/>
                <w:szCs w:val="18"/>
              </w:rPr>
            </w:pPr>
            <w:r w:rsidRPr="0016183D">
              <w:rPr>
                <w:b/>
                <w:sz w:val="18"/>
                <w:szCs w:val="18"/>
              </w:rPr>
              <w:t>(0.05,0.19)</w:t>
            </w:r>
          </w:p>
        </w:tc>
        <w:tc>
          <w:tcPr>
            <w:tcW w:w="945" w:type="dxa"/>
          </w:tcPr>
          <w:p w:rsidR="00B25E21" w:rsidRDefault="00C54949" w:rsidP="00F27D39">
            <w:pPr>
              <w:autoSpaceDE w:val="0"/>
              <w:autoSpaceDN w:val="0"/>
              <w:spacing w:line="480" w:lineRule="auto"/>
              <w:jc w:val="center"/>
              <w:rPr>
                <w:sz w:val="18"/>
                <w:szCs w:val="18"/>
              </w:rPr>
            </w:pPr>
            <w:r>
              <w:rPr>
                <w:sz w:val="18"/>
                <w:szCs w:val="18"/>
              </w:rPr>
              <w:t>0.58</w:t>
            </w:r>
          </w:p>
          <w:p w:rsidR="00C54949" w:rsidRPr="00A369C3" w:rsidRDefault="00C54949" w:rsidP="00F27D39">
            <w:pPr>
              <w:autoSpaceDE w:val="0"/>
              <w:autoSpaceDN w:val="0"/>
              <w:spacing w:line="480" w:lineRule="auto"/>
              <w:jc w:val="center"/>
              <w:rPr>
                <w:sz w:val="18"/>
                <w:szCs w:val="18"/>
              </w:rPr>
            </w:pPr>
            <w:r>
              <w:rPr>
                <w:sz w:val="18"/>
                <w:szCs w:val="18"/>
              </w:rPr>
              <w:t>(-0.17,1.33)</w:t>
            </w:r>
          </w:p>
        </w:tc>
        <w:tc>
          <w:tcPr>
            <w:tcW w:w="945" w:type="dxa"/>
          </w:tcPr>
          <w:p w:rsidR="00B25E21" w:rsidRDefault="00C54949" w:rsidP="00F27D39">
            <w:pPr>
              <w:autoSpaceDE w:val="0"/>
              <w:autoSpaceDN w:val="0"/>
              <w:spacing w:line="480" w:lineRule="auto"/>
              <w:jc w:val="center"/>
              <w:rPr>
                <w:sz w:val="18"/>
                <w:szCs w:val="18"/>
              </w:rPr>
            </w:pPr>
            <w:r>
              <w:rPr>
                <w:sz w:val="18"/>
                <w:szCs w:val="18"/>
              </w:rPr>
              <w:t>0.01</w:t>
            </w:r>
          </w:p>
          <w:p w:rsidR="00C54949" w:rsidRPr="00A369C3" w:rsidRDefault="00C54949" w:rsidP="00F27D39">
            <w:pPr>
              <w:autoSpaceDE w:val="0"/>
              <w:autoSpaceDN w:val="0"/>
              <w:spacing w:line="480" w:lineRule="auto"/>
              <w:jc w:val="center"/>
              <w:rPr>
                <w:sz w:val="18"/>
                <w:szCs w:val="18"/>
              </w:rPr>
            </w:pPr>
            <w:r>
              <w:rPr>
                <w:sz w:val="18"/>
                <w:szCs w:val="18"/>
              </w:rPr>
              <w:t>(-0.48,0.5)</w:t>
            </w:r>
          </w:p>
        </w:tc>
        <w:tc>
          <w:tcPr>
            <w:tcW w:w="996" w:type="dxa"/>
          </w:tcPr>
          <w:p w:rsidR="00B25E21" w:rsidRPr="00A369C3" w:rsidRDefault="00B25E21" w:rsidP="00F27D39">
            <w:pPr>
              <w:autoSpaceDE w:val="0"/>
              <w:autoSpaceDN w:val="0"/>
              <w:spacing w:line="480" w:lineRule="auto"/>
              <w:jc w:val="center"/>
              <w:rPr>
                <w:sz w:val="18"/>
                <w:szCs w:val="18"/>
              </w:rPr>
            </w:pPr>
            <w:r w:rsidRPr="00A369C3">
              <w:rPr>
                <w:sz w:val="18"/>
                <w:szCs w:val="18"/>
              </w:rPr>
              <w:t>1723.26</w:t>
            </w:r>
          </w:p>
        </w:tc>
      </w:tr>
      <w:tr w:rsidR="00B25E21" w:rsidRPr="00A369C3" w:rsidTr="0069726A">
        <w:tc>
          <w:tcPr>
            <w:tcW w:w="1176" w:type="dxa"/>
            <w:tcBorders>
              <w:bottom w:val="single" w:sz="4" w:space="0" w:color="auto"/>
            </w:tcBorders>
          </w:tcPr>
          <w:p w:rsidR="00B25E21" w:rsidRPr="00A369C3" w:rsidRDefault="00B25E21" w:rsidP="00F27D39">
            <w:pPr>
              <w:autoSpaceDE w:val="0"/>
              <w:autoSpaceDN w:val="0"/>
              <w:spacing w:line="480" w:lineRule="auto"/>
              <w:rPr>
                <w:sz w:val="18"/>
                <w:szCs w:val="18"/>
              </w:rPr>
            </w:pPr>
            <w:r w:rsidRPr="00A369C3">
              <w:rPr>
                <w:sz w:val="18"/>
                <w:szCs w:val="18"/>
              </w:rPr>
              <w:t>Disturbance</w:t>
            </w:r>
          </w:p>
        </w:tc>
        <w:tc>
          <w:tcPr>
            <w:tcW w:w="885" w:type="dxa"/>
            <w:tcBorders>
              <w:bottom w:val="single" w:sz="4" w:space="0" w:color="auto"/>
            </w:tcBorders>
          </w:tcPr>
          <w:p w:rsidR="00B25E21" w:rsidRPr="00C46183" w:rsidRDefault="003F426E" w:rsidP="00F27D39">
            <w:pPr>
              <w:autoSpaceDE w:val="0"/>
              <w:autoSpaceDN w:val="0"/>
              <w:spacing w:line="480" w:lineRule="auto"/>
              <w:jc w:val="center"/>
              <w:rPr>
                <w:sz w:val="18"/>
                <w:szCs w:val="18"/>
              </w:rPr>
            </w:pPr>
            <w:r w:rsidRPr="00C46183">
              <w:rPr>
                <w:sz w:val="18"/>
                <w:szCs w:val="18"/>
              </w:rPr>
              <w:t>0.99</w:t>
            </w:r>
          </w:p>
          <w:p w:rsidR="003F426E" w:rsidRPr="00C46183" w:rsidRDefault="003F426E" w:rsidP="00F27D39">
            <w:pPr>
              <w:autoSpaceDE w:val="0"/>
              <w:autoSpaceDN w:val="0"/>
              <w:spacing w:line="480" w:lineRule="auto"/>
              <w:jc w:val="center"/>
              <w:rPr>
                <w:sz w:val="18"/>
                <w:szCs w:val="18"/>
              </w:rPr>
            </w:pPr>
            <w:r w:rsidRPr="00C46183">
              <w:rPr>
                <w:sz w:val="18"/>
                <w:szCs w:val="18"/>
              </w:rPr>
              <w:t>(0.80,1.18)</w:t>
            </w:r>
          </w:p>
        </w:tc>
        <w:tc>
          <w:tcPr>
            <w:tcW w:w="945" w:type="dxa"/>
            <w:tcBorders>
              <w:bottom w:val="single" w:sz="4" w:space="0" w:color="auto"/>
            </w:tcBorders>
          </w:tcPr>
          <w:p w:rsidR="00B25E21" w:rsidRDefault="003F426E" w:rsidP="00F27D39">
            <w:pPr>
              <w:autoSpaceDE w:val="0"/>
              <w:autoSpaceDN w:val="0"/>
              <w:spacing w:line="480" w:lineRule="auto"/>
              <w:jc w:val="center"/>
              <w:rPr>
                <w:sz w:val="18"/>
                <w:szCs w:val="18"/>
              </w:rPr>
            </w:pPr>
            <w:r>
              <w:rPr>
                <w:sz w:val="18"/>
                <w:szCs w:val="18"/>
              </w:rPr>
              <w:t>0.04</w:t>
            </w:r>
          </w:p>
          <w:p w:rsidR="003F426E" w:rsidRPr="00A369C3" w:rsidRDefault="003F426E" w:rsidP="00F27D39">
            <w:pPr>
              <w:autoSpaceDE w:val="0"/>
              <w:autoSpaceDN w:val="0"/>
              <w:spacing w:line="480" w:lineRule="auto"/>
              <w:jc w:val="center"/>
              <w:rPr>
                <w:sz w:val="18"/>
                <w:szCs w:val="18"/>
              </w:rPr>
            </w:pPr>
            <w:r>
              <w:rPr>
                <w:sz w:val="18"/>
                <w:szCs w:val="18"/>
              </w:rPr>
              <w:t>(-0.21,0.29)</w:t>
            </w:r>
          </w:p>
        </w:tc>
        <w:tc>
          <w:tcPr>
            <w:tcW w:w="1005" w:type="dxa"/>
            <w:tcBorders>
              <w:bottom w:val="single" w:sz="4" w:space="0" w:color="auto"/>
            </w:tcBorders>
          </w:tcPr>
          <w:p w:rsidR="00B25E21" w:rsidRPr="00C46183" w:rsidRDefault="00C659A5" w:rsidP="00F27D39">
            <w:pPr>
              <w:autoSpaceDE w:val="0"/>
              <w:autoSpaceDN w:val="0"/>
              <w:spacing w:line="480" w:lineRule="auto"/>
              <w:jc w:val="center"/>
              <w:rPr>
                <w:sz w:val="18"/>
                <w:szCs w:val="18"/>
              </w:rPr>
            </w:pPr>
            <w:r w:rsidRPr="00C46183">
              <w:rPr>
                <w:sz w:val="18"/>
                <w:szCs w:val="18"/>
              </w:rPr>
              <w:t>-0.40</w:t>
            </w:r>
          </w:p>
          <w:p w:rsidR="00C659A5" w:rsidRPr="00C46183" w:rsidRDefault="00C659A5" w:rsidP="00F27D39">
            <w:pPr>
              <w:autoSpaceDE w:val="0"/>
              <w:autoSpaceDN w:val="0"/>
              <w:spacing w:line="480" w:lineRule="auto"/>
              <w:jc w:val="center"/>
              <w:rPr>
                <w:sz w:val="18"/>
                <w:szCs w:val="18"/>
              </w:rPr>
            </w:pPr>
            <w:r w:rsidRPr="00C46183">
              <w:rPr>
                <w:sz w:val="18"/>
                <w:szCs w:val="18"/>
              </w:rPr>
              <w:t>(-0.58,-0.22)</w:t>
            </w:r>
          </w:p>
        </w:tc>
        <w:tc>
          <w:tcPr>
            <w:tcW w:w="885" w:type="dxa"/>
            <w:tcBorders>
              <w:bottom w:val="single" w:sz="4" w:space="0" w:color="auto"/>
            </w:tcBorders>
          </w:tcPr>
          <w:p w:rsidR="00B25E21" w:rsidRPr="0016183D" w:rsidRDefault="00C659A5" w:rsidP="00F27D39">
            <w:pPr>
              <w:autoSpaceDE w:val="0"/>
              <w:autoSpaceDN w:val="0"/>
              <w:spacing w:line="480" w:lineRule="auto"/>
              <w:jc w:val="center"/>
              <w:rPr>
                <w:b/>
                <w:sz w:val="18"/>
                <w:szCs w:val="18"/>
              </w:rPr>
            </w:pPr>
            <w:r w:rsidRPr="0016183D">
              <w:rPr>
                <w:b/>
                <w:sz w:val="18"/>
                <w:szCs w:val="18"/>
              </w:rPr>
              <w:t>0.12</w:t>
            </w:r>
          </w:p>
          <w:p w:rsidR="00C659A5" w:rsidRPr="0016183D" w:rsidRDefault="00C659A5" w:rsidP="00F27D39">
            <w:pPr>
              <w:autoSpaceDE w:val="0"/>
              <w:autoSpaceDN w:val="0"/>
              <w:spacing w:line="480" w:lineRule="auto"/>
              <w:jc w:val="center"/>
              <w:rPr>
                <w:b/>
                <w:sz w:val="18"/>
                <w:szCs w:val="18"/>
              </w:rPr>
            </w:pPr>
            <w:r w:rsidRPr="0016183D">
              <w:rPr>
                <w:b/>
                <w:sz w:val="18"/>
                <w:szCs w:val="18"/>
              </w:rPr>
              <w:t>(0.05,0.19)</w:t>
            </w:r>
          </w:p>
        </w:tc>
        <w:tc>
          <w:tcPr>
            <w:tcW w:w="945" w:type="dxa"/>
            <w:tcBorders>
              <w:bottom w:val="single" w:sz="4" w:space="0" w:color="auto"/>
            </w:tcBorders>
          </w:tcPr>
          <w:p w:rsidR="00B25E21" w:rsidRDefault="00C659A5" w:rsidP="00F27D39">
            <w:pPr>
              <w:autoSpaceDE w:val="0"/>
              <w:autoSpaceDN w:val="0"/>
              <w:spacing w:line="480" w:lineRule="auto"/>
              <w:jc w:val="center"/>
              <w:rPr>
                <w:sz w:val="18"/>
                <w:szCs w:val="18"/>
              </w:rPr>
            </w:pPr>
            <w:r>
              <w:rPr>
                <w:sz w:val="18"/>
                <w:szCs w:val="18"/>
              </w:rPr>
              <w:t>0.59</w:t>
            </w:r>
          </w:p>
          <w:p w:rsidR="00C659A5" w:rsidRPr="00A369C3" w:rsidRDefault="00C659A5" w:rsidP="00F27D39">
            <w:pPr>
              <w:autoSpaceDE w:val="0"/>
              <w:autoSpaceDN w:val="0"/>
              <w:spacing w:line="480" w:lineRule="auto"/>
              <w:jc w:val="center"/>
              <w:rPr>
                <w:sz w:val="18"/>
                <w:szCs w:val="18"/>
              </w:rPr>
            </w:pPr>
            <w:r>
              <w:rPr>
                <w:sz w:val="18"/>
                <w:szCs w:val="18"/>
              </w:rPr>
              <w:t>(-0.17,1.33)</w:t>
            </w:r>
          </w:p>
        </w:tc>
        <w:tc>
          <w:tcPr>
            <w:tcW w:w="945" w:type="dxa"/>
            <w:tcBorders>
              <w:bottom w:val="single" w:sz="4" w:space="0" w:color="auto"/>
            </w:tcBorders>
          </w:tcPr>
          <w:p w:rsidR="00B25E21" w:rsidRDefault="00C659A5" w:rsidP="00F27D39">
            <w:pPr>
              <w:autoSpaceDE w:val="0"/>
              <w:autoSpaceDN w:val="0"/>
              <w:spacing w:line="480" w:lineRule="auto"/>
              <w:jc w:val="center"/>
              <w:rPr>
                <w:sz w:val="18"/>
                <w:szCs w:val="18"/>
              </w:rPr>
            </w:pPr>
            <w:r>
              <w:rPr>
                <w:sz w:val="18"/>
                <w:szCs w:val="18"/>
              </w:rPr>
              <w:t>0.01</w:t>
            </w:r>
          </w:p>
          <w:p w:rsidR="00C659A5" w:rsidRPr="00A369C3" w:rsidRDefault="00C659A5" w:rsidP="00F27D39">
            <w:pPr>
              <w:autoSpaceDE w:val="0"/>
              <w:autoSpaceDN w:val="0"/>
              <w:spacing w:line="480" w:lineRule="auto"/>
              <w:jc w:val="center"/>
              <w:rPr>
                <w:sz w:val="18"/>
                <w:szCs w:val="18"/>
              </w:rPr>
            </w:pPr>
            <w:r>
              <w:rPr>
                <w:sz w:val="18"/>
                <w:szCs w:val="18"/>
              </w:rPr>
              <w:t>(-0.48,0.50</w:t>
            </w:r>
            <w:r w:rsidR="0016183D">
              <w:rPr>
                <w:sz w:val="18"/>
                <w:szCs w:val="18"/>
              </w:rPr>
              <w:t>)</w:t>
            </w:r>
          </w:p>
        </w:tc>
        <w:tc>
          <w:tcPr>
            <w:tcW w:w="996" w:type="dxa"/>
            <w:tcBorders>
              <w:bottom w:val="single" w:sz="4" w:space="0" w:color="auto"/>
            </w:tcBorders>
          </w:tcPr>
          <w:p w:rsidR="00B25E21" w:rsidRPr="00A369C3" w:rsidRDefault="00B25E21" w:rsidP="00F27D39">
            <w:pPr>
              <w:autoSpaceDE w:val="0"/>
              <w:autoSpaceDN w:val="0"/>
              <w:spacing w:line="480" w:lineRule="auto"/>
              <w:jc w:val="center"/>
              <w:rPr>
                <w:sz w:val="18"/>
                <w:szCs w:val="18"/>
              </w:rPr>
            </w:pPr>
            <w:r w:rsidRPr="00A369C3">
              <w:rPr>
                <w:sz w:val="18"/>
                <w:szCs w:val="18"/>
              </w:rPr>
              <w:t>1725.21</w:t>
            </w:r>
          </w:p>
        </w:tc>
      </w:tr>
    </w:tbl>
    <w:p w:rsidR="00B25E21" w:rsidRDefault="00B25E21" w:rsidP="00F27D39">
      <w:pPr>
        <w:autoSpaceDE w:val="0"/>
        <w:autoSpaceDN w:val="0"/>
        <w:spacing w:line="480" w:lineRule="auto"/>
      </w:pPr>
    </w:p>
    <w:p w:rsidR="00B25E21" w:rsidRDefault="00F5219E" w:rsidP="00F27D39">
      <w:pPr>
        <w:autoSpaceDE w:val="0"/>
        <w:autoSpaceDN w:val="0"/>
        <w:spacing w:line="480" w:lineRule="auto"/>
      </w:pPr>
      <w:r>
        <w:rPr>
          <w:noProof/>
        </w:rPr>
        <w:drawing>
          <wp:inline distT="0" distB="0" distL="0" distR="0">
            <wp:extent cx="3949194" cy="259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TO_plotA_thesi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61364" cy="2603243"/>
                    </a:xfrm>
                    <a:prstGeom prst="rect">
                      <a:avLst/>
                    </a:prstGeom>
                  </pic:spPr>
                </pic:pic>
              </a:graphicData>
            </a:graphic>
          </wp:inline>
        </w:drawing>
      </w:r>
    </w:p>
    <w:p w:rsidR="00B17D8A" w:rsidRPr="00DB1013" w:rsidRDefault="001A667E" w:rsidP="00F27D39">
      <w:pPr>
        <w:autoSpaceDE w:val="0"/>
        <w:autoSpaceDN w:val="0"/>
        <w:spacing w:line="480" w:lineRule="auto"/>
        <w:rPr>
          <w:sz w:val="20"/>
          <w:szCs w:val="20"/>
        </w:rPr>
      </w:pPr>
      <w:r>
        <w:rPr>
          <w:sz w:val="20"/>
          <w:szCs w:val="20"/>
        </w:rPr>
        <w:t>Figure 2</w:t>
      </w:r>
      <w:r w:rsidR="00451CE5">
        <w:rPr>
          <w:sz w:val="20"/>
          <w:szCs w:val="20"/>
        </w:rPr>
        <w:t>XX. Eastern t</w:t>
      </w:r>
      <w:r w:rsidR="00B17D8A" w:rsidRPr="00DB1013">
        <w:rPr>
          <w:sz w:val="20"/>
          <w:szCs w:val="20"/>
        </w:rPr>
        <w:t>owhee</w:t>
      </w:r>
      <w:r w:rsidR="00132F1B">
        <w:rPr>
          <w:sz w:val="20"/>
          <w:szCs w:val="20"/>
        </w:rPr>
        <w:t xml:space="preserve"> predicted</w:t>
      </w:r>
      <w:r w:rsidR="00B17D8A" w:rsidRPr="00DB1013">
        <w:rPr>
          <w:sz w:val="20"/>
          <w:szCs w:val="20"/>
        </w:rPr>
        <w:t xml:space="preserve"> mea</w:t>
      </w:r>
      <w:r w:rsidR="00FD6A00">
        <w:rPr>
          <w:sz w:val="20"/>
          <w:szCs w:val="20"/>
        </w:rPr>
        <w:t>n abundance versus canopy cover.</w:t>
      </w:r>
      <w:r w:rsidR="00B17D8A" w:rsidRPr="00DB1013">
        <w:rPr>
          <w:sz w:val="20"/>
          <w:szCs w:val="20"/>
        </w:rPr>
        <w:t xml:space="preserve"> Grey bands are 85% confidence intervals. </w:t>
      </w:r>
    </w:p>
    <w:p w:rsidR="003C6932" w:rsidRPr="00C966A8" w:rsidRDefault="003C6932" w:rsidP="00F27D39">
      <w:pPr>
        <w:autoSpaceDE w:val="0"/>
        <w:autoSpaceDN w:val="0"/>
        <w:spacing w:line="480" w:lineRule="auto"/>
        <w:outlineLvl w:val="0"/>
      </w:pPr>
      <w:r w:rsidRPr="00C966A8">
        <w:t>Leonard’s skipper</w:t>
      </w:r>
    </w:p>
    <w:p w:rsidR="007C558F" w:rsidRDefault="00E13C13" w:rsidP="00F27D39">
      <w:pPr>
        <w:autoSpaceDE w:val="0"/>
        <w:autoSpaceDN w:val="0"/>
        <w:spacing w:line="480" w:lineRule="auto"/>
      </w:pPr>
      <w:r>
        <w:t xml:space="preserve">Based on preliminary modeling in unmarked </w:t>
      </w:r>
      <w:r w:rsidR="00A71444">
        <w:t>(table XX</w:t>
      </w:r>
      <w:r>
        <w:t>), we selected</w:t>
      </w:r>
      <w:r w:rsidR="00D274C7">
        <w:t xml:space="preserve"> </w:t>
      </w:r>
      <w:r w:rsidR="00E32E8F">
        <w:t>mean number of</w:t>
      </w:r>
      <w:r w:rsidR="00D274C7">
        <w:t xml:space="preserve"> </w:t>
      </w:r>
      <w:r w:rsidR="0076472D">
        <w:rPr>
          <w:i/>
        </w:rPr>
        <w:t>Liatris</w:t>
      </w:r>
      <w:r w:rsidR="00D274C7">
        <w:t xml:space="preserve"> stems and pre-survey disturbance </w:t>
      </w:r>
      <w:r w:rsidR="00D274C7" w:rsidRPr="00C966A8">
        <w:t>(logging, grazing, or burning before 2015)</w:t>
      </w:r>
      <w:r w:rsidR="00D274C7">
        <w:t xml:space="preserve"> as</w:t>
      </w:r>
      <w:r w:rsidR="004771E0" w:rsidRPr="00C966A8">
        <w:t xml:space="preserve"> abundance covariates </w:t>
      </w:r>
      <w:r w:rsidR="00A71444">
        <w:t xml:space="preserve">and </w:t>
      </w:r>
      <w:r w:rsidR="0076472D">
        <w:rPr>
          <w:i/>
        </w:rPr>
        <w:t>Liatris</w:t>
      </w:r>
      <w:r w:rsidR="00A71444">
        <w:t xml:space="preserve"> and bunchgrass as occupancy covariates </w:t>
      </w:r>
      <w:r w:rsidR="004771E0" w:rsidRPr="00C966A8">
        <w:t>in our JAGS model</w:t>
      </w:r>
      <w:r w:rsidR="00D274C7">
        <w:t>.</w:t>
      </w:r>
      <w:r w:rsidR="004771E0" w:rsidRPr="00C966A8">
        <w:t xml:space="preserve"> </w:t>
      </w:r>
      <w:r w:rsidR="00537B45">
        <w:t xml:space="preserve">Mean </w:t>
      </w:r>
      <w:r w:rsidR="003C6932" w:rsidRPr="00C966A8">
        <w:t xml:space="preserve">Leonard’s skipper abundance was </w:t>
      </w:r>
      <w:r w:rsidR="007C558F" w:rsidRPr="00C966A8">
        <w:t>negatively</w:t>
      </w:r>
      <w:r w:rsidR="003C6932" w:rsidRPr="00C966A8">
        <w:t xml:space="preserve"> affected by </w:t>
      </w:r>
      <w:r w:rsidR="007C3A8E">
        <w:t xml:space="preserve">pre-survey </w:t>
      </w:r>
      <w:r w:rsidR="003C6932" w:rsidRPr="00C966A8">
        <w:t>disturbance</w:t>
      </w:r>
      <w:r>
        <w:t xml:space="preserve"> </w:t>
      </w:r>
      <w:r w:rsidR="00537B45" w:rsidRPr="009C64CB">
        <w:t>(-3.9, 1.4 SD</w:t>
      </w:r>
      <w:r w:rsidR="00537B45">
        <w:t>)</w:t>
      </w:r>
      <w:r w:rsidR="00A140A9">
        <w:t xml:space="preserve"> </w:t>
      </w:r>
      <w:r>
        <w:t>(Fig</w:t>
      </w:r>
      <w:r w:rsidR="007C3A8E">
        <w:t>.</w:t>
      </w:r>
      <w:r>
        <w:t xml:space="preserve"> XX)</w:t>
      </w:r>
      <w:r w:rsidR="00A71444">
        <w:t xml:space="preserve"> and occupancy was positively affected by number of </w:t>
      </w:r>
      <w:r w:rsidR="0076472D">
        <w:rPr>
          <w:i/>
        </w:rPr>
        <w:t>Liatris</w:t>
      </w:r>
      <w:r w:rsidR="00A71444">
        <w:t xml:space="preserve"> stems</w:t>
      </w:r>
      <w:r w:rsidR="003C6932" w:rsidRPr="00C966A8">
        <w:t xml:space="preserve">. </w:t>
      </w:r>
    </w:p>
    <w:p w:rsidR="00B76BAA" w:rsidRPr="00B76BAA" w:rsidRDefault="00B76BAA" w:rsidP="00F27D39">
      <w:pPr>
        <w:autoSpaceDE w:val="0"/>
        <w:autoSpaceDN w:val="0"/>
        <w:spacing w:line="480" w:lineRule="auto"/>
        <w:rPr>
          <w:sz w:val="20"/>
          <w:szCs w:val="20"/>
        </w:rPr>
      </w:pPr>
      <w:r>
        <w:rPr>
          <w:sz w:val="20"/>
          <w:szCs w:val="20"/>
        </w:rPr>
        <w:t xml:space="preserve">Table </w:t>
      </w:r>
      <w:r w:rsidR="001B2A38">
        <w:rPr>
          <w:sz w:val="20"/>
          <w:szCs w:val="20"/>
        </w:rPr>
        <w:t>3</w:t>
      </w:r>
      <w:r w:rsidRPr="00B25E21">
        <w:rPr>
          <w:sz w:val="20"/>
          <w:szCs w:val="20"/>
        </w:rPr>
        <w:t xml:space="preserve">XX. </w:t>
      </w:r>
      <w:r>
        <w:rPr>
          <w:sz w:val="20"/>
          <w:szCs w:val="20"/>
        </w:rPr>
        <w:t>Leonard’s skipper abundance models</w:t>
      </w:r>
      <w:r w:rsidRPr="00B25E21">
        <w:rPr>
          <w:sz w:val="20"/>
          <w:szCs w:val="20"/>
        </w:rPr>
        <w:t xml:space="preserve"> ranked by </w:t>
      </w:r>
      <w:r w:rsidRPr="004078FC">
        <w:rPr>
          <w:sz w:val="20"/>
          <w:szCs w:val="20"/>
        </w:rPr>
        <w:t xml:space="preserve">Akaike </w:t>
      </w:r>
      <w:r>
        <w:rPr>
          <w:sz w:val="20"/>
          <w:szCs w:val="20"/>
        </w:rPr>
        <w:t>information criterion</w:t>
      </w:r>
      <w:r w:rsidRPr="00B25E21">
        <w:rPr>
          <w:sz w:val="20"/>
          <w:szCs w:val="20"/>
        </w:rPr>
        <w:t xml:space="preserve"> (AIC). Abundance was </w:t>
      </w:r>
      <w:r>
        <w:rPr>
          <w:sz w:val="20"/>
          <w:szCs w:val="20"/>
        </w:rPr>
        <w:t>modeled with a XX distribution</w:t>
      </w:r>
      <w:r w:rsidRPr="00B25E21">
        <w:rPr>
          <w:sz w:val="20"/>
          <w:szCs w:val="20"/>
        </w:rPr>
        <w:t xml:space="preserve"> in all models. Parameter estimates are given with 85% confidence intervals. Bolded </w:t>
      </w:r>
      <w:r w:rsidR="00C46183">
        <w:rPr>
          <w:sz w:val="20"/>
          <w:szCs w:val="20"/>
        </w:rPr>
        <w:t xml:space="preserve">non-intercept </w:t>
      </w:r>
      <w:r w:rsidRPr="00B25E21">
        <w:rPr>
          <w:sz w:val="20"/>
          <w:szCs w:val="20"/>
        </w:rPr>
        <w:t>parameter estimat</w:t>
      </w:r>
      <w:r>
        <w:rPr>
          <w:sz w:val="20"/>
          <w:szCs w:val="20"/>
        </w:rPr>
        <w: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60"/>
        <w:gridCol w:w="990"/>
        <w:gridCol w:w="990"/>
        <w:gridCol w:w="1620"/>
        <w:gridCol w:w="36"/>
        <w:gridCol w:w="945"/>
        <w:gridCol w:w="1269"/>
        <w:gridCol w:w="672"/>
      </w:tblGrid>
      <w:tr w:rsidR="00B76BAA" w:rsidRPr="00AC7BFD" w:rsidTr="00266C7F">
        <w:tc>
          <w:tcPr>
            <w:tcW w:w="1260" w:type="dxa"/>
            <w:tcBorders>
              <w:top w:val="single" w:sz="4" w:space="0" w:color="auto"/>
            </w:tcBorders>
          </w:tcPr>
          <w:p w:rsidR="00B76BAA" w:rsidRPr="00AC7BFD" w:rsidRDefault="00B76BAA" w:rsidP="00F27D39">
            <w:pPr>
              <w:autoSpaceDE w:val="0"/>
              <w:autoSpaceDN w:val="0"/>
              <w:spacing w:line="480" w:lineRule="auto"/>
              <w:rPr>
                <w:sz w:val="18"/>
                <w:szCs w:val="18"/>
              </w:rPr>
            </w:pPr>
            <w:r w:rsidRPr="00AC7BFD">
              <w:rPr>
                <w:sz w:val="18"/>
                <w:szCs w:val="18"/>
              </w:rPr>
              <w:lastRenderedPageBreak/>
              <w:t>Model</w:t>
            </w:r>
          </w:p>
        </w:tc>
        <w:tc>
          <w:tcPr>
            <w:tcW w:w="1980" w:type="dxa"/>
            <w:gridSpan w:val="2"/>
            <w:tcBorders>
              <w:top w:val="single" w:sz="4" w:space="0" w:color="auto"/>
            </w:tcBorders>
          </w:tcPr>
          <w:p w:rsidR="00B76BAA" w:rsidRPr="00AC7BFD" w:rsidRDefault="00B76BAA" w:rsidP="00F27D39">
            <w:pPr>
              <w:autoSpaceDE w:val="0"/>
              <w:autoSpaceDN w:val="0"/>
              <w:spacing w:line="480" w:lineRule="auto"/>
              <w:jc w:val="center"/>
              <w:rPr>
                <w:sz w:val="18"/>
                <w:szCs w:val="18"/>
              </w:rPr>
            </w:pPr>
            <w:r w:rsidRPr="00AC7BFD">
              <w:rPr>
                <w:sz w:val="18"/>
                <w:szCs w:val="18"/>
              </w:rPr>
              <w:t>Abundance Model</w:t>
            </w:r>
          </w:p>
        </w:tc>
        <w:tc>
          <w:tcPr>
            <w:tcW w:w="1656" w:type="dxa"/>
            <w:gridSpan w:val="2"/>
            <w:tcBorders>
              <w:top w:val="single" w:sz="4" w:space="0" w:color="auto"/>
            </w:tcBorders>
          </w:tcPr>
          <w:p w:rsidR="00B76BAA" w:rsidRPr="00AC7BFD" w:rsidRDefault="00B76BAA" w:rsidP="00F27D39">
            <w:pPr>
              <w:autoSpaceDE w:val="0"/>
              <w:autoSpaceDN w:val="0"/>
              <w:spacing w:line="480" w:lineRule="auto"/>
              <w:jc w:val="center"/>
              <w:rPr>
                <w:sz w:val="18"/>
                <w:szCs w:val="18"/>
              </w:rPr>
            </w:pPr>
            <w:r>
              <w:rPr>
                <w:sz w:val="18"/>
                <w:szCs w:val="18"/>
              </w:rPr>
              <w:t>Detection Model</w:t>
            </w:r>
          </w:p>
        </w:tc>
        <w:tc>
          <w:tcPr>
            <w:tcW w:w="2214" w:type="dxa"/>
            <w:gridSpan w:val="2"/>
            <w:tcBorders>
              <w:top w:val="single" w:sz="4" w:space="0" w:color="auto"/>
            </w:tcBorders>
          </w:tcPr>
          <w:p w:rsidR="00B76BAA" w:rsidRPr="00AC7BFD" w:rsidRDefault="00B76BAA" w:rsidP="00F27D39">
            <w:pPr>
              <w:autoSpaceDE w:val="0"/>
              <w:autoSpaceDN w:val="0"/>
              <w:spacing w:line="480" w:lineRule="auto"/>
              <w:jc w:val="center"/>
              <w:rPr>
                <w:sz w:val="18"/>
                <w:szCs w:val="18"/>
              </w:rPr>
            </w:pPr>
            <w:r w:rsidRPr="00AC7BFD">
              <w:rPr>
                <w:sz w:val="18"/>
                <w:szCs w:val="18"/>
              </w:rPr>
              <w:t>Dynamics</w:t>
            </w:r>
          </w:p>
        </w:tc>
        <w:tc>
          <w:tcPr>
            <w:tcW w:w="672" w:type="dxa"/>
            <w:tcBorders>
              <w:top w:val="single" w:sz="4" w:space="0" w:color="auto"/>
            </w:tcBorders>
          </w:tcPr>
          <w:p w:rsidR="00B76BAA" w:rsidRPr="00AC7BFD" w:rsidRDefault="00B76BAA" w:rsidP="00F27D39">
            <w:pPr>
              <w:autoSpaceDE w:val="0"/>
              <w:autoSpaceDN w:val="0"/>
              <w:spacing w:line="480" w:lineRule="auto"/>
              <w:jc w:val="center"/>
              <w:rPr>
                <w:sz w:val="18"/>
                <w:szCs w:val="18"/>
              </w:rPr>
            </w:pPr>
            <w:r w:rsidRPr="00AC7BFD">
              <w:rPr>
                <w:sz w:val="18"/>
                <w:szCs w:val="18"/>
              </w:rPr>
              <w:t>AIC</w:t>
            </w:r>
          </w:p>
        </w:tc>
      </w:tr>
      <w:tr w:rsidR="00B76BAA" w:rsidRPr="00AC7BFD" w:rsidTr="003B3A50">
        <w:tc>
          <w:tcPr>
            <w:tcW w:w="1260" w:type="dxa"/>
            <w:tcBorders>
              <w:bottom w:val="single" w:sz="4" w:space="0" w:color="auto"/>
            </w:tcBorders>
          </w:tcPr>
          <w:p w:rsidR="00B76BAA" w:rsidRPr="00AC7BFD" w:rsidRDefault="00B76BAA" w:rsidP="00F27D39">
            <w:pPr>
              <w:autoSpaceDE w:val="0"/>
              <w:autoSpaceDN w:val="0"/>
              <w:spacing w:line="480" w:lineRule="auto"/>
              <w:rPr>
                <w:sz w:val="18"/>
                <w:szCs w:val="18"/>
              </w:rPr>
            </w:pPr>
          </w:p>
        </w:tc>
        <w:tc>
          <w:tcPr>
            <w:tcW w:w="990" w:type="dxa"/>
            <w:tcBorders>
              <w:bottom w:val="single" w:sz="4" w:space="0" w:color="auto"/>
            </w:tcBorders>
          </w:tcPr>
          <w:p w:rsidR="00B76BAA" w:rsidRPr="00AC7BFD" w:rsidRDefault="00B76BAA" w:rsidP="00F27D39">
            <w:pPr>
              <w:autoSpaceDE w:val="0"/>
              <w:autoSpaceDN w:val="0"/>
              <w:spacing w:line="480" w:lineRule="auto"/>
              <w:jc w:val="center"/>
              <w:rPr>
                <w:sz w:val="18"/>
                <w:szCs w:val="18"/>
              </w:rPr>
            </w:pPr>
            <w:r w:rsidRPr="00AC7BFD">
              <w:rPr>
                <w:sz w:val="18"/>
                <w:szCs w:val="18"/>
              </w:rPr>
              <w:t>B0lambda</w:t>
            </w:r>
          </w:p>
        </w:tc>
        <w:tc>
          <w:tcPr>
            <w:tcW w:w="990" w:type="dxa"/>
            <w:tcBorders>
              <w:bottom w:val="single" w:sz="4" w:space="0" w:color="auto"/>
            </w:tcBorders>
          </w:tcPr>
          <w:p w:rsidR="00B76BAA" w:rsidRPr="00AC7BFD" w:rsidRDefault="00B76BAA" w:rsidP="00F27D39">
            <w:pPr>
              <w:autoSpaceDE w:val="0"/>
              <w:autoSpaceDN w:val="0"/>
              <w:spacing w:line="480" w:lineRule="auto"/>
              <w:jc w:val="center"/>
              <w:rPr>
                <w:sz w:val="18"/>
                <w:szCs w:val="18"/>
              </w:rPr>
            </w:pPr>
            <w:r w:rsidRPr="00AC7BFD">
              <w:rPr>
                <w:sz w:val="18"/>
                <w:szCs w:val="18"/>
              </w:rPr>
              <w:t>B1lambda</w:t>
            </w:r>
          </w:p>
        </w:tc>
        <w:tc>
          <w:tcPr>
            <w:tcW w:w="1620" w:type="dxa"/>
            <w:tcBorders>
              <w:bottom w:val="single" w:sz="4" w:space="0" w:color="auto"/>
            </w:tcBorders>
          </w:tcPr>
          <w:p w:rsidR="00B76BAA" w:rsidRPr="00AC7BFD" w:rsidRDefault="00B76BAA" w:rsidP="00F27D39">
            <w:pPr>
              <w:autoSpaceDE w:val="0"/>
              <w:autoSpaceDN w:val="0"/>
              <w:spacing w:line="480" w:lineRule="auto"/>
              <w:jc w:val="center"/>
              <w:rPr>
                <w:sz w:val="18"/>
                <w:szCs w:val="18"/>
              </w:rPr>
            </w:pPr>
            <w:r>
              <w:rPr>
                <w:sz w:val="18"/>
                <w:szCs w:val="18"/>
              </w:rPr>
              <w:t>B0p</w:t>
            </w:r>
          </w:p>
        </w:tc>
        <w:tc>
          <w:tcPr>
            <w:tcW w:w="36" w:type="dxa"/>
            <w:tcBorders>
              <w:bottom w:val="single" w:sz="4" w:space="0" w:color="auto"/>
            </w:tcBorders>
          </w:tcPr>
          <w:p w:rsidR="00B76BAA" w:rsidRPr="00AC7BFD" w:rsidRDefault="00B76BAA" w:rsidP="00F27D39">
            <w:pPr>
              <w:autoSpaceDE w:val="0"/>
              <w:autoSpaceDN w:val="0"/>
              <w:spacing w:line="480" w:lineRule="auto"/>
              <w:jc w:val="center"/>
              <w:rPr>
                <w:sz w:val="18"/>
                <w:szCs w:val="18"/>
              </w:rPr>
            </w:pPr>
          </w:p>
        </w:tc>
        <w:tc>
          <w:tcPr>
            <w:tcW w:w="945" w:type="dxa"/>
            <w:tcBorders>
              <w:bottom w:val="single" w:sz="4" w:space="0" w:color="auto"/>
            </w:tcBorders>
          </w:tcPr>
          <w:p w:rsidR="00B76BAA" w:rsidRPr="00AC7BFD" w:rsidRDefault="00B65A3D" w:rsidP="00F27D39">
            <w:pPr>
              <w:autoSpaceDE w:val="0"/>
              <w:autoSpaceDN w:val="0"/>
              <w:spacing w:line="480" w:lineRule="auto"/>
              <w:jc w:val="center"/>
              <w:rPr>
                <w:sz w:val="18"/>
                <w:szCs w:val="18"/>
              </w:rPr>
            </w:pPr>
            <w:r>
              <w:rPr>
                <w:sz w:val="18"/>
                <w:szCs w:val="18"/>
              </w:rPr>
              <w:t>Survival</w:t>
            </w:r>
          </w:p>
        </w:tc>
        <w:tc>
          <w:tcPr>
            <w:tcW w:w="1269" w:type="dxa"/>
            <w:tcBorders>
              <w:bottom w:val="single" w:sz="4" w:space="0" w:color="auto"/>
            </w:tcBorders>
          </w:tcPr>
          <w:p w:rsidR="00B76BAA" w:rsidRPr="00AC7BFD" w:rsidRDefault="00B65A3D" w:rsidP="00F27D39">
            <w:pPr>
              <w:autoSpaceDE w:val="0"/>
              <w:autoSpaceDN w:val="0"/>
              <w:spacing w:line="480" w:lineRule="auto"/>
              <w:jc w:val="center"/>
              <w:rPr>
                <w:sz w:val="18"/>
                <w:szCs w:val="18"/>
              </w:rPr>
            </w:pPr>
            <w:r>
              <w:rPr>
                <w:sz w:val="18"/>
                <w:szCs w:val="18"/>
              </w:rPr>
              <w:t>Recruitment</w:t>
            </w:r>
          </w:p>
        </w:tc>
        <w:tc>
          <w:tcPr>
            <w:tcW w:w="672" w:type="dxa"/>
            <w:tcBorders>
              <w:bottom w:val="single" w:sz="4" w:space="0" w:color="auto"/>
            </w:tcBorders>
          </w:tcPr>
          <w:p w:rsidR="00B76BAA" w:rsidRPr="00AC7BFD" w:rsidRDefault="00B76BAA" w:rsidP="00F27D39">
            <w:pPr>
              <w:autoSpaceDE w:val="0"/>
              <w:autoSpaceDN w:val="0"/>
              <w:spacing w:line="480" w:lineRule="auto"/>
              <w:rPr>
                <w:sz w:val="18"/>
                <w:szCs w:val="18"/>
              </w:rPr>
            </w:pPr>
          </w:p>
        </w:tc>
      </w:tr>
      <w:tr w:rsidR="00B76BAA" w:rsidRPr="00AC7BFD" w:rsidTr="003B3A50">
        <w:tc>
          <w:tcPr>
            <w:tcW w:w="1260" w:type="dxa"/>
            <w:tcBorders>
              <w:top w:val="single" w:sz="4" w:space="0" w:color="auto"/>
            </w:tcBorders>
          </w:tcPr>
          <w:p w:rsidR="00B76BAA" w:rsidRPr="00526FC0" w:rsidRDefault="00526FC0" w:rsidP="00F27D39">
            <w:pPr>
              <w:autoSpaceDE w:val="0"/>
              <w:autoSpaceDN w:val="0"/>
              <w:spacing w:line="480" w:lineRule="auto"/>
              <w:rPr>
                <w:i/>
                <w:sz w:val="18"/>
                <w:szCs w:val="18"/>
              </w:rPr>
            </w:pPr>
            <w:r w:rsidRPr="00526FC0">
              <w:rPr>
                <w:i/>
                <w:sz w:val="18"/>
                <w:szCs w:val="18"/>
              </w:rPr>
              <w:t>Liatris</w:t>
            </w:r>
          </w:p>
        </w:tc>
        <w:tc>
          <w:tcPr>
            <w:tcW w:w="990" w:type="dxa"/>
            <w:tcBorders>
              <w:top w:val="single" w:sz="4" w:space="0" w:color="auto"/>
            </w:tcBorders>
          </w:tcPr>
          <w:p w:rsidR="00B76BAA" w:rsidRPr="00C46183" w:rsidRDefault="00526FC0" w:rsidP="00F27D39">
            <w:pPr>
              <w:autoSpaceDE w:val="0"/>
              <w:autoSpaceDN w:val="0"/>
              <w:spacing w:line="480" w:lineRule="auto"/>
              <w:jc w:val="center"/>
              <w:rPr>
                <w:sz w:val="18"/>
                <w:szCs w:val="18"/>
              </w:rPr>
            </w:pPr>
            <w:r w:rsidRPr="00C46183">
              <w:rPr>
                <w:sz w:val="18"/>
                <w:szCs w:val="18"/>
              </w:rPr>
              <w:t>-1.12</w:t>
            </w:r>
          </w:p>
          <w:p w:rsidR="00B76BAA" w:rsidRPr="00C46183" w:rsidRDefault="00B76BAA" w:rsidP="00F27D39">
            <w:pPr>
              <w:autoSpaceDE w:val="0"/>
              <w:autoSpaceDN w:val="0"/>
              <w:spacing w:line="480" w:lineRule="auto"/>
              <w:jc w:val="center"/>
              <w:rPr>
                <w:sz w:val="18"/>
                <w:szCs w:val="18"/>
              </w:rPr>
            </w:pPr>
            <w:r w:rsidRPr="00C46183">
              <w:rPr>
                <w:sz w:val="18"/>
                <w:szCs w:val="18"/>
              </w:rPr>
              <w:t>(</w:t>
            </w:r>
            <w:r w:rsidR="00526FC0" w:rsidRPr="00C46183">
              <w:rPr>
                <w:sz w:val="18"/>
                <w:szCs w:val="18"/>
              </w:rPr>
              <w:t>-1.94,-0.31</w:t>
            </w:r>
            <w:r w:rsidRPr="00C46183">
              <w:rPr>
                <w:sz w:val="18"/>
                <w:szCs w:val="18"/>
              </w:rPr>
              <w:t>)</w:t>
            </w:r>
          </w:p>
        </w:tc>
        <w:tc>
          <w:tcPr>
            <w:tcW w:w="990" w:type="dxa"/>
            <w:tcBorders>
              <w:top w:val="single" w:sz="4" w:space="0" w:color="auto"/>
            </w:tcBorders>
          </w:tcPr>
          <w:p w:rsidR="00B76BAA" w:rsidRPr="00D92C51" w:rsidRDefault="00526FC0" w:rsidP="00F27D39">
            <w:pPr>
              <w:autoSpaceDE w:val="0"/>
              <w:autoSpaceDN w:val="0"/>
              <w:spacing w:line="480" w:lineRule="auto"/>
              <w:jc w:val="center"/>
              <w:rPr>
                <w:b/>
                <w:sz w:val="18"/>
                <w:szCs w:val="18"/>
              </w:rPr>
            </w:pPr>
            <w:r w:rsidRPr="00D92C51">
              <w:rPr>
                <w:b/>
                <w:sz w:val="18"/>
                <w:szCs w:val="18"/>
              </w:rPr>
              <w:t>1.84</w:t>
            </w:r>
          </w:p>
          <w:p w:rsidR="00B76BAA" w:rsidRPr="00D92C51" w:rsidRDefault="00B76BAA" w:rsidP="00F27D39">
            <w:pPr>
              <w:autoSpaceDE w:val="0"/>
              <w:autoSpaceDN w:val="0"/>
              <w:spacing w:line="480" w:lineRule="auto"/>
              <w:jc w:val="center"/>
              <w:rPr>
                <w:b/>
                <w:sz w:val="18"/>
                <w:szCs w:val="18"/>
              </w:rPr>
            </w:pPr>
            <w:r w:rsidRPr="00D92C51">
              <w:rPr>
                <w:b/>
                <w:sz w:val="18"/>
                <w:szCs w:val="18"/>
              </w:rPr>
              <w:t>(</w:t>
            </w:r>
            <w:r w:rsidR="00526FC0" w:rsidRPr="00D92C51">
              <w:rPr>
                <w:b/>
                <w:sz w:val="18"/>
                <w:szCs w:val="18"/>
              </w:rPr>
              <w:t>0.94,2.73</w:t>
            </w:r>
            <w:r w:rsidRPr="00D92C51">
              <w:rPr>
                <w:b/>
                <w:sz w:val="18"/>
                <w:szCs w:val="18"/>
              </w:rPr>
              <w:t>)</w:t>
            </w:r>
          </w:p>
        </w:tc>
        <w:tc>
          <w:tcPr>
            <w:tcW w:w="1620" w:type="dxa"/>
            <w:tcBorders>
              <w:top w:val="single" w:sz="4" w:space="0" w:color="auto"/>
            </w:tcBorders>
          </w:tcPr>
          <w:p w:rsidR="00B76BAA" w:rsidRPr="00C46183" w:rsidRDefault="00526FC0" w:rsidP="00F27D39">
            <w:pPr>
              <w:autoSpaceDE w:val="0"/>
              <w:autoSpaceDN w:val="0"/>
              <w:spacing w:line="480" w:lineRule="auto"/>
              <w:jc w:val="center"/>
              <w:rPr>
                <w:sz w:val="18"/>
                <w:szCs w:val="18"/>
              </w:rPr>
            </w:pPr>
            <w:r w:rsidRPr="00C46183">
              <w:rPr>
                <w:sz w:val="18"/>
                <w:szCs w:val="18"/>
              </w:rPr>
              <w:t>-1.98</w:t>
            </w:r>
          </w:p>
          <w:p w:rsidR="00B76BAA" w:rsidRPr="00C46183" w:rsidRDefault="00B76BAA" w:rsidP="00F27D39">
            <w:pPr>
              <w:autoSpaceDE w:val="0"/>
              <w:autoSpaceDN w:val="0"/>
              <w:spacing w:line="480" w:lineRule="auto"/>
              <w:jc w:val="center"/>
              <w:rPr>
                <w:sz w:val="18"/>
                <w:szCs w:val="18"/>
              </w:rPr>
            </w:pPr>
            <w:r w:rsidRPr="00C46183">
              <w:rPr>
                <w:sz w:val="18"/>
                <w:szCs w:val="18"/>
              </w:rPr>
              <w:t>(</w:t>
            </w:r>
            <w:r w:rsidR="00526FC0" w:rsidRPr="00C46183">
              <w:rPr>
                <w:sz w:val="18"/>
                <w:szCs w:val="18"/>
              </w:rPr>
              <w:t>-2.34-1.62</w:t>
            </w:r>
            <w:r w:rsidRPr="00C46183">
              <w:rPr>
                <w:sz w:val="18"/>
                <w:szCs w:val="18"/>
              </w:rPr>
              <w:t>)</w:t>
            </w:r>
          </w:p>
        </w:tc>
        <w:tc>
          <w:tcPr>
            <w:tcW w:w="36" w:type="dxa"/>
            <w:tcBorders>
              <w:top w:val="single" w:sz="4" w:space="0" w:color="auto"/>
            </w:tcBorders>
          </w:tcPr>
          <w:p w:rsidR="00B76BAA" w:rsidRPr="00526FC0" w:rsidRDefault="00B76BAA" w:rsidP="00F27D39">
            <w:pPr>
              <w:autoSpaceDE w:val="0"/>
              <w:autoSpaceDN w:val="0"/>
              <w:spacing w:line="480" w:lineRule="auto"/>
              <w:jc w:val="center"/>
              <w:rPr>
                <w:sz w:val="18"/>
                <w:szCs w:val="18"/>
              </w:rPr>
            </w:pPr>
          </w:p>
        </w:tc>
        <w:tc>
          <w:tcPr>
            <w:tcW w:w="945" w:type="dxa"/>
            <w:tcBorders>
              <w:top w:val="single" w:sz="4" w:space="0" w:color="auto"/>
            </w:tcBorders>
          </w:tcPr>
          <w:p w:rsidR="00B76BAA" w:rsidRPr="00C46183" w:rsidRDefault="00526FC0" w:rsidP="00F27D39">
            <w:pPr>
              <w:autoSpaceDE w:val="0"/>
              <w:autoSpaceDN w:val="0"/>
              <w:spacing w:line="480" w:lineRule="auto"/>
              <w:jc w:val="center"/>
              <w:rPr>
                <w:sz w:val="18"/>
                <w:szCs w:val="18"/>
              </w:rPr>
            </w:pPr>
            <w:r w:rsidRPr="00C46183">
              <w:rPr>
                <w:sz w:val="18"/>
                <w:szCs w:val="18"/>
              </w:rPr>
              <w:t>-1.47</w:t>
            </w:r>
          </w:p>
          <w:p w:rsidR="00B76BAA" w:rsidRPr="00C46183" w:rsidRDefault="00B76BAA" w:rsidP="00F27D39">
            <w:pPr>
              <w:autoSpaceDE w:val="0"/>
              <w:autoSpaceDN w:val="0"/>
              <w:spacing w:line="480" w:lineRule="auto"/>
              <w:jc w:val="center"/>
              <w:rPr>
                <w:sz w:val="18"/>
                <w:szCs w:val="18"/>
              </w:rPr>
            </w:pPr>
            <w:r w:rsidRPr="00C46183">
              <w:rPr>
                <w:sz w:val="18"/>
                <w:szCs w:val="18"/>
              </w:rPr>
              <w:t>(</w:t>
            </w:r>
            <w:r w:rsidR="00526FC0" w:rsidRPr="00C46183">
              <w:rPr>
                <w:sz w:val="18"/>
                <w:szCs w:val="18"/>
              </w:rPr>
              <w:t>-2.24,-0.70</w:t>
            </w:r>
            <w:r w:rsidRPr="00C46183">
              <w:rPr>
                <w:sz w:val="18"/>
                <w:szCs w:val="18"/>
              </w:rPr>
              <w:t>)</w:t>
            </w:r>
          </w:p>
        </w:tc>
        <w:tc>
          <w:tcPr>
            <w:tcW w:w="1269" w:type="dxa"/>
            <w:tcBorders>
              <w:top w:val="single" w:sz="4" w:space="0" w:color="auto"/>
            </w:tcBorders>
          </w:tcPr>
          <w:p w:rsidR="00B76BAA" w:rsidRPr="00526FC0" w:rsidRDefault="00526FC0" w:rsidP="00F27D39">
            <w:pPr>
              <w:autoSpaceDE w:val="0"/>
              <w:autoSpaceDN w:val="0"/>
              <w:spacing w:line="480" w:lineRule="auto"/>
              <w:jc w:val="center"/>
              <w:rPr>
                <w:sz w:val="18"/>
                <w:szCs w:val="18"/>
              </w:rPr>
            </w:pPr>
            <w:r>
              <w:rPr>
                <w:sz w:val="18"/>
                <w:szCs w:val="18"/>
              </w:rPr>
              <w:t>-11.23</w:t>
            </w:r>
          </w:p>
          <w:p w:rsidR="00B76BAA" w:rsidRPr="00526FC0" w:rsidRDefault="00B76BAA" w:rsidP="00F27D39">
            <w:pPr>
              <w:autoSpaceDE w:val="0"/>
              <w:autoSpaceDN w:val="0"/>
              <w:spacing w:line="480" w:lineRule="auto"/>
              <w:jc w:val="center"/>
              <w:rPr>
                <w:sz w:val="18"/>
                <w:szCs w:val="18"/>
              </w:rPr>
            </w:pPr>
            <w:r w:rsidRPr="00526FC0">
              <w:rPr>
                <w:sz w:val="18"/>
                <w:szCs w:val="18"/>
              </w:rPr>
              <w:t>(</w:t>
            </w:r>
            <w:r w:rsidR="00526FC0">
              <w:rPr>
                <w:sz w:val="18"/>
                <w:szCs w:val="18"/>
              </w:rPr>
              <w:t>-92.19,69.73</w:t>
            </w:r>
            <w:r w:rsidRPr="00526FC0">
              <w:rPr>
                <w:sz w:val="18"/>
                <w:szCs w:val="18"/>
              </w:rPr>
              <w:t>)</w:t>
            </w:r>
          </w:p>
        </w:tc>
        <w:tc>
          <w:tcPr>
            <w:tcW w:w="672" w:type="dxa"/>
            <w:tcBorders>
              <w:top w:val="single" w:sz="4" w:space="0" w:color="auto"/>
            </w:tcBorders>
          </w:tcPr>
          <w:p w:rsidR="00B76BAA" w:rsidRPr="00526FC0" w:rsidRDefault="00526FC0" w:rsidP="00F27D39">
            <w:pPr>
              <w:autoSpaceDE w:val="0"/>
              <w:autoSpaceDN w:val="0"/>
              <w:spacing w:line="480" w:lineRule="auto"/>
              <w:jc w:val="center"/>
              <w:rPr>
                <w:sz w:val="18"/>
                <w:szCs w:val="18"/>
              </w:rPr>
            </w:pPr>
            <w:r>
              <w:rPr>
                <w:sz w:val="18"/>
                <w:szCs w:val="18"/>
              </w:rPr>
              <w:t>207.71</w:t>
            </w:r>
          </w:p>
        </w:tc>
      </w:tr>
      <w:tr w:rsidR="00B76BAA" w:rsidRPr="00AC7BFD" w:rsidTr="003B3A50">
        <w:tc>
          <w:tcPr>
            <w:tcW w:w="1260" w:type="dxa"/>
          </w:tcPr>
          <w:p w:rsidR="00B76BAA" w:rsidRPr="00AC7BFD" w:rsidRDefault="00526FC0" w:rsidP="00F27D39">
            <w:pPr>
              <w:autoSpaceDE w:val="0"/>
              <w:autoSpaceDN w:val="0"/>
              <w:spacing w:line="480" w:lineRule="auto"/>
              <w:rPr>
                <w:sz w:val="18"/>
                <w:szCs w:val="18"/>
              </w:rPr>
            </w:pPr>
            <w:r>
              <w:rPr>
                <w:sz w:val="18"/>
                <w:szCs w:val="18"/>
              </w:rPr>
              <w:t>Disturbance</w:t>
            </w:r>
          </w:p>
        </w:tc>
        <w:tc>
          <w:tcPr>
            <w:tcW w:w="990" w:type="dxa"/>
          </w:tcPr>
          <w:p w:rsidR="00B76BAA" w:rsidRPr="00C46183" w:rsidRDefault="00526FC0" w:rsidP="00F27D39">
            <w:pPr>
              <w:autoSpaceDE w:val="0"/>
              <w:autoSpaceDN w:val="0"/>
              <w:spacing w:line="480" w:lineRule="auto"/>
              <w:jc w:val="center"/>
              <w:rPr>
                <w:sz w:val="18"/>
                <w:szCs w:val="18"/>
              </w:rPr>
            </w:pPr>
            <w:r w:rsidRPr="00C46183">
              <w:rPr>
                <w:sz w:val="18"/>
                <w:szCs w:val="18"/>
              </w:rPr>
              <w:t>0.34</w:t>
            </w:r>
          </w:p>
          <w:p w:rsidR="00B76BAA" w:rsidRPr="00C46183" w:rsidRDefault="00B76BAA" w:rsidP="00F27D39">
            <w:pPr>
              <w:autoSpaceDE w:val="0"/>
              <w:autoSpaceDN w:val="0"/>
              <w:spacing w:line="480" w:lineRule="auto"/>
              <w:jc w:val="center"/>
              <w:rPr>
                <w:sz w:val="18"/>
                <w:szCs w:val="18"/>
              </w:rPr>
            </w:pPr>
            <w:r w:rsidRPr="00C46183">
              <w:rPr>
                <w:sz w:val="18"/>
                <w:szCs w:val="18"/>
              </w:rPr>
              <w:t>(</w:t>
            </w:r>
            <w:r w:rsidR="00526FC0" w:rsidRPr="00C46183">
              <w:rPr>
                <w:sz w:val="18"/>
                <w:szCs w:val="18"/>
              </w:rPr>
              <w:t>-0.47,1.15</w:t>
            </w:r>
            <w:r w:rsidRPr="00C46183">
              <w:rPr>
                <w:sz w:val="18"/>
                <w:szCs w:val="18"/>
              </w:rPr>
              <w:t>)</w:t>
            </w:r>
          </w:p>
        </w:tc>
        <w:tc>
          <w:tcPr>
            <w:tcW w:w="990" w:type="dxa"/>
          </w:tcPr>
          <w:p w:rsidR="00B76BAA" w:rsidRPr="00D92C51" w:rsidRDefault="00526FC0" w:rsidP="00F27D39">
            <w:pPr>
              <w:autoSpaceDE w:val="0"/>
              <w:autoSpaceDN w:val="0"/>
              <w:spacing w:line="480" w:lineRule="auto"/>
              <w:jc w:val="center"/>
              <w:rPr>
                <w:b/>
                <w:sz w:val="18"/>
                <w:szCs w:val="18"/>
              </w:rPr>
            </w:pPr>
            <w:r w:rsidRPr="00D92C51">
              <w:rPr>
                <w:b/>
                <w:sz w:val="18"/>
                <w:szCs w:val="18"/>
              </w:rPr>
              <w:t>-1.50</w:t>
            </w:r>
          </w:p>
          <w:p w:rsidR="00B76BAA" w:rsidRPr="00D92C51" w:rsidRDefault="00B76BAA" w:rsidP="00F27D39">
            <w:pPr>
              <w:autoSpaceDE w:val="0"/>
              <w:autoSpaceDN w:val="0"/>
              <w:spacing w:line="480" w:lineRule="auto"/>
              <w:jc w:val="center"/>
              <w:rPr>
                <w:b/>
                <w:sz w:val="18"/>
                <w:szCs w:val="18"/>
              </w:rPr>
            </w:pPr>
            <w:r w:rsidRPr="00D92C51">
              <w:rPr>
                <w:b/>
                <w:sz w:val="18"/>
                <w:szCs w:val="18"/>
              </w:rPr>
              <w:t>(</w:t>
            </w:r>
            <w:r w:rsidR="00526FC0" w:rsidRPr="00D92C51">
              <w:rPr>
                <w:b/>
                <w:sz w:val="18"/>
                <w:szCs w:val="18"/>
              </w:rPr>
              <w:t>-2.86,-0.14</w:t>
            </w:r>
            <w:r w:rsidRPr="00D92C51">
              <w:rPr>
                <w:b/>
                <w:sz w:val="18"/>
                <w:szCs w:val="18"/>
              </w:rPr>
              <w:t>)</w:t>
            </w:r>
          </w:p>
        </w:tc>
        <w:tc>
          <w:tcPr>
            <w:tcW w:w="1620" w:type="dxa"/>
          </w:tcPr>
          <w:p w:rsidR="00B76BAA" w:rsidRPr="00C46183" w:rsidRDefault="00C80CE5" w:rsidP="00F27D39">
            <w:pPr>
              <w:autoSpaceDE w:val="0"/>
              <w:autoSpaceDN w:val="0"/>
              <w:spacing w:line="480" w:lineRule="auto"/>
              <w:jc w:val="center"/>
              <w:rPr>
                <w:sz w:val="18"/>
                <w:szCs w:val="18"/>
              </w:rPr>
            </w:pPr>
            <w:r w:rsidRPr="00C46183">
              <w:rPr>
                <w:sz w:val="18"/>
                <w:szCs w:val="18"/>
              </w:rPr>
              <w:t>-2.00</w:t>
            </w:r>
          </w:p>
          <w:p w:rsidR="00B76BAA" w:rsidRPr="00C46183" w:rsidRDefault="00B76BAA" w:rsidP="00F27D39">
            <w:pPr>
              <w:autoSpaceDE w:val="0"/>
              <w:autoSpaceDN w:val="0"/>
              <w:spacing w:line="480" w:lineRule="auto"/>
              <w:jc w:val="center"/>
              <w:rPr>
                <w:sz w:val="18"/>
                <w:szCs w:val="18"/>
              </w:rPr>
            </w:pPr>
            <w:r w:rsidRPr="00C46183">
              <w:rPr>
                <w:sz w:val="18"/>
                <w:szCs w:val="18"/>
              </w:rPr>
              <w:t>(</w:t>
            </w:r>
            <w:r w:rsidR="00526FC0" w:rsidRPr="00C46183">
              <w:rPr>
                <w:sz w:val="18"/>
                <w:szCs w:val="18"/>
              </w:rPr>
              <w:t>-2.36,-1.63</w:t>
            </w:r>
            <w:r w:rsidRPr="00C46183">
              <w:rPr>
                <w:sz w:val="18"/>
                <w:szCs w:val="18"/>
              </w:rPr>
              <w:t>)</w:t>
            </w:r>
          </w:p>
        </w:tc>
        <w:tc>
          <w:tcPr>
            <w:tcW w:w="36" w:type="dxa"/>
          </w:tcPr>
          <w:p w:rsidR="00B76BAA" w:rsidRPr="00526FC0" w:rsidRDefault="00B76BAA" w:rsidP="00F27D39">
            <w:pPr>
              <w:autoSpaceDE w:val="0"/>
              <w:autoSpaceDN w:val="0"/>
              <w:spacing w:line="480" w:lineRule="auto"/>
              <w:jc w:val="center"/>
              <w:rPr>
                <w:sz w:val="18"/>
                <w:szCs w:val="18"/>
              </w:rPr>
            </w:pPr>
          </w:p>
          <w:p w:rsidR="00B76BAA" w:rsidRPr="00526FC0" w:rsidRDefault="00B76BAA" w:rsidP="00F27D39">
            <w:pPr>
              <w:autoSpaceDE w:val="0"/>
              <w:autoSpaceDN w:val="0"/>
              <w:spacing w:line="480" w:lineRule="auto"/>
              <w:jc w:val="center"/>
              <w:rPr>
                <w:sz w:val="18"/>
                <w:szCs w:val="18"/>
              </w:rPr>
            </w:pPr>
          </w:p>
        </w:tc>
        <w:tc>
          <w:tcPr>
            <w:tcW w:w="945" w:type="dxa"/>
          </w:tcPr>
          <w:p w:rsidR="00B76BAA" w:rsidRPr="00C46183" w:rsidRDefault="00874E54" w:rsidP="00F27D39">
            <w:pPr>
              <w:autoSpaceDE w:val="0"/>
              <w:autoSpaceDN w:val="0"/>
              <w:spacing w:line="480" w:lineRule="auto"/>
              <w:jc w:val="center"/>
              <w:rPr>
                <w:sz w:val="18"/>
                <w:szCs w:val="18"/>
              </w:rPr>
            </w:pPr>
            <w:r w:rsidRPr="00C46183">
              <w:rPr>
                <w:sz w:val="18"/>
                <w:szCs w:val="18"/>
              </w:rPr>
              <w:t>-1.48</w:t>
            </w:r>
          </w:p>
          <w:p w:rsidR="00B76BAA" w:rsidRPr="00C46183" w:rsidRDefault="00B76BAA" w:rsidP="00F27D39">
            <w:pPr>
              <w:autoSpaceDE w:val="0"/>
              <w:autoSpaceDN w:val="0"/>
              <w:spacing w:line="480" w:lineRule="auto"/>
              <w:jc w:val="center"/>
              <w:rPr>
                <w:sz w:val="18"/>
                <w:szCs w:val="18"/>
              </w:rPr>
            </w:pPr>
            <w:r w:rsidRPr="00C46183">
              <w:rPr>
                <w:sz w:val="18"/>
                <w:szCs w:val="18"/>
              </w:rPr>
              <w:t>(</w:t>
            </w:r>
            <w:r w:rsidR="00874E54" w:rsidRPr="00C46183">
              <w:rPr>
                <w:sz w:val="18"/>
                <w:szCs w:val="18"/>
              </w:rPr>
              <w:t>-2.26,-0.71</w:t>
            </w:r>
            <w:r w:rsidRPr="00C46183">
              <w:rPr>
                <w:sz w:val="18"/>
                <w:szCs w:val="18"/>
              </w:rPr>
              <w:t>)</w:t>
            </w:r>
          </w:p>
        </w:tc>
        <w:tc>
          <w:tcPr>
            <w:tcW w:w="1269" w:type="dxa"/>
          </w:tcPr>
          <w:p w:rsidR="00B76BAA" w:rsidRPr="00526FC0" w:rsidRDefault="00874E54" w:rsidP="00F27D39">
            <w:pPr>
              <w:autoSpaceDE w:val="0"/>
              <w:autoSpaceDN w:val="0"/>
              <w:spacing w:line="480" w:lineRule="auto"/>
              <w:jc w:val="center"/>
              <w:rPr>
                <w:sz w:val="18"/>
                <w:szCs w:val="18"/>
              </w:rPr>
            </w:pPr>
            <w:r>
              <w:rPr>
                <w:sz w:val="18"/>
                <w:szCs w:val="18"/>
              </w:rPr>
              <w:t>-11.04</w:t>
            </w:r>
          </w:p>
          <w:p w:rsidR="00B76BAA" w:rsidRPr="00526FC0" w:rsidRDefault="00B76BAA" w:rsidP="00F27D39">
            <w:pPr>
              <w:autoSpaceDE w:val="0"/>
              <w:autoSpaceDN w:val="0"/>
              <w:spacing w:line="480" w:lineRule="auto"/>
              <w:jc w:val="center"/>
              <w:rPr>
                <w:sz w:val="18"/>
                <w:szCs w:val="18"/>
              </w:rPr>
            </w:pPr>
            <w:r w:rsidRPr="00526FC0">
              <w:rPr>
                <w:sz w:val="18"/>
                <w:szCs w:val="18"/>
              </w:rPr>
              <w:t>(</w:t>
            </w:r>
            <w:r w:rsidR="00874E54">
              <w:rPr>
                <w:sz w:val="18"/>
                <w:szCs w:val="18"/>
              </w:rPr>
              <w:t>-84.22,62.14</w:t>
            </w:r>
            <w:r w:rsidRPr="00526FC0">
              <w:rPr>
                <w:sz w:val="18"/>
                <w:szCs w:val="18"/>
              </w:rPr>
              <w:t>)</w:t>
            </w:r>
          </w:p>
        </w:tc>
        <w:tc>
          <w:tcPr>
            <w:tcW w:w="672" w:type="dxa"/>
          </w:tcPr>
          <w:p w:rsidR="00B76BAA" w:rsidRPr="00526FC0" w:rsidRDefault="00526FC0" w:rsidP="00F27D39">
            <w:pPr>
              <w:autoSpaceDE w:val="0"/>
              <w:autoSpaceDN w:val="0"/>
              <w:spacing w:line="480" w:lineRule="auto"/>
              <w:jc w:val="center"/>
              <w:rPr>
                <w:sz w:val="18"/>
                <w:szCs w:val="18"/>
              </w:rPr>
            </w:pPr>
            <w:r>
              <w:rPr>
                <w:sz w:val="18"/>
                <w:szCs w:val="18"/>
              </w:rPr>
              <w:t>216.62</w:t>
            </w:r>
          </w:p>
        </w:tc>
      </w:tr>
      <w:tr w:rsidR="00B76BAA" w:rsidRPr="00AC7BFD" w:rsidTr="003B3A50">
        <w:tc>
          <w:tcPr>
            <w:tcW w:w="1260" w:type="dxa"/>
          </w:tcPr>
          <w:p w:rsidR="00B76BAA" w:rsidRPr="00AC7BFD" w:rsidRDefault="00526FC0" w:rsidP="00F27D39">
            <w:pPr>
              <w:autoSpaceDE w:val="0"/>
              <w:autoSpaceDN w:val="0"/>
              <w:spacing w:line="480" w:lineRule="auto"/>
              <w:rPr>
                <w:sz w:val="18"/>
                <w:szCs w:val="18"/>
              </w:rPr>
            </w:pPr>
            <w:r>
              <w:rPr>
                <w:sz w:val="18"/>
                <w:szCs w:val="18"/>
              </w:rPr>
              <w:t>Null</w:t>
            </w:r>
          </w:p>
        </w:tc>
        <w:tc>
          <w:tcPr>
            <w:tcW w:w="990" w:type="dxa"/>
          </w:tcPr>
          <w:p w:rsidR="00B76BAA" w:rsidRPr="00C46183" w:rsidRDefault="00874E54" w:rsidP="00F27D39">
            <w:pPr>
              <w:autoSpaceDE w:val="0"/>
              <w:autoSpaceDN w:val="0"/>
              <w:spacing w:line="480" w:lineRule="auto"/>
              <w:jc w:val="center"/>
              <w:rPr>
                <w:sz w:val="18"/>
                <w:szCs w:val="18"/>
              </w:rPr>
            </w:pPr>
            <w:r w:rsidRPr="00C46183">
              <w:rPr>
                <w:sz w:val="18"/>
                <w:szCs w:val="18"/>
              </w:rPr>
              <w:t>-0.06</w:t>
            </w:r>
          </w:p>
          <w:p w:rsidR="00B76BAA" w:rsidRPr="00C46183" w:rsidRDefault="00B76BAA" w:rsidP="00F27D39">
            <w:pPr>
              <w:autoSpaceDE w:val="0"/>
              <w:autoSpaceDN w:val="0"/>
              <w:spacing w:line="480" w:lineRule="auto"/>
              <w:jc w:val="center"/>
              <w:rPr>
                <w:sz w:val="18"/>
                <w:szCs w:val="18"/>
              </w:rPr>
            </w:pPr>
            <w:r w:rsidRPr="00C46183">
              <w:rPr>
                <w:sz w:val="18"/>
                <w:szCs w:val="18"/>
              </w:rPr>
              <w:t>(</w:t>
            </w:r>
            <w:r w:rsidR="00D92C51" w:rsidRPr="00C46183">
              <w:rPr>
                <w:sz w:val="18"/>
                <w:szCs w:val="18"/>
              </w:rPr>
              <w:t>-</w:t>
            </w:r>
            <w:r w:rsidR="00874E54" w:rsidRPr="00C46183">
              <w:rPr>
                <w:sz w:val="18"/>
                <w:szCs w:val="18"/>
              </w:rPr>
              <w:t>0.75,0.64</w:t>
            </w:r>
            <w:r w:rsidRPr="00C46183">
              <w:rPr>
                <w:sz w:val="18"/>
                <w:szCs w:val="18"/>
              </w:rPr>
              <w:t>)</w:t>
            </w:r>
          </w:p>
        </w:tc>
        <w:tc>
          <w:tcPr>
            <w:tcW w:w="990" w:type="dxa"/>
          </w:tcPr>
          <w:p w:rsidR="00B76BAA" w:rsidRPr="00526FC0" w:rsidRDefault="00B76BAA" w:rsidP="00F27D39">
            <w:pPr>
              <w:autoSpaceDE w:val="0"/>
              <w:autoSpaceDN w:val="0"/>
              <w:spacing w:line="480" w:lineRule="auto"/>
              <w:jc w:val="center"/>
              <w:rPr>
                <w:sz w:val="18"/>
                <w:szCs w:val="18"/>
              </w:rPr>
            </w:pPr>
            <w:r w:rsidRPr="00526FC0">
              <w:rPr>
                <w:sz w:val="18"/>
                <w:szCs w:val="18"/>
              </w:rPr>
              <w:t>--</w:t>
            </w:r>
          </w:p>
          <w:p w:rsidR="00B76BAA" w:rsidRPr="00526FC0" w:rsidRDefault="00B76BAA" w:rsidP="00F27D39">
            <w:pPr>
              <w:autoSpaceDE w:val="0"/>
              <w:autoSpaceDN w:val="0"/>
              <w:spacing w:line="480" w:lineRule="auto"/>
              <w:jc w:val="center"/>
              <w:rPr>
                <w:sz w:val="18"/>
                <w:szCs w:val="18"/>
              </w:rPr>
            </w:pPr>
            <w:r w:rsidRPr="00526FC0">
              <w:rPr>
                <w:sz w:val="18"/>
                <w:szCs w:val="18"/>
              </w:rPr>
              <w:t>--</w:t>
            </w:r>
          </w:p>
        </w:tc>
        <w:tc>
          <w:tcPr>
            <w:tcW w:w="1620" w:type="dxa"/>
          </w:tcPr>
          <w:p w:rsidR="00B76BAA" w:rsidRPr="00C46183" w:rsidRDefault="00874E54" w:rsidP="00F27D39">
            <w:pPr>
              <w:autoSpaceDE w:val="0"/>
              <w:autoSpaceDN w:val="0"/>
              <w:spacing w:line="480" w:lineRule="auto"/>
              <w:jc w:val="center"/>
              <w:rPr>
                <w:sz w:val="18"/>
                <w:szCs w:val="18"/>
              </w:rPr>
            </w:pPr>
            <w:r w:rsidRPr="00C46183">
              <w:rPr>
                <w:sz w:val="18"/>
                <w:szCs w:val="18"/>
              </w:rPr>
              <w:t>-2.00</w:t>
            </w:r>
          </w:p>
          <w:p w:rsidR="00B76BAA" w:rsidRPr="00C46183" w:rsidRDefault="00B76BAA" w:rsidP="00F27D39">
            <w:pPr>
              <w:autoSpaceDE w:val="0"/>
              <w:autoSpaceDN w:val="0"/>
              <w:spacing w:line="480" w:lineRule="auto"/>
              <w:jc w:val="center"/>
              <w:rPr>
                <w:sz w:val="18"/>
                <w:szCs w:val="18"/>
              </w:rPr>
            </w:pPr>
            <w:r w:rsidRPr="00C46183">
              <w:rPr>
                <w:sz w:val="18"/>
                <w:szCs w:val="18"/>
              </w:rPr>
              <w:t>(</w:t>
            </w:r>
            <w:r w:rsidR="00874E54" w:rsidRPr="00C46183">
              <w:rPr>
                <w:sz w:val="18"/>
                <w:szCs w:val="18"/>
              </w:rPr>
              <w:t>-2.37,-1.63</w:t>
            </w:r>
            <w:r w:rsidRPr="00C46183">
              <w:rPr>
                <w:sz w:val="18"/>
                <w:szCs w:val="18"/>
              </w:rPr>
              <w:t>)</w:t>
            </w:r>
          </w:p>
        </w:tc>
        <w:tc>
          <w:tcPr>
            <w:tcW w:w="36" w:type="dxa"/>
          </w:tcPr>
          <w:p w:rsidR="00B76BAA" w:rsidRPr="00526FC0" w:rsidRDefault="00B76BAA" w:rsidP="00F27D39">
            <w:pPr>
              <w:autoSpaceDE w:val="0"/>
              <w:autoSpaceDN w:val="0"/>
              <w:spacing w:line="480" w:lineRule="auto"/>
              <w:jc w:val="center"/>
              <w:rPr>
                <w:sz w:val="18"/>
                <w:szCs w:val="18"/>
              </w:rPr>
            </w:pPr>
          </w:p>
          <w:p w:rsidR="00B76BAA" w:rsidRPr="00526FC0" w:rsidRDefault="00B76BAA" w:rsidP="00F27D39">
            <w:pPr>
              <w:autoSpaceDE w:val="0"/>
              <w:autoSpaceDN w:val="0"/>
              <w:spacing w:line="480" w:lineRule="auto"/>
              <w:jc w:val="center"/>
              <w:rPr>
                <w:sz w:val="18"/>
                <w:szCs w:val="18"/>
              </w:rPr>
            </w:pPr>
          </w:p>
        </w:tc>
        <w:tc>
          <w:tcPr>
            <w:tcW w:w="945" w:type="dxa"/>
          </w:tcPr>
          <w:p w:rsidR="00B76BAA" w:rsidRPr="00C46183" w:rsidRDefault="00874E54" w:rsidP="00F27D39">
            <w:pPr>
              <w:autoSpaceDE w:val="0"/>
              <w:autoSpaceDN w:val="0"/>
              <w:spacing w:line="480" w:lineRule="auto"/>
              <w:jc w:val="center"/>
              <w:rPr>
                <w:sz w:val="18"/>
                <w:szCs w:val="18"/>
              </w:rPr>
            </w:pPr>
            <w:r w:rsidRPr="00C46183">
              <w:rPr>
                <w:sz w:val="18"/>
                <w:szCs w:val="18"/>
              </w:rPr>
              <w:t>-1.48</w:t>
            </w:r>
          </w:p>
          <w:p w:rsidR="00B76BAA" w:rsidRPr="00C46183" w:rsidRDefault="00B76BAA" w:rsidP="00F27D39">
            <w:pPr>
              <w:autoSpaceDE w:val="0"/>
              <w:autoSpaceDN w:val="0"/>
              <w:spacing w:line="480" w:lineRule="auto"/>
              <w:jc w:val="center"/>
              <w:rPr>
                <w:sz w:val="18"/>
                <w:szCs w:val="18"/>
              </w:rPr>
            </w:pPr>
            <w:r w:rsidRPr="00C46183">
              <w:rPr>
                <w:sz w:val="18"/>
                <w:szCs w:val="18"/>
              </w:rPr>
              <w:t>(</w:t>
            </w:r>
            <w:r w:rsidR="00874E54" w:rsidRPr="00C46183">
              <w:rPr>
                <w:sz w:val="18"/>
                <w:szCs w:val="18"/>
              </w:rPr>
              <w:t>-2.26,-0.71</w:t>
            </w:r>
            <w:r w:rsidRPr="00C46183">
              <w:rPr>
                <w:sz w:val="18"/>
                <w:szCs w:val="18"/>
              </w:rPr>
              <w:t>)</w:t>
            </w:r>
          </w:p>
        </w:tc>
        <w:tc>
          <w:tcPr>
            <w:tcW w:w="1269" w:type="dxa"/>
          </w:tcPr>
          <w:p w:rsidR="00B76BAA" w:rsidRPr="00526FC0" w:rsidRDefault="00874E54" w:rsidP="00F27D39">
            <w:pPr>
              <w:autoSpaceDE w:val="0"/>
              <w:autoSpaceDN w:val="0"/>
              <w:spacing w:line="480" w:lineRule="auto"/>
              <w:jc w:val="center"/>
              <w:rPr>
                <w:sz w:val="18"/>
                <w:szCs w:val="18"/>
              </w:rPr>
            </w:pPr>
            <w:r>
              <w:rPr>
                <w:sz w:val="18"/>
                <w:szCs w:val="18"/>
              </w:rPr>
              <w:t>-10.42</w:t>
            </w:r>
          </w:p>
          <w:p w:rsidR="00B76BAA" w:rsidRPr="00526FC0" w:rsidRDefault="00B76BAA" w:rsidP="00F27D39">
            <w:pPr>
              <w:autoSpaceDE w:val="0"/>
              <w:autoSpaceDN w:val="0"/>
              <w:spacing w:line="480" w:lineRule="auto"/>
              <w:jc w:val="center"/>
              <w:rPr>
                <w:sz w:val="18"/>
                <w:szCs w:val="18"/>
              </w:rPr>
            </w:pPr>
            <w:r w:rsidRPr="00526FC0">
              <w:rPr>
                <w:sz w:val="18"/>
                <w:szCs w:val="18"/>
              </w:rPr>
              <w:t>(</w:t>
            </w:r>
            <w:r w:rsidR="00874E54">
              <w:rPr>
                <w:sz w:val="18"/>
                <w:szCs w:val="18"/>
              </w:rPr>
              <w:t>-64.50,43.64</w:t>
            </w:r>
            <w:r w:rsidRPr="00526FC0">
              <w:rPr>
                <w:sz w:val="18"/>
                <w:szCs w:val="18"/>
              </w:rPr>
              <w:t>)</w:t>
            </w:r>
          </w:p>
        </w:tc>
        <w:tc>
          <w:tcPr>
            <w:tcW w:w="672" w:type="dxa"/>
          </w:tcPr>
          <w:p w:rsidR="00B76BAA" w:rsidRPr="00526FC0" w:rsidRDefault="00526FC0" w:rsidP="00F27D39">
            <w:pPr>
              <w:autoSpaceDE w:val="0"/>
              <w:autoSpaceDN w:val="0"/>
              <w:spacing w:line="480" w:lineRule="auto"/>
              <w:jc w:val="center"/>
              <w:rPr>
                <w:sz w:val="18"/>
                <w:szCs w:val="18"/>
              </w:rPr>
            </w:pPr>
            <w:r>
              <w:rPr>
                <w:sz w:val="18"/>
                <w:szCs w:val="18"/>
              </w:rPr>
              <w:t>216.84</w:t>
            </w:r>
          </w:p>
        </w:tc>
      </w:tr>
      <w:tr w:rsidR="00B76BAA" w:rsidRPr="00AC7BFD" w:rsidTr="003B3A50">
        <w:tc>
          <w:tcPr>
            <w:tcW w:w="1260" w:type="dxa"/>
          </w:tcPr>
          <w:p w:rsidR="00B76BAA" w:rsidRPr="00AC7BFD" w:rsidRDefault="00526FC0" w:rsidP="00F27D39">
            <w:pPr>
              <w:autoSpaceDE w:val="0"/>
              <w:autoSpaceDN w:val="0"/>
              <w:spacing w:line="480" w:lineRule="auto"/>
              <w:rPr>
                <w:sz w:val="18"/>
                <w:szCs w:val="18"/>
              </w:rPr>
            </w:pPr>
            <w:r>
              <w:rPr>
                <w:sz w:val="18"/>
                <w:szCs w:val="18"/>
              </w:rPr>
              <w:t>Non-bunchgrass</w:t>
            </w:r>
          </w:p>
        </w:tc>
        <w:tc>
          <w:tcPr>
            <w:tcW w:w="990" w:type="dxa"/>
          </w:tcPr>
          <w:p w:rsidR="00B76BAA" w:rsidRPr="00C46183" w:rsidRDefault="00266C7F" w:rsidP="00F27D39">
            <w:pPr>
              <w:autoSpaceDE w:val="0"/>
              <w:autoSpaceDN w:val="0"/>
              <w:spacing w:line="480" w:lineRule="auto"/>
              <w:jc w:val="center"/>
              <w:rPr>
                <w:sz w:val="18"/>
                <w:szCs w:val="18"/>
              </w:rPr>
            </w:pPr>
            <w:r w:rsidRPr="00C46183">
              <w:rPr>
                <w:sz w:val="18"/>
                <w:szCs w:val="18"/>
              </w:rPr>
              <w:t>-0.22</w:t>
            </w:r>
          </w:p>
          <w:p w:rsidR="00B76BAA" w:rsidRPr="00C46183" w:rsidRDefault="00B76BAA" w:rsidP="00F27D39">
            <w:pPr>
              <w:autoSpaceDE w:val="0"/>
              <w:autoSpaceDN w:val="0"/>
              <w:spacing w:line="480" w:lineRule="auto"/>
              <w:jc w:val="center"/>
              <w:rPr>
                <w:sz w:val="18"/>
                <w:szCs w:val="18"/>
              </w:rPr>
            </w:pPr>
            <w:r w:rsidRPr="00C46183">
              <w:rPr>
                <w:sz w:val="18"/>
                <w:szCs w:val="18"/>
              </w:rPr>
              <w:t>(</w:t>
            </w:r>
            <w:r w:rsidR="00266C7F" w:rsidRPr="00C46183">
              <w:rPr>
                <w:sz w:val="18"/>
                <w:szCs w:val="18"/>
              </w:rPr>
              <w:t>-0.93,0.49</w:t>
            </w:r>
            <w:r w:rsidRPr="00C46183">
              <w:rPr>
                <w:sz w:val="18"/>
                <w:szCs w:val="18"/>
              </w:rPr>
              <w:t>)</w:t>
            </w:r>
          </w:p>
        </w:tc>
        <w:tc>
          <w:tcPr>
            <w:tcW w:w="990" w:type="dxa"/>
          </w:tcPr>
          <w:p w:rsidR="00B76BAA" w:rsidRPr="00526FC0" w:rsidRDefault="00266C7F" w:rsidP="00F27D39">
            <w:pPr>
              <w:autoSpaceDE w:val="0"/>
              <w:autoSpaceDN w:val="0"/>
              <w:spacing w:line="480" w:lineRule="auto"/>
              <w:jc w:val="center"/>
              <w:rPr>
                <w:sz w:val="18"/>
                <w:szCs w:val="18"/>
              </w:rPr>
            </w:pPr>
            <w:r>
              <w:rPr>
                <w:sz w:val="18"/>
                <w:szCs w:val="18"/>
              </w:rPr>
              <w:t>-0.75</w:t>
            </w:r>
          </w:p>
          <w:p w:rsidR="00B76BAA" w:rsidRPr="00526FC0" w:rsidRDefault="00B76BAA" w:rsidP="00F27D39">
            <w:pPr>
              <w:autoSpaceDE w:val="0"/>
              <w:autoSpaceDN w:val="0"/>
              <w:spacing w:line="480" w:lineRule="auto"/>
              <w:jc w:val="center"/>
              <w:rPr>
                <w:sz w:val="18"/>
                <w:szCs w:val="18"/>
              </w:rPr>
            </w:pPr>
            <w:r w:rsidRPr="00526FC0">
              <w:rPr>
                <w:sz w:val="18"/>
                <w:szCs w:val="18"/>
              </w:rPr>
              <w:t>(</w:t>
            </w:r>
            <w:r w:rsidR="00266C7F">
              <w:rPr>
                <w:sz w:val="18"/>
                <w:szCs w:val="18"/>
              </w:rPr>
              <w:t>-1.75,0.24</w:t>
            </w:r>
            <w:r w:rsidRPr="00526FC0">
              <w:rPr>
                <w:sz w:val="18"/>
                <w:szCs w:val="18"/>
              </w:rPr>
              <w:t>)</w:t>
            </w:r>
          </w:p>
        </w:tc>
        <w:tc>
          <w:tcPr>
            <w:tcW w:w="1620" w:type="dxa"/>
          </w:tcPr>
          <w:p w:rsidR="00B76BAA" w:rsidRPr="00C46183" w:rsidRDefault="00266C7F" w:rsidP="00F27D39">
            <w:pPr>
              <w:autoSpaceDE w:val="0"/>
              <w:autoSpaceDN w:val="0"/>
              <w:spacing w:line="480" w:lineRule="auto"/>
              <w:jc w:val="center"/>
              <w:rPr>
                <w:sz w:val="18"/>
                <w:szCs w:val="18"/>
              </w:rPr>
            </w:pPr>
            <w:r w:rsidRPr="00C46183">
              <w:rPr>
                <w:sz w:val="18"/>
                <w:szCs w:val="18"/>
              </w:rPr>
              <w:t>-</w:t>
            </w:r>
            <w:r w:rsidR="00C80CE5" w:rsidRPr="00C46183">
              <w:rPr>
                <w:sz w:val="18"/>
                <w:szCs w:val="18"/>
              </w:rPr>
              <w:t>2.00</w:t>
            </w:r>
          </w:p>
          <w:p w:rsidR="00B76BAA" w:rsidRPr="00C46183" w:rsidRDefault="00B76BAA" w:rsidP="00F27D39">
            <w:pPr>
              <w:autoSpaceDE w:val="0"/>
              <w:autoSpaceDN w:val="0"/>
              <w:spacing w:line="480" w:lineRule="auto"/>
              <w:jc w:val="center"/>
              <w:rPr>
                <w:sz w:val="18"/>
                <w:szCs w:val="18"/>
              </w:rPr>
            </w:pPr>
            <w:r w:rsidRPr="00C46183">
              <w:rPr>
                <w:sz w:val="18"/>
                <w:szCs w:val="18"/>
              </w:rPr>
              <w:t>(</w:t>
            </w:r>
            <w:r w:rsidR="00266C7F" w:rsidRPr="00C46183">
              <w:rPr>
                <w:sz w:val="18"/>
                <w:szCs w:val="18"/>
              </w:rPr>
              <w:t>-2.36,-1.62</w:t>
            </w:r>
            <w:r w:rsidRPr="00C46183">
              <w:rPr>
                <w:sz w:val="18"/>
                <w:szCs w:val="18"/>
              </w:rPr>
              <w:t>)</w:t>
            </w:r>
          </w:p>
        </w:tc>
        <w:tc>
          <w:tcPr>
            <w:tcW w:w="36" w:type="dxa"/>
          </w:tcPr>
          <w:p w:rsidR="00B76BAA" w:rsidRPr="00526FC0" w:rsidRDefault="00B76BAA" w:rsidP="00F27D39">
            <w:pPr>
              <w:autoSpaceDE w:val="0"/>
              <w:autoSpaceDN w:val="0"/>
              <w:spacing w:line="480" w:lineRule="auto"/>
              <w:jc w:val="center"/>
              <w:rPr>
                <w:sz w:val="18"/>
                <w:szCs w:val="18"/>
              </w:rPr>
            </w:pPr>
          </w:p>
        </w:tc>
        <w:tc>
          <w:tcPr>
            <w:tcW w:w="945" w:type="dxa"/>
          </w:tcPr>
          <w:p w:rsidR="00B76BAA" w:rsidRPr="00C46183" w:rsidRDefault="00266C7F" w:rsidP="00F27D39">
            <w:pPr>
              <w:autoSpaceDE w:val="0"/>
              <w:autoSpaceDN w:val="0"/>
              <w:spacing w:line="480" w:lineRule="auto"/>
              <w:jc w:val="center"/>
              <w:rPr>
                <w:sz w:val="18"/>
                <w:szCs w:val="18"/>
              </w:rPr>
            </w:pPr>
            <w:r w:rsidRPr="00C46183">
              <w:rPr>
                <w:sz w:val="18"/>
                <w:szCs w:val="18"/>
              </w:rPr>
              <w:t>-1.48</w:t>
            </w:r>
          </w:p>
          <w:p w:rsidR="00B76BAA" w:rsidRPr="00C46183" w:rsidRDefault="00B76BAA" w:rsidP="00F27D39">
            <w:pPr>
              <w:autoSpaceDE w:val="0"/>
              <w:autoSpaceDN w:val="0"/>
              <w:spacing w:line="480" w:lineRule="auto"/>
              <w:jc w:val="center"/>
              <w:rPr>
                <w:sz w:val="18"/>
                <w:szCs w:val="18"/>
              </w:rPr>
            </w:pPr>
            <w:r w:rsidRPr="00C46183">
              <w:rPr>
                <w:sz w:val="18"/>
                <w:szCs w:val="18"/>
              </w:rPr>
              <w:t>(</w:t>
            </w:r>
            <w:r w:rsidR="00266C7F" w:rsidRPr="00C46183">
              <w:rPr>
                <w:sz w:val="18"/>
                <w:szCs w:val="18"/>
              </w:rPr>
              <w:t>-2.26,-0.71</w:t>
            </w:r>
            <w:r w:rsidRPr="00C46183">
              <w:rPr>
                <w:sz w:val="18"/>
                <w:szCs w:val="18"/>
              </w:rPr>
              <w:t>)</w:t>
            </w:r>
          </w:p>
        </w:tc>
        <w:tc>
          <w:tcPr>
            <w:tcW w:w="1269" w:type="dxa"/>
          </w:tcPr>
          <w:p w:rsidR="00B76BAA" w:rsidRPr="00526FC0" w:rsidRDefault="00266C7F" w:rsidP="00F27D39">
            <w:pPr>
              <w:autoSpaceDE w:val="0"/>
              <w:autoSpaceDN w:val="0"/>
              <w:spacing w:line="480" w:lineRule="auto"/>
              <w:jc w:val="center"/>
              <w:rPr>
                <w:sz w:val="18"/>
                <w:szCs w:val="18"/>
              </w:rPr>
            </w:pPr>
            <w:r>
              <w:rPr>
                <w:sz w:val="18"/>
                <w:szCs w:val="18"/>
              </w:rPr>
              <w:t>-12.10</w:t>
            </w:r>
          </w:p>
          <w:p w:rsidR="00B76BAA" w:rsidRPr="00526FC0" w:rsidRDefault="00B76BAA" w:rsidP="00F27D39">
            <w:pPr>
              <w:autoSpaceDE w:val="0"/>
              <w:autoSpaceDN w:val="0"/>
              <w:spacing w:line="480" w:lineRule="auto"/>
              <w:jc w:val="center"/>
              <w:rPr>
                <w:sz w:val="18"/>
                <w:szCs w:val="18"/>
              </w:rPr>
            </w:pPr>
            <w:r w:rsidRPr="00526FC0">
              <w:rPr>
                <w:sz w:val="18"/>
                <w:szCs w:val="18"/>
              </w:rPr>
              <w:t>(</w:t>
            </w:r>
            <w:r w:rsidR="00266C7F">
              <w:rPr>
                <w:sz w:val="18"/>
                <w:szCs w:val="18"/>
              </w:rPr>
              <w:t>-137.18,112.97</w:t>
            </w:r>
            <w:r w:rsidRPr="00526FC0">
              <w:rPr>
                <w:sz w:val="18"/>
                <w:szCs w:val="18"/>
              </w:rPr>
              <w:t>)</w:t>
            </w:r>
          </w:p>
        </w:tc>
        <w:tc>
          <w:tcPr>
            <w:tcW w:w="672" w:type="dxa"/>
          </w:tcPr>
          <w:p w:rsidR="00B76BAA" w:rsidRPr="00526FC0" w:rsidRDefault="00526FC0" w:rsidP="00F27D39">
            <w:pPr>
              <w:autoSpaceDE w:val="0"/>
              <w:autoSpaceDN w:val="0"/>
              <w:spacing w:line="480" w:lineRule="auto"/>
              <w:jc w:val="center"/>
              <w:rPr>
                <w:sz w:val="18"/>
                <w:szCs w:val="18"/>
              </w:rPr>
            </w:pPr>
            <w:r>
              <w:rPr>
                <w:sz w:val="18"/>
                <w:szCs w:val="18"/>
              </w:rPr>
              <w:t>217.56</w:t>
            </w:r>
          </w:p>
        </w:tc>
      </w:tr>
      <w:tr w:rsidR="00526FC0" w:rsidRPr="00AC7BFD" w:rsidTr="003B3A50">
        <w:tc>
          <w:tcPr>
            <w:tcW w:w="1260" w:type="dxa"/>
          </w:tcPr>
          <w:p w:rsidR="00526FC0" w:rsidRDefault="00526FC0" w:rsidP="00F27D39">
            <w:pPr>
              <w:autoSpaceDE w:val="0"/>
              <w:autoSpaceDN w:val="0"/>
              <w:spacing w:line="480" w:lineRule="auto"/>
              <w:rPr>
                <w:sz w:val="18"/>
                <w:szCs w:val="18"/>
              </w:rPr>
            </w:pPr>
            <w:r>
              <w:rPr>
                <w:sz w:val="18"/>
                <w:szCs w:val="18"/>
              </w:rPr>
              <w:t>Bunchgrass</w:t>
            </w:r>
          </w:p>
        </w:tc>
        <w:tc>
          <w:tcPr>
            <w:tcW w:w="990" w:type="dxa"/>
          </w:tcPr>
          <w:p w:rsidR="00526FC0" w:rsidRPr="00C46183" w:rsidRDefault="00C80CE5" w:rsidP="00F27D39">
            <w:pPr>
              <w:autoSpaceDE w:val="0"/>
              <w:autoSpaceDN w:val="0"/>
              <w:spacing w:line="480" w:lineRule="auto"/>
              <w:jc w:val="center"/>
              <w:rPr>
                <w:sz w:val="18"/>
                <w:szCs w:val="18"/>
              </w:rPr>
            </w:pPr>
            <w:r w:rsidRPr="00C46183">
              <w:rPr>
                <w:sz w:val="18"/>
                <w:szCs w:val="18"/>
              </w:rPr>
              <w:t>-0.15</w:t>
            </w:r>
          </w:p>
          <w:p w:rsidR="00C80CE5" w:rsidRPr="00C46183" w:rsidRDefault="00C80CE5" w:rsidP="00F27D39">
            <w:pPr>
              <w:autoSpaceDE w:val="0"/>
              <w:autoSpaceDN w:val="0"/>
              <w:spacing w:line="480" w:lineRule="auto"/>
              <w:jc w:val="center"/>
              <w:rPr>
                <w:sz w:val="18"/>
                <w:szCs w:val="18"/>
              </w:rPr>
            </w:pPr>
            <w:r w:rsidRPr="00C46183">
              <w:rPr>
                <w:sz w:val="18"/>
                <w:szCs w:val="18"/>
              </w:rPr>
              <w:t>(-0.85,0.55)</w:t>
            </w:r>
          </w:p>
        </w:tc>
        <w:tc>
          <w:tcPr>
            <w:tcW w:w="990" w:type="dxa"/>
          </w:tcPr>
          <w:p w:rsidR="00526FC0" w:rsidRDefault="00C80CE5" w:rsidP="00F27D39">
            <w:pPr>
              <w:autoSpaceDE w:val="0"/>
              <w:autoSpaceDN w:val="0"/>
              <w:spacing w:line="480" w:lineRule="auto"/>
              <w:jc w:val="center"/>
              <w:rPr>
                <w:sz w:val="18"/>
                <w:szCs w:val="18"/>
              </w:rPr>
            </w:pPr>
            <w:r>
              <w:rPr>
                <w:sz w:val="18"/>
                <w:szCs w:val="18"/>
              </w:rPr>
              <w:t>0.25</w:t>
            </w:r>
          </w:p>
          <w:p w:rsidR="00C80CE5" w:rsidRPr="00526FC0" w:rsidRDefault="00C80CE5" w:rsidP="00F27D39">
            <w:pPr>
              <w:autoSpaceDE w:val="0"/>
              <w:autoSpaceDN w:val="0"/>
              <w:spacing w:line="480" w:lineRule="auto"/>
              <w:jc w:val="center"/>
              <w:rPr>
                <w:sz w:val="18"/>
                <w:szCs w:val="18"/>
              </w:rPr>
            </w:pPr>
            <w:r>
              <w:rPr>
                <w:sz w:val="18"/>
                <w:szCs w:val="18"/>
              </w:rPr>
              <w:t>(-0.20,0.71)</w:t>
            </w:r>
          </w:p>
        </w:tc>
        <w:tc>
          <w:tcPr>
            <w:tcW w:w="1620" w:type="dxa"/>
          </w:tcPr>
          <w:p w:rsidR="00526FC0" w:rsidRPr="00C46183" w:rsidRDefault="00C80CE5" w:rsidP="00F27D39">
            <w:pPr>
              <w:autoSpaceDE w:val="0"/>
              <w:autoSpaceDN w:val="0"/>
              <w:spacing w:line="480" w:lineRule="auto"/>
              <w:jc w:val="center"/>
              <w:rPr>
                <w:sz w:val="18"/>
                <w:szCs w:val="18"/>
              </w:rPr>
            </w:pPr>
            <w:r w:rsidRPr="00C46183">
              <w:rPr>
                <w:sz w:val="18"/>
                <w:szCs w:val="18"/>
              </w:rPr>
              <w:t>-1.98</w:t>
            </w:r>
          </w:p>
          <w:p w:rsidR="00C80CE5" w:rsidRPr="00C46183" w:rsidRDefault="00C80CE5" w:rsidP="00F27D39">
            <w:pPr>
              <w:autoSpaceDE w:val="0"/>
              <w:autoSpaceDN w:val="0"/>
              <w:spacing w:line="480" w:lineRule="auto"/>
              <w:jc w:val="center"/>
              <w:rPr>
                <w:sz w:val="18"/>
                <w:szCs w:val="18"/>
              </w:rPr>
            </w:pPr>
            <w:r w:rsidRPr="00C46183">
              <w:rPr>
                <w:sz w:val="18"/>
                <w:szCs w:val="18"/>
              </w:rPr>
              <w:t>(-2.35,-1.61)</w:t>
            </w:r>
          </w:p>
        </w:tc>
        <w:tc>
          <w:tcPr>
            <w:tcW w:w="36" w:type="dxa"/>
          </w:tcPr>
          <w:p w:rsidR="00526FC0" w:rsidRPr="00526FC0" w:rsidRDefault="00526FC0" w:rsidP="00F27D39">
            <w:pPr>
              <w:autoSpaceDE w:val="0"/>
              <w:autoSpaceDN w:val="0"/>
              <w:spacing w:line="480" w:lineRule="auto"/>
              <w:jc w:val="center"/>
              <w:rPr>
                <w:sz w:val="18"/>
                <w:szCs w:val="18"/>
              </w:rPr>
            </w:pPr>
          </w:p>
        </w:tc>
        <w:tc>
          <w:tcPr>
            <w:tcW w:w="945" w:type="dxa"/>
          </w:tcPr>
          <w:p w:rsidR="00526FC0" w:rsidRPr="00C46183" w:rsidRDefault="00C80CE5" w:rsidP="00F27D39">
            <w:pPr>
              <w:autoSpaceDE w:val="0"/>
              <w:autoSpaceDN w:val="0"/>
              <w:spacing w:line="480" w:lineRule="auto"/>
              <w:jc w:val="center"/>
              <w:rPr>
                <w:sz w:val="18"/>
                <w:szCs w:val="18"/>
              </w:rPr>
            </w:pPr>
            <w:r w:rsidRPr="00C46183">
              <w:rPr>
                <w:sz w:val="18"/>
                <w:szCs w:val="18"/>
              </w:rPr>
              <w:t>-1.47</w:t>
            </w:r>
          </w:p>
          <w:p w:rsidR="00C80CE5" w:rsidRPr="00C46183" w:rsidRDefault="00C80CE5" w:rsidP="00F27D39">
            <w:pPr>
              <w:autoSpaceDE w:val="0"/>
              <w:autoSpaceDN w:val="0"/>
              <w:spacing w:line="480" w:lineRule="auto"/>
              <w:jc w:val="center"/>
              <w:rPr>
                <w:sz w:val="18"/>
                <w:szCs w:val="18"/>
              </w:rPr>
            </w:pPr>
            <w:r w:rsidRPr="00C46183">
              <w:rPr>
                <w:sz w:val="18"/>
                <w:szCs w:val="18"/>
              </w:rPr>
              <w:t>(-2.25,-0.70)</w:t>
            </w:r>
          </w:p>
        </w:tc>
        <w:tc>
          <w:tcPr>
            <w:tcW w:w="1269" w:type="dxa"/>
          </w:tcPr>
          <w:p w:rsidR="00526FC0" w:rsidRDefault="00C80CE5" w:rsidP="00F27D39">
            <w:pPr>
              <w:autoSpaceDE w:val="0"/>
              <w:autoSpaceDN w:val="0"/>
              <w:spacing w:line="480" w:lineRule="auto"/>
              <w:jc w:val="center"/>
              <w:rPr>
                <w:sz w:val="18"/>
                <w:szCs w:val="18"/>
              </w:rPr>
            </w:pPr>
            <w:r>
              <w:rPr>
                <w:sz w:val="18"/>
                <w:szCs w:val="18"/>
              </w:rPr>
              <w:t>-14.22</w:t>
            </w:r>
          </w:p>
          <w:p w:rsidR="00C80CE5" w:rsidRPr="00526FC0" w:rsidRDefault="00C80CE5" w:rsidP="00F27D39">
            <w:pPr>
              <w:autoSpaceDE w:val="0"/>
              <w:autoSpaceDN w:val="0"/>
              <w:spacing w:line="480" w:lineRule="auto"/>
              <w:jc w:val="center"/>
              <w:rPr>
                <w:sz w:val="18"/>
                <w:szCs w:val="18"/>
              </w:rPr>
            </w:pPr>
            <w:r>
              <w:rPr>
                <w:sz w:val="18"/>
                <w:szCs w:val="18"/>
              </w:rPr>
              <w:t>(-371.63,343.20)</w:t>
            </w:r>
          </w:p>
        </w:tc>
        <w:tc>
          <w:tcPr>
            <w:tcW w:w="672" w:type="dxa"/>
          </w:tcPr>
          <w:p w:rsidR="00526FC0" w:rsidRPr="00526FC0" w:rsidRDefault="00526FC0" w:rsidP="00F27D39">
            <w:pPr>
              <w:autoSpaceDE w:val="0"/>
              <w:autoSpaceDN w:val="0"/>
              <w:spacing w:line="480" w:lineRule="auto"/>
              <w:jc w:val="center"/>
              <w:rPr>
                <w:sz w:val="18"/>
                <w:szCs w:val="18"/>
              </w:rPr>
            </w:pPr>
            <w:r>
              <w:rPr>
                <w:sz w:val="18"/>
                <w:szCs w:val="18"/>
              </w:rPr>
              <w:t>218.13</w:t>
            </w:r>
          </w:p>
        </w:tc>
      </w:tr>
      <w:tr w:rsidR="00526FC0" w:rsidRPr="00AC7BFD" w:rsidTr="003B3A50">
        <w:tc>
          <w:tcPr>
            <w:tcW w:w="1260" w:type="dxa"/>
          </w:tcPr>
          <w:p w:rsidR="00526FC0" w:rsidRDefault="00526FC0" w:rsidP="00F27D39">
            <w:pPr>
              <w:autoSpaceDE w:val="0"/>
              <w:autoSpaceDN w:val="0"/>
              <w:spacing w:line="480" w:lineRule="auto"/>
              <w:rPr>
                <w:sz w:val="18"/>
                <w:szCs w:val="18"/>
              </w:rPr>
            </w:pPr>
            <w:r>
              <w:rPr>
                <w:sz w:val="18"/>
                <w:szCs w:val="18"/>
              </w:rPr>
              <w:t>Litter</w:t>
            </w:r>
          </w:p>
        </w:tc>
        <w:tc>
          <w:tcPr>
            <w:tcW w:w="990" w:type="dxa"/>
          </w:tcPr>
          <w:p w:rsidR="00526FC0" w:rsidRPr="00C46183" w:rsidRDefault="000F5110" w:rsidP="00F27D39">
            <w:pPr>
              <w:autoSpaceDE w:val="0"/>
              <w:autoSpaceDN w:val="0"/>
              <w:spacing w:line="480" w:lineRule="auto"/>
              <w:jc w:val="center"/>
              <w:rPr>
                <w:sz w:val="18"/>
                <w:szCs w:val="18"/>
              </w:rPr>
            </w:pPr>
            <w:r w:rsidRPr="00C46183">
              <w:rPr>
                <w:sz w:val="18"/>
                <w:szCs w:val="18"/>
              </w:rPr>
              <w:t>-0.92</w:t>
            </w:r>
          </w:p>
          <w:p w:rsidR="000F5110" w:rsidRPr="00C46183" w:rsidRDefault="000F5110" w:rsidP="00F27D39">
            <w:pPr>
              <w:autoSpaceDE w:val="0"/>
              <w:autoSpaceDN w:val="0"/>
              <w:spacing w:line="480" w:lineRule="auto"/>
              <w:jc w:val="center"/>
              <w:rPr>
                <w:sz w:val="18"/>
                <w:szCs w:val="18"/>
              </w:rPr>
            </w:pPr>
            <w:r w:rsidRPr="00C46183">
              <w:rPr>
                <w:sz w:val="18"/>
                <w:szCs w:val="18"/>
              </w:rPr>
              <w:t>(-0.80,0.61)</w:t>
            </w:r>
          </w:p>
        </w:tc>
        <w:tc>
          <w:tcPr>
            <w:tcW w:w="990" w:type="dxa"/>
          </w:tcPr>
          <w:p w:rsidR="00526FC0" w:rsidRDefault="000F5110" w:rsidP="00F27D39">
            <w:pPr>
              <w:autoSpaceDE w:val="0"/>
              <w:autoSpaceDN w:val="0"/>
              <w:spacing w:line="480" w:lineRule="auto"/>
              <w:jc w:val="center"/>
              <w:rPr>
                <w:sz w:val="18"/>
                <w:szCs w:val="18"/>
              </w:rPr>
            </w:pPr>
            <w:r>
              <w:rPr>
                <w:sz w:val="18"/>
                <w:szCs w:val="18"/>
              </w:rPr>
              <w:t>-0.35</w:t>
            </w:r>
          </w:p>
          <w:p w:rsidR="000F5110" w:rsidRPr="00526FC0" w:rsidRDefault="000F5110" w:rsidP="00F27D39">
            <w:pPr>
              <w:autoSpaceDE w:val="0"/>
              <w:autoSpaceDN w:val="0"/>
              <w:spacing w:line="480" w:lineRule="auto"/>
              <w:jc w:val="center"/>
              <w:rPr>
                <w:sz w:val="18"/>
                <w:szCs w:val="18"/>
              </w:rPr>
            </w:pPr>
            <w:r>
              <w:rPr>
                <w:sz w:val="18"/>
                <w:szCs w:val="18"/>
              </w:rPr>
              <w:t>(-1.32,0.63)</w:t>
            </w:r>
          </w:p>
        </w:tc>
        <w:tc>
          <w:tcPr>
            <w:tcW w:w="1620" w:type="dxa"/>
          </w:tcPr>
          <w:p w:rsidR="00526FC0" w:rsidRPr="00C46183" w:rsidRDefault="000F5110" w:rsidP="00F27D39">
            <w:pPr>
              <w:autoSpaceDE w:val="0"/>
              <w:autoSpaceDN w:val="0"/>
              <w:spacing w:line="480" w:lineRule="auto"/>
              <w:jc w:val="center"/>
              <w:rPr>
                <w:sz w:val="18"/>
                <w:szCs w:val="18"/>
              </w:rPr>
            </w:pPr>
            <w:r w:rsidRPr="00C46183">
              <w:rPr>
                <w:sz w:val="18"/>
                <w:szCs w:val="18"/>
              </w:rPr>
              <w:t>-1.99</w:t>
            </w:r>
          </w:p>
          <w:p w:rsidR="000F5110" w:rsidRPr="00C46183" w:rsidRDefault="000F5110" w:rsidP="00F27D39">
            <w:pPr>
              <w:autoSpaceDE w:val="0"/>
              <w:autoSpaceDN w:val="0"/>
              <w:spacing w:line="480" w:lineRule="auto"/>
              <w:jc w:val="center"/>
              <w:rPr>
                <w:sz w:val="18"/>
                <w:szCs w:val="18"/>
              </w:rPr>
            </w:pPr>
            <w:r w:rsidRPr="00C46183">
              <w:rPr>
                <w:sz w:val="18"/>
                <w:szCs w:val="18"/>
              </w:rPr>
              <w:t>(-2.37,-1.62)</w:t>
            </w:r>
          </w:p>
        </w:tc>
        <w:tc>
          <w:tcPr>
            <w:tcW w:w="36" w:type="dxa"/>
          </w:tcPr>
          <w:p w:rsidR="00526FC0" w:rsidRPr="00526FC0" w:rsidRDefault="00526FC0" w:rsidP="00F27D39">
            <w:pPr>
              <w:autoSpaceDE w:val="0"/>
              <w:autoSpaceDN w:val="0"/>
              <w:spacing w:line="480" w:lineRule="auto"/>
              <w:jc w:val="center"/>
              <w:rPr>
                <w:sz w:val="18"/>
                <w:szCs w:val="18"/>
              </w:rPr>
            </w:pPr>
          </w:p>
        </w:tc>
        <w:tc>
          <w:tcPr>
            <w:tcW w:w="945" w:type="dxa"/>
          </w:tcPr>
          <w:p w:rsidR="00526FC0" w:rsidRPr="00C46183" w:rsidRDefault="000F5110" w:rsidP="00F27D39">
            <w:pPr>
              <w:autoSpaceDE w:val="0"/>
              <w:autoSpaceDN w:val="0"/>
              <w:spacing w:line="480" w:lineRule="auto"/>
              <w:jc w:val="center"/>
              <w:rPr>
                <w:sz w:val="18"/>
                <w:szCs w:val="18"/>
              </w:rPr>
            </w:pPr>
            <w:r w:rsidRPr="00C46183">
              <w:rPr>
                <w:sz w:val="18"/>
                <w:szCs w:val="18"/>
              </w:rPr>
              <w:t>-1.48</w:t>
            </w:r>
          </w:p>
          <w:p w:rsidR="000F5110" w:rsidRPr="00C46183" w:rsidRDefault="000F5110" w:rsidP="00F27D39">
            <w:pPr>
              <w:autoSpaceDE w:val="0"/>
              <w:autoSpaceDN w:val="0"/>
              <w:spacing w:line="480" w:lineRule="auto"/>
              <w:jc w:val="center"/>
              <w:rPr>
                <w:sz w:val="18"/>
                <w:szCs w:val="18"/>
              </w:rPr>
            </w:pPr>
            <w:r w:rsidRPr="00C46183">
              <w:rPr>
                <w:sz w:val="18"/>
                <w:szCs w:val="18"/>
              </w:rPr>
              <w:t>(-2.25,-0.71)</w:t>
            </w:r>
          </w:p>
        </w:tc>
        <w:tc>
          <w:tcPr>
            <w:tcW w:w="1269" w:type="dxa"/>
          </w:tcPr>
          <w:p w:rsidR="00526FC0" w:rsidRDefault="000F5110" w:rsidP="00F27D39">
            <w:pPr>
              <w:autoSpaceDE w:val="0"/>
              <w:autoSpaceDN w:val="0"/>
              <w:spacing w:line="480" w:lineRule="auto"/>
              <w:jc w:val="center"/>
              <w:rPr>
                <w:sz w:val="18"/>
                <w:szCs w:val="18"/>
              </w:rPr>
            </w:pPr>
            <w:r>
              <w:rPr>
                <w:sz w:val="18"/>
                <w:szCs w:val="18"/>
              </w:rPr>
              <w:t>-11.44</w:t>
            </w:r>
          </w:p>
          <w:p w:rsidR="000F5110" w:rsidRPr="00526FC0" w:rsidRDefault="000F5110" w:rsidP="00F27D39">
            <w:pPr>
              <w:autoSpaceDE w:val="0"/>
              <w:autoSpaceDN w:val="0"/>
              <w:spacing w:line="480" w:lineRule="auto"/>
              <w:jc w:val="center"/>
              <w:rPr>
                <w:sz w:val="18"/>
                <w:szCs w:val="18"/>
              </w:rPr>
            </w:pPr>
            <w:r>
              <w:rPr>
                <w:sz w:val="18"/>
                <w:szCs w:val="18"/>
              </w:rPr>
              <w:t>(-100.82,77.95)</w:t>
            </w:r>
          </w:p>
        </w:tc>
        <w:tc>
          <w:tcPr>
            <w:tcW w:w="672" w:type="dxa"/>
          </w:tcPr>
          <w:p w:rsidR="00526FC0" w:rsidRPr="00526FC0" w:rsidRDefault="00526FC0" w:rsidP="00F27D39">
            <w:pPr>
              <w:autoSpaceDE w:val="0"/>
              <w:autoSpaceDN w:val="0"/>
              <w:spacing w:line="480" w:lineRule="auto"/>
              <w:jc w:val="center"/>
              <w:rPr>
                <w:sz w:val="18"/>
                <w:szCs w:val="18"/>
              </w:rPr>
            </w:pPr>
            <w:r>
              <w:rPr>
                <w:sz w:val="18"/>
                <w:szCs w:val="18"/>
              </w:rPr>
              <w:t>218.59</w:t>
            </w:r>
          </w:p>
        </w:tc>
      </w:tr>
      <w:tr w:rsidR="00526FC0" w:rsidRPr="00AC7BFD" w:rsidTr="003B3A50">
        <w:tc>
          <w:tcPr>
            <w:tcW w:w="1260" w:type="dxa"/>
            <w:tcBorders>
              <w:bottom w:val="single" w:sz="4" w:space="0" w:color="auto"/>
            </w:tcBorders>
          </w:tcPr>
          <w:p w:rsidR="00526FC0" w:rsidRDefault="00526FC0" w:rsidP="00F27D39">
            <w:pPr>
              <w:autoSpaceDE w:val="0"/>
              <w:autoSpaceDN w:val="0"/>
              <w:spacing w:line="480" w:lineRule="auto"/>
              <w:rPr>
                <w:sz w:val="18"/>
                <w:szCs w:val="18"/>
              </w:rPr>
            </w:pPr>
            <w:r>
              <w:rPr>
                <w:sz w:val="18"/>
                <w:szCs w:val="18"/>
              </w:rPr>
              <w:t>Canopy</w:t>
            </w:r>
          </w:p>
        </w:tc>
        <w:tc>
          <w:tcPr>
            <w:tcW w:w="990" w:type="dxa"/>
            <w:tcBorders>
              <w:bottom w:val="single" w:sz="4" w:space="0" w:color="auto"/>
            </w:tcBorders>
          </w:tcPr>
          <w:p w:rsidR="00526FC0" w:rsidRPr="00C46183" w:rsidRDefault="001E4AB7" w:rsidP="00F27D39">
            <w:pPr>
              <w:autoSpaceDE w:val="0"/>
              <w:autoSpaceDN w:val="0"/>
              <w:spacing w:line="480" w:lineRule="auto"/>
              <w:jc w:val="center"/>
              <w:rPr>
                <w:sz w:val="18"/>
                <w:szCs w:val="18"/>
              </w:rPr>
            </w:pPr>
            <w:r w:rsidRPr="00C46183">
              <w:rPr>
                <w:sz w:val="18"/>
                <w:szCs w:val="18"/>
              </w:rPr>
              <w:t>-0.62</w:t>
            </w:r>
          </w:p>
          <w:p w:rsidR="001E4AB7" w:rsidRPr="00C46183" w:rsidRDefault="001E4AB7" w:rsidP="00F27D39">
            <w:pPr>
              <w:autoSpaceDE w:val="0"/>
              <w:autoSpaceDN w:val="0"/>
              <w:spacing w:line="480" w:lineRule="auto"/>
              <w:jc w:val="center"/>
              <w:rPr>
                <w:sz w:val="18"/>
                <w:szCs w:val="18"/>
              </w:rPr>
            </w:pPr>
            <w:r w:rsidRPr="00C46183">
              <w:rPr>
                <w:sz w:val="18"/>
                <w:szCs w:val="18"/>
              </w:rPr>
              <w:t>(</w:t>
            </w:r>
            <w:r w:rsidR="00784E0B" w:rsidRPr="00C46183">
              <w:rPr>
                <w:sz w:val="18"/>
                <w:szCs w:val="18"/>
              </w:rPr>
              <w:t>-</w:t>
            </w:r>
            <w:r w:rsidRPr="00C46183">
              <w:rPr>
                <w:sz w:val="18"/>
                <w:szCs w:val="18"/>
              </w:rPr>
              <w:t>0.76,0.63)</w:t>
            </w:r>
          </w:p>
        </w:tc>
        <w:tc>
          <w:tcPr>
            <w:tcW w:w="990" w:type="dxa"/>
            <w:tcBorders>
              <w:bottom w:val="single" w:sz="4" w:space="0" w:color="auto"/>
            </w:tcBorders>
          </w:tcPr>
          <w:p w:rsidR="00526FC0" w:rsidRDefault="001E4AB7" w:rsidP="00F27D39">
            <w:pPr>
              <w:autoSpaceDE w:val="0"/>
              <w:autoSpaceDN w:val="0"/>
              <w:spacing w:line="480" w:lineRule="auto"/>
              <w:jc w:val="center"/>
              <w:rPr>
                <w:sz w:val="18"/>
                <w:szCs w:val="18"/>
              </w:rPr>
            </w:pPr>
            <w:r>
              <w:rPr>
                <w:sz w:val="18"/>
                <w:szCs w:val="18"/>
              </w:rPr>
              <w:t>0.19</w:t>
            </w:r>
          </w:p>
          <w:p w:rsidR="001E4AB7" w:rsidRPr="00526FC0" w:rsidRDefault="001E4AB7" w:rsidP="00F27D39">
            <w:pPr>
              <w:autoSpaceDE w:val="0"/>
              <w:autoSpaceDN w:val="0"/>
              <w:spacing w:line="480" w:lineRule="auto"/>
              <w:jc w:val="center"/>
              <w:rPr>
                <w:sz w:val="18"/>
                <w:szCs w:val="18"/>
              </w:rPr>
            </w:pPr>
            <w:r>
              <w:rPr>
                <w:sz w:val="18"/>
                <w:szCs w:val="18"/>
              </w:rPr>
              <w:t>(-0.57,0.96)</w:t>
            </w:r>
          </w:p>
        </w:tc>
        <w:tc>
          <w:tcPr>
            <w:tcW w:w="1620" w:type="dxa"/>
            <w:tcBorders>
              <w:bottom w:val="single" w:sz="4" w:space="0" w:color="auto"/>
            </w:tcBorders>
          </w:tcPr>
          <w:p w:rsidR="00526FC0" w:rsidRPr="00C46183" w:rsidRDefault="001E4AB7" w:rsidP="00F27D39">
            <w:pPr>
              <w:autoSpaceDE w:val="0"/>
              <w:autoSpaceDN w:val="0"/>
              <w:spacing w:line="480" w:lineRule="auto"/>
              <w:jc w:val="center"/>
              <w:rPr>
                <w:sz w:val="18"/>
                <w:szCs w:val="18"/>
              </w:rPr>
            </w:pPr>
            <w:r w:rsidRPr="00C46183">
              <w:rPr>
                <w:sz w:val="18"/>
                <w:szCs w:val="18"/>
              </w:rPr>
              <w:t>-2.01</w:t>
            </w:r>
          </w:p>
          <w:p w:rsidR="001E4AB7" w:rsidRPr="00C46183" w:rsidRDefault="001E4AB7" w:rsidP="00F27D39">
            <w:pPr>
              <w:autoSpaceDE w:val="0"/>
              <w:autoSpaceDN w:val="0"/>
              <w:spacing w:line="480" w:lineRule="auto"/>
              <w:jc w:val="center"/>
              <w:rPr>
                <w:sz w:val="18"/>
                <w:szCs w:val="18"/>
              </w:rPr>
            </w:pPr>
            <w:r w:rsidRPr="00C46183">
              <w:rPr>
                <w:sz w:val="18"/>
                <w:szCs w:val="18"/>
              </w:rPr>
              <w:t>(-2.38,-1.64)</w:t>
            </w:r>
          </w:p>
        </w:tc>
        <w:tc>
          <w:tcPr>
            <w:tcW w:w="36" w:type="dxa"/>
            <w:tcBorders>
              <w:bottom w:val="single" w:sz="4" w:space="0" w:color="auto"/>
            </w:tcBorders>
          </w:tcPr>
          <w:p w:rsidR="00526FC0" w:rsidRPr="00526FC0" w:rsidRDefault="00526FC0" w:rsidP="00F27D39">
            <w:pPr>
              <w:autoSpaceDE w:val="0"/>
              <w:autoSpaceDN w:val="0"/>
              <w:spacing w:line="480" w:lineRule="auto"/>
              <w:jc w:val="center"/>
              <w:rPr>
                <w:sz w:val="18"/>
                <w:szCs w:val="18"/>
              </w:rPr>
            </w:pPr>
          </w:p>
        </w:tc>
        <w:tc>
          <w:tcPr>
            <w:tcW w:w="945" w:type="dxa"/>
            <w:tcBorders>
              <w:bottom w:val="single" w:sz="4" w:space="0" w:color="auto"/>
            </w:tcBorders>
          </w:tcPr>
          <w:p w:rsidR="00526FC0" w:rsidRPr="00C46183" w:rsidRDefault="001E4AB7" w:rsidP="00F27D39">
            <w:pPr>
              <w:autoSpaceDE w:val="0"/>
              <w:autoSpaceDN w:val="0"/>
              <w:spacing w:line="480" w:lineRule="auto"/>
              <w:jc w:val="center"/>
              <w:rPr>
                <w:sz w:val="18"/>
                <w:szCs w:val="18"/>
              </w:rPr>
            </w:pPr>
            <w:r w:rsidRPr="00C46183">
              <w:rPr>
                <w:sz w:val="18"/>
                <w:szCs w:val="18"/>
              </w:rPr>
              <w:t>-1.49</w:t>
            </w:r>
          </w:p>
          <w:p w:rsidR="001E4AB7" w:rsidRPr="00C46183" w:rsidRDefault="001E4AB7" w:rsidP="00F27D39">
            <w:pPr>
              <w:autoSpaceDE w:val="0"/>
              <w:autoSpaceDN w:val="0"/>
              <w:spacing w:line="480" w:lineRule="auto"/>
              <w:jc w:val="center"/>
              <w:rPr>
                <w:sz w:val="18"/>
                <w:szCs w:val="18"/>
              </w:rPr>
            </w:pPr>
            <w:r w:rsidRPr="00C46183">
              <w:rPr>
                <w:sz w:val="18"/>
                <w:szCs w:val="18"/>
              </w:rPr>
              <w:t>(-2.26,-0.71)</w:t>
            </w:r>
          </w:p>
        </w:tc>
        <w:tc>
          <w:tcPr>
            <w:tcW w:w="1269" w:type="dxa"/>
            <w:tcBorders>
              <w:bottom w:val="single" w:sz="4" w:space="0" w:color="auto"/>
            </w:tcBorders>
          </w:tcPr>
          <w:p w:rsidR="00526FC0" w:rsidRDefault="001E4AB7" w:rsidP="00F27D39">
            <w:pPr>
              <w:autoSpaceDE w:val="0"/>
              <w:autoSpaceDN w:val="0"/>
              <w:spacing w:line="480" w:lineRule="auto"/>
              <w:jc w:val="center"/>
              <w:rPr>
                <w:sz w:val="18"/>
                <w:szCs w:val="18"/>
              </w:rPr>
            </w:pPr>
            <w:r>
              <w:rPr>
                <w:sz w:val="18"/>
                <w:szCs w:val="18"/>
              </w:rPr>
              <w:t>-11.61</w:t>
            </w:r>
          </w:p>
          <w:p w:rsidR="001E4AB7" w:rsidRPr="00526FC0" w:rsidRDefault="001E4AB7" w:rsidP="00F27D39">
            <w:pPr>
              <w:autoSpaceDE w:val="0"/>
              <w:autoSpaceDN w:val="0"/>
              <w:spacing w:line="480" w:lineRule="auto"/>
              <w:jc w:val="center"/>
              <w:rPr>
                <w:sz w:val="18"/>
                <w:szCs w:val="18"/>
              </w:rPr>
            </w:pPr>
            <w:r>
              <w:rPr>
                <w:sz w:val="18"/>
                <w:szCs w:val="18"/>
              </w:rPr>
              <w:t>(-109.67,86.45)</w:t>
            </w:r>
          </w:p>
        </w:tc>
        <w:tc>
          <w:tcPr>
            <w:tcW w:w="672" w:type="dxa"/>
            <w:tcBorders>
              <w:bottom w:val="single" w:sz="4" w:space="0" w:color="auto"/>
            </w:tcBorders>
          </w:tcPr>
          <w:p w:rsidR="00526FC0" w:rsidRPr="00526FC0" w:rsidRDefault="00526FC0" w:rsidP="00F27D39">
            <w:pPr>
              <w:autoSpaceDE w:val="0"/>
              <w:autoSpaceDN w:val="0"/>
              <w:spacing w:line="480" w:lineRule="auto"/>
              <w:jc w:val="center"/>
              <w:rPr>
                <w:sz w:val="18"/>
                <w:szCs w:val="18"/>
              </w:rPr>
            </w:pPr>
            <w:r>
              <w:rPr>
                <w:sz w:val="18"/>
                <w:szCs w:val="18"/>
              </w:rPr>
              <w:t>218.71</w:t>
            </w:r>
          </w:p>
        </w:tc>
      </w:tr>
    </w:tbl>
    <w:p w:rsidR="00B76BAA" w:rsidRDefault="00B76BAA" w:rsidP="00F27D39">
      <w:pPr>
        <w:autoSpaceDE w:val="0"/>
        <w:autoSpaceDN w:val="0"/>
        <w:spacing w:line="480" w:lineRule="auto"/>
      </w:pPr>
    </w:p>
    <w:p w:rsidR="0044386F" w:rsidRPr="00B76BAA" w:rsidRDefault="0044386F" w:rsidP="00F27D39">
      <w:pPr>
        <w:autoSpaceDE w:val="0"/>
        <w:autoSpaceDN w:val="0"/>
        <w:spacing w:line="480" w:lineRule="auto"/>
        <w:rPr>
          <w:sz w:val="20"/>
          <w:szCs w:val="20"/>
        </w:rPr>
      </w:pPr>
      <w:r>
        <w:rPr>
          <w:sz w:val="20"/>
          <w:szCs w:val="20"/>
        </w:rPr>
        <w:t xml:space="preserve">Table </w:t>
      </w:r>
      <w:r w:rsidR="001B2A38">
        <w:rPr>
          <w:sz w:val="20"/>
          <w:szCs w:val="20"/>
        </w:rPr>
        <w:t>4</w:t>
      </w:r>
      <w:r w:rsidRPr="00B25E21">
        <w:rPr>
          <w:sz w:val="20"/>
          <w:szCs w:val="20"/>
        </w:rPr>
        <w:t xml:space="preserve">XX. </w:t>
      </w:r>
      <w:r w:rsidR="00B6130E">
        <w:rPr>
          <w:sz w:val="20"/>
          <w:szCs w:val="20"/>
        </w:rPr>
        <w:t xml:space="preserve">Leonard’s skipper occupancy models </w:t>
      </w:r>
      <w:r w:rsidR="00B6130E" w:rsidRPr="00B25E21">
        <w:rPr>
          <w:sz w:val="20"/>
          <w:szCs w:val="20"/>
        </w:rPr>
        <w:t xml:space="preserve">ranked by </w:t>
      </w:r>
      <w:r w:rsidR="00B6130E" w:rsidRPr="004078FC">
        <w:rPr>
          <w:sz w:val="20"/>
          <w:szCs w:val="20"/>
        </w:rPr>
        <w:t xml:space="preserve">Akaike </w:t>
      </w:r>
      <w:r w:rsidR="00B6130E">
        <w:rPr>
          <w:sz w:val="20"/>
          <w:szCs w:val="20"/>
        </w:rPr>
        <w:t>information criterion (AIC). Occupancy</w:t>
      </w:r>
      <w:r w:rsidR="00B6130E" w:rsidRPr="00B25E21">
        <w:rPr>
          <w:sz w:val="20"/>
          <w:szCs w:val="20"/>
        </w:rPr>
        <w:t xml:space="preserve"> was </w:t>
      </w:r>
      <w:r w:rsidR="00B6130E">
        <w:rPr>
          <w:sz w:val="20"/>
          <w:szCs w:val="20"/>
        </w:rPr>
        <w:t>modeled with a negative binomial distribution</w:t>
      </w:r>
      <w:r w:rsidR="00B6130E" w:rsidRPr="00B25E21">
        <w:rPr>
          <w:sz w:val="20"/>
          <w:szCs w:val="20"/>
        </w:rPr>
        <w:t xml:space="preserve"> in all models. Parameter estimates are given with 85% confidence intervals. Bolded parameter estimates are significant at p &lt; 0.15.</w:t>
      </w:r>
    </w:p>
    <w:tbl>
      <w:tblPr>
        <w:tblStyle w:val="TableGrid"/>
        <w:tblW w:w="78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60"/>
        <w:gridCol w:w="990"/>
        <w:gridCol w:w="900"/>
        <w:gridCol w:w="1710"/>
        <w:gridCol w:w="36"/>
        <w:gridCol w:w="1044"/>
        <w:gridCol w:w="1080"/>
        <w:gridCol w:w="810"/>
      </w:tblGrid>
      <w:tr w:rsidR="0044386F" w:rsidRPr="00AC7BFD" w:rsidTr="00FF4863">
        <w:tc>
          <w:tcPr>
            <w:tcW w:w="1260" w:type="dxa"/>
            <w:tcBorders>
              <w:top w:val="single" w:sz="4" w:space="0" w:color="auto"/>
            </w:tcBorders>
          </w:tcPr>
          <w:p w:rsidR="0044386F" w:rsidRPr="00AC7BFD" w:rsidRDefault="0044386F" w:rsidP="00F27D39">
            <w:pPr>
              <w:autoSpaceDE w:val="0"/>
              <w:autoSpaceDN w:val="0"/>
              <w:spacing w:line="480" w:lineRule="auto"/>
              <w:rPr>
                <w:sz w:val="18"/>
                <w:szCs w:val="18"/>
              </w:rPr>
            </w:pPr>
            <w:r w:rsidRPr="00AC7BFD">
              <w:rPr>
                <w:sz w:val="18"/>
                <w:szCs w:val="18"/>
              </w:rPr>
              <w:t>Model</w:t>
            </w:r>
          </w:p>
        </w:tc>
        <w:tc>
          <w:tcPr>
            <w:tcW w:w="1890" w:type="dxa"/>
            <w:gridSpan w:val="2"/>
            <w:tcBorders>
              <w:top w:val="single" w:sz="4" w:space="0" w:color="auto"/>
            </w:tcBorders>
          </w:tcPr>
          <w:p w:rsidR="0044386F" w:rsidRPr="00AC7BFD" w:rsidRDefault="0044386F" w:rsidP="00F27D39">
            <w:pPr>
              <w:autoSpaceDE w:val="0"/>
              <w:autoSpaceDN w:val="0"/>
              <w:spacing w:line="480" w:lineRule="auto"/>
              <w:jc w:val="center"/>
              <w:rPr>
                <w:sz w:val="18"/>
                <w:szCs w:val="18"/>
              </w:rPr>
            </w:pPr>
            <w:r>
              <w:rPr>
                <w:sz w:val="18"/>
                <w:szCs w:val="18"/>
              </w:rPr>
              <w:t>Occupancy</w:t>
            </w:r>
            <w:r w:rsidRPr="00AC7BFD">
              <w:rPr>
                <w:sz w:val="18"/>
                <w:szCs w:val="18"/>
              </w:rPr>
              <w:t xml:space="preserve"> Model</w:t>
            </w:r>
          </w:p>
        </w:tc>
        <w:tc>
          <w:tcPr>
            <w:tcW w:w="1746" w:type="dxa"/>
            <w:gridSpan w:val="2"/>
            <w:tcBorders>
              <w:top w:val="single" w:sz="4" w:space="0" w:color="auto"/>
            </w:tcBorders>
          </w:tcPr>
          <w:p w:rsidR="0044386F" w:rsidRPr="00AC7BFD" w:rsidRDefault="0044386F" w:rsidP="00F27D39">
            <w:pPr>
              <w:autoSpaceDE w:val="0"/>
              <w:autoSpaceDN w:val="0"/>
              <w:spacing w:line="480" w:lineRule="auto"/>
              <w:jc w:val="center"/>
              <w:rPr>
                <w:sz w:val="18"/>
                <w:szCs w:val="18"/>
              </w:rPr>
            </w:pPr>
            <w:r>
              <w:rPr>
                <w:sz w:val="18"/>
                <w:szCs w:val="18"/>
              </w:rPr>
              <w:t>Detection Model</w:t>
            </w:r>
          </w:p>
        </w:tc>
        <w:tc>
          <w:tcPr>
            <w:tcW w:w="2124" w:type="dxa"/>
            <w:gridSpan w:val="2"/>
            <w:tcBorders>
              <w:top w:val="single" w:sz="4" w:space="0" w:color="auto"/>
            </w:tcBorders>
          </w:tcPr>
          <w:p w:rsidR="0044386F" w:rsidRPr="00AC7BFD" w:rsidRDefault="0044386F" w:rsidP="00F27D39">
            <w:pPr>
              <w:autoSpaceDE w:val="0"/>
              <w:autoSpaceDN w:val="0"/>
              <w:spacing w:line="480" w:lineRule="auto"/>
              <w:jc w:val="center"/>
              <w:rPr>
                <w:sz w:val="18"/>
                <w:szCs w:val="18"/>
              </w:rPr>
            </w:pPr>
            <w:r w:rsidRPr="00AC7BFD">
              <w:rPr>
                <w:sz w:val="18"/>
                <w:szCs w:val="18"/>
              </w:rPr>
              <w:t>Dynamics</w:t>
            </w:r>
          </w:p>
        </w:tc>
        <w:tc>
          <w:tcPr>
            <w:tcW w:w="810" w:type="dxa"/>
            <w:tcBorders>
              <w:top w:val="single" w:sz="4" w:space="0" w:color="auto"/>
            </w:tcBorders>
          </w:tcPr>
          <w:p w:rsidR="0044386F" w:rsidRPr="00AC7BFD" w:rsidRDefault="0044386F" w:rsidP="00F27D39">
            <w:pPr>
              <w:autoSpaceDE w:val="0"/>
              <w:autoSpaceDN w:val="0"/>
              <w:spacing w:line="480" w:lineRule="auto"/>
              <w:jc w:val="center"/>
              <w:rPr>
                <w:sz w:val="18"/>
                <w:szCs w:val="18"/>
              </w:rPr>
            </w:pPr>
            <w:r w:rsidRPr="00AC7BFD">
              <w:rPr>
                <w:sz w:val="18"/>
                <w:szCs w:val="18"/>
              </w:rPr>
              <w:t>AIC</w:t>
            </w:r>
          </w:p>
        </w:tc>
      </w:tr>
      <w:tr w:rsidR="0044386F" w:rsidRPr="00AC7BFD" w:rsidTr="003B3A50">
        <w:tc>
          <w:tcPr>
            <w:tcW w:w="1260" w:type="dxa"/>
            <w:tcBorders>
              <w:bottom w:val="single" w:sz="4" w:space="0" w:color="auto"/>
            </w:tcBorders>
          </w:tcPr>
          <w:p w:rsidR="0044386F" w:rsidRPr="00AC7BFD" w:rsidRDefault="0044386F" w:rsidP="00F27D39">
            <w:pPr>
              <w:autoSpaceDE w:val="0"/>
              <w:autoSpaceDN w:val="0"/>
              <w:spacing w:line="480" w:lineRule="auto"/>
              <w:rPr>
                <w:sz w:val="18"/>
                <w:szCs w:val="18"/>
              </w:rPr>
            </w:pPr>
          </w:p>
        </w:tc>
        <w:tc>
          <w:tcPr>
            <w:tcW w:w="990" w:type="dxa"/>
            <w:tcBorders>
              <w:bottom w:val="single" w:sz="4" w:space="0" w:color="auto"/>
            </w:tcBorders>
          </w:tcPr>
          <w:p w:rsidR="0044386F" w:rsidRPr="00AC7BFD" w:rsidRDefault="00CA67A6" w:rsidP="00F27D39">
            <w:pPr>
              <w:autoSpaceDE w:val="0"/>
              <w:autoSpaceDN w:val="0"/>
              <w:spacing w:line="480" w:lineRule="auto"/>
              <w:jc w:val="center"/>
              <w:rPr>
                <w:sz w:val="18"/>
                <w:szCs w:val="18"/>
              </w:rPr>
            </w:pPr>
            <w:r>
              <w:rPr>
                <w:sz w:val="18"/>
                <w:szCs w:val="18"/>
              </w:rPr>
              <w:t>B0psi</w:t>
            </w:r>
          </w:p>
        </w:tc>
        <w:tc>
          <w:tcPr>
            <w:tcW w:w="900" w:type="dxa"/>
            <w:tcBorders>
              <w:bottom w:val="single" w:sz="4" w:space="0" w:color="auto"/>
            </w:tcBorders>
          </w:tcPr>
          <w:p w:rsidR="0044386F" w:rsidRPr="00AC7BFD" w:rsidRDefault="00CA67A6" w:rsidP="00F27D39">
            <w:pPr>
              <w:autoSpaceDE w:val="0"/>
              <w:autoSpaceDN w:val="0"/>
              <w:spacing w:line="480" w:lineRule="auto"/>
              <w:jc w:val="center"/>
              <w:rPr>
                <w:sz w:val="18"/>
                <w:szCs w:val="18"/>
              </w:rPr>
            </w:pPr>
            <w:r>
              <w:rPr>
                <w:sz w:val="18"/>
                <w:szCs w:val="18"/>
              </w:rPr>
              <w:t>B1psi</w:t>
            </w:r>
          </w:p>
        </w:tc>
        <w:tc>
          <w:tcPr>
            <w:tcW w:w="1710" w:type="dxa"/>
            <w:tcBorders>
              <w:bottom w:val="single" w:sz="4" w:space="0" w:color="auto"/>
            </w:tcBorders>
          </w:tcPr>
          <w:p w:rsidR="0044386F" w:rsidRPr="00AC7BFD" w:rsidRDefault="0044386F" w:rsidP="00F27D39">
            <w:pPr>
              <w:autoSpaceDE w:val="0"/>
              <w:autoSpaceDN w:val="0"/>
              <w:spacing w:line="480" w:lineRule="auto"/>
              <w:jc w:val="center"/>
              <w:rPr>
                <w:sz w:val="18"/>
                <w:szCs w:val="18"/>
              </w:rPr>
            </w:pPr>
            <w:r>
              <w:rPr>
                <w:sz w:val="18"/>
                <w:szCs w:val="18"/>
              </w:rPr>
              <w:t>B0p</w:t>
            </w:r>
          </w:p>
        </w:tc>
        <w:tc>
          <w:tcPr>
            <w:tcW w:w="36" w:type="dxa"/>
            <w:tcBorders>
              <w:bottom w:val="single" w:sz="4" w:space="0" w:color="auto"/>
            </w:tcBorders>
          </w:tcPr>
          <w:p w:rsidR="0044386F" w:rsidRPr="00AC7BFD" w:rsidRDefault="0044386F" w:rsidP="00F27D39">
            <w:pPr>
              <w:autoSpaceDE w:val="0"/>
              <w:autoSpaceDN w:val="0"/>
              <w:spacing w:line="480" w:lineRule="auto"/>
              <w:jc w:val="center"/>
              <w:rPr>
                <w:sz w:val="18"/>
                <w:szCs w:val="18"/>
              </w:rPr>
            </w:pPr>
          </w:p>
        </w:tc>
        <w:tc>
          <w:tcPr>
            <w:tcW w:w="1044" w:type="dxa"/>
            <w:tcBorders>
              <w:bottom w:val="single" w:sz="4" w:space="0" w:color="auto"/>
            </w:tcBorders>
          </w:tcPr>
          <w:p w:rsidR="0044386F" w:rsidRPr="00AC7BFD" w:rsidRDefault="00B65A3D" w:rsidP="00F27D39">
            <w:pPr>
              <w:autoSpaceDE w:val="0"/>
              <w:autoSpaceDN w:val="0"/>
              <w:spacing w:line="480" w:lineRule="auto"/>
              <w:jc w:val="center"/>
              <w:rPr>
                <w:sz w:val="18"/>
                <w:szCs w:val="18"/>
              </w:rPr>
            </w:pPr>
            <w:r>
              <w:rPr>
                <w:sz w:val="18"/>
                <w:szCs w:val="18"/>
              </w:rPr>
              <w:t>Extinction</w:t>
            </w:r>
          </w:p>
        </w:tc>
        <w:tc>
          <w:tcPr>
            <w:tcW w:w="1080" w:type="dxa"/>
            <w:tcBorders>
              <w:bottom w:val="single" w:sz="4" w:space="0" w:color="auto"/>
            </w:tcBorders>
          </w:tcPr>
          <w:p w:rsidR="0044386F" w:rsidRPr="00AC7BFD" w:rsidRDefault="00B65A3D" w:rsidP="00F27D39">
            <w:pPr>
              <w:autoSpaceDE w:val="0"/>
              <w:autoSpaceDN w:val="0"/>
              <w:spacing w:line="480" w:lineRule="auto"/>
              <w:jc w:val="center"/>
              <w:rPr>
                <w:sz w:val="18"/>
                <w:szCs w:val="18"/>
              </w:rPr>
            </w:pPr>
            <w:r>
              <w:rPr>
                <w:sz w:val="18"/>
                <w:szCs w:val="18"/>
              </w:rPr>
              <w:t>Colonization</w:t>
            </w:r>
          </w:p>
        </w:tc>
        <w:tc>
          <w:tcPr>
            <w:tcW w:w="810" w:type="dxa"/>
            <w:tcBorders>
              <w:bottom w:val="single" w:sz="4" w:space="0" w:color="auto"/>
            </w:tcBorders>
          </w:tcPr>
          <w:p w:rsidR="0044386F" w:rsidRPr="00AC7BFD" w:rsidRDefault="0044386F" w:rsidP="00F27D39">
            <w:pPr>
              <w:autoSpaceDE w:val="0"/>
              <w:autoSpaceDN w:val="0"/>
              <w:spacing w:line="480" w:lineRule="auto"/>
              <w:rPr>
                <w:sz w:val="18"/>
                <w:szCs w:val="18"/>
              </w:rPr>
            </w:pPr>
          </w:p>
        </w:tc>
      </w:tr>
      <w:tr w:rsidR="0044386F" w:rsidRPr="00AC7BFD" w:rsidTr="003B3A50">
        <w:tc>
          <w:tcPr>
            <w:tcW w:w="1260" w:type="dxa"/>
            <w:tcBorders>
              <w:top w:val="single" w:sz="4" w:space="0" w:color="auto"/>
            </w:tcBorders>
          </w:tcPr>
          <w:p w:rsidR="0044386F" w:rsidRPr="0044386F" w:rsidRDefault="0044386F" w:rsidP="00F27D39">
            <w:pPr>
              <w:autoSpaceDE w:val="0"/>
              <w:autoSpaceDN w:val="0"/>
              <w:spacing w:line="480" w:lineRule="auto"/>
              <w:rPr>
                <w:i/>
                <w:sz w:val="18"/>
                <w:szCs w:val="18"/>
              </w:rPr>
            </w:pPr>
            <w:r w:rsidRPr="0044386F">
              <w:rPr>
                <w:i/>
                <w:sz w:val="18"/>
                <w:szCs w:val="18"/>
              </w:rPr>
              <w:t>Liatris</w:t>
            </w:r>
          </w:p>
        </w:tc>
        <w:tc>
          <w:tcPr>
            <w:tcW w:w="990" w:type="dxa"/>
            <w:tcBorders>
              <w:top w:val="single" w:sz="4" w:space="0" w:color="auto"/>
            </w:tcBorders>
          </w:tcPr>
          <w:p w:rsidR="0044386F" w:rsidRPr="00C46183" w:rsidRDefault="0044386F" w:rsidP="00F27D39">
            <w:pPr>
              <w:autoSpaceDE w:val="0"/>
              <w:autoSpaceDN w:val="0"/>
              <w:spacing w:line="480" w:lineRule="auto"/>
              <w:jc w:val="center"/>
              <w:rPr>
                <w:sz w:val="18"/>
                <w:szCs w:val="18"/>
              </w:rPr>
            </w:pPr>
            <w:r w:rsidRPr="00C46183">
              <w:rPr>
                <w:sz w:val="18"/>
                <w:szCs w:val="18"/>
              </w:rPr>
              <w:t>-1.62</w:t>
            </w:r>
          </w:p>
          <w:p w:rsidR="0044386F" w:rsidRPr="00C46183" w:rsidRDefault="0044386F" w:rsidP="00F27D39">
            <w:pPr>
              <w:autoSpaceDE w:val="0"/>
              <w:autoSpaceDN w:val="0"/>
              <w:spacing w:line="480" w:lineRule="auto"/>
              <w:jc w:val="center"/>
              <w:rPr>
                <w:sz w:val="18"/>
                <w:szCs w:val="18"/>
              </w:rPr>
            </w:pPr>
            <w:r w:rsidRPr="00C46183">
              <w:rPr>
                <w:sz w:val="18"/>
                <w:szCs w:val="18"/>
              </w:rPr>
              <w:t>(</w:t>
            </w:r>
            <w:r w:rsidR="00EE028A" w:rsidRPr="00C46183">
              <w:rPr>
                <w:sz w:val="18"/>
                <w:szCs w:val="18"/>
              </w:rPr>
              <w:t>-2.25,-0.99</w:t>
            </w:r>
            <w:r w:rsidRPr="00C46183">
              <w:rPr>
                <w:sz w:val="18"/>
                <w:szCs w:val="18"/>
              </w:rPr>
              <w:t>)</w:t>
            </w:r>
          </w:p>
        </w:tc>
        <w:tc>
          <w:tcPr>
            <w:tcW w:w="900" w:type="dxa"/>
            <w:tcBorders>
              <w:top w:val="single" w:sz="4" w:space="0" w:color="auto"/>
            </w:tcBorders>
          </w:tcPr>
          <w:p w:rsidR="0044386F" w:rsidRPr="00F0597B" w:rsidRDefault="0044386F" w:rsidP="00F27D39">
            <w:pPr>
              <w:autoSpaceDE w:val="0"/>
              <w:autoSpaceDN w:val="0"/>
              <w:spacing w:line="480" w:lineRule="auto"/>
              <w:jc w:val="center"/>
              <w:rPr>
                <w:b/>
                <w:sz w:val="18"/>
                <w:szCs w:val="18"/>
              </w:rPr>
            </w:pPr>
            <w:r w:rsidRPr="00F0597B">
              <w:rPr>
                <w:b/>
                <w:sz w:val="18"/>
                <w:szCs w:val="18"/>
              </w:rPr>
              <w:t>0.75</w:t>
            </w:r>
          </w:p>
          <w:p w:rsidR="0044386F" w:rsidRPr="00F0597B" w:rsidRDefault="0044386F" w:rsidP="00F27D39">
            <w:pPr>
              <w:autoSpaceDE w:val="0"/>
              <w:autoSpaceDN w:val="0"/>
              <w:spacing w:line="480" w:lineRule="auto"/>
              <w:jc w:val="center"/>
              <w:rPr>
                <w:b/>
                <w:sz w:val="18"/>
                <w:szCs w:val="18"/>
              </w:rPr>
            </w:pPr>
            <w:r w:rsidRPr="00F0597B">
              <w:rPr>
                <w:b/>
                <w:sz w:val="18"/>
                <w:szCs w:val="18"/>
              </w:rPr>
              <w:t>(</w:t>
            </w:r>
            <w:r w:rsidR="00EE028A" w:rsidRPr="00F0597B">
              <w:rPr>
                <w:b/>
                <w:sz w:val="18"/>
                <w:szCs w:val="18"/>
              </w:rPr>
              <w:t>0.16,1.34</w:t>
            </w:r>
            <w:r w:rsidRPr="00F0597B">
              <w:rPr>
                <w:b/>
                <w:sz w:val="18"/>
                <w:szCs w:val="18"/>
              </w:rPr>
              <w:t>)</w:t>
            </w:r>
          </w:p>
        </w:tc>
        <w:tc>
          <w:tcPr>
            <w:tcW w:w="1710" w:type="dxa"/>
            <w:tcBorders>
              <w:top w:val="single" w:sz="4" w:space="0" w:color="auto"/>
            </w:tcBorders>
          </w:tcPr>
          <w:p w:rsidR="0044386F" w:rsidRPr="00C46183" w:rsidRDefault="00CA67A6" w:rsidP="00F27D39">
            <w:pPr>
              <w:autoSpaceDE w:val="0"/>
              <w:autoSpaceDN w:val="0"/>
              <w:spacing w:line="480" w:lineRule="auto"/>
              <w:jc w:val="center"/>
              <w:rPr>
                <w:sz w:val="18"/>
                <w:szCs w:val="18"/>
              </w:rPr>
            </w:pPr>
            <w:r w:rsidRPr="00C46183">
              <w:rPr>
                <w:sz w:val="18"/>
                <w:szCs w:val="18"/>
              </w:rPr>
              <w:t>-1.03</w:t>
            </w:r>
          </w:p>
          <w:p w:rsidR="0044386F" w:rsidRPr="00C46183" w:rsidRDefault="0044386F" w:rsidP="00F27D39">
            <w:pPr>
              <w:autoSpaceDE w:val="0"/>
              <w:autoSpaceDN w:val="0"/>
              <w:spacing w:line="480" w:lineRule="auto"/>
              <w:jc w:val="center"/>
              <w:rPr>
                <w:sz w:val="18"/>
                <w:szCs w:val="18"/>
              </w:rPr>
            </w:pPr>
            <w:r w:rsidRPr="00C46183">
              <w:rPr>
                <w:sz w:val="18"/>
                <w:szCs w:val="18"/>
              </w:rPr>
              <w:t>(</w:t>
            </w:r>
            <w:r w:rsidR="00EE028A" w:rsidRPr="00C46183">
              <w:rPr>
                <w:sz w:val="18"/>
                <w:szCs w:val="18"/>
              </w:rPr>
              <w:t>-1.45,-0.60</w:t>
            </w:r>
            <w:r w:rsidRPr="00C46183">
              <w:rPr>
                <w:sz w:val="18"/>
                <w:szCs w:val="18"/>
              </w:rPr>
              <w:t>)</w:t>
            </w:r>
          </w:p>
        </w:tc>
        <w:tc>
          <w:tcPr>
            <w:tcW w:w="36" w:type="dxa"/>
            <w:tcBorders>
              <w:top w:val="single" w:sz="4" w:space="0" w:color="auto"/>
            </w:tcBorders>
          </w:tcPr>
          <w:p w:rsidR="0044386F" w:rsidRDefault="0044386F" w:rsidP="00F27D39">
            <w:pPr>
              <w:autoSpaceDE w:val="0"/>
              <w:autoSpaceDN w:val="0"/>
              <w:spacing w:line="480" w:lineRule="auto"/>
              <w:rPr>
                <w:sz w:val="18"/>
                <w:szCs w:val="18"/>
              </w:rPr>
            </w:pPr>
          </w:p>
          <w:p w:rsidR="0044386F" w:rsidRPr="00647720" w:rsidRDefault="0044386F" w:rsidP="00F27D39">
            <w:pPr>
              <w:autoSpaceDE w:val="0"/>
              <w:autoSpaceDN w:val="0"/>
              <w:spacing w:line="480" w:lineRule="auto"/>
              <w:jc w:val="center"/>
              <w:rPr>
                <w:sz w:val="18"/>
                <w:szCs w:val="18"/>
              </w:rPr>
            </w:pPr>
          </w:p>
        </w:tc>
        <w:tc>
          <w:tcPr>
            <w:tcW w:w="1044" w:type="dxa"/>
            <w:tcBorders>
              <w:top w:val="single" w:sz="4" w:space="0" w:color="auto"/>
            </w:tcBorders>
          </w:tcPr>
          <w:p w:rsidR="0044386F" w:rsidRPr="00647720" w:rsidRDefault="003720A4" w:rsidP="00F27D39">
            <w:pPr>
              <w:autoSpaceDE w:val="0"/>
              <w:autoSpaceDN w:val="0"/>
              <w:spacing w:line="480" w:lineRule="auto"/>
              <w:jc w:val="center"/>
              <w:rPr>
                <w:sz w:val="18"/>
                <w:szCs w:val="18"/>
              </w:rPr>
            </w:pPr>
            <w:r>
              <w:rPr>
                <w:sz w:val="18"/>
                <w:szCs w:val="18"/>
              </w:rPr>
              <w:t>0.27</w:t>
            </w:r>
          </w:p>
          <w:p w:rsidR="0044386F" w:rsidRPr="00647720" w:rsidRDefault="0044386F" w:rsidP="00F27D39">
            <w:pPr>
              <w:autoSpaceDE w:val="0"/>
              <w:autoSpaceDN w:val="0"/>
              <w:spacing w:line="480" w:lineRule="auto"/>
              <w:jc w:val="center"/>
              <w:rPr>
                <w:sz w:val="18"/>
                <w:szCs w:val="18"/>
              </w:rPr>
            </w:pPr>
            <w:r w:rsidRPr="00647720">
              <w:rPr>
                <w:sz w:val="18"/>
                <w:szCs w:val="18"/>
              </w:rPr>
              <w:t>(</w:t>
            </w:r>
            <w:r w:rsidR="003720A4">
              <w:rPr>
                <w:sz w:val="18"/>
                <w:szCs w:val="18"/>
              </w:rPr>
              <w:t>-0.81,1.36</w:t>
            </w:r>
            <w:r w:rsidRPr="00647720">
              <w:rPr>
                <w:sz w:val="18"/>
                <w:szCs w:val="18"/>
              </w:rPr>
              <w:t>)</w:t>
            </w:r>
          </w:p>
        </w:tc>
        <w:tc>
          <w:tcPr>
            <w:tcW w:w="1080" w:type="dxa"/>
            <w:tcBorders>
              <w:top w:val="single" w:sz="4" w:space="0" w:color="auto"/>
            </w:tcBorders>
          </w:tcPr>
          <w:p w:rsidR="0044386F" w:rsidRPr="00647720" w:rsidRDefault="003720A4" w:rsidP="00F27D39">
            <w:pPr>
              <w:autoSpaceDE w:val="0"/>
              <w:autoSpaceDN w:val="0"/>
              <w:spacing w:line="480" w:lineRule="auto"/>
              <w:jc w:val="center"/>
              <w:rPr>
                <w:sz w:val="18"/>
                <w:szCs w:val="18"/>
              </w:rPr>
            </w:pPr>
            <w:r>
              <w:rPr>
                <w:sz w:val="18"/>
                <w:szCs w:val="18"/>
              </w:rPr>
              <w:t>-10.43</w:t>
            </w:r>
          </w:p>
          <w:p w:rsidR="0044386F" w:rsidRPr="00647720" w:rsidRDefault="0044386F" w:rsidP="00F27D39">
            <w:pPr>
              <w:autoSpaceDE w:val="0"/>
              <w:autoSpaceDN w:val="0"/>
              <w:spacing w:line="480" w:lineRule="auto"/>
              <w:jc w:val="center"/>
              <w:rPr>
                <w:sz w:val="18"/>
                <w:szCs w:val="18"/>
              </w:rPr>
            </w:pPr>
            <w:r w:rsidRPr="00647720">
              <w:rPr>
                <w:sz w:val="18"/>
                <w:szCs w:val="18"/>
              </w:rPr>
              <w:t>(</w:t>
            </w:r>
            <w:r w:rsidR="003720A4">
              <w:rPr>
                <w:sz w:val="18"/>
                <w:szCs w:val="18"/>
              </w:rPr>
              <w:t>-53.49,32.64</w:t>
            </w:r>
            <w:r w:rsidRPr="00647720">
              <w:rPr>
                <w:sz w:val="18"/>
                <w:szCs w:val="18"/>
              </w:rPr>
              <w:t>)</w:t>
            </w:r>
          </w:p>
        </w:tc>
        <w:tc>
          <w:tcPr>
            <w:tcW w:w="810" w:type="dxa"/>
            <w:tcBorders>
              <w:top w:val="single" w:sz="4" w:space="0" w:color="auto"/>
            </w:tcBorders>
          </w:tcPr>
          <w:p w:rsidR="0044386F" w:rsidRPr="00647720" w:rsidRDefault="0044386F" w:rsidP="00F27D39">
            <w:pPr>
              <w:autoSpaceDE w:val="0"/>
              <w:autoSpaceDN w:val="0"/>
              <w:spacing w:line="480" w:lineRule="auto"/>
              <w:jc w:val="center"/>
              <w:rPr>
                <w:sz w:val="18"/>
                <w:szCs w:val="18"/>
              </w:rPr>
            </w:pPr>
            <w:r>
              <w:rPr>
                <w:sz w:val="18"/>
                <w:szCs w:val="18"/>
              </w:rPr>
              <w:t>160.73</w:t>
            </w:r>
          </w:p>
        </w:tc>
      </w:tr>
      <w:tr w:rsidR="0044386F" w:rsidRPr="00AC7BFD" w:rsidTr="003B3A50">
        <w:tc>
          <w:tcPr>
            <w:tcW w:w="1260" w:type="dxa"/>
          </w:tcPr>
          <w:p w:rsidR="0044386F" w:rsidRPr="00AC7BFD" w:rsidRDefault="0044386F" w:rsidP="00F27D39">
            <w:pPr>
              <w:autoSpaceDE w:val="0"/>
              <w:autoSpaceDN w:val="0"/>
              <w:spacing w:line="480" w:lineRule="auto"/>
              <w:rPr>
                <w:sz w:val="18"/>
                <w:szCs w:val="18"/>
              </w:rPr>
            </w:pPr>
            <w:r>
              <w:rPr>
                <w:sz w:val="18"/>
                <w:szCs w:val="18"/>
              </w:rPr>
              <w:t>Null</w:t>
            </w:r>
          </w:p>
        </w:tc>
        <w:tc>
          <w:tcPr>
            <w:tcW w:w="990" w:type="dxa"/>
          </w:tcPr>
          <w:p w:rsidR="0044386F" w:rsidRPr="00C46183" w:rsidRDefault="00CA67A6" w:rsidP="00F27D39">
            <w:pPr>
              <w:autoSpaceDE w:val="0"/>
              <w:autoSpaceDN w:val="0"/>
              <w:spacing w:line="480" w:lineRule="auto"/>
              <w:jc w:val="center"/>
              <w:rPr>
                <w:sz w:val="18"/>
                <w:szCs w:val="18"/>
              </w:rPr>
            </w:pPr>
            <w:r w:rsidRPr="00C46183">
              <w:rPr>
                <w:sz w:val="18"/>
                <w:szCs w:val="18"/>
              </w:rPr>
              <w:t>-1.47</w:t>
            </w:r>
          </w:p>
          <w:p w:rsidR="0044386F" w:rsidRPr="00C46183" w:rsidRDefault="0044386F" w:rsidP="00F27D39">
            <w:pPr>
              <w:autoSpaceDE w:val="0"/>
              <w:autoSpaceDN w:val="0"/>
              <w:spacing w:line="480" w:lineRule="auto"/>
              <w:jc w:val="center"/>
              <w:rPr>
                <w:sz w:val="18"/>
                <w:szCs w:val="18"/>
              </w:rPr>
            </w:pPr>
            <w:r w:rsidRPr="00C46183">
              <w:rPr>
                <w:sz w:val="18"/>
                <w:szCs w:val="18"/>
              </w:rPr>
              <w:t>(</w:t>
            </w:r>
            <w:r w:rsidR="00FA2944" w:rsidRPr="00C46183">
              <w:rPr>
                <w:sz w:val="18"/>
                <w:szCs w:val="18"/>
              </w:rPr>
              <w:t>-2.03,-0.90</w:t>
            </w:r>
            <w:r w:rsidRPr="00C46183">
              <w:rPr>
                <w:sz w:val="18"/>
                <w:szCs w:val="18"/>
              </w:rPr>
              <w:t>)</w:t>
            </w:r>
          </w:p>
        </w:tc>
        <w:tc>
          <w:tcPr>
            <w:tcW w:w="900" w:type="dxa"/>
          </w:tcPr>
          <w:p w:rsidR="0044386F" w:rsidRPr="00F0597B" w:rsidRDefault="00FA2944" w:rsidP="00F27D39">
            <w:pPr>
              <w:autoSpaceDE w:val="0"/>
              <w:autoSpaceDN w:val="0"/>
              <w:spacing w:line="480" w:lineRule="auto"/>
              <w:jc w:val="center"/>
              <w:rPr>
                <w:b/>
                <w:sz w:val="18"/>
                <w:szCs w:val="18"/>
              </w:rPr>
            </w:pPr>
            <w:r w:rsidRPr="00F0597B">
              <w:rPr>
                <w:b/>
                <w:sz w:val="18"/>
                <w:szCs w:val="18"/>
              </w:rPr>
              <w:t>--</w:t>
            </w:r>
          </w:p>
          <w:p w:rsidR="0044386F" w:rsidRPr="00F0597B" w:rsidRDefault="00FA2944" w:rsidP="00F27D39">
            <w:pPr>
              <w:autoSpaceDE w:val="0"/>
              <w:autoSpaceDN w:val="0"/>
              <w:spacing w:line="480" w:lineRule="auto"/>
              <w:jc w:val="center"/>
              <w:rPr>
                <w:b/>
                <w:sz w:val="18"/>
                <w:szCs w:val="18"/>
              </w:rPr>
            </w:pPr>
            <w:r w:rsidRPr="00F0597B">
              <w:rPr>
                <w:b/>
                <w:sz w:val="18"/>
                <w:szCs w:val="18"/>
              </w:rPr>
              <w:t>--</w:t>
            </w:r>
          </w:p>
        </w:tc>
        <w:tc>
          <w:tcPr>
            <w:tcW w:w="1710" w:type="dxa"/>
          </w:tcPr>
          <w:p w:rsidR="0044386F" w:rsidRPr="00C46183" w:rsidRDefault="00FA2944" w:rsidP="00F27D39">
            <w:pPr>
              <w:autoSpaceDE w:val="0"/>
              <w:autoSpaceDN w:val="0"/>
              <w:spacing w:line="480" w:lineRule="auto"/>
              <w:jc w:val="center"/>
              <w:rPr>
                <w:sz w:val="18"/>
                <w:szCs w:val="18"/>
              </w:rPr>
            </w:pPr>
            <w:r w:rsidRPr="00C46183">
              <w:rPr>
                <w:sz w:val="18"/>
                <w:szCs w:val="18"/>
              </w:rPr>
              <w:t>-1.01</w:t>
            </w:r>
          </w:p>
          <w:p w:rsidR="0044386F" w:rsidRPr="00C46183" w:rsidRDefault="0044386F" w:rsidP="00F27D39">
            <w:pPr>
              <w:autoSpaceDE w:val="0"/>
              <w:autoSpaceDN w:val="0"/>
              <w:spacing w:line="480" w:lineRule="auto"/>
              <w:jc w:val="center"/>
              <w:rPr>
                <w:sz w:val="18"/>
                <w:szCs w:val="18"/>
              </w:rPr>
            </w:pPr>
            <w:r w:rsidRPr="00C46183">
              <w:rPr>
                <w:sz w:val="18"/>
                <w:szCs w:val="18"/>
              </w:rPr>
              <w:t>(</w:t>
            </w:r>
            <w:r w:rsidR="00FA2944" w:rsidRPr="00C46183">
              <w:rPr>
                <w:sz w:val="18"/>
                <w:szCs w:val="18"/>
              </w:rPr>
              <w:t>-1.42,-0.60</w:t>
            </w:r>
            <w:r w:rsidRPr="00C46183">
              <w:rPr>
                <w:sz w:val="18"/>
                <w:szCs w:val="18"/>
              </w:rPr>
              <w:t>)</w:t>
            </w:r>
          </w:p>
        </w:tc>
        <w:tc>
          <w:tcPr>
            <w:tcW w:w="36" w:type="dxa"/>
          </w:tcPr>
          <w:p w:rsidR="0044386F" w:rsidRPr="00647720" w:rsidRDefault="0044386F" w:rsidP="00F27D39">
            <w:pPr>
              <w:autoSpaceDE w:val="0"/>
              <w:autoSpaceDN w:val="0"/>
              <w:spacing w:line="480" w:lineRule="auto"/>
              <w:jc w:val="center"/>
              <w:rPr>
                <w:sz w:val="18"/>
                <w:szCs w:val="18"/>
              </w:rPr>
            </w:pPr>
          </w:p>
          <w:p w:rsidR="0044386F" w:rsidRPr="00647720" w:rsidRDefault="0044386F" w:rsidP="00F27D39">
            <w:pPr>
              <w:autoSpaceDE w:val="0"/>
              <w:autoSpaceDN w:val="0"/>
              <w:spacing w:line="480" w:lineRule="auto"/>
              <w:jc w:val="center"/>
              <w:rPr>
                <w:sz w:val="18"/>
                <w:szCs w:val="18"/>
              </w:rPr>
            </w:pPr>
          </w:p>
        </w:tc>
        <w:tc>
          <w:tcPr>
            <w:tcW w:w="1044" w:type="dxa"/>
          </w:tcPr>
          <w:p w:rsidR="0044386F" w:rsidRPr="00647720" w:rsidRDefault="003720A4" w:rsidP="00F27D39">
            <w:pPr>
              <w:autoSpaceDE w:val="0"/>
              <w:autoSpaceDN w:val="0"/>
              <w:spacing w:line="480" w:lineRule="auto"/>
              <w:jc w:val="center"/>
              <w:rPr>
                <w:sz w:val="18"/>
                <w:szCs w:val="18"/>
              </w:rPr>
            </w:pPr>
            <w:r>
              <w:rPr>
                <w:sz w:val="18"/>
                <w:szCs w:val="18"/>
              </w:rPr>
              <w:t>0.26</w:t>
            </w:r>
          </w:p>
          <w:p w:rsidR="0044386F" w:rsidRPr="00647720" w:rsidRDefault="0044386F" w:rsidP="00F27D39">
            <w:pPr>
              <w:autoSpaceDE w:val="0"/>
              <w:autoSpaceDN w:val="0"/>
              <w:spacing w:line="480" w:lineRule="auto"/>
              <w:jc w:val="center"/>
              <w:rPr>
                <w:sz w:val="18"/>
                <w:szCs w:val="18"/>
              </w:rPr>
            </w:pPr>
            <w:r w:rsidRPr="00647720">
              <w:rPr>
                <w:sz w:val="18"/>
                <w:szCs w:val="18"/>
              </w:rPr>
              <w:t>(</w:t>
            </w:r>
            <w:r w:rsidR="003720A4">
              <w:rPr>
                <w:sz w:val="18"/>
                <w:szCs w:val="18"/>
              </w:rPr>
              <w:t>-0.83,1.34</w:t>
            </w:r>
            <w:r w:rsidRPr="00647720">
              <w:rPr>
                <w:sz w:val="18"/>
                <w:szCs w:val="18"/>
              </w:rPr>
              <w:t>)</w:t>
            </w:r>
          </w:p>
        </w:tc>
        <w:tc>
          <w:tcPr>
            <w:tcW w:w="1080" w:type="dxa"/>
          </w:tcPr>
          <w:p w:rsidR="0044386F" w:rsidRPr="00647720" w:rsidRDefault="003720A4" w:rsidP="00F27D39">
            <w:pPr>
              <w:autoSpaceDE w:val="0"/>
              <w:autoSpaceDN w:val="0"/>
              <w:spacing w:line="480" w:lineRule="auto"/>
              <w:jc w:val="center"/>
              <w:rPr>
                <w:sz w:val="18"/>
                <w:szCs w:val="18"/>
              </w:rPr>
            </w:pPr>
            <w:r>
              <w:rPr>
                <w:sz w:val="18"/>
                <w:szCs w:val="18"/>
              </w:rPr>
              <w:t>-9.72</w:t>
            </w:r>
          </w:p>
          <w:p w:rsidR="0044386F" w:rsidRPr="00647720" w:rsidRDefault="0044386F" w:rsidP="00F27D39">
            <w:pPr>
              <w:autoSpaceDE w:val="0"/>
              <w:autoSpaceDN w:val="0"/>
              <w:spacing w:line="480" w:lineRule="auto"/>
              <w:jc w:val="center"/>
              <w:rPr>
                <w:sz w:val="18"/>
                <w:szCs w:val="18"/>
              </w:rPr>
            </w:pPr>
            <w:r w:rsidRPr="00647720">
              <w:rPr>
                <w:sz w:val="18"/>
                <w:szCs w:val="18"/>
              </w:rPr>
              <w:t>(</w:t>
            </w:r>
            <w:r w:rsidR="003720A4">
              <w:rPr>
                <w:sz w:val="18"/>
                <w:szCs w:val="18"/>
              </w:rPr>
              <w:t>-39.83,20.40</w:t>
            </w:r>
            <w:r w:rsidRPr="00647720">
              <w:rPr>
                <w:sz w:val="18"/>
                <w:szCs w:val="18"/>
              </w:rPr>
              <w:t>)</w:t>
            </w:r>
          </w:p>
        </w:tc>
        <w:tc>
          <w:tcPr>
            <w:tcW w:w="810" w:type="dxa"/>
          </w:tcPr>
          <w:p w:rsidR="0044386F" w:rsidRPr="00647720" w:rsidRDefault="0044386F" w:rsidP="00F27D39">
            <w:pPr>
              <w:autoSpaceDE w:val="0"/>
              <w:autoSpaceDN w:val="0"/>
              <w:spacing w:line="480" w:lineRule="auto"/>
              <w:jc w:val="center"/>
              <w:rPr>
                <w:sz w:val="18"/>
                <w:szCs w:val="18"/>
              </w:rPr>
            </w:pPr>
            <w:r>
              <w:rPr>
                <w:sz w:val="18"/>
                <w:szCs w:val="18"/>
              </w:rPr>
              <w:t>162.87</w:t>
            </w:r>
          </w:p>
        </w:tc>
      </w:tr>
      <w:tr w:rsidR="0044386F" w:rsidRPr="00AC7BFD" w:rsidTr="003B3A50">
        <w:tc>
          <w:tcPr>
            <w:tcW w:w="1260" w:type="dxa"/>
          </w:tcPr>
          <w:p w:rsidR="0044386F" w:rsidRPr="00AC7BFD" w:rsidRDefault="0044386F" w:rsidP="00F27D39">
            <w:pPr>
              <w:autoSpaceDE w:val="0"/>
              <w:autoSpaceDN w:val="0"/>
              <w:spacing w:line="480" w:lineRule="auto"/>
              <w:rPr>
                <w:sz w:val="18"/>
                <w:szCs w:val="18"/>
              </w:rPr>
            </w:pPr>
            <w:r>
              <w:rPr>
                <w:sz w:val="18"/>
                <w:szCs w:val="18"/>
              </w:rPr>
              <w:t>Non-bunchgrass</w:t>
            </w:r>
          </w:p>
        </w:tc>
        <w:tc>
          <w:tcPr>
            <w:tcW w:w="990" w:type="dxa"/>
          </w:tcPr>
          <w:p w:rsidR="0044386F" w:rsidRPr="00C46183" w:rsidRDefault="00D56991" w:rsidP="00F27D39">
            <w:pPr>
              <w:autoSpaceDE w:val="0"/>
              <w:autoSpaceDN w:val="0"/>
              <w:spacing w:line="480" w:lineRule="auto"/>
              <w:jc w:val="center"/>
              <w:rPr>
                <w:sz w:val="18"/>
                <w:szCs w:val="18"/>
              </w:rPr>
            </w:pPr>
            <w:r w:rsidRPr="00C46183">
              <w:rPr>
                <w:sz w:val="18"/>
                <w:szCs w:val="18"/>
              </w:rPr>
              <w:t>-1.51</w:t>
            </w:r>
          </w:p>
          <w:p w:rsidR="0044386F" w:rsidRPr="00C46183" w:rsidRDefault="0044386F" w:rsidP="00F27D39">
            <w:pPr>
              <w:autoSpaceDE w:val="0"/>
              <w:autoSpaceDN w:val="0"/>
              <w:spacing w:line="480" w:lineRule="auto"/>
              <w:jc w:val="center"/>
              <w:rPr>
                <w:sz w:val="18"/>
                <w:szCs w:val="18"/>
              </w:rPr>
            </w:pPr>
            <w:r w:rsidRPr="00C46183">
              <w:rPr>
                <w:sz w:val="18"/>
                <w:szCs w:val="18"/>
              </w:rPr>
              <w:t>(</w:t>
            </w:r>
            <w:r w:rsidR="00D56991" w:rsidRPr="00C46183">
              <w:rPr>
                <w:sz w:val="18"/>
                <w:szCs w:val="18"/>
              </w:rPr>
              <w:t>-2.10,-0.92</w:t>
            </w:r>
            <w:r w:rsidRPr="00C46183">
              <w:rPr>
                <w:sz w:val="18"/>
                <w:szCs w:val="18"/>
              </w:rPr>
              <w:t>)</w:t>
            </w:r>
          </w:p>
        </w:tc>
        <w:tc>
          <w:tcPr>
            <w:tcW w:w="900" w:type="dxa"/>
          </w:tcPr>
          <w:p w:rsidR="0044386F" w:rsidRPr="00647720" w:rsidRDefault="00D56991" w:rsidP="00F27D39">
            <w:pPr>
              <w:autoSpaceDE w:val="0"/>
              <w:autoSpaceDN w:val="0"/>
              <w:spacing w:line="480" w:lineRule="auto"/>
              <w:jc w:val="center"/>
              <w:rPr>
                <w:sz w:val="18"/>
                <w:szCs w:val="18"/>
              </w:rPr>
            </w:pPr>
            <w:r>
              <w:rPr>
                <w:sz w:val="18"/>
                <w:szCs w:val="18"/>
              </w:rPr>
              <w:t>-0.39</w:t>
            </w:r>
          </w:p>
          <w:p w:rsidR="0044386F" w:rsidRPr="00647720" w:rsidRDefault="0044386F" w:rsidP="00F27D39">
            <w:pPr>
              <w:autoSpaceDE w:val="0"/>
              <w:autoSpaceDN w:val="0"/>
              <w:spacing w:line="480" w:lineRule="auto"/>
              <w:jc w:val="center"/>
              <w:rPr>
                <w:sz w:val="18"/>
                <w:szCs w:val="18"/>
              </w:rPr>
            </w:pPr>
            <w:r>
              <w:rPr>
                <w:sz w:val="18"/>
                <w:szCs w:val="18"/>
              </w:rPr>
              <w:t>(</w:t>
            </w:r>
            <w:r w:rsidR="00D56991">
              <w:rPr>
                <w:sz w:val="18"/>
                <w:szCs w:val="18"/>
              </w:rPr>
              <w:t>-1.14,0.35</w:t>
            </w:r>
            <w:r>
              <w:rPr>
                <w:sz w:val="18"/>
                <w:szCs w:val="18"/>
              </w:rPr>
              <w:t>)</w:t>
            </w:r>
          </w:p>
        </w:tc>
        <w:tc>
          <w:tcPr>
            <w:tcW w:w="1710" w:type="dxa"/>
          </w:tcPr>
          <w:p w:rsidR="0044386F" w:rsidRPr="00C46183" w:rsidRDefault="00D56991" w:rsidP="00F27D39">
            <w:pPr>
              <w:autoSpaceDE w:val="0"/>
              <w:autoSpaceDN w:val="0"/>
              <w:spacing w:line="480" w:lineRule="auto"/>
              <w:jc w:val="center"/>
              <w:rPr>
                <w:sz w:val="18"/>
                <w:szCs w:val="18"/>
              </w:rPr>
            </w:pPr>
            <w:r w:rsidRPr="00C46183">
              <w:rPr>
                <w:sz w:val="18"/>
                <w:szCs w:val="18"/>
              </w:rPr>
              <w:t>-1.01</w:t>
            </w:r>
          </w:p>
          <w:p w:rsidR="0044386F" w:rsidRPr="00C46183" w:rsidRDefault="0044386F" w:rsidP="00F27D39">
            <w:pPr>
              <w:autoSpaceDE w:val="0"/>
              <w:autoSpaceDN w:val="0"/>
              <w:spacing w:line="480" w:lineRule="auto"/>
              <w:jc w:val="center"/>
              <w:rPr>
                <w:sz w:val="18"/>
                <w:szCs w:val="18"/>
              </w:rPr>
            </w:pPr>
            <w:r w:rsidRPr="00C46183">
              <w:rPr>
                <w:sz w:val="18"/>
                <w:szCs w:val="18"/>
              </w:rPr>
              <w:t>(</w:t>
            </w:r>
            <w:r w:rsidR="00D56991" w:rsidRPr="00C46183">
              <w:rPr>
                <w:sz w:val="18"/>
                <w:szCs w:val="18"/>
              </w:rPr>
              <w:t>-1.43,-0.60</w:t>
            </w:r>
            <w:r w:rsidRPr="00C46183">
              <w:rPr>
                <w:sz w:val="18"/>
                <w:szCs w:val="18"/>
              </w:rPr>
              <w:t>)</w:t>
            </w:r>
          </w:p>
        </w:tc>
        <w:tc>
          <w:tcPr>
            <w:tcW w:w="36" w:type="dxa"/>
          </w:tcPr>
          <w:p w:rsidR="0044386F" w:rsidRPr="00647720" w:rsidRDefault="0044386F" w:rsidP="00F27D39">
            <w:pPr>
              <w:autoSpaceDE w:val="0"/>
              <w:autoSpaceDN w:val="0"/>
              <w:spacing w:line="480" w:lineRule="auto"/>
              <w:jc w:val="center"/>
              <w:rPr>
                <w:sz w:val="18"/>
                <w:szCs w:val="18"/>
              </w:rPr>
            </w:pPr>
          </w:p>
          <w:p w:rsidR="0044386F" w:rsidRPr="00647720" w:rsidRDefault="0044386F" w:rsidP="00F27D39">
            <w:pPr>
              <w:autoSpaceDE w:val="0"/>
              <w:autoSpaceDN w:val="0"/>
              <w:spacing w:line="480" w:lineRule="auto"/>
              <w:jc w:val="center"/>
              <w:rPr>
                <w:sz w:val="18"/>
                <w:szCs w:val="18"/>
              </w:rPr>
            </w:pPr>
          </w:p>
        </w:tc>
        <w:tc>
          <w:tcPr>
            <w:tcW w:w="1044" w:type="dxa"/>
          </w:tcPr>
          <w:p w:rsidR="004203BE" w:rsidRDefault="004203BE" w:rsidP="00F27D39">
            <w:pPr>
              <w:autoSpaceDE w:val="0"/>
              <w:autoSpaceDN w:val="0"/>
              <w:spacing w:line="480" w:lineRule="auto"/>
              <w:jc w:val="center"/>
              <w:rPr>
                <w:sz w:val="18"/>
                <w:szCs w:val="18"/>
              </w:rPr>
            </w:pPr>
            <w:r>
              <w:rPr>
                <w:sz w:val="18"/>
                <w:szCs w:val="18"/>
              </w:rPr>
              <w:t>0.25</w:t>
            </w:r>
          </w:p>
          <w:p w:rsidR="0044386F" w:rsidRPr="00647720" w:rsidRDefault="004203BE" w:rsidP="00F27D39">
            <w:pPr>
              <w:autoSpaceDE w:val="0"/>
              <w:autoSpaceDN w:val="0"/>
              <w:spacing w:line="480" w:lineRule="auto"/>
              <w:jc w:val="center"/>
              <w:rPr>
                <w:sz w:val="18"/>
                <w:szCs w:val="18"/>
              </w:rPr>
            </w:pPr>
            <w:r>
              <w:rPr>
                <w:sz w:val="18"/>
                <w:szCs w:val="18"/>
              </w:rPr>
              <w:t>(-0.83,1.34</w:t>
            </w:r>
            <w:r w:rsidR="0044386F" w:rsidRPr="00647720">
              <w:rPr>
                <w:sz w:val="18"/>
                <w:szCs w:val="18"/>
              </w:rPr>
              <w:t>)</w:t>
            </w:r>
          </w:p>
        </w:tc>
        <w:tc>
          <w:tcPr>
            <w:tcW w:w="1080" w:type="dxa"/>
          </w:tcPr>
          <w:p w:rsidR="0044386F" w:rsidRPr="00647720" w:rsidRDefault="004203BE" w:rsidP="00F27D39">
            <w:pPr>
              <w:autoSpaceDE w:val="0"/>
              <w:autoSpaceDN w:val="0"/>
              <w:spacing w:line="480" w:lineRule="auto"/>
              <w:jc w:val="center"/>
              <w:rPr>
                <w:sz w:val="18"/>
                <w:szCs w:val="18"/>
              </w:rPr>
            </w:pPr>
            <w:r>
              <w:rPr>
                <w:sz w:val="18"/>
                <w:szCs w:val="18"/>
              </w:rPr>
              <w:t>-10.41</w:t>
            </w:r>
          </w:p>
          <w:p w:rsidR="0044386F" w:rsidRPr="00647720" w:rsidRDefault="0044386F" w:rsidP="00F27D39">
            <w:pPr>
              <w:autoSpaceDE w:val="0"/>
              <w:autoSpaceDN w:val="0"/>
              <w:spacing w:line="480" w:lineRule="auto"/>
              <w:jc w:val="center"/>
              <w:rPr>
                <w:sz w:val="18"/>
                <w:szCs w:val="18"/>
              </w:rPr>
            </w:pPr>
            <w:r w:rsidRPr="00647720">
              <w:rPr>
                <w:sz w:val="18"/>
                <w:szCs w:val="18"/>
              </w:rPr>
              <w:t>(</w:t>
            </w:r>
            <w:r w:rsidR="004203BE">
              <w:rPr>
                <w:sz w:val="18"/>
                <w:szCs w:val="18"/>
              </w:rPr>
              <w:t>-52.00,32.17</w:t>
            </w:r>
            <w:r w:rsidRPr="00647720">
              <w:rPr>
                <w:sz w:val="18"/>
                <w:szCs w:val="18"/>
              </w:rPr>
              <w:t>)</w:t>
            </w:r>
          </w:p>
        </w:tc>
        <w:tc>
          <w:tcPr>
            <w:tcW w:w="810" w:type="dxa"/>
          </w:tcPr>
          <w:p w:rsidR="0044386F" w:rsidRPr="00647720" w:rsidRDefault="0044386F" w:rsidP="00F27D39">
            <w:pPr>
              <w:autoSpaceDE w:val="0"/>
              <w:autoSpaceDN w:val="0"/>
              <w:spacing w:line="480" w:lineRule="auto"/>
              <w:jc w:val="center"/>
              <w:rPr>
                <w:sz w:val="18"/>
                <w:szCs w:val="18"/>
              </w:rPr>
            </w:pPr>
            <w:r>
              <w:rPr>
                <w:sz w:val="18"/>
                <w:szCs w:val="18"/>
              </w:rPr>
              <w:t>164.18</w:t>
            </w:r>
          </w:p>
        </w:tc>
      </w:tr>
      <w:tr w:rsidR="0044386F" w:rsidRPr="00AC7BFD" w:rsidTr="003B3A50">
        <w:tc>
          <w:tcPr>
            <w:tcW w:w="1260" w:type="dxa"/>
          </w:tcPr>
          <w:p w:rsidR="0044386F" w:rsidRPr="00AC7BFD" w:rsidRDefault="0044386F" w:rsidP="00F27D39">
            <w:pPr>
              <w:autoSpaceDE w:val="0"/>
              <w:autoSpaceDN w:val="0"/>
              <w:spacing w:line="480" w:lineRule="auto"/>
              <w:rPr>
                <w:sz w:val="18"/>
                <w:szCs w:val="18"/>
              </w:rPr>
            </w:pPr>
            <w:r>
              <w:rPr>
                <w:sz w:val="18"/>
                <w:szCs w:val="18"/>
              </w:rPr>
              <w:t>Litter</w:t>
            </w:r>
          </w:p>
        </w:tc>
        <w:tc>
          <w:tcPr>
            <w:tcW w:w="990" w:type="dxa"/>
          </w:tcPr>
          <w:p w:rsidR="0044386F" w:rsidRPr="00C46183" w:rsidRDefault="00D56991" w:rsidP="00F27D39">
            <w:pPr>
              <w:autoSpaceDE w:val="0"/>
              <w:autoSpaceDN w:val="0"/>
              <w:spacing w:line="480" w:lineRule="auto"/>
              <w:jc w:val="center"/>
              <w:rPr>
                <w:sz w:val="18"/>
                <w:szCs w:val="18"/>
              </w:rPr>
            </w:pPr>
            <w:r w:rsidRPr="00C46183">
              <w:rPr>
                <w:sz w:val="18"/>
                <w:szCs w:val="18"/>
              </w:rPr>
              <w:t>-1.47</w:t>
            </w:r>
          </w:p>
          <w:p w:rsidR="0044386F" w:rsidRPr="00C46183" w:rsidRDefault="0044386F" w:rsidP="00F27D39">
            <w:pPr>
              <w:autoSpaceDE w:val="0"/>
              <w:autoSpaceDN w:val="0"/>
              <w:spacing w:line="480" w:lineRule="auto"/>
              <w:jc w:val="center"/>
              <w:rPr>
                <w:sz w:val="18"/>
                <w:szCs w:val="18"/>
              </w:rPr>
            </w:pPr>
            <w:r w:rsidRPr="00C46183">
              <w:rPr>
                <w:sz w:val="18"/>
                <w:szCs w:val="18"/>
              </w:rPr>
              <w:t>(</w:t>
            </w:r>
            <w:r w:rsidR="00D56991" w:rsidRPr="00C46183">
              <w:rPr>
                <w:sz w:val="18"/>
                <w:szCs w:val="18"/>
              </w:rPr>
              <w:t>-2.03,-0.90</w:t>
            </w:r>
            <w:r w:rsidRPr="00C46183">
              <w:rPr>
                <w:sz w:val="18"/>
                <w:szCs w:val="18"/>
              </w:rPr>
              <w:t>)</w:t>
            </w:r>
          </w:p>
        </w:tc>
        <w:tc>
          <w:tcPr>
            <w:tcW w:w="900" w:type="dxa"/>
          </w:tcPr>
          <w:p w:rsidR="0044386F" w:rsidRPr="00647720" w:rsidRDefault="00D56991" w:rsidP="00F27D39">
            <w:pPr>
              <w:autoSpaceDE w:val="0"/>
              <w:autoSpaceDN w:val="0"/>
              <w:spacing w:line="480" w:lineRule="auto"/>
              <w:jc w:val="center"/>
              <w:rPr>
                <w:sz w:val="18"/>
                <w:szCs w:val="18"/>
              </w:rPr>
            </w:pPr>
            <w:r>
              <w:rPr>
                <w:sz w:val="18"/>
                <w:szCs w:val="18"/>
              </w:rPr>
              <w:t>-0.13</w:t>
            </w:r>
          </w:p>
          <w:p w:rsidR="0044386F" w:rsidRPr="00647720" w:rsidRDefault="0044386F" w:rsidP="00F27D39">
            <w:pPr>
              <w:autoSpaceDE w:val="0"/>
              <w:autoSpaceDN w:val="0"/>
              <w:spacing w:line="480" w:lineRule="auto"/>
              <w:jc w:val="center"/>
              <w:rPr>
                <w:sz w:val="18"/>
                <w:szCs w:val="18"/>
              </w:rPr>
            </w:pPr>
            <w:r w:rsidRPr="00647720">
              <w:rPr>
                <w:sz w:val="18"/>
                <w:szCs w:val="18"/>
              </w:rPr>
              <w:t>(</w:t>
            </w:r>
            <w:r w:rsidR="00D56991">
              <w:rPr>
                <w:sz w:val="18"/>
                <w:szCs w:val="18"/>
              </w:rPr>
              <w:t>-0.70,0.44</w:t>
            </w:r>
            <w:r w:rsidRPr="00647720">
              <w:rPr>
                <w:sz w:val="18"/>
                <w:szCs w:val="18"/>
              </w:rPr>
              <w:t>)</w:t>
            </w:r>
          </w:p>
        </w:tc>
        <w:tc>
          <w:tcPr>
            <w:tcW w:w="1710" w:type="dxa"/>
          </w:tcPr>
          <w:p w:rsidR="0044386F" w:rsidRPr="00C46183" w:rsidRDefault="00D56991" w:rsidP="00F27D39">
            <w:pPr>
              <w:autoSpaceDE w:val="0"/>
              <w:autoSpaceDN w:val="0"/>
              <w:spacing w:line="480" w:lineRule="auto"/>
              <w:jc w:val="center"/>
              <w:rPr>
                <w:sz w:val="18"/>
                <w:szCs w:val="18"/>
              </w:rPr>
            </w:pPr>
            <w:r w:rsidRPr="00C46183">
              <w:rPr>
                <w:sz w:val="18"/>
                <w:szCs w:val="18"/>
              </w:rPr>
              <w:t>-1.01</w:t>
            </w:r>
          </w:p>
          <w:p w:rsidR="0044386F" w:rsidRPr="00C46183" w:rsidRDefault="0044386F" w:rsidP="00F27D39">
            <w:pPr>
              <w:autoSpaceDE w:val="0"/>
              <w:autoSpaceDN w:val="0"/>
              <w:spacing w:line="480" w:lineRule="auto"/>
              <w:jc w:val="center"/>
              <w:rPr>
                <w:sz w:val="18"/>
                <w:szCs w:val="18"/>
              </w:rPr>
            </w:pPr>
            <w:r w:rsidRPr="00C46183">
              <w:rPr>
                <w:sz w:val="18"/>
                <w:szCs w:val="18"/>
              </w:rPr>
              <w:t>(</w:t>
            </w:r>
            <w:r w:rsidR="00D56991" w:rsidRPr="00C46183">
              <w:rPr>
                <w:sz w:val="18"/>
                <w:szCs w:val="18"/>
              </w:rPr>
              <w:t>-1.43,-0.60</w:t>
            </w:r>
            <w:r w:rsidRPr="00C46183">
              <w:rPr>
                <w:sz w:val="18"/>
                <w:szCs w:val="18"/>
              </w:rPr>
              <w:t>)</w:t>
            </w:r>
          </w:p>
        </w:tc>
        <w:tc>
          <w:tcPr>
            <w:tcW w:w="36" w:type="dxa"/>
          </w:tcPr>
          <w:p w:rsidR="0044386F" w:rsidRDefault="0044386F" w:rsidP="00F27D39">
            <w:pPr>
              <w:autoSpaceDE w:val="0"/>
              <w:autoSpaceDN w:val="0"/>
              <w:spacing w:line="480" w:lineRule="auto"/>
              <w:jc w:val="center"/>
              <w:rPr>
                <w:sz w:val="18"/>
                <w:szCs w:val="18"/>
              </w:rPr>
            </w:pPr>
          </w:p>
          <w:p w:rsidR="0044386F" w:rsidRPr="00647720" w:rsidRDefault="0044386F" w:rsidP="00F27D39">
            <w:pPr>
              <w:autoSpaceDE w:val="0"/>
              <w:autoSpaceDN w:val="0"/>
              <w:spacing w:line="480" w:lineRule="auto"/>
              <w:jc w:val="center"/>
              <w:rPr>
                <w:sz w:val="18"/>
                <w:szCs w:val="18"/>
              </w:rPr>
            </w:pPr>
          </w:p>
        </w:tc>
        <w:tc>
          <w:tcPr>
            <w:tcW w:w="1044" w:type="dxa"/>
          </w:tcPr>
          <w:p w:rsidR="0044386F" w:rsidRPr="00647720" w:rsidRDefault="00EB2548" w:rsidP="00F27D39">
            <w:pPr>
              <w:autoSpaceDE w:val="0"/>
              <w:autoSpaceDN w:val="0"/>
              <w:spacing w:line="480" w:lineRule="auto"/>
              <w:jc w:val="center"/>
              <w:rPr>
                <w:sz w:val="18"/>
                <w:szCs w:val="18"/>
              </w:rPr>
            </w:pPr>
            <w:r>
              <w:rPr>
                <w:sz w:val="18"/>
                <w:szCs w:val="18"/>
              </w:rPr>
              <w:t>0.26</w:t>
            </w:r>
          </w:p>
          <w:p w:rsidR="0044386F" w:rsidRPr="00647720" w:rsidRDefault="0044386F" w:rsidP="00F27D39">
            <w:pPr>
              <w:autoSpaceDE w:val="0"/>
              <w:autoSpaceDN w:val="0"/>
              <w:spacing w:line="480" w:lineRule="auto"/>
              <w:jc w:val="center"/>
              <w:rPr>
                <w:sz w:val="18"/>
                <w:szCs w:val="18"/>
              </w:rPr>
            </w:pPr>
            <w:r w:rsidRPr="00647720">
              <w:rPr>
                <w:sz w:val="18"/>
                <w:szCs w:val="18"/>
              </w:rPr>
              <w:t>(</w:t>
            </w:r>
            <w:r w:rsidR="00EB2548">
              <w:rPr>
                <w:sz w:val="18"/>
                <w:szCs w:val="18"/>
              </w:rPr>
              <w:t>-0.82,1.34</w:t>
            </w:r>
            <w:r w:rsidRPr="00647720">
              <w:rPr>
                <w:sz w:val="18"/>
                <w:szCs w:val="18"/>
              </w:rPr>
              <w:t>)</w:t>
            </w:r>
          </w:p>
        </w:tc>
        <w:tc>
          <w:tcPr>
            <w:tcW w:w="1080" w:type="dxa"/>
          </w:tcPr>
          <w:p w:rsidR="0044386F" w:rsidRPr="00647720" w:rsidRDefault="00EB2548" w:rsidP="00F27D39">
            <w:pPr>
              <w:autoSpaceDE w:val="0"/>
              <w:autoSpaceDN w:val="0"/>
              <w:spacing w:line="480" w:lineRule="auto"/>
              <w:jc w:val="center"/>
              <w:rPr>
                <w:sz w:val="18"/>
                <w:szCs w:val="18"/>
              </w:rPr>
            </w:pPr>
            <w:r>
              <w:rPr>
                <w:sz w:val="18"/>
                <w:szCs w:val="18"/>
              </w:rPr>
              <w:t>-9.95</w:t>
            </w:r>
          </w:p>
          <w:p w:rsidR="0044386F" w:rsidRPr="00647720" w:rsidRDefault="0044386F" w:rsidP="00F27D39">
            <w:pPr>
              <w:autoSpaceDE w:val="0"/>
              <w:autoSpaceDN w:val="0"/>
              <w:spacing w:line="480" w:lineRule="auto"/>
              <w:jc w:val="center"/>
              <w:rPr>
                <w:sz w:val="18"/>
                <w:szCs w:val="18"/>
              </w:rPr>
            </w:pPr>
            <w:r w:rsidRPr="00647720">
              <w:rPr>
                <w:sz w:val="18"/>
                <w:szCs w:val="18"/>
              </w:rPr>
              <w:t>(</w:t>
            </w:r>
            <w:r w:rsidR="00EB2548">
              <w:rPr>
                <w:sz w:val="18"/>
                <w:szCs w:val="18"/>
              </w:rPr>
              <w:t>-43.77,23.87</w:t>
            </w:r>
            <w:r w:rsidRPr="00647720">
              <w:rPr>
                <w:sz w:val="18"/>
                <w:szCs w:val="18"/>
              </w:rPr>
              <w:t>)</w:t>
            </w:r>
          </w:p>
        </w:tc>
        <w:tc>
          <w:tcPr>
            <w:tcW w:w="810" w:type="dxa"/>
          </w:tcPr>
          <w:p w:rsidR="0044386F" w:rsidRPr="00647720" w:rsidRDefault="0044386F" w:rsidP="00F27D39">
            <w:pPr>
              <w:autoSpaceDE w:val="0"/>
              <w:autoSpaceDN w:val="0"/>
              <w:spacing w:line="480" w:lineRule="auto"/>
              <w:jc w:val="center"/>
              <w:rPr>
                <w:sz w:val="18"/>
                <w:szCs w:val="18"/>
              </w:rPr>
            </w:pPr>
            <w:r>
              <w:rPr>
                <w:sz w:val="18"/>
                <w:szCs w:val="18"/>
              </w:rPr>
              <w:t>164.76</w:t>
            </w:r>
          </w:p>
        </w:tc>
      </w:tr>
      <w:tr w:rsidR="0044386F" w:rsidRPr="00AC7BFD" w:rsidTr="003B3A50">
        <w:tc>
          <w:tcPr>
            <w:tcW w:w="1260" w:type="dxa"/>
          </w:tcPr>
          <w:p w:rsidR="0044386F" w:rsidRDefault="0044386F" w:rsidP="00F27D39">
            <w:pPr>
              <w:autoSpaceDE w:val="0"/>
              <w:autoSpaceDN w:val="0"/>
              <w:spacing w:line="480" w:lineRule="auto"/>
              <w:rPr>
                <w:sz w:val="18"/>
                <w:szCs w:val="18"/>
              </w:rPr>
            </w:pPr>
            <w:r>
              <w:rPr>
                <w:sz w:val="18"/>
                <w:szCs w:val="18"/>
              </w:rPr>
              <w:lastRenderedPageBreak/>
              <w:t>Bunchgrass</w:t>
            </w:r>
          </w:p>
        </w:tc>
        <w:tc>
          <w:tcPr>
            <w:tcW w:w="990" w:type="dxa"/>
          </w:tcPr>
          <w:p w:rsidR="0044386F" w:rsidRPr="00C46183" w:rsidRDefault="00D56991" w:rsidP="00F27D39">
            <w:pPr>
              <w:autoSpaceDE w:val="0"/>
              <w:autoSpaceDN w:val="0"/>
              <w:spacing w:line="480" w:lineRule="auto"/>
              <w:jc w:val="center"/>
              <w:rPr>
                <w:sz w:val="18"/>
                <w:szCs w:val="18"/>
              </w:rPr>
            </w:pPr>
            <w:r w:rsidRPr="00C46183">
              <w:rPr>
                <w:sz w:val="18"/>
                <w:szCs w:val="18"/>
              </w:rPr>
              <w:t>-1.47</w:t>
            </w:r>
          </w:p>
          <w:p w:rsidR="0044386F" w:rsidRPr="00C46183" w:rsidRDefault="0044386F" w:rsidP="00F27D39">
            <w:pPr>
              <w:autoSpaceDE w:val="0"/>
              <w:autoSpaceDN w:val="0"/>
              <w:spacing w:line="480" w:lineRule="auto"/>
              <w:jc w:val="center"/>
              <w:rPr>
                <w:sz w:val="18"/>
                <w:szCs w:val="18"/>
              </w:rPr>
            </w:pPr>
            <w:r w:rsidRPr="00C46183">
              <w:rPr>
                <w:sz w:val="18"/>
                <w:szCs w:val="18"/>
              </w:rPr>
              <w:t>(</w:t>
            </w:r>
            <w:r w:rsidR="00D56991" w:rsidRPr="00C46183">
              <w:rPr>
                <w:sz w:val="18"/>
                <w:szCs w:val="18"/>
              </w:rPr>
              <w:t>-2.03,-0.90</w:t>
            </w:r>
            <w:r w:rsidRPr="00C46183">
              <w:rPr>
                <w:sz w:val="18"/>
                <w:szCs w:val="18"/>
              </w:rPr>
              <w:t>)</w:t>
            </w:r>
          </w:p>
        </w:tc>
        <w:tc>
          <w:tcPr>
            <w:tcW w:w="900" w:type="dxa"/>
          </w:tcPr>
          <w:p w:rsidR="0044386F" w:rsidRDefault="00D56991" w:rsidP="00F27D39">
            <w:pPr>
              <w:autoSpaceDE w:val="0"/>
              <w:autoSpaceDN w:val="0"/>
              <w:spacing w:line="480" w:lineRule="auto"/>
              <w:jc w:val="center"/>
              <w:rPr>
                <w:sz w:val="18"/>
                <w:szCs w:val="18"/>
              </w:rPr>
            </w:pPr>
            <w:r>
              <w:rPr>
                <w:sz w:val="18"/>
                <w:szCs w:val="18"/>
              </w:rPr>
              <w:t>0.09</w:t>
            </w:r>
          </w:p>
          <w:p w:rsidR="0044386F" w:rsidRPr="00647720" w:rsidRDefault="0044386F" w:rsidP="00F27D39">
            <w:pPr>
              <w:autoSpaceDE w:val="0"/>
              <w:autoSpaceDN w:val="0"/>
              <w:spacing w:line="480" w:lineRule="auto"/>
              <w:jc w:val="center"/>
              <w:rPr>
                <w:sz w:val="18"/>
                <w:szCs w:val="18"/>
              </w:rPr>
            </w:pPr>
            <w:r>
              <w:rPr>
                <w:sz w:val="18"/>
                <w:szCs w:val="18"/>
              </w:rPr>
              <w:t>(</w:t>
            </w:r>
            <w:r w:rsidR="00D56991">
              <w:rPr>
                <w:sz w:val="18"/>
                <w:szCs w:val="18"/>
              </w:rPr>
              <w:t>-0.45,0.63</w:t>
            </w:r>
            <w:r>
              <w:rPr>
                <w:sz w:val="18"/>
                <w:szCs w:val="18"/>
              </w:rPr>
              <w:t>)</w:t>
            </w:r>
          </w:p>
        </w:tc>
        <w:tc>
          <w:tcPr>
            <w:tcW w:w="1710" w:type="dxa"/>
          </w:tcPr>
          <w:p w:rsidR="0044386F" w:rsidRPr="00C46183" w:rsidRDefault="00D56991" w:rsidP="00F27D39">
            <w:pPr>
              <w:autoSpaceDE w:val="0"/>
              <w:autoSpaceDN w:val="0"/>
              <w:spacing w:line="480" w:lineRule="auto"/>
              <w:jc w:val="center"/>
              <w:rPr>
                <w:sz w:val="18"/>
                <w:szCs w:val="18"/>
              </w:rPr>
            </w:pPr>
            <w:r w:rsidRPr="00C46183">
              <w:rPr>
                <w:sz w:val="18"/>
                <w:szCs w:val="18"/>
              </w:rPr>
              <w:t>-1.01</w:t>
            </w:r>
          </w:p>
          <w:p w:rsidR="0044386F" w:rsidRPr="00C46183" w:rsidRDefault="0044386F" w:rsidP="00F27D39">
            <w:pPr>
              <w:autoSpaceDE w:val="0"/>
              <w:autoSpaceDN w:val="0"/>
              <w:spacing w:line="480" w:lineRule="auto"/>
              <w:jc w:val="center"/>
              <w:rPr>
                <w:sz w:val="18"/>
                <w:szCs w:val="18"/>
              </w:rPr>
            </w:pPr>
            <w:r w:rsidRPr="00C46183">
              <w:rPr>
                <w:sz w:val="18"/>
                <w:szCs w:val="18"/>
              </w:rPr>
              <w:t>(</w:t>
            </w:r>
            <w:r w:rsidR="00D56991" w:rsidRPr="00C46183">
              <w:rPr>
                <w:sz w:val="18"/>
                <w:szCs w:val="18"/>
              </w:rPr>
              <w:t>-1.42,-0.60</w:t>
            </w:r>
            <w:r w:rsidRPr="00C46183">
              <w:rPr>
                <w:sz w:val="18"/>
                <w:szCs w:val="18"/>
              </w:rPr>
              <w:t>)</w:t>
            </w:r>
          </w:p>
        </w:tc>
        <w:tc>
          <w:tcPr>
            <w:tcW w:w="36" w:type="dxa"/>
          </w:tcPr>
          <w:p w:rsidR="0044386F" w:rsidRDefault="0044386F" w:rsidP="00F27D39">
            <w:pPr>
              <w:autoSpaceDE w:val="0"/>
              <w:autoSpaceDN w:val="0"/>
              <w:spacing w:line="480" w:lineRule="auto"/>
              <w:jc w:val="center"/>
              <w:rPr>
                <w:sz w:val="18"/>
                <w:szCs w:val="18"/>
              </w:rPr>
            </w:pPr>
          </w:p>
        </w:tc>
        <w:tc>
          <w:tcPr>
            <w:tcW w:w="1044" w:type="dxa"/>
          </w:tcPr>
          <w:p w:rsidR="0044386F" w:rsidRDefault="00FC79F0" w:rsidP="00F27D39">
            <w:pPr>
              <w:autoSpaceDE w:val="0"/>
              <w:autoSpaceDN w:val="0"/>
              <w:spacing w:line="480" w:lineRule="auto"/>
              <w:jc w:val="center"/>
              <w:rPr>
                <w:sz w:val="18"/>
                <w:szCs w:val="18"/>
              </w:rPr>
            </w:pPr>
            <w:r>
              <w:rPr>
                <w:sz w:val="18"/>
                <w:szCs w:val="18"/>
              </w:rPr>
              <w:t>0.26</w:t>
            </w:r>
          </w:p>
          <w:p w:rsidR="0044386F" w:rsidRPr="00647720" w:rsidRDefault="0044386F" w:rsidP="00F27D39">
            <w:pPr>
              <w:autoSpaceDE w:val="0"/>
              <w:autoSpaceDN w:val="0"/>
              <w:spacing w:line="480" w:lineRule="auto"/>
              <w:jc w:val="center"/>
              <w:rPr>
                <w:sz w:val="18"/>
                <w:szCs w:val="18"/>
              </w:rPr>
            </w:pPr>
            <w:r>
              <w:rPr>
                <w:sz w:val="18"/>
                <w:szCs w:val="18"/>
              </w:rPr>
              <w:t>(</w:t>
            </w:r>
            <w:r w:rsidR="00FC79F0">
              <w:rPr>
                <w:sz w:val="18"/>
                <w:szCs w:val="18"/>
              </w:rPr>
              <w:t>-0.82,1.34</w:t>
            </w:r>
            <w:r>
              <w:rPr>
                <w:sz w:val="18"/>
                <w:szCs w:val="18"/>
              </w:rPr>
              <w:t>)</w:t>
            </w:r>
          </w:p>
        </w:tc>
        <w:tc>
          <w:tcPr>
            <w:tcW w:w="1080" w:type="dxa"/>
          </w:tcPr>
          <w:p w:rsidR="0044386F" w:rsidRDefault="00FC79F0" w:rsidP="00F27D39">
            <w:pPr>
              <w:autoSpaceDE w:val="0"/>
              <w:autoSpaceDN w:val="0"/>
              <w:spacing w:line="480" w:lineRule="auto"/>
              <w:jc w:val="center"/>
              <w:rPr>
                <w:sz w:val="18"/>
                <w:szCs w:val="18"/>
              </w:rPr>
            </w:pPr>
            <w:r>
              <w:rPr>
                <w:sz w:val="18"/>
                <w:szCs w:val="18"/>
              </w:rPr>
              <w:t>-10.36</w:t>
            </w:r>
          </w:p>
          <w:p w:rsidR="0044386F" w:rsidRPr="00647720" w:rsidRDefault="0044386F" w:rsidP="00F27D39">
            <w:pPr>
              <w:autoSpaceDE w:val="0"/>
              <w:autoSpaceDN w:val="0"/>
              <w:spacing w:line="480" w:lineRule="auto"/>
              <w:jc w:val="center"/>
              <w:rPr>
                <w:sz w:val="18"/>
                <w:szCs w:val="18"/>
              </w:rPr>
            </w:pPr>
            <w:r>
              <w:rPr>
                <w:sz w:val="18"/>
                <w:szCs w:val="18"/>
              </w:rPr>
              <w:t>(</w:t>
            </w:r>
            <w:r w:rsidR="00FC79F0">
              <w:rPr>
                <w:sz w:val="18"/>
                <w:szCs w:val="18"/>
              </w:rPr>
              <w:t>-51.82,31.10</w:t>
            </w:r>
            <w:r>
              <w:rPr>
                <w:sz w:val="18"/>
                <w:szCs w:val="18"/>
              </w:rPr>
              <w:t>)</w:t>
            </w:r>
          </w:p>
        </w:tc>
        <w:tc>
          <w:tcPr>
            <w:tcW w:w="810" w:type="dxa"/>
          </w:tcPr>
          <w:p w:rsidR="0044386F" w:rsidRPr="00647720" w:rsidRDefault="0044386F" w:rsidP="00F27D39">
            <w:pPr>
              <w:autoSpaceDE w:val="0"/>
              <w:autoSpaceDN w:val="0"/>
              <w:spacing w:line="480" w:lineRule="auto"/>
              <w:jc w:val="center"/>
              <w:rPr>
                <w:sz w:val="18"/>
                <w:szCs w:val="18"/>
              </w:rPr>
            </w:pPr>
            <w:r>
              <w:rPr>
                <w:sz w:val="18"/>
                <w:szCs w:val="18"/>
              </w:rPr>
              <w:t>164.81</w:t>
            </w:r>
          </w:p>
        </w:tc>
      </w:tr>
      <w:tr w:rsidR="0044386F" w:rsidRPr="00AC7BFD" w:rsidTr="003B3A50">
        <w:tc>
          <w:tcPr>
            <w:tcW w:w="1260" w:type="dxa"/>
          </w:tcPr>
          <w:p w:rsidR="0044386F" w:rsidRDefault="0044386F" w:rsidP="00F27D39">
            <w:pPr>
              <w:autoSpaceDE w:val="0"/>
              <w:autoSpaceDN w:val="0"/>
              <w:spacing w:line="480" w:lineRule="auto"/>
              <w:rPr>
                <w:sz w:val="18"/>
                <w:szCs w:val="18"/>
              </w:rPr>
            </w:pPr>
            <w:r>
              <w:rPr>
                <w:sz w:val="18"/>
                <w:szCs w:val="18"/>
              </w:rPr>
              <w:t>Canopy</w:t>
            </w:r>
          </w:p>
        </w:tc>
        <w:tc>
          <w:tcPr>
            <w:tcW w:w="990" w:type="dxa"/>
          </w:tcPr>
          <w:p w:rsidR="0044386F" w:rsidRPr="00C46183" w:rsidRDefault="00DC55CA" w:rsidP="00F27D39">
            <w:pPr>
              <w:autoSpaceDE w:val="0"/>
              <w:autoSpaceDN w:val="0"/>
              <w:spacing w:line="480" w:lineRule="auto"/>
              <w:jc w:val="center"/>
              <w:rPr>
                <w:sz w:val="18"/>
                <w:szCs w:val="18"/>
              </w:rPr>
            </w:pPr>
            <w:r w:rsidRPr="00C46183">
              <w:rPr>
                <w:sz w:val="18"/>
                <w:szCs w:val="18"/>
              </w:rPr>
              <w:t>-1.47</w:t>
            </w:r>
          </w:p>
          <w:p w:rsidR="0044386F" w:rsidRPr="00C46183" w:rsidRDefault="0044386F" w:rsidP="00F27D39">
            <w:pPr>
              <w:autoSpaceDE w:val="0"/>
              <w:autoSpaceDN w:val="0"/>
              <w:spacing w:line="480" w:lineRule="auto"/>
              <w:jc w:val="center"/>
              <w:rPr>
                <w:sz w:val="18"/>
                <w:szCs w:val="18"/>
              </w:rPr>
            </w:pPr>
            <w:r w:rsidRPr="00C46183">
              <w:rPr>
                <w:sz w:val="18"/>
                <w:szCs w:val="18"/>
              </w:rPr>
              <w:t>(</w:t>
            </w:r>
            <w:r w:rsidR="00DC55CA" w:rsidRPr="00C46183">
              <w:rPr>
                <w:sz w:val="18"/>
                <w:szCs w:val="18"/>
              </w:rPr>
              <w:t>-2.03,</w:t>
            </w:r>
            <w:r w:rsidR="00F0597B" w:rsidRPr="00C46183">
              <w:rPr>
                <w:sz w:val="18"/>
                <w:szCs w:val="18"/>
              </w:rPr>
              <w:t>-</w:t>
            </w:r>
            <w:r w:rsidR="00DC55CA" w:rsidRPr="00C46183">
              <w:rPr>
                <w:sz w:val="18"/>
                <w:szCs w:val="18"/>
              </w:rPr>
              <w:t>0.90</w:t>
            </w:r>
            <w:r w:rsidRPr="00C46183">
              <w:rPr>
                <w:sz w:val="18"/>
                <w:szCs w:val="18"/>
              </w:rPr>
              <w:t>)</w:t>
            </w:r>
          </w:p>
        </w:tc>
        <w:tc>
          <w:tcPr>
            <w:tcW w:w="900" w:type="dxa"/>
          </w:tcPr>
          <w:p w:rsidR="0044386F" w:rsidRDefault="00DC55CA" w:rsidP="00F27D39">
            <w:pPr>
              <w:autoSpaceDE w:val="0"/>
              <w:autoSpaceDN w:val="0"/>
              <w:spacing w:line="480" w:lineRule="auto"/>
              <w:jc w:val="center"/>
              <w:rPr>
                <w:sz w:val="18"/>
                <w:szCs w:val="18"/>
              </w:rPr>
            </w:pPr>
            <w:r>
              <w:rPr>
                <w:sz w:val="18"/>
                <w:szCs w:val="18"/>
              </w:rPr>
              <w:t>0.04</w:t>
            </w:r>
          </w:p>
          <w:p w:rsidR="0044386F" w:rsidRPr="00647720" w:rsidRDefault="0044386F" w:rsidP="00F27D39">
            <w:pPr>
              <w:autoSpaceDE w:val="0"/>
              <w:autoSpaceDN w:val="0"/>
              <w:spacing w:line="480" w:lineRule="auto"/>
              <w:jc w:val="center"/>
              <w:rPr>
                <w:sz w:val="18"/>
                <w:szCs w:val="18"/>
              </w:rPr>
            </w:pPr>
            <w:r>
              <w:rPr>
                <w:sz w:val="18"/>
                <w:szCs w:val="18"/>
              </w:rPr>
              <w:t>(</w:t>
            </w:r>
            <w:r w:rsidR="00DC55CA">
              <w:rPr>
                <w:sz w:val="18"/>
                <w:szCs w:val="18"/>
              </w:rPr>
              <w:t>-0.51,0.59</w:t>
            </w:r>
            <w:r>
              <w:rPr>
                <w:sz w:val="18"/>
                <w:szCs w:val="18"/>
              </w:rPr>
              <w:t>)</w:t>
            </w:r>
          </w:p>
        </w:tc>
        <w:tc>
          <w:tcPr>
            <w:tcW w:w="1710" w:type="dxa"/>
          </w:tcPr>
          <w:p w:rsidR="0044386F" w:rsidRPr="00C46183" w:rsidRDefault="00DC55CA" w:rsidP="00F27D39">
            <w:pPr>
              <w:autoSpaceDE w:val="0"/>
              <w:autoSpaceDN w:val="0"/>
              <w:spacing w:line="480" w:lineRule="auto"/>
              <w:jc w:val="center"/>
              <w:rPr>
                <w:sz w:val="18"/>
                <w:szCs w:val="18"/>
              </w:rPr>
            </w:pPr>
            <w:r w:rsidRPr="00C46183">
              <w:rPr>
                <w:sz w:val="18"/>
                <w:szCs w:val="18"/>
              </w:rPr>
              <w:t>-1.01</w:t>
            </w:r>
          </w:p>
          <w:p w:rsidR="0044386F" w:rsidRPr="00C46183" w:rsidRDefault="0044386F" w:rsidP="00F27D39">
            <w:pPr>
              <w:autoSpaceDE w:val="0"/>
              <w:autoSpaceDN w:val="0"/>
              <w:spacing w:line="480" w:lineRule="auto"/>
              <w:jc w:val="center"/>
              <w:rPr>
                <w:sz w:val="18"/>
                <w:szCs w:val="18"/>
              </w:rPr>
            </w:pPr>
            <w:r w:rsidRPr="00C46183">
              <w:rPr>
                <w:sz w:val="18"/>
                <w:szCs w:val="18"/>
              </w:rPr>
              <w:t>(</w:t>
            </w:r>
            <w:r w:rsidR="00DC55CA" w:rsidRPr="00C46183">
              <w:rPr>
                <w:sz w:val="18"/>
                <w:szCs w:val="18"/>
              </w:rPr>
              <w:t>-1.43,-0.60</w:t>
            </w:r>
            <w:r w:rsidRPr="00C46183">
              <w:rPr>
                <w:sz w:val="18"/>
                <w:szCs w:val="18"/>
              </w:rPr>
              <w:t>)</w:t>
            </w:r>
          </w:p>
        </w:tc>
        <w:tc>
          <w:tcPr>
            <w:tcW w:w="36" w:type="dxa"/>
          </w:tcPr>
          <w:p w:rsidR="0044386F" w:rsidRDefault="0044386F" w:rsidP="00F27D39">
            <w:pPr>
              <w:autoSpaceDE w:val="0"/>
              <w:autoSpaceDN w:val="0"/>
              <w:spacing w:line="480" w:lineRule="auto"/>
              <w:jc w:val="center"/>
              <w:rPr>
                <w:sz w:val="18"/>
                <w:szCs w:val="18"/>
              </w:rPr>
            </w:pPr>
          </w:p>
        </w:tc>
        <w:tc>
          <w:tcPr>
            <w:tcW w:w="1044" w:type="dxa"/>
          </w:tcPr>
          <w:p w:rsidR="0044386F" w:rsidRDefault="00FC79F0" w:rsidP="00F27D39">
            <w:pPr>
              <w:autoSpaceDE w:val="0"/>
              <w:autoSpaceDN w:val="0"/>
              <w:spacing w:line="480" w:lineRule="auto"/>
              <w:jc w:val="center"/>
              <w:rPr>
                <w:sz w:val="18"/>
                <w:szCs w:val="18"/>
              </w:rPr>
            </w:pPr>
            <w:r>
              <w:rPr>
                <w:sz w:val="18"/>
                <w:szCs w:val="18"/>
              </w:rPr>
              <w:t>0.26</w:t>
            </w:r>
          </w:p>
          <w:p w:rsidR="0044386F" w:rsidRPr="00647720" w:rsidRDefault="0044386F" w:rsidP="00F27D39">
            <w:pPr>
              <w:autoSpaceDE w:val="0"/>
              <w:autoSpaceDN w:val="0"/>
              <w:spacing w:line="480" w:lineRule="auto"/>
              <w:jc w:val="center"/>
              <w:rPr>
                <w:sz w:val="18"/>
                <w:szCs w:val="18"/>
              </w:rPr>
            </w:pPr>
            <w:r>
              <w:rPr>
                <w:sz w:val="18"/>
                <w:szCs w:val="18"/>
              </w:rPr>
              <w:t>(</w:t>
            </w:r>
            <w:r w:rsidR="00FC79F0">
              <w:rPr>
                <w:sz w:val="18"/>
                <w:szCs w:val="18"/>
              </w:rPr>
              <w:t>-0.83,1.34</w:t>
            </w:r>
            <w:r>
              <w:rPr>
                <w:sz w:val="18"/>
                <w:szCs w:val="18"/>
              </w:rPr>
              <w:t>)</w:t>
            </w:r>
          </w:p>
        </w:tc>
        <w:tc>
          <w:tcPr>
            <w:tcW w:w="1080" w:type="dxa"/>
          </w:tcPr>
          <w:p w:rsidR="0044386F" w:rsidRDefault="00FC79F0" w:rsidP="00F27D39">
            <w:pPr>
              <w:autoSpaceDE w:val="0"/>
              <w:autoSpaceDN w:val="0"/>
              <w:spacing w:line="480" w:lineRule="auto"/>
              <w:jc w:val="center"/>
              <w:rPr>
                <w:sz w:val="18"/>
                <w:szCs w:val="18"/>
              </w:rPr>
            </w:pPr>
            <w:r>
              <w:rPr>
                <w:sz w:val="18"/>
                <w:szCs w:val="18"/>
              </w:rPr>
              <w:t>-10.37</w:t>
            </w:r>
          </w:p>
          <w:p w:rsidR="0044386F" w:rsidRPr="00647720" w:rsidRDefault="0044386F" w:rsidP="00F27D39">
            <w:pPr>
              <w:autoSpaceDE w:val="0"/>
              <w:autoSpaceDN w:val="0"/>
              <w:spacing w:line="480" w:lineRule="auto"/>
              <w:jc w:val="center"/>
              <w:rPr>
                <w:sz w:val="18"/>
                <w:szCs w:val="18"/>
              </w:rPr>
            </w:pPr>
            <w:r>
              <w:rPr>
                <w:sz w:val="18"/>
                <w:szCs w:val="18"/>
              </w:rPr>
              <w:t>(</w:t>
            </w:r>
            <w:r w:rsidR="00FC79F0">
              <w:rPr>
                <w:sz w:val="18"/>
                <w:szCs w:val="18"/>
              </w:rPr>
              <w:t>-52.15,31.40</w:t>
            </w:r>
            <w:r>
              <w:rPr>
                <w:sz w:val="18"/>
                <w:szCs w:val="18"/>
              </w:rPr>
              <w:t>)</w:t>
            </w:r>
          </w:p>
        </w:tc>
        <w:tc>
          <w:tcPr>
            <w:tcW w:w="810" w:type="dxa"/>
          </w:tcPr>
          <w:p w:rsidR="0044386F" w:rsidRPr="00647720" w:rsidRDefault="0044386F" w:rsidP="00F27D39">
            <w:pPr>
              <w:autoSpaceDE w:val="0"/>
              <w:autoSpaceDN w:val="0"/>
              <w:spacing w:line="480" w:lineRule="auto"/>
              <w:jc w:val="center"/>
              <w:rPr>
                <w:sz w:val="18"/>
                <w:szCs w:val="18"/>
              </w:rPr>
            </w:pPr>
            <w:r>
              <w:rPr>
                <w:sz w:val="18"/>
                <w:szCs w:val="18"/>
              </w:rPr>
              <w:t>164.86</w:t>
            </w:r>
          </w:p>
        </w:tc>
      </w:tr>
      <w:tr w:rsidR="0044386F" w:rsidRPr="00AC7BFD" w:rsidTr="003B3A50">
        <w:tc>
          <w:tcPr>
            <w:tcW w:w="1260" w:type="dxa"/>
            <w:tcBorders>
              <w:bottom w:val="single" w:sz="4" w:space="0" w:color="auto"/>
            </w:tcBorders>
          </w:tcPr>
          <w:p w:rsidR="0044386F" w:rsidRDefault="0044386F" w:rsidP="00F27D39">
            <w:pPr>
              <w:autoSpaceDE w:val="0"/>
              <w:autoSpaceDN w:val="0"/>
              <w:spacing w:line="480" w:lineRule="auto"/>
              <w:rPr>
                <w:sz w:val="18"/>
                <w:szCs w:val="18"/>
              </w:rPr>
            </w:pPr>
            <w:r>
              <w:rPr>
                <w:sz w:val="18"/>
                <w:szCs w:val="18"/>
              </w:rPr>
              <w:t>Disturbance</w:t>
            </w:r>
          </w:p>
        </w:tc>
        <w:tc>
          <w:tcPr>
            <w:tcW w:w="990" w:type="dxa"/>
            <w:tcBorders>
              <w:bottom w:val="single" w:sz="4" w:space="0" w:color="auto"/>
            </w:tcBorders>
          </w:tcPr>
          <w:p w:rsidR="0044386F" w:rsidRPr="00C46183" w:rsidRDefault="00DC55CA" w:rsidP="00F27D39">
            <w:pPr>
              <w:autoSpaceDE w:val="0"/>
              <w:autoSpaceDN w:val="0"/>
              <w:spacing w:line="480" w:lineRule="auto"/>
              <w:jc w:val="center"/>
              <w:rPr>
                <w:sz w:val="18"/>
                <w:szCs w:val="18"/>
              </w:rPr>
            </w:pPr>
            <w:r w:rsidRPr="00C46183">
              <w:rPr>
                <w:sz w:val="18"/>
                <w:szCs w:val="18"/>
              </w:rPr>
              <w:t>-1.50</w:t>
            </w:r>
          </w:p>
          <w:p w:rsidR="0044386F" w:rsidRPr="00C46183" w:rsidRDefault="0044386F" w:rsidP="00F27D39">
            <w:pPr>
              <w:autoSpaceDE w:val="0"/>
              <w:autoSpaceDN w:val="0"/>
              <w:spacing w:line="480" w:lineRule="auto"/>
              <w:jc w:val="center"/>
              <w:rPr>
                <w:sz w:val="18"/>
                <w:szCs w:val="18"/>
              </w:rPr>
            </w:pPr>
            <w:r w:rsidRPr="00C46183">
              <w:rPr>
                <w:sz w:val="18"/>
                <w:szCs w:val="18"/>
              </w:rPr>
              <w:t>(</w:t>
            </w:r>
            <w:r w:rsidR="00DC55CA" w:rsidRPr="00C46183">
              <w:rPr>
                <w:sz w:val="18"/>
                <w:szCs w:val="18"/>
              </w:rPr>
              <w:t>-2.24,-0.75</w:t>
            </w:r>
            <w:r w:rsidRPr="00C46183">
              <w:rPr>
                <w:sz w:val="18"/>
                <w:szCs w:val="18"/>
              </w:rPr>
              <w:t>)</w:t>
            </w:r>
          </w:p>
        </w:tc>
        <w:tc>
          <w:tcPr>
            <w:tcW w:w="900" w:type="dxa"/>
            <w:tcBorders>
              <w:bottom w:val="single" w:sz="4" w:space="0" w:color="auto"/>
            </w:tcBorders>
          </w:tcPr>
          <w:p w:rsidR="0044386F" w:rsidRDefault="00DC55CA" w:rsidP="00F27D39">
            <w:pPr>
              <w:autoSpaceDE w:val="0"/>
              <w:autoSpaceDN w:val="0"/>
              <w:spacing w:line="480" w:lineRule="auto"/>
              <w:jc w:val="center"/>
              <w:rPr>
                <w:sz w:val="18"/>
                <w:szCs w:val="18"/>
              </w:rPr>
            </w:pPr>
            <w:r>
              <w:rPr>
                <w:sz w:val="18"/>
                <w:szCs w:val="18"/>
              </w:rPr>
              <w:t>0.07</w:t>
            </w:r>
          </w:p>
          <w:p w:rsidR="0044386F" w:rsidRPr="00647720" w:rsidRDefault="0044386F" w:rsidP="00F27D39">
            <w:pPr>
              <w:autoSpaceDE w:val="0"/>
              <w:autoSpaceDN w:val="0"/>
              <w:spacing w:line="480" w:lineRule="auto"/>
              <w:jc w:val="center"/>
              <w:rPr>
                <w:sz w:val="18"/>
                <w:szCs w:val="18"/>
              </w:rPr>
            </w:pPr>
            <w:r>
              <w:rPr>
                <w:sz w:val="18"/>
                <w:szCs w:val="18"/>
              </w:rPr>
              <w:t>(</w:t>
            </w:r>
            <w:r w:rsidR="00DC55CA">
              <w:rPr>
                <w:sz w:val="18"/>
                <w:szCs w:val="18"/>
              </w:rPr>
              <w:t>-1.03,1.16</w:t>
            </w:r>
            <w:r>
              <w:rPr>
                <w:sz w:val="18"/>
                <w:szCs w:val="18"/>
              </w:rPr>
              <w:t>)</w:t>
            </w:r>
          </w:p>
        </w:tc>
        <w:tc>
          <w:tcPr>
            <w:tcW w:w="1710" w:type="dxa"/>
            <w:tcBorders>
              <w:bottom w:val="single" w:sz="4" w:space="0" w:color="auto"/>
            </w:tcBorders>
          </w:tcPr>
          <w:p w:rsidR="0044386F" w:rsidRPr="00C46183" w:rsidRDefault="00DC55CA" w:rsidP="00F27D39">
            <w:pPr>
              <w:autoSpaceDE w:val="0"/>
              <w:autoSpaceDN w:val="0"/>
              <w:spacing w:line="480" w:lineRule="auto"/>
              <w:jc w:val="center"/>
              <w:rPr>
                <w:sz w:val="18"/>
                <w:szCs w:val="18"/>
              </w:rPr>
            </w:pPr>
            <w:r w:rsidRPr="00C46183">
              <w:rPr>
                <w:sz w:val="18"/>
                <w:szCs w:val="18"/>
              </w:rPr>
              <w:t>-1.01</w:t>
            </w:r>
          </w:p>
          <w:p w:rsidR="0044386F" w:rsidRPr="00C46183" w:rsidRDefault="0044386F" w:rsidP="00F27D39">
            <w:pPr>
              <w:autoSpaceDE w:val="0"/>
              <w:autoSpaceDN w:val="0"/>
              <w:spacing w:line="480" w:lineRule="auto"/>
              <w:jc w:val="center"/>
              <w:rPr>
                <w:sz w:val="18"/>
                <w:szCs w:val="18"/>
              </w:rPr>
            </w:pPr>
            <w:r w:rsidRPr="00C46183">
              <w:rPr>
                <w:sz w:val="18"/>
                <w:szCs w:val="18"/>
              </w:rPr>
              <w:t>(</w:t>
            </w:r>
            <w:r w:rsidR="00DC55CA" w:rsidRPr="00C46183">
              <w:rPr>
                <w:sz w:val="18"/>
                <w:szCs w:val="18"/>
              </w:rPr>
              <w:t>-1.42,-0.60</w:t>
            </w:r>
            <w:r w:rsidRPr="00C46183">
              <w:rPr>
                <w:sz w:val="18"/>
                <w:szCs w:val="18"/>
              </w:rPr>
              <w:t>)</w:t>
            </w:r>
          </w:p>
        </w:tc>
        <w:tc>
          <w:tcPr>
            <w:tcW w:w="36" w:type="dxa"/>
            <w:tcBorders>
              <w:bottom w:val="single" w:sz="4" w:space="0" w:color="auto"/>
            </w:tcBorders>
          </w:tcPr>
          <w:p w:rsidR="0044386F" w:rsidRDefault="0044386F" w:rsidP="00F27D39">
            <w:pPr>
              <w:autoSpaceDE w:val="0"/>
              <w:autoSpaceDN w:val="0"/>
              <w:spacing w:line="480" w:lineRule="auto"/>
              <w:jc w:val="center"/>
              <w:rPr>
                <w:sz w:val="18"/>
                <w:szCs w:val="18"/>
              </w:rPr>
            </w:pPr>
          </w:p>
        </w:tc>
        <w:tc>
          <w:tcPr>
            <w:tcW w:w="1044" w:type="dxa"/>
            <w:tcBorders>
              <w:bottom w:val="single" w:sz="4" w:space="0" w:color="auto"/>
            </w:tcBorders>
          </w:tcPr>
          <w:p w:rsidR="0044386F" w:rsidRDefault="00CB01B2" w:rsidP="00F27D39">
            <w:pPr>
              <w:autoSpaceDE w:val="0"/>
              <w:autoSpaceDN w:val="0"/>
              <w:spacing w:line="480" w:lineRule="auto"/>
              <w:jc w:val="center"/>
              <w:rPr>
                <w:sz w:val="18"/>
                <w:szCs w:val="18"/>
              </w:rPr>
            </w:pPr>
            <w:r>
              <w:rPr>
                <w:sz w:val="18"/>
                <w:szCs w:val="18"/>
              </w:rPr>
              <w:t>0.26</w:t>
            </w:r>
          </w:p>
          <w:p w:rsidR="0044386F" w:rsidRPr="00647720" w:rsidRDefault="0044386F" w:rsidP="00F27D39">
            <w:pPr>
              <w:autoSpaceDE w:val="0"/>
              <w:autoSpaceDN w:val="0"/>
              <w:spacing w:line="480" w:lineRule="auto"/>
              <w:jc w:val="center"/>
              <w:rPr>
                <w:sz w:val="18"/>
                <w:szCs w:val="18"/>
              </w:rPr>
            </w:pPr>
            <w:r>
              <w:rPr>
                <w:sz w:val="18"/>
                <w:szCs w:val="18"/>
              </w:rPr>
              <w:t>(</w:t>
            </w:r>
            <w:r w:rsidR="00CB01B2">
              <w:rPr>
                <w:sz w:val="18"/>
                <w:szCs w:val="18"/>
              </w:rPr>
              <w:t>-0.83</w:t>
            </w:r>
            <w:r w:rsidR="00F0597B">
              <w:rPr>
                <w:sz w:val="18"/>
                <w:szCs w:val="18"/>
              </w:rPr>
              <w:t>,1.34</w:t>
            </w:r>
            <w:r>
              <w:rPr>
                <w:sz w:val="18"/>
                <w:szCs w:val="18"/>
              </w:rPr>
              <w:t>)</w:t>
            </w:r>
          </w:p>
        </w:tc>
        <w:tc>
          <w:tcPr>
            <w:tcW w:w="1080" w:type="dxa"/>
            <w:tcBorders>
              <w:bottom w:val="single" w:sz="4" w:space="0" w:color="auto"/>
            </w:tcBorders>
          </w:tcPr>
          <w:p w:rsidR="0044386F" w:rsidRDefault="00CB01B2" w:rsidP="00F27D39">
            <w:pPr>
              <w:autoSpaceDE w:val="0"/>
              <w:autoSpaceDN w:val="0"/>
              <w:spacing w:line="480" w:lineRule="auto"/>
              <w:jc w:val="center"/>
              <w:rPr>
                <w:sz w:val="18"/>
                <w:szCs w:val="18"/>
              </w:rPr>
            </w:pPr>
            <w:r>
              <w:rPr>
                <w:sz w:val="18"/>
                <w:szCs w:val="18"/>
              </w:rPr>
              <w:t>-10.41</w:t>
            </w:r>
          </w:p>
          <w:p w:rsidR="0044386F" w:rsidRPr="00647720" w:rsidRDefault="0044386F" w:rsidP="00F27D39">
            <w:pPr>
              <w:autoSpaceDE w:val="0"/>
              <w:autoSpaceDN w:val="0"/>
              <w:spacing w:line="480" w:lineRule="auto"/>
              <w:jc w:val="center"/>
              <w:rPr>
                <w:sz w:val="18"/>
                <w:szCs w:val="18"/>
              </w:rPr>
            </w:pPr>
            <w:r>
              <w:rPr>
                <w:sz w:val="18"/>
                <w:szCs w:val="18"/>
              </w:rPr>
              <w:t>(</w:t>
            </w:r>
            <w:r w:rsidR="00CB01B2">
              <w:rPr>
                <w:sz w:val="18"/>
                <w:szCs w:val="18"/>
              </w:rPr>
              <w:t>-52.87,32.05</w:t>
            </w:r>
            <w:r>
              <w:rPr>
                <w:sz w:val="18"/>
                <w:szCs w:val="18"/>
              </w:rPr>
              <w:t>)</w:t>
            </w:r>
          </w:p>
        </w:tc>
        <w:tc>
          <w:tcPr>
            <w:tcW w:w="810" w:type="dxa"/>
            <w:tcBorders>
              <w:bottom w:val="single" w:sz="4" w:space="0" w:color="auto"/>
            </w:tcBorders>
          </w:tcPr>
          <w:p w:rsidR="0044386F" w:rsidRPr="00647720" w:rsidRDefault="0044386F" w:rsidP="00F27D39">
            <w:pPr>
              <w:autoSpaceDE w:val="0"/>
              <w:autoSpaceDN w:val="0"/>
              <w:spacing w:line="480" w:lineRule="auto"/>
              <w:jc w:val="center"/>
              <w:rPr>
                <w:sz w:val="18"/>
                <w:szCs w:val="18"/>
              </w:rPr>
            </w:pPr>
            <w:r>
              <w:rPr>
                <w:sz w:val="18"/>
                <w:szCs w:val="18"/>
              </w:rPr>
              <w:t>164.86</w:t>
            </w:r>
          </w:p>
        </w:tc>
      </w:tr>
    </w:tbl>
    <w:p w:rsidR="0044386F" w:rsidRDefault="0044386F" w:rsidP="00F27D39">
      <w:pPr>
        <w:autoSpaceDE w:val="0"/>
        <w:autoSpaceDN w:val="0"/>
        <w:spacing w:line="480" w:lineRule="auto"/>
      </w:pPr>
    </w:p>
    <w:p w:rsidR="00AC7BFD" w:rsidRDefault="00AC7BFD" w:rsidP="00F27D39">
      <w:pPr>
        <w:autoSpaceDE w:val="0"/>
        <w:autoSpaceDN w:val="0"/>
        <w:spacing w:line="480" w:lineRule="auto"/>
      </w:pPr>
    </w:p>
    <w:p w:rsidR="009576AE" w:rsidRDefault="009576AE" w:rsidP="00F27D39">
      <w:pPr>
        <w:autoSpaceDE w:val="0"/>
        <w:autoSpaceDN w:val="0"/>
        <w:spacing w:line="480" w:lineRule="auto"/>
      </w:pPr>
      <w:r>
        <w:rPr>
          <w:noProof/>
        </w:rPr>
        <w:drawing>
          <wp:inline distT="0" distB="0" distL="0" distR="0" wp14:anchorId="76EFA580" wp14:editId="62AD094C">
            <wp:extent cx="4050792" cy="2745104"/>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LE_violin_thesi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50792" cy="2745104"/>
                    </a:xfrm>
                    <a:prstGeom prst="rect">
                      <a:avLst/>
                    </a:prstGeom>
                  </pic:spPr>
                </pic:pic>
              </a:graphicData>
            </a:graphic>
          </wp:inline>
        </w:drawing>
      </w:r>
    </w:p>
    <w:p w:rsidR="009576AE" w:rsidRPr="008B2F37" w:rsidRDefault="009576AE" w:rsidP="00F27D39">
      <w:pPr>
        <w:autoSpaceDE w:val="0"/>
        <w:autoSpaceDN w:val="0"/>
        <w:spacing w:line="480" w:lineRule="auto"/>
        <w:rPr>
          <w:sz w:val="20"/>
          <w:szCs w:val="20"/>
        </w:rPr>
      </w:pPr>
      <w:r w:rsidRPr="005A32A0">
        <w:rPr>
          <w:sz w:val="20"/>
          <w:szCs w:val="20"/>
        </w:rPr>
        <w:t xml:space="preserve">Figure </w:t>
      </w:r>
      <w:r>
        <w:rPr>
          <w:sz w:val="20"/>
          <w:szCs w:val="20"/>
        </w:rPr>
        <w:t>3</w:t>
      </w:r>
      <w:r w:rsidRPr="005A32A0">
        <w:rPr>
          <w:sz w:val="20"/>
          <w:szCs w:val="20"/>
        </w:rPr>
        <w:t xml:space="preserve">XX. </w:t>
      </w:r>
      <w:r>
        <w:rPr>
          <w:sz w:val="20"/>
          <w:szCs w:val="20"/>
        </w:rPr>
        <w:t xml:space="preserve">Posteriors of abundance and occupancy effect sizes for canopy and elevation for HELE. Red circles represent the mean and red lines represent the 85% credible intervals. </w:t>
      </w:r>
    </w:p>
    <w:p w:rsidR="003C6932" w:rsidRPr="00C966A8" w:rsidRDefault="003C6932" w:rsidP="00F27D39">
      <w:pPr>
        <w:autoSpaceDE w:val="0"/>
        <w:autoSpaceDN w:val="0"/>
        <w:spacing w:line="480" w:lineRule="auto"/>
        <w:outlineLvl w:val="0"/>
      </w:pPr>
      <w:r w:rsidRPr="00C966A8">
        <w:t>Norther</w:t>
      </w:r>
      <w:r w:rsidR="004771E0" w:rsidRPr="00C966A8">
        <w:t>n</w:t>
      </w:r>
      <w:r w:rsidRPr="00C966A8">
        <w:t xml:space="preserve"> Barrens Tiger Beetle</w:t>
      </w:r>
    </w:p>
    <w:p w:rsidR="003C6932" w:rsidRDefault="00E13C13" w:rsidP="00F27D39">
      <w:pPr>
        <w:autoSpaceDE w:val="0"/>
        <w:autoSpaceDN w:val="0"/>
        <w:spacing w:line="480" w:lineRule="auto"/>
      </w:pPr>
      <w:r>
        <w:t xml:space="preserve">Based on preliminary modeling in unmarked </w:t>
      </w:r>
      <w:r w:rsidRPr="00C966A8">
        <w:t>(</w:t>
      </w:r>
      <w:r w:rsidR="005C3625">
        <w:t>t</w:t>
      </w:r>
      <w:r w:rsidR="00422190">
        <w:t>able 4</w:t>
      </w:r>
      <w:r w:rsidR="005C3625">
        <w:t>XX</w:t>
      </w:r>
      <w:r>
        <w:t>), we selected</w:t>
      </w:r>
      <w:r w:rsidR="00247408" w:rsidRPr="00C966A8">
        <w:t xml:space="preserve"> coefficient of variation of elevation</w:t>
      </w:r>
      <w:r w:rsidR="007A6FA9">
        <w:t xml:space="preserve"> </w:t>
      </w:r>
      <w:r w:rsidR="001446B1">
        <w:t xml:space="preserve">(elevation CV) </w:t>
      </w:r>
      <w:r w:rsidR="004771E0" w:rsidRPr="00C966A8">
        <w:t xml:space="preserve">and </w:t>
      </w:r>
      <w:r w:rsidR="00247408" w:rsidRPr="00C966A8">
        <w:t>canopy cover</w:t>
      </w:r>
      <w:r w:rsidR="007C3A8E">
        <w:t xml:space="preserve"> as</w:t>
      </w:r>
      <w:r w:rsidR="004771E0" w:rsidRPr="00C966A8">
        <w:t xml:space="preserve"> abundance and </w:t>
      </w:r>
      <w:r w:rsidR="00D914C6" w:rsidRPr="00C966A8">
        <w:t>occupancy</w:t>
      </w:r>
      <w:r>
        <w:t xml:space="preserve"> covariates in our JAGS model. </w:t>
      </w:r>
      <w:r w:rsidR="00D914C6" w:rsidRPr="00C966A8">
        <w:t>Mean t</w:t>
      </w:r>
      <w:r w:rsidR="003C6932" w:rsidRPr="00C966A8">
        <w:t xml:space="preserve">iger beetle abundance was </w:t>
      </w:r>
      <w:r w:rsidR="007C558F" w:rsidRPr="00C966A8">
        <w:t xml:space="preserve">positively </w:t>
      </w:r>
      <w:r w:rsidR="003C6932" w:rsidRPr="00C966A8">
        <w:t xml:space="preserve">affected by </w:t>
      </w:r>
      <w:r w:rsidR="001446B1" w:rsidRPr="001446B1">
        <w:t>elevation CV</w:t>
      </w:r>
      <w:r w:rsidR="00247408" w:rsidRPr="00C966A8">
        <w:t xml:space="preserve"> (</w:t>
      </w:r>
      <w:r w:rsidR="00247408" w:rsidRPr="009C64CB">
        <w:t>0.7, 0.2 SD</w:t>
      </w:r>
      <w:r w:rsidR="00247408" w:rsidRPr="00C966A8">
        <w:t>)</w:t>
      </w:r>
      <w:r w:rsidR="009352EB" w:rsidRPr="00C966A8">
        <w:t xml:space="preserve"> and </w:t>
      </w:r>
      <w:r w:rsidR="007C558F" w:rsidRPr="00C966A8">
        <w:t>canopy cover</w:t>
      </w:r>
      <w:r w:rsidR="00247408" w:rsidRPr="00C966A8">
        <w:t xml:space="preserve"> (</w:t>
      </w:r>
      <w:r w:rsidR="00247408" w:rsidRPr="009C64CB">
        <w:t>0.3, 0.2 SD</w:t>
      </w:r>
      <w:r w:rsidR="00247408" w:rsidRPr="00C966A8">
        <w:t>)</w:t>
      </w:r>
      <w:r w:rsidR="00DE1B4C" w:rsidRPr="00C966A8">
        <w:t xml:space="preserve"> (Fig. XX)</w:t>
      </w:r>
      <w:r w:rsidR="007C558F" w:rsidRPr="00C966A8">
        <w:t>.</w:t>
      </w:r>
      <w:r w:rsidR="00247408" w:rsidRPr="00C966A8">
        <w:t xml:space="preserve"> </w:t>
      </w:r>
      <w:r w:rsidR="001446B1">
        <w:t>Both</w:t>
      </w:r>
      <w:r w:rsidR="00247408" w:rsidRPr="00C966A8">
        <w:t xml:space="preserve"> 85% credible interval</w:t>
      </w:r>
      <w:r w:rsidR="001446B1">
        <w:t>s</w:t>
      </w:r>
      <w:r w:rsidR="00247408" w:rsidRPr="00C966A8">
        <w:t xml:space="preserve"> (CRI)</w:t>
      </w:r>
      <w:r w:rsidR="001446B1">
        <w:t xml:space="preserve"> excluded zero</w:t>
      </w:r>
      <w:r w:rsidR="00247408" w:rsidRPr="00C966A8">
        <w:t xml:space="preserve"> (</w:t>
      </w:r>
      <w:r w:rsidR="00247408" w:rsidRPr="009C64CB">
        <w:t>0.</w:t>
      </w:r>
      <w:r w:rsidR="00B37DAE" w:rsidRPr="009C64CB">
        <w:t>37</w:t>
      </w:r>
      <w:r w:rsidR="00CB79F9" w:rsidRPr="009C64CB">
        <w:t xml:space="preserve"> to</w:t>
      </w:r>
      <w:r w:rsidR="00247408" w:rsidRPr="009C64CB">
        <w:t xml:space="preserve"> </w:t>
      </w:r>
      <w:r w:rsidR="00B37DAE" w:rsidRPr="009C64CB">
        <w:t>0.99 and</w:t>
      </w:r>
      <w:r w:rsidR="001446B1" w:rsidRPr="009C64CB">
        <w:t xml:space="preserve"> </w:t>
      </w:r>
      <w:r w:rsidR="00247408" w:rsidRPr="009C64CB">
        <w:t>0.0</w:t>
      </w:r>
      <w:r w:rsidR="001446B1" w:rsidRPr="009C64CB">
        <w:t>2</w:t>
      </w:r>
      <w:r w:rsidR="00CB79F9" w:rsidRPr="009C64CB">
        <w:t xml:space="preserve"> to</w:t>
      </w:r>
      <w:r w:rsidR="00247408" w:rsidRPr="009C64CB">
        <w:t xml:space="preserve"> 0.6</w:t>
      </w:r>
      <w:r w:rsidR="001446B1" w:rsidRPr="009C64CB">
        <w:t>4</w:t>
      </w:r>
      <w:r w:rsidR="00CB79F9" w:rsidRPr="009C64CB">
        <w:t>, respectively</w:t>
      </w:r>
      <w:r w:rsidR="00247408" w:rsidRPr="00C966A8">
        <w:t>)</w:t>
      </w:r>
      <w:r w:rsidR="00DE1B4C" w:rsidRPr="00C966A8">
        <w:t xml:space="preserve"> (Fig. XX)</w:t>
      </w:r>
      <w:r w:rsidR="00CB79F9">
        <w:t>, though canopy cover was only marginally significant</w:t>
      </w:r>
      <w:r w:rsidR="00247408" w:rsidRPr="00C966A8">
        <w:t>.</w:t>
      </w:r>
      <w:r w:rsidR="00D914C6" w:rsidRPr="00C966A8">
        <w:t xml:space="preserve"> </w:t>
      </w:r>
      <w:r w:rsidR="00DE1B4C" w:rsidRPr="00C966A8">
        <w:t xml:space="preserve">Initial plot occupancy for tiger beetles was positively affected by both elevation </w:t>
      </w:r>
      <w:r w:rsidR="00DE1B4C" w:rsidRPr="009C64CB">
        <w:t xml:space="preserve">(0.7, </w:t>
      </w:r>
      <w:r w:rsidR="00DE1B4C" w:rsidRPr="009C64CB">
        <w:lastRenderedPageBreak/>
        <w:t>0.3 SD)</w:t>
      </w:r>
      <w:r w:rsidR="00DE1B4C" w:rsidRPr="00C966A8">
        <w:t xml:space="preserve"> and canopy cover </w:t>
      </w:r>
      <w:r w:rsidR="00DE1B4C" w:rsidRPr="009C64CB">
        <w:t>(0.8, 0.3 SD</w:t>
      </w:r>
      <w:r w:rsidR="00DE1B4C" w:rsidRPr="00C966A8">
        <w:t>), with 85% credible intervals that did not include zero (</w:t>
      </w:r>
      <w:r w:rsidR="00DE1B4C" w:rsidRPr="009C64CB">
        <w:t>0.2 to 1.1 and 0.3 to 1.3, respectively</w:t>
      </w:r>
      <w:r w:rsidR="00DE1B4C" w:rsidRPr="00C966A8">
        <w:t>) (Fig. XX).</w:t>
      </w:r>
      <w:r w:rsidR="00027499" w:rsidRPr="00C966A8">
        <w:t xml:space="preserve"> </w:t>
      </w:r>
    </w:p>
    <w:p w:rsidR="00AC7BFD" w:rsidRPr="00B76BAA" w:rsidRDefault="00AC7BFD" w:rsidP="00F27D39">
      <w:pPr>
        <w:autoSpaceDE w:val="0"/>
        <w:autoSpaceDN w:val="0"/>
        <w:spacing w:line="480" w:lineRule="auto"/>
        <w:rPr>
          <w:sz w:val="20"/>
          <w:szCs w:val="20"/>
        </w:rPr>
      </w:pPr>
      <w:r>
        <w:rPr>
          <w:sz w:val="20"/>
          <w:szCs w:val="20"/>
        </w:rPr>
        <w:t xml:space="preserve">Table </w:t>
      </w:r>
      <w:r w:rsidR="001B2A38">
        <w:rPr>
          <w:sz w:val="20"/>
          <w:szCs w:val="20"/>
        </w:rPr>
        <w:t>5</w:t>
      </w:r>
      <w:r w:rsidRPr="00B25E21">
        <w:rPr>
          <w:sz w:val="20"/>
          <w:szCs w:val="20"/>
        </w:rPr>
        <w:t xml:space="preserve">XX. </w:t>
      </w:r>
      <w:r w:rsidR="00346324">
        <w:rPr>
          <w:sz w:val="20"/>
          <w:szCs w:val="20"/>
        </w:rPr>
        <w:t>Tiger b</w:t>
      </w:r>
      <w:r>
        <w:rPr>
          <w:sz w:val="20"/>
          <w:szCs w:val="20"/>
        </w:rPr>
        <w:t xml:space="preserve">eetle </w:t>
      </w:r>
      <w:r w:rsidR="00B76BAA">
        <w:rPr>
          <w:sz w:val="20"/>
          <w:szCs w:val="20"/>
        </w:rPr>
        <w:t>abundance</w:t>
      </w:r>
      <w:r>
        <w:rPr>
          <w:sz w:val="20"/>
          <w:szCs w:val="20"/>
        </w:rPr>
        <w:t xml:space="preserve"> models</w:t>
      </w:r>
      <w:r w:rsidRPr="00B25E21">
        <w:rPr>
          <w:sz w:val="20"/>
          <w:szCs w:val="20"/>
        </w:rPr>
        <w:t xml:space="preserve"> ranked by </w:t>
      </w:r>
      <w:r w:rsidRPr="004078FC">
        <w:rPr>
          <w:sz w:val="20"/>
          <w:szCs w:val="20"/>
        </w:rPr>
        <w:t xml:space="preserve">Akaike </w:t>
      </w:r>
      <w:r>
        <w:rPr>
          <w:sz w:val="20"/>
          <w:szCs w:val="20"/>
        </w:rPr>
        <w:t>information criterion</w:t>
      </w:r>
      <w:r w:rsidRPr="00B25E21">
        <w:rPr>
          <w:sz w:val="20"/>
          <w:szCs w:val="20"/>
        </w:rPr>
        <w:t xml:space="preserve"> (AIC). Abundance was </w:t>
      </w:r>
      <w:r>
        <w:rPr>
          <w:sz w:val="20"/>
          <w:szCs w:val="20"/>
        </w:rPr>
        <w:t>modeled with a negative binomial</w:t>
      </w:r>
      <w:r w:rsidR="00B76BAA">
        <w:rPr>
          <w:sz w:val="20"/>
          <w:szCs w:val="20"/>
        </w:rPr>
        <w:t xml:space="preserve"> distribution</w:t>
      </w:r>
      <w:r w:rsidRPr="00B25E21">
        <w:rPr>
          <w:sz w:val="20"/>
          <w:szCs w:val="20"/>
        </w:rPr>
        <w:t xml:space="preserve"> in all models. Parameter estimates are given with 85% confidence intervals. Bolded </w:t>
      </w:r>
      <w:r w:rsidR="00C46183">
        <w:rPr>
          <w:sz w:val="20"/>
          <w:szCs w:val="20"/>
        </w:rPr>
        <w:t xml:space="preserve">non-intercept </w:t>
      </w:r>
      <w:r w:rsidRPr="00B25E21">
        <w:rPr>
          <w:sz w:val="20"/>
          <w:szCs w:val="20"/>
        </w:rPr>
        <w:t>parameter estimates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885"/>
        <w:gridCol w:w="945"/>
        <w:gridCol w:w="1854"/>
        <w:gridCol w:w="36"/>
        <w:gridCol w:w="945"/>
        <w:gridCol w:w="945"/>
        <w:gridCol w:w="996"/>
      </w:tblGrid>
      <w:tr w:rsidR="00AC7BFD" w:rsidRPr="00AC7BFD" w:rsidTr="00D543B0">
        <w:tc>
          <w:tcPr>
            <w:tcW w:w="1176" w:type="dxa"/>
            <w:tcBorders>
              <w:top w:val="single" w:sz="4" w:space="0" w:color="auto"/>
            </w:tcBorders>
          </w:tcPr>
          <w:p w:rsidR="00AC7BFD" w:rsidRPr="00AC7BFD" w:rsidRDefault="00AC7BFD" w:rsidP="00F27D39">
            <w:pPr>
              <w:autoSpaceDE w:val="0"/>
              <w:autoSpaceDN w:val="0"/>
              <w:spacing w:line="480" w:lineRule="auto"/>
              <w:rPr>
                <w:sz w:val="18"/>
                <w:szCs w:val="18"/>
              </w:rPr>
            </w:pPr>
            <w:r w:rsidRPr="00AC7BFD">
              <w:rPr>
                <w:sz w:val="18"/>
                <w:szCs w:val="18"/>
              </w:rPr>
              <w:t>Model</w:t>
            </w:r>
          </w:p>
        </w:tc>
        <w:tc>
          <w:tcPr>
            <w:tcW w:w="1830" w:type="dxa"/>
            <w:gridSpan w:val="2"/>
            <w:tcBorders>
              <w:top w:val="single" w:sz="4" w:space="0" w:color="auto"/>
            </w:tcBorders>
          </w:tcPr>
          <w:p w:rsidR="00AC7BFD" w:rsidRPr="00AC7BFD" w:rsidRDefault="00AC7BFD" w:rsidP="00F27D39">
            <w:pPr>
              <w:autoSpaceDE w:val="0"/>
              <w:autoSpaceDN w:val="0"/>
              <w:spacing w:line="480" w:lineRule="auto"/>
              <w:jc w:val="center"/>
              <w:rPr>
                <w:sz w:val="18"/>
                <w:szCs w:val="18"/>
              </w:rPr>
            </w:pPr>
            <w:r w:rsidRPr="00AC7BFD">
              <w:rPr>
                <w:sz w:val="18"/>
                <w:szCs w:val="18"/>
              </w:rPr>
              <w:t>Abundance Model</w:t>
            </w:r>
          </w:p>
        </w:tc>
        <w:tc>
          <w:tcPr>
            <w:tcW w:w="1890" w:type="dxa"/>
            <w:gridSpan w:val="2"/>
            <w:tcBorders>
              <w:top w:val="single" w:sz="4" w:space="0" w:color="auto"/>
            </w:tcBorders>
          </w:tcPr>
          <w:p w:rsidR="00AC7BFD" w:rsidRPr="00AC7BFD" w:rsidRDefault="00D543E0" w:rsidP="00F27D39">
            <w:pPr>
              <w:autoSpaceDE w:val="0"/>
              <w:autoSpaceDN w:val="0"/>
              <w:spacing w:line="480" w:lineRule="auto"/>
              <w:jc w:val="center"/>
              <w:rPr>
                <w:sz w:val="18"/>
                <w:szCs w:val="18"/>
              </w:rPr>
            </w:pPr>
            <w:r>
              <w:rPr>
                <w:sz w:val="18"/>
                <w:szCs w:val="18"/>
              </w:rPr>
              <w:t>Detection Model</w:t>
            </w:r>
          </w:p>
        </w:tc>
        <w:tc>
          <w:tcPr>
            <w:tcW w:w="1890" w:type="dxa"/>
            <w:gridSpan w:val="2"/>
            <w:tcBorders>
              <w:top w:val="single" w:sz="4" w:space="0" w:color="auto"/>
            </w:tcBorders>
          </w:tcPr>
          <w:p w:rsidR="00AC7BFD" w:rsidRPr="00AC7BFD" w:rsidRDefault="00AC7BFD" w:rsidP="00F27D39">
            <w:pPr>
              <w:autoSpaceDE w:val="0"/>
              <w:autoSpaceDN w:val="0"/>
              <w:spacing w:line="480" w:lineRule="auto"/>
              <w:jc w:val="center"/>
              <w:rPr>
                <w:sz w:val="18"/>
                <w:szCs w:val="18"/>
              </w:rPr>
            </w:pPr>
            <w:r w:rsidRPr="00AC7BFD">
              <w:rPr>
                <w:sz w:val="18"/>
                <w:szCs w:val="18"/>
              </w:rPr>
              <w:t>Dynamics</w:t>
            </w:r>
          </w:p>
        </w:tc>
        <w:tc>
          <w:tcPr>
            <w:tcW w:w="996" w:type="dxa"/>
            <w:tcBorders>
              <w:top w:val="single" w:sz="4" w:space="0" w:color="auto"/>
            </w:tcBorders>
          </w:tcPr>
          <w:p w:rsidR="00AC7BFD" w:rsidRPr="00AC7BFD" w:rsidRDefault="00AC7BFD" w:rsidP="00F27D39">
            <w:pPr>
              <w:autoSpaceDE w:val="0"/>
              <w:autoSpaceDN w:val="0"/>
              <w:spacing w:line="480" w:lineRule="auto"/>
              <w:jc w:val="center"/>
              <w:rPr>
                <w:sz w:val="18"/>
                <w:szCs w:val="18"/>
              </w:rPr>
            </w:pPr>
            <w:r w:rsidRPr="00AC7BFD">
              <w:rPr>
                <w:sz w:val="18"/>
                <w:szCs w:val="18"/>
              </w:rPr>
              <w:t>AIC</w:t>
            </w:r>
          </w:p>
        </w:tc>
      </w:tr>
      <w:tr w:rsidR="00AC7BFD" w:rsidRPr="00AC7BFD" w:rsidTr="00F0597B">
        <w:tc>
          <w:tcPr>
            <w:tcW w:w="1176" w:type="dxa"/>
            <w:tcBorders>
              <w:bottom w:val="single" w:sz="4" w:space="0" w:color="auto"/>
            </w:tcBorders>
          </w:tcPr>
          <w:p w:rsidR="00B65A3D" w:rsidRPr="00AC7BFD" w:rsidRDefault="00B65A3D" w:rsidP="00F27D39">
            <w:pPr>
              <w:autoSpaceDE w:val="0"/>
              <w:autoSpaceDN w:val="0"/>
              <w:spacing w:line="480" w:lineRule="auto"/>
              <w:rPr>
                <w:sz w:val="18"/>
                <w:szCs w:val="18"/>
              </w:rPr>
            </w:pPr>
          </w:p>
        </w:tc>
        <w:tc>
          <w:tcPr>
            <w:tcW w:w="885" w:type="dxa"/>
            <w:tcBorders>
              <w:bottom w:val="single" w:sz="4" w:space="0" w:color="auto"/>
            </w:tcBorders>
          </w:tcPr>
          <w:p w:rsidR="00AC7BFD" w:rsidRPr="00AC7BFD" w:rsidRDefault="00AC7BFD" w:rsidP="00F27D39">
            <w:pPr>
              <w:autoSpaceDE w:val="0"/>
              <w:autoSpaceDN w:val="0"/>
              <w:spacing w:line="480" w:lineRule="auto"/>
              <w:jc w:val="center"/>
              <w:rPr>
                <w:sz w:val="18"/>
                <w:szCs w:val="18"/>
              </w:rPr>
            </w:pPr>
            <w:r w:rsidRPr="00AC7BFD">
              <w:rPr>
                <w:sz w:val="18"/>
                <w:szCs w:val="18"/>
              </w:rPr>
              <w:t>B0lambda</w:t>
            </w:r>
          </w:p>
        </w:tc>
        <w:tc>
          <w:tcPr>
            <w:tcW w:w="945" w:type="dxa"/>
            <w:tcBorders>
              <w:bottom w:val="single" w:sz="4" w:space="0" w:color="auto"/>
            </w:tcBorders>
          </w:tcPr>
          <w:p w:rsidR="00AC7BFD" w:rsidRPr="00AC7BFD" w:rsidRDefault="00AC7BFD" w:rsidP="00F27D39">
            <w:pPr>
              <w:autoSpaceDE w:val="0"/>
              <w:autoSpaceDN w:val="0"/>
              <w:spacing w:line="480" w:lineRule="auto"/>
              <w:jc w:val="center"/>
              <w:rPr>
                <w:sz w:val="18"/>
                <w:szCs w:val="18"/>
              </w:rPr>
            </w:pPr>
            <w:r w:rsidRPr="00AC7BFD">
              <w:rPr>
                <w:sz w:val="18"/>
                <w:szCs w:val="18"/>
              </w:rPr>
              <w:t>B1lambda</w:t>
            </w:r>
          </w:p>
        </w:tc>
        <w:tc>
          <w:tcPr>
            <w:tcW w:w="1854" w:type="dxa"/>
            <w:tcBorders>
              <w:bottom w:val="single" w:sz="4" w:space="0" w:color="auto"/>
            </w:tcBorders>
          </w:tcPr>
          <w:p w:rsidR="00AC7BFD" w:rsidRPr="00AC7BFD" w:rsidRDefault="00D543E0" w:rsidP="00F27D39">
            <w:pPr>
              <w:autoSpaceDE w:val="0"/>
              <w:autoSpaceDN w:val="0"/>
              <w:spacing w:line="480" w:lineRule="auto"/>
              <w:jc w:val="center"/>
              <w:rPr>
                <w:sz w:val="18"/>
                <w:szCs w:val="18"/>
              </w:rPr>
            </w:pPr>
            <w:r>
              <w:rPr>
                <w:sz w:val="18"/>
                <w:szCs w:val="18"/>
              </w:rPr>
              <w:t>B0p</w:t>
            </w:r>
          </w:p>
        </w:tc>
        <w:tc>
          <w:tcPr>
            <w:tcW w:w="36" w:type="dxa"/>
            <w:tcBorders>
              <w:bottom w:val="single" w:sz="4" w:space="0" w:color="auto"/>
            </w:tcBorders>
          </w:tcPr>
          <w:p w:rsidR="00AC7BFD" w:rsidRPr="00AC7BFD" w:rsidRDefault="00AC7BFD" w:rsidP="00F27D39">
            <w:pPr>
              <w:autoSpaceDE w:val="0"/>
              <w:autoSpaceDN w:val="0"/>
              <w:spacing w:line="480" w:lineRule="auto"/>
              <w:jc w:val="center"/>
              <w:rPr>
                <w:sz w:val="18"/>
                <w:szCs w:val="18"/>
              </w:rPr>
            </w:pPr>
          </w:p>
        </w:tc>
        <w:tc>
          <w:tcPr>
            <w:tcW w:w="945" w:type="dxa"/>
            <w:tcBorders>
              <w:bottom w:val="single" w:sz="4" w:space="0" w:color="auto"/>
            </w:tcBorders>
          </w:tcPr>
          <w:p w:rsidR="00AC7BFD" w:rsidRPr="00AC7BFD" w:rsidRDefault="008A140A" w:rsidP="00F27D39">
            <w:pPr>
              <w:autoSpaceDE w:val="0"/>
              <w:autoSpaceDN w:val="0"/>
              <w:spacing w:line="480" w:lineRule="auto"/>
              <w:jc w:val="center"/>
              <w:rPr>
                <w:sz w:val="18"/>
                <w:szCs w:val="18"/>
              </w:rPr>
            </w:pPr>
            <w:r>
              <w:rPr>
                <w:sz w:val="18"/>
                <w:szCs w:val="18"/>
              </w:rPr>
              <w:t>Survival</w:t>
            </w:r>
          </w:p>
        </w:tc>
        <w:tc>
          <w:tcPr>
            <w:tcW w:w="945" w:type="dxa"/>
            <w:tcBorders>
              <w:bottom w:val="single" w:sz="4" w:space="0" w:color="auto"/>
            </w:tcBorders>
          </w:tcPr>
          <w:p w:rsidR="00AC7BFD" w:rsidRPr="00AC7BFD" w:rsidRDefault="008A140A" w:rsidP="00F27D39">
            <w:pPr>
              <w:autoSpaceDE w:val="0"/>
              <w:autoSpaceDN w:val="0"/>
              <w:spacing w:line="480" w:lineRule="auto"/>
              <w:jc w:val="center"/>
              <w:rPr>
                <w:sz w:val="18"/>
                <w:szCs w:val="18"/>
              </w:rPr>
            </w:pPr>
            <w:r>
              <w:rPr>
                <w:sz w:val="18"/>
                <w:szCs w:val="18"/>
              </w:rPr>
              <w:t>Recruitment</w:t>
            </w:r>
          </w:p>
        </w:tc>
        <w:tc>
          <w:tcPr>
            <w:tcW w:w="996" w:type="dxa"/>
            <w:tcBorders>
              <w:bottom w:val="single" w:sz="4" w:space="0" w:color="auto"/>
            </w:tcBorders>
          </w:tcPr>
          <w:p w:rsidR="00AC7BFD" w:rsidRPr="00AC7BFD" w:rsidRDefault="00AC7BFD" w:rsidP="00F27D39">
            <w:pPr>
              <w:autoSpaceDE w:val="0"/>
              <w:autoSpaceDN w:val="0"/>
              <w:spacing w:line="480" w:lineRule="auto"/>
              <w:rPr>
                <w:sz w:val="18"/>
                <w:szCs w:val="18"/>
              </w:rPr>
            </w:pPr>
          </w:p>
        </w:tc>
      </w:tr>
      <w:tr w:rsidR="00AC7BFD" w:rsidRPr="00AC7BFD" w:rsidTr="00F0597B">
        <w:tc>
          <w:tcPr>
            <w:tcW w:w="1176" w:type="dxa"/>
            <w:tcBorders>
              <w:top w:val="single" w:sz="4" w:space="0" w:color="auto"/>
            </w:tcBorders>
          </w:tcPr>
          <w:p w:rsidR="00AC7BFD" w:rsidRPr="00AC7BFD" w:rsidRDefault="00AC7BFD" w:rsidP="00F27D39">
            <w:pPr>
              <w:autoSpaceDE w:val="0"/>
              <w:autoSpaceDN w:val="0"/>
              <w:spacing w:line="480" w:lineRule="auto"/>
              <w:rPr>
                <w:sz w:val="18"/>
                <w:szCs w:val="18"/>
              </w:rPr>
            </w:pPr>
            <w:r w:rsidRPr="00AC7BFD">
              <w:rPr>
                <w:sz w:val="18"/>
                <w:szCs w:val="18"/>
              </w:rPr>
              <w:t>Elevation CV</w:t>
            </w:r>
          </w:p>
        </w:tc>
        <w:tc>
          <w:tcPr>
            <w:tcW w:w="885" w:type="dxa"/>
            <w:tcBorders>
              <w:top w:val="single" w:sz="4" w:space="0" w:color="auto"/>
            </w:tcBorders>
          </w:tcPr>
          <w:p w:rsidR="00AC7BFD" w:rsidRPr="00C46183" w:rsidRDefault="00AC7BFD" w:rsidP="00F27D39">
            <w:pPr>
              <w:autoSpaceDE w:val="0"/>
              <w:autoSpaceDN w:val="0"/>
              <w:spacing w:line="480" w:lineRule="auto"/>
              <w:jc w:val="center"/>
              <w:rPr>
                <w:sz w:val="18"/>
                <w:szCs w:val="18"/>
              </w:rPr>
            </w:pPr>
            <w:r w:rsidRPr="00C46183">
              <w:rPr>
                <w:sz w:val="18"/>
                <w:szCs w:val="18"/>
              </w:rPr>
              <w:t>1.65</w:t>
            </w:r>
          </w:p>
          <w:p w:rsidR="00AC7BFD" w:rsidRPr="00C46183" w:rsidRDefault="00AC7BFD" w:rsidP="00F27D39">
            <w:pPr>
              <w:autoSpaceDE w:val="0"/>
              <w:autoSpaceDN w:val="0"/>
              <w:spacing w:line="480" w:lineRule="auto"/>
              <w:jc w:val="center"/>
              <w:rPr>
                <w:sz w:val="18"/>
                <w:szCs w:val="18"/>
              </w:rPr>
            </w:pPr>
            <w:r w:rsidRPr="00C46183">
              <w:rPr>
                <w:sz w:val="18"/>
                <w:szCs w:val="18"/>
              </w:rPr>
              <w:t>(</w:t>
            </w:r>
            <w:r w:rsidR="00D543E0" w:rsidRPr="00C46183">
              <w:rPr>
                <w:sz w:val="18"/>
                <w:szCs w:val="18"/>
              </w:rPr>
              <w:t>1.16,2.13</w:t>
            </w:r>
            <w:r w:rsidRPr="00C46183">
              <w:rPr>
                <w:sz w:val="18"/>
                <w:szCs w:val="18"/>
              </w:rPr>
              <w:t>)</w:t>
            </w:r>
          </w:p>
        </w:tc>
        <w:tc>
          <w:tcPr>
            <w:tcW w:w="945" w:type="dxa"/>
            <w:tcBorders>
              <w:top w:val="single" w:sz="4" w:space="0" w:color="auto"/>
            </w:tcBorders>
          </w:tcPr>
          <w:p w:rsidR="00AC7BFD" w:rsidRPr="00B76BAA" w:rsidRDefault="00D543E0" w:rsidP="00F27D39">
            <w:pPr>
              <w:autoSpaceDE w:val="0"/>
              <w:autoSpaceDN w:val="0"/>
              <w:spacing w:line="480" w:lineRule="auto"/>
              <w:jc w:val="center"/>
              <w:rPr>
                <w:b/>
                <w:sz w:val="18"/>
                <w:szCs w:val="18"/>
              </w:rPr>
            </w:pPr>
            <w:r w:rsidRPr="00B76BAA">
              <w:rPr>
                <w:b/>
                <w:sz w:val="18"/>
                <w:szCs w:val="18"/>
              </w:rPr>
              <w:t>1.24</w:t>
            </w:r>
          </w:p>
          <w:p w:rsidR="00AC7BFD" w:rsidRPr="00B76BAA" w:rsidRDefault="00AC7BFD" w:rsidP="00F27D39">
            <w:pPr>
              <w:autoSpaceDE w:val="0"/>
              <w:autoSpaceDN w:val="0"/>
              <w:spacing w:line="480" w:lineRule="auto"/>
              <w:jc w:val="center"/>
              <w:rPr>
                <w:b/>
                <w:sz w:val="18"/>
                <w:szCs w:val="18"/>
              </w:rPr>
            </w:pPr>
            <w:r w:rsidRPr="00B76BAA">
              <w:rPr>
                <w:b/>
                <w:sz w:val="18"/>
                <w:szCs w:val="18"/>
              </w:rPr>
              <w:t>(</w:t>
            </w:r>
            <w:r w:rsidR="00D543E0" w:rsidRPr="00B76BAA">
              <w:rPr>
                <w:b/>
                <w:sz w:val="18"/>
                <w:szCs w:val="18"/>
              </w:rPr>
              <w:t>0.54,1.94</w:t>
            </w:r>
            <w:r w:rsidRPr="00B76BAA">
              <w:rPr>
                <w:b/>
                <w:sz w:val="18"/>
                <w:szCs w:val="18"/>
              </w:rPr>
              <w:t>)</w:t>
            </w:r>
          </w:p>
        </w:tc>
        <w:tc>
          <w:tcPr>
            <w:tcW w:w="1854" w:type="dxa"/>
            <w:tcBorders>
              <w:top w:val="single" w:sz="4" w:space="0" w:color="auto"/>
            </w:tcBorders>
          </w:tcPr>
          <w:p w:rsidR="00AC7BFD" w:rsidRPr="00C46183" w:rsidRDefault="00D543E0" w:rsidP="00F27D39">
            <w:pPr>
              <w:autoSpaceDE w:val="0"/>
              <w:autoSpaceDN w:val="0"/>
              <w:spacing w:line="480" w:lineRule="auto"/>
              <w:jc w:val="center"/>
              <w:rPr>
                <w:sz w:val="18"/>
                <w:szCs w:val="18"/>
              </w:rPr>
            </w:pPr>
            <w:r w:rsidRPr="00C46183">
              <w:rPr>
                <w:sz w:val="18"/>
                <w:szCs w:val="18"/>
              </w:rPr>
              <w:t>-2.54</w:t>
            </w:r>
          </w:p>
          <w:p w:rsidR="00D543E0" w:rsidRPr="00C46183" w:rsidRDefault="00D543E0" w:rsidP="00F27D39">
            <w:pPr>
              <w:autoSpaceDE w:val="0"/>
              <w:autoSpaceDN w:val="0"/>
              <w:spacing w:line="480" w:lineRule="auto"/>
              <w:jc w:val="center"/>
              <w:rPr>
                <w:sz w:val="18"/>
                <w:szCs w:val="18"/>
              </w:rPr>
            </w:pPr>
            <w:r w:rsidRPr="00C46183">
              <w:rPr>
                <w:sz w:val="18"/>
                <w:szCs w:val="18"/>
              </w:rPr>
              <w:t>(-2.66,-2.41)</w:t>
            </w:r>
          </w:p>
        </w:tc>
        <w:tc>
          <w:tcPr>
            <w:tcW w:w="36" w:type="dxa"/>
            <w:tcBorders>
              <w:top w:val="single" w:sz="4" w:space="0" w:color="auto"/>
            </w:tcBorders>
          </w:tcPr>
          <w:p w:rsidR="00AC7BFD" w:rsidRPr="00AC7BFD" w:rsidRDefault="00AC7BFD" w:rsidP="00F27D39">
            <w:pPr>
              <w:autoSpaceDE w:val="0"/>
              <w:autoSpaceDN w:val="0"/>
              <w:spacing w:line="480" w:lineRule="auto"/>
              <w:jc w:val="center"/>
              <w:rPr>
                <w:sz w:val="18"/>
                <w:szCs w:val="18"/>
              </w:rPr>
            </w:pPr>
          </w:p>
        </w:tc>
        <w:tc>
          <w:tcPr>
            <w:tcW w:w="945" w:type="dxa"/>
            <w:tcBorders>
              <w:top w:val="single" w:sz="4" w:space="0" w:color="auto"/>
            </w:tcBorders>
          </w:tcPr>
          <w:p w:rsidR="00AC7BFD" w:rsidRPr="00C46183" w:rsidRDefault="00D543E0" w:rsidP="00F27D39">
            <w:pPr>
              <w:autoSpaceDE w:val="0"/>
              <w:autoSpaceDN w:val="0"/>
              <w:spacing w:line="480" w:lineRule="auto"/>
              <w:jc w:val="center"/>
              <w:rPr>
                <w:sz w:val="18"/>
                <w:szCs w:val="18"/>
              </w:rPr>
            </w:pPr>
            <w:r w:rsidRPr="00C46183">
              <w:rPr>
                <w:sz w:val="18"/>
                <w:szCs w:val="18"/>
              </w:rPr>
              <w:t>2.66</w:t>
            </w:r>
          </w:p>
          <w:p w:rsidR="00AC7BFD" w:rsidRPr="00C46183" w:rsidRDefault="00AC7BFD" w:rsidP="00F27D39">
            <w:pPr>
              <w:autoSpaceDE w:val="0"/>
              <w:autoSpaceDN w:val="0"/>
              <w:spacing w:line="480" w:lineRule="auto"/>
              <w:jc w:val="center"/>
              <w:rPr>
                <w:sz w:val="18"/>
                <w:szCs w:val="18"/>
              </w:rPr>
            </w:pPr>
            <w:r w:rsidRPr="00C46183">
              <w:rPr>
                <w:sz w:val="18"/>
                <w:szCs w:val="18"/>
              </w:rPr>
              <w:t>(</w:t>
            </w:r>
            <w:r w:rsidR="00D543E0" w:rsidRPr="00C46183">
              <w:rPr>
                <w:sz w:val="18"/>
                <w:szCs w:val="18"/>
              </w:rPr>
              <w:t>2.24,3.07</w:t>
            </w:r>
            <w:r w:rsidRPr="00C46183">
              <w:rPr>
                <w:sz w:val="18"/>
                <w:szCs w:val="18"/>
              </w:rPr>
              <w:t>)</w:t>
            </w:r>
          </w:p>
        </w:tc>
        <w:tc>
          <w:tcPr>
            <w:tcW w:w="945" w:type="dxa"/>
            <w:tcBorders>
              <w:top w:val="single" w:sz="4" w:space="0" w:color="auto"/>
            </w:tcBorders>
          </w:tcPr>
          <w:p w:rsidR="00AC7BFD" w:rsidRPr="00C46183" w:rsidRDefault="00D543E0" w:rsidP="00F27D39">
            <w:pPr>
              <w:autoSpaceDE w:val="0"/>
              <w:autoSpaceDN w:val="0"/>
              <w:spacing w:line="480" w:lineRule="auto"/>
              <w:jc w:val="center"/>
              <w:rPr>
                <w:sz w:val="18"/>
                <w:szCs w:val="18"/>
              </w:rPr>
            </w:pPr>
            <w:r w:rsidRPr="00C46183">
              <w:rPr>
                <w:sz w:val="18"/>
                <w:szCs w:val="18"/>
              </w:rPr>
              <w:t>-2.51</w:t>
            </w:r>
          </w:p>
          <w:p w:rsidR="00AC7BFD" w:rsidRPr="00C46183" w:rsidRDefault="00AC7BFD" w:rsidP="00F27D39">
            <w:pPr>
              <w:autoSpaceDE w:val="0"/>
              <w:autoSpaceDN w:val="0"/>
              <w:spacing w:line="480" w:lineRule="auto"/>
              <w:jc w:val="center"/>
              <w:rPr>
                <w:sz w:val="18"/>
                <w:szCs w:val="18"/>
              </w:rPr>
            </w:pPr>
            <w:r w:rsidRPr="00C46183">
              <w:rPr>
                <w:sz w:val="18"/>
                <w:szCs w:val="18"/>
              </w:rPr>
              <w:t>(</w:t>
            </w:r>
            <w:r w:rsidR="00D543E0" w:rsidRPr="00C46183">
              <w:rPr>
                <w:sz w:val="18"/>
                <w:szCs w:val="18"/>
              </w:rPr>
              <w:t>-3.24,-1.79</w:t>
            </w:r>
            <w:r w:rsidRPr="00C46183">
              <w:rPr>
                <w:sz w:val="18"/>
                <w:szCs w:val="18"/>
              </w:rPr>
              <w:t>)</w:t>
            </w:r>
          </w:p>
        </w:tc>
        <w:tc>
          <w:tcPr>
            <w:tcW w:w="996" w:type="dxa"/>
            <w:tcBorders>
              <w:top w:val="single" w:sz="4" w:space="0" w:color="auto"/>
            </w:tcBorders>
          </w:tcPr>
          <w:p w:rsidR="00AC7BFD" w:rsidRPr="00AC7BFD" w:rsidRDefault="00AC7BFD" w:rsidP="00F27D39">
            <w:pPr>
              <w:autoSpaceDE w:val="0"/>
              <w:autoSpaceDN w:val="0"/>
              <w:spacing w:line="480" w:lineRule="auto"/>
              <w:jc w:val="center"/>
              <w:rPr>
                <w:sz w:val="18"/>
                <w:szCs w:val="18"/>
              </w:rPr>
            </w:pPr>
            <w:r w:rsidRPr="00AC7BFD">
              <w:rPr>
                <w:sz w:val="18"/>
                <w:szCs w:val="18"/>
              </w:rPr>
              <w:t>2473.34</w:t>
            </w:r>
          </w:p>
        </w:tc>
      </w:tr>
      <w:tr w:rsidR="00AC7BFD" w:rsidRPr="00AC7BFD" w:rsidTr="00F0597B">
        <w:tc>
          <w:tcPr>
            <w:tcW w:w="1176" w:type="dxa"/>
          </w:tcPr>
          <w:p w:rsidR="00AC7BFD" w:rsidRPr="00AC7BFD" w:rsidRDefault="00AC7BFD" w:rsidP="00F27D39">
            <w:pPr>
              <w:autoSpaceDE w:val="0"/>
              <w:autoSpaceDN w:val="0"/>
              <w:spacing w:line="480" w:lineRule="auto"/>
              <w:rPr>
                <w:sz w:val="18"/>
                <w:szCs w:val="18"/>
              </w:rPr>
            </w:pPr>
            <w:r w:rsidRPr="00AC7BFD">
              <w:rPr>
                <w:sz w:val="18"/>
                <w:szCs w:val="18"/>
              </w:rPr>
              <w:t>Canopy</w:t>
            </w:r>
          </w:p>
        </w:tc>
        <w:tc>
          <w:tcPr>
            <w:tcW w:w="885" w:type="dxa"/>
          </w:tcPr>
          <w:p w:rsidR="00AC7BFD" w:rsidRPr="00C46183" w:rsidRDefault="00D543B0" w:rsidP="00F27D39">
            <w:pPr>
              <w:autoSpaceDE w:val="0"/>
              <w:autoSpaceDN w:val="0"/>
              <w:spacing w:line="480" w:lineRule="auto"/>
              <w:jc w:val="center"/>
              <w:rPr>
                <w:sz w:val="18"/>
                <w:szCs w:val="18"/>
              </w:rPr>
            </w:pPr>
            <w:r w:rsidRPr="00C46183">
              <w:rPr>
                <w:sz w:val="18"/>
                <w:szCs w:val="18"/>
              </w:rPr>
              <w:t>1.88</w:t>
            </w:r>
          </w:p>
          <w:p w:rsidR="00AC7BFD" w:rsidRPr="00C46183" w:rsidRDefault="00AC7BFD" w:rsidP="00F27D39">
            <w:pPr>
              <w:autoSpaceDE w:val="0"/>
              <w:autoSpaceDN w:val="0"/>
              <w:spacing w:line="480" w:lineRule="auto"/>
              <w:jc w:val="center"/>
              <w:rPr>
                <w:sz w:val="18"/>
                <w:szCs w:val="18"/>
              </w:rPr>
            </w:pPr>
            <w:r w:rsidRPr="00C46183">
              <w:rPr>
                <w:sz w:val="18"/>
                <w:szCs w:val="18"/>
              </w:rPr>
              <w:t>(</w:t>
            </w:r>
            <w:r w:rsidR="00D543B0" w:rsidRPr="00C46183">
              <w:rPr>
                <w:sz w:val="18"/>
                <w:szCs w:val="18"/>
              </w:rPr>
              <w:t>1.37,2.38</w:t>
            </w:r>
            <w:r w:rsidRPr="00C46183">
              <w:rPr>
                <w:sz w:val="18"/>
                <w:szCs w:val="18"/>
              </w:rPr>
              <w:t>)</w:t>
            </w:r>
          </w:p>
        </w:tc>
        <w:tc>
          <w:tcPr>
            <w:tcW w:w="945" w:type="dxa"/>
          </w:tcPr>
          <w:p w:rsidR="00AC7BFD" w:rsidRPr="00B76BAA" w:rsidRDefault="00D543B0" w:rsidP="00F27D39">
            <w:pPr>
              <w:autoSpaceDE w:val="0"/>
              <w:autoSpaceDN w:val="0"/>
              <w:spacing w:line="480" w:lineRule="auto"/>
              <w:jc w:val="center"/>
              <w:rPr>
                <w:b/>
                <w:sz w:val="18"/>
                <w:szCs w:val="18"/>
              </w:rPr>
            </w:pPr>
            <w:r w:rsidRPr="00B76BAA">
              <w:rPr>
                <w:b/>
                <w:sz w:val="18"/>
                <w:szCs w:val="18"/>
              </w:rPr>
              <w:t>0.68</w:t>
            </w:r>
          </w:p>
          <w:p w:rsidR="00AC7BFD" w:rsidRPr="00B76BAA" w:rsidRDefault="00AC7BFD" w:rsidP="00F27D39">
            <w:pPr>
              <w:autoSpaceDE w:val="0"/>
              <w:autoSpaceDN w:val="0"/>
              <w:spacing w:line="480" w:lineRule="auto"/>
              <w:jc w:val="center"/>
              <w:rPr>
                <w:b/>
                <w:sz w:val="18"/>
                <w:szCs w:val="18"/>
              </w:rPr>
            </w:pPr>
            <w:r w:rsidRPr="00B76BAA">
              <w:rPr>
                <w:b/>
                <w:sz w:val="18"/>
                <w:szCs w:val="18"/>
              </w:rPr>
              <w:t>(</w:t>
            </w:r>
            <w:r w:rsidR="00D543B0" w:rsidRPr="00B76BAA">
              <w:rPr>
                <w:b/>
                <w:sz w:val="18"/>
                <w:szCs w:val="18"/>
              </w:rPr>
              <w:t>0.14,1.22</w:t>
            </w:r>
            <w:r w:rsidRPr="00B76BAA">
              <w:rPr>
                <w:b/>
                <w:sz w:val="18"/>
                <w:szCs w:val="18"/>
              </w:rPr>
              <w:t>)</w:t>
            </w:r>
          </w:p>
        </w:tc>
        <w:tc>
          <w:tcPr>
            <w:tcW w:w="1854" w:type="dxa"/>
          </w:tcPr>
          <w:p w:rsidR="00AC7BFD" w:rsidRPr="00C46183" w:rsidRDefault="00D543B0" w:rsidP="00F27D39">
            <w:pPr>
              <w:autoSpaceDE w:val="0"/>
              <w:autoSpaceDN w:val="0"/>
              <w:spacing w:line="480" w:lineRule="auto"/>
              <w:jc w:val="center"/>
              <w:rPr>
                <w:sz w:val="18"/>
                <w:szCs w:val="18"/>
              </w:rPr>
            </w:pPr>
            <w:r w:rsidRPr="00C46183">
              <w:rPr>
                <w:sz w:val="18"/>
                <w:szCs w:val="18"/>
              </w:rPr>
              <w:t>-2.54</w:t>
            </w:r>
          </w:p>
          <w:p w:rsidR="00AC7BFD" w:rsidRPr="00C46183" w:rsidRDefault="00D543B0" w:rsidP="00F27D39">
            <w:pPr>
              <w:autoSpaceDE w:val="0"/>
              <w:autoSpaceDN w:val="0"/>
              <w:spacing w:line="480" w:lineRule="auto"/>
              <w:jc w:val="center"/>
              <w:rPr>
                <w:sz w:val="18"/>
                <w:szCs w:val="18"/>
              </w:rPr>
            </w:pPr>
            <w:r w:rsidRPr="00C46183">
              <w:rPr>
                <w:sz w:val="18"/>
                <w:szCs w:val="18"/>
              </w:rPr>
              <w:t>(-2.66,-2.41)</w:t>
            </w:r>
          </w:p>
        </w:tc>
        <w:tc>
          <w:tcPr>
            <w:tcW w:w="36" w:type="dxa"/>
          </w:tcPr>
          <w:p w:rsidR="00AC7BFD" w:rsidRPr="00AC7BFD" w:rsidRDefault="00AC7BFD" w:rsidP="00F27D39">
            <w:pPr>
              <w:autoSpaceDE w:val="0"/>
              <w:autoSpaceDN w:val="0"/>
              <w:spacing w:line="480" w:lineRule="auto"/>
              <w:jc w:val="center"/>
              <w:rPr>
                <w:sz w:val="18"/>
                <w:szCs w:val="18"/>
              </w:rPr>
            </w:pPr>
          </w:p>
          <w:p w:rsidR="00AC7BFD" w:rsidRPr="00AC7BFD" w:rsidRDefault="00AC7BFD" w:rsidP="00F27D39">
            <w:pPr>
              <w:autoSpaceDE w:val="0"/>
              <w:autoSpaceDN w:val="0"/>
              <w:spacing w:line="480" w:lineRule="auto"/>
              <w:jc w:val="center"/>
              <w:rPr>
                <w:sz w:val="18"/>
                <w:szCs w:val="18"/>
              </w:rPr>
            </w:pPr>
          </w:p>
        </w:tc>
        <w:tc>
          <w:tcPr>
            <w:tcW w:w="945" w:type="dxa"/>
          </w:tcPr>
          <w:p w:rsidR="00AC7BFD" w:rsidRPr="00C46183" w:rsidRDefault="00D543B0" w:rsidP="00F27D39">
            <w:pPr>
              <w:autoSpaceDE w:val="0"/>
              <w:autoSpaceDN w:val="0"/>
              <w:spacing w:line="480" w:lineRule="auto"/>
              <w:jc w:val="center"/>
              <w:rPr>
                <w:sz w:val="18"/>
                <w:szCs w:val="18"/>
              </w:rPr>
            </w:pPr>
            <w:r w:rsidRPr="00C46183">
              <w:rPr>
                <w:sz w:val="18"/>
                <w:szCs w:val="18"/>
              </w:rPr>
              <w:t>2.64</w:t>
            </w:r>
          </w:p>
          <w:p w:rsidR="00AC7BFD" w:rsidRPr="00C46183" w:rsidRDefault="00AC7BFD" w:rsidP="00F27D39">
            <w:pPr>
              <w:autoSpaceDE w:val="0"/>
              <w:autoSpaceDN w:val="0"/>
              <w:spacing w:line="480" w:lineRule="auto"/>
              <w:jc w:val="center"/>
              <w:rPr>
                <w:sz w:val="18"/>
                <w:szCs w:val="18"/>
              </w:rPr>
            </w:pPr>
            <w:r w:rsidRPr="00C46183">
              <w:rPr>
                <w:sz w:val="18"/>
                <w:szCs w:val="18"/>
              </w:rPr>
              <w:t>(</w:t>
            </w:r>
            <w:r w:rsidR="00D543B0" w:rsidRPr="00C46183">
              <w:rPr>
                <w:sz w:val="18"/>
                <w:szCs w:val="18"/>
              </w:rPr>
              <w:t>2.24,3.05</w:t>
            </w:r>
            <w:r w:rsidRPr="00C46183">
              <w:rPr>
                <w:sz w:val="18"/>
                <w:szCs w:val="18"/>
              </w:rPr>
              <w:t>)</w:t>
            </w:r>
          </w:p>
        </w:tc>
        <w:tc>
          <w:tcPr>
            <w:tcW w:w="945" w:type="dxa"/>
          </w:tcPr>
          <w:p w:rsidR="00AC7BFD" w:rsidRPr="00C46183" w:rsidRDefault="00D543B0" w:rsidP="00F27D39">
            <w:pPr>
              <w:autoSpaceDE w:val="0"/>
              <w:autoSpaceDN w:val="0"/>
              <w:spacing w:line="480" w:lineRule="auto"/>
              <w:jc w:val="center"/>
              <w:rPr>
                <w:sz w:val="18"/>
                <w:szCs w:val="18"/>
              </w:rPr>
            </w:pPr>
            <w:r w:rsidRPr="00C46183">
              <w:rPr>
                <w:sz w:val="18"/>
                <w:szCs w:val="18"/>
              </w:rPr>
              <w:t>-2.49</w:t>
            </w:r>
          </w:p>
          <w:p w:rsidR="00AC7BFD" w:rsidRPr="00C46183" w:rsidRDefault="00AC7BFD" w:rsidP="00F27D39">
            <w:pPr>
              <w:autoSpaceDE w:val="0"/>
              <w:autoSpaceDN w:val="0"/>
              <w:spacing w:line="480" w:lineRule="auto"/>
              <w:jc w:val="center"/>
              <w:rPr>
                <w:sz w:val="18"/>
                <w:szCs w:val="18"/>
              </w:rPr>
            </w:pPr>
            <w:r w:rsidRPr="00C46183">
              <w:rPr>
                <w:sz w:val="18"/>
                <w:szCs w:val="18"/>
              </w:rPr>
              <w:t>(</w:t>
            </w:r>
            <w:r w:rsidR="00D543B0" w:rsidRPr="00C46183">
              <w:rPr>
                <w:sz w:val="18"/>
                <w:szCs w:val="18"/>
              </w:rPr>
              <w:t>-3.21,-1.77</w:t>
            </w:r>
            <w:r w:rsidRPr="00C46183">
              <w:rPr>
                <w:sz w:val="18"/>
                <w:szCs w:val="18"/>
              </w:rPr>
              <w:t>)</w:t>
            </w:r>
          </w:p>
        </w:tc>
        <w:tc>
          <w:tcPr>
            <w:tcW w:w="996" w:type="dxa"/>
          </w:tcPr>
          <w:p w:rsidR="00AC7BFD" w:rsidRPr="00AC7BFD" w:rsidRDefault="00AC7BFD" w:rsidP="00F27D39">
            <w:pPr>
              <w:autoSpaceDE w:val="0"/>
              <w:autoSpaceDN w:val="0"/>
              <w:spacing w:line="480" w:lineRule="auto"/>
              <w:jc w:val="center"/>
              <w:rPr>
                <w:sz w:val="18"/>
                <w:szCs w:val="18"/>
              </w:rPr>
            </w:pPr>
            <w:r w:rsidRPr="00AC7BFD">
              <w:rPr>
                <w:sz w:val="18"/>
                <w:szCs w:val="18"/>
              </w:rPr>
              <w:t>2477.55</w:t>
            </w:r>
          </w:p>
        </w:tc>
      </w:tr>
      <w:tr w:rsidR="00AC7BFD" w:rsidRPr="00AC7BFD" w:rsidTr="00F0597B">
        <w:tc>
          <w:tcPr>
            <w:tcW w:w="1176" w:type="dxa"/>
          </w:tcPr>
          <w:p w:rsidR="00AC7BFD" w:rsidRPr="00AC7BFD" w:rsidRDefault="00AC7BFD" w:rsidP="00F27D39">
            <w:pPr>
              <w:autoSpaceDE w:val="0"/>
              <w:autoSpaceDN w:val="0"/>
              <w:spacing w:line="480" w:lineRule="auto"/>
              <w:rPr>
                <w:sz w:val="18"/>
                <w:szCs w:val="18"/>
              </w:rPr>
            </w:pPr>
            <w:r w:rsidRPr="00AC7BFD">
              <w:rPr>
                <w:sz w:val="18"/>
                <w:szCs w:val="18"/>
              </w:rPr>
              <w:t>Null</w:t>
            </w:r>
          </w:p>
        </w:tc>
        <w:tc>
          <w:tcPr>
            <w:tcW w:w="885" w:type="dxa"/>
          </w:tcPr>
          <w:p w:rsidR="00AC7BFD" w:rsidRPr="00C46183" w:rsidRDefault="00D543B0" w:rsidP="00F27D39">
            <w:pPr>
              <w:autoSpaceDE w:val="0"/>
              <w:autoSpaceDN w:val="0"/>
              <w:spacing w:line="480" w:lineRule="auto"/>
              <w:jc w:val="center"/>
              <w:rPr>
                <w:sz w:val="18"/>
                <w:szCs w:val="18"/>
              </w:rPr>
            </w:pPr>
            <w:r w:rsidRPr="00C46183">
              <w:rPr>
                <w:sz w:val="18"/>
                <w:szCs w:val="18"/>
              </w:rPr>
              <w:t>2.08</w:t>
            </w:r>
          </w:p>
          <w:p w:rsidR="00AC7BFD" w:rsidRPr="00C46183" w:rsidRDefault="00AC7BFD" w:rsidP="00F27D39">
            <w:pPr>
              <w:autoSpaceDE w:val="0"/>
              <w:autoSpaceDN w:val="0"/>
              <w:spacing w:line="480" w:lineRule="auto"/>
              <w:jc w:val="center"/>
              <w:rPr>
                <w:sz w:val="18"/>
                <w:szCs w:val="18"/>
              </w:rPr>
            </w:pPr>
            <w:r w:rsidRPr="00C46183">
              <w:rPr>
                <w:sz w:val="18"/>
                <w:szCs w:val="18"/>
              </w:rPr>
              <w:t>(</w:t>
            </w:r>
            <w:r w:rsidR="00D543B0" w:rsidRPr="00C46183">
              <w:rPr>
                <w:sz w:val="18"/>
                <w:szCs w:val="18"/>
              </w:rPr>
              <w:t>1.55,2.61</w:t>
            </w:r>
            <w:r w:rsidRPr="00C46183">
              <w:rPr>
                <w:sz w:val="18"/>
                <w:szCs w:val="18"/>
              </w:rPr>
              <w:t>)</w:t>
            </w:r>
          </w:p>
        </w:tc>
        <w:tc>
          <w:tcPr>
            <w:tcW w:w="945" w:type="dxa"/>
          </w:tcPr>
          <w:p w:rsidR="00AC7BFD" w:rsidRPr="00AC7BFD" w:rsidRDefault="00D543B0" w:rsidP="00F27D39">
            <w:pPr>
              <w:autoSpaceDE w:val="0"/>
              <w:autoSpaceDN w:val="0"/>
              <w:spacing w:line="480" w:lineRule="auto"/>
              <w:jc w:val="center"/>
              <w:rPr>
                <w:sz w:val="18"/>
                <w:szCs w:val="18"/>
              </w:rPr>
            </w:pPr>
            <w:r>
              <w:rPr>
                <w:sz w:val="18"/>
                <w:szCs w:val="18"/>
              </w:rPr>
              <w:t>--</w:t>
            </w:r>
          </w:p>
          <w:p w:rsidR="00AC7BFD" w:rsidRPr="00AC7BFD" w:rsidRDefault="00D543B0" w:rsidP="00F27D39">
            <w:pPr>
              <w:autoSpaceDE w:val="0"/>
              <w:autoSpaceDN w:val="0"/>
              <w:spacing w:line="480" w:lineRule="auto"/>
              <w:jc w:val="center"/>
              <w:rPr>
                <w:sz w:val="18"/>
                <w:szCs w:val="18"/>
              </w:rPr>
            </w:pPr>
            <w:r>
              <w:rPr>
                <w:sz w:val="18"/>
                <w:szCs w:val="18"/>
              </w:rPr>
              <w:t>--</w:t>
            </w:r>
          </w:p>
        </w:tc>
        <w:tc>
          <w:tcPr>
            <w:tcW w:w="1854" w:type="dxa"/>
          </w:tcPr>
          <w:p w:rsidR="00AC7BFD" w:rsidRPr="00C46183" w:rsidRDefault="00D543B0" w:rsidP="00F27D39">
            <w:pPr>
              <w:autoSpaceDE w:val="0"/>
              <w:autoSpaceDN w:val="0"/>
              <w:spacing w:line="480" w:lineRule="auto"/>
              <w:jc w:val="center"/>
              <w:rPr>
                <w:sz w:val="18"/>
                <w:szCs w:val="18"/>
              </w:rPr>
            </w:pPr>
            <w:r w:rsidRPr="00C46183">
              <w:rPr>
                <w:sz w:val="18"/>
                <w:szCs w:val="18"/>
              </w:rPr>
              <w:t>-2.53</w:t>
            </w:r>
          </w:p>
          <w:p w:rsidR="00AC7BFD" w:rsidRPr="00C46183" w:rsidRDefault="00D543B0" w:rsidP="00F27D39">
            <w:pPr>
              <w:autoSpaceDE w:val="0"/>
              <w:autoSpaceDN w:val="0"/>
              <w:spacing w:line="480" w:lineRule="auto"/>
              <w:jc w:val="center"/>
              <w:rPr>
                <w:sz w:val="18"/>
                <w:szCs w:val="18"/>
              </w:rPr>
            </w:pPr>
            <w:r w:rsidRPr="00C46183">
              <w:rPr>
                <w:sz w:val="18"/>
                <w:szCs w:val="18"/>
              </w:rPr>
              <w:t>(-2.66,-2.41)</w:t>
            </w:r>
          </w:p>
        </w:tc>
        <w:tc>
          <w:tcPr>
            <w:tcW w:w="36" w:type="dxa"/>
          </w:tcPr>
          <w:p w:rsidR="00AC7BFD" w:rsidRPr="00AC7BFD" w:rsidRDefault="00AC7BFD" w:rsidP="00F27D39">
            <w:pPr>
              <w:autoSpaceDE w:val="0"/>
              <w:autoSpaceDN w:val="0"/>
              <w:spacing w:line="480" w:lineRule="auto"/>
              <w:jc w:val="center"/>
              <w:rPr>
                <w:sz w:val="18"/>
                <w:szCs w:val="18"/>
              </w:rPr>
            </w:pPr>
          </w:p>
          <w:p w:rsidR="00AC7BFD" w:rsidRPr="00AC7BFD" w:rsidRDefault="00AC7BFD" w:rsidP="00F27D39">
            <w:pPr>
              <w:autoSpaceDE w:val="0"/>
              <w:autoSpaceDN w:val="0"/>
              <w:spacing w:line="480" w:lineRule="auto"/>
              <w:jc w:val="center"/>
              <w:rPr>
                <w:sz w:val="18"/>
                <w:szCs w:val="18"/>
              </w:rPr>
            </w:pPr>
          </w:p>
        </w:tc>
        <w:tc>
          <w:tcPr>
            <w:tcW w:w="945" w:type="dxa"/>
          </w:tcPr>
          <w:p w:rsidR="00AC7BFD" w:rsidRPr="00C46183" w:rsidRDefault="00D543B0" w:rsidP="00F27D39">
            <w:pPr>
              <w:autoSpaceDE w:val="0"/>
              <w:autoSpaceDN w:val="0"/>
              <w:spacing w:line="480" w:lineRule="auto"/>
              <w:jc w:val="center"/>
              <w:rPr>
                <w:sz w:val="18"/>
                <w:szCs w:val="18"/>
              </w:rPr>
            </w:pPr>
            <w:r w:rsidRPr="00C46183">
              <w:rPr>
                <w:sz w:val="18"/>
                <w:szCs w:val="18"/>
              </w:rPr>
              <w:t>2.63</w:t>
            </w:r>
          </w:p>
          <w:p w:rsidR="00AC7BFD" w:rsidRPr="00C46183" w:rsidRDefault="00AC7BFD" w:rsidP="00F27D39">
            <w:pPr>
              <w:autoSpaceDE w:val="0"/>
              <w:autoSpaceDN w:val="0"/>
              <w:spacing w:line="480" w:lineRule="auto"/>
              <w:jc w:val="center"/>
              <w:rPr>
                <w:sz w:val="18"/>
                <w:szCs w:val="18"/>
              </w:rPr>
            </w:pPr>
            <w:r w:rsidRPr="00C46183">
              <w:rPr>
                <w:sz w:val="18"/>
                <w:szCs w:val="18"/>
              </w:rPr>
              <w:t>(</w:t>
            </w:r>
            <w:r w:rsidR="00D543B0" w:rsidRPr="00C46183">
              <w:rPr>
                <w:sz w:val="18"/>
                <w:szCs w:val="18"/>
              </w:rPr>
              <w:t>2.23,3.03</w:t>
            </w:r>
            <w:r w:rsidRPr="00C46183">
              <w:rPr>
                <w:sz w:val="18"/>
                <w:szCs w:val="18"/>
              </w:rPr>
              <w:t>)</w:t>
            </w:r>
          </w:p>
        </w:tc>
        <w:tc>
          <w:tcPr>
            <w:tcW w:w="945" w:type="dxa"/>
          </w:tcPr>
          <w:p w:rsidR="00AC7BFD" w:rsidRPr="00C46183" w:rsidRDefault="00D543B0" w:rsidP="00F27D39">
            <w:pPr>
              <w:autoSpaceDE w:val="0"/>
              <w:autoSpaceDN w:val="0"/>
              <w:spacing w:line="480" w:lineRule="auto"/>
              <w:jc w:val="center"/>
              <w:rPr>
                <w:sz w:val="18"/>
                <w:szCs w:val="18"/>
              </w:rPr>
            </w:pPr>
            <w:r w:rsidRPr="00C46183">
              <w:rPr>
                <w:sz w:val="18"/>
                <w:szCs w:val="18"/>
              </w:rPr>
              <w:t>-2.44</w:t>
            </w:r>
          </w:p>
          <w:p w:rsidR="00AC7BFD" w:rsidRPr="00C46183" w:rsidRDefault="00AC7BFD" w:rsidP="00F27D39">
            <w:pPr>
              <w:autoSpaceDE w:val="0"/>
              <w:autoSpaceDN w:val="0"/>
              <w:spacing w:line="480" w:lineRule="auto"/>
              <w:jc w:val="center"/>
              <w:rPr>
                <w:sz w:val="18"/>
                <w:szCs w:val="18"/>
              </w:rPr>
            </w:pPr>
            <w:r w:rsidRPr="00C46183">
              <w:rPr>
                <w:sz w:val="18"/>
                <w:szCs w:val="18"/>
              </w:rPr>
              <w:t>(</w:t>
            </w:r>
            <w:r w:rsidR="00D543B0" w:rsidRPr="00C46183">
              <w:rPr>
                <w:sz w:val="18"/>
                <w:szCs w:val="18"/>
              </w:rPr>
              <w:t>-3.11,-1.77</w:t>
            </w:r>
            <w:r w:rsidRPr="00C46183">
              <w:rPr>
                <w:sz w:val="18"/>
                <w:szCs w:val="18"/>
              </w:rPr>
              <w:t>)</w:t>
            </w:r>
          </w:p>
        </w:tc>
        <w:tc>
          <w:tcPr>
            <w:tcW w:w="996" w:type="dxa"/>
          </w:tcPr>
          <w:p w:rsidR="00AC7BFD" w:rsidRPr="00AC7BFD" w:rsidRDefault="00AC7BFD" w:rsidP="00F27D39">
            <w:pPr>
              <w:autoSpaceDE w:val="0"/>
              <w:autoSpaceDN w:val="0"/>
              <w:spacing w:line="480" w:lineRule="auto"/>
              <w:jc w:val="center"/>
              <w:rPr>
                <w:sz w:val="18"/>
                <w:szCs w:val="18"/>
              </w:rPr>
            </w:pPr>
            <w:r w:rsidRPr="00AC7BFD">
              <w:rPr>
                <w:sz w:val="18"/>
                <w:szCs w:val="18"/>
              </w:rPr>
              <w:t>2478.72</w:t>
            </w:r>
          </w:p>
        </w:tc>
      </w:tr>
      <w:tr w:rsidR="00AC7BFD" w:rsidRPr="00AC7BFD" w:rsidTr="00F0597B">
        <w:tc>
          <w:tcPr>
            <w:tcW w:w="1176" w:type="dxa"/>
            <w:tcBorders>
              <w:bottom w:val="single" w:sz="4" w:space="0" w:color="auto"/>
            </w:tcBorders>
          </w:tcPr>
          <w:p w:rsidR="00AC7BFD" w:rsidRPr="00AC7BFD" w:rsidRDefault="00AC7BFD" w:rsidP="00F27D39">
            <w:pPr>
              <w:autoSpaceDE w:val="0"/>
              <w:autoSpaceDN w:val="0"/>
              <w:spacing w:line="480" w:lineRule="auto"/>
              <w:rPr>
                <w:sz w:val="18"/>
                <w:szCs w:val="18"/>
              </w:rPr>
            </w:pPr>
            <w:r w:rsidRPr="00AC7BFD">
              <w:rPr>
                <w:sz w:val="18"/>
                <w:szCs w:val="18"/>
              </w:rPr>
              <w:t>Litter</w:t>
            </w:r>
          </w:p>
        </w:tc>
        <w:tc>
          <w:tcPr>
            <w:tcW w:w="885" w:type="dxa"/>
            <w:tcBorders>
              <w:bottom w:val="single" w:sz="4" w:space="0" w:color="auto"/>
            </w:tcBorders>
          </w:tcPr>
          <w:p w:rsidR="00AC7BFD" w:rsidRPr="00C46183" w:rsidRDefault="00D543B0" w:rsidP="00F27D39">
            <w:pPr>
              <w:autoSpaceDE w:val="0"/>
              <w:autoSpaceDN w:val="0"/>
              <w:spacing w:line="480" w:lineRule="auto"/>
              <w:jc w:val="center"/>
              <w:rPr>
                <w:sz w:val="18"/>
                <w:szCs w:val="18"/>
              </w:rPr>
            </w:pPr>
            <w:r w:rsidRPr="00C46183">
              <w:rPr>
                <w:sz w:val="18"/>
                <w:szCs w:val="18"/>
              </w:rPr>
              <w:t>2.07</w:t>
            </w:r>
          </w:p>
          <w:p w:rsidR="00D543B0" w:rsidRPr="00C46183" w:rsidRDefault="00D543B0" w:rsidP="00F27D39">
            <w:pPr>
              <w:autoSpaceDE w:val="0"/>
              <w:autoSpaceDN w:val="0"/>
              <w:spacing w:line="480" w:lineRule="auto"/>
              <w:jc w:val="center"/>
              <w:rPr>
                <w:sz w:val="18"/>
                <w:szCs w:val="18"/>
              </w:rPr>
            </w:pPr>
            <w:r w:rsidRPr="00C46183">
              <w:rPr>
                <w:sz w:val="18"/>
                <w:szCs w:val="18"/>
              </w:rPr>
              <w:t>(1.54,2.61)</w:t>
            </w:r>
          </w:p>
        </w:tc>
        <w:tc>
          <w:tcPr>
            <w:tcW w:w="945" w:type="dxa"/>
            <w:tcBorders>
              <w:bottom w:val="single" w:sz="4" w:space="0" w:color="auto"/>
            </w:tcBorders>
          </w:tcPr>
          <w:p w:rsidR="00AC7BFD" w:rsidRPr="00C46183" w:rsidRDefault="00D543B0" w:rsidP="00F27D39">
            <w:pPr>
              <w:autoSpaceDE w:val="0"/>
              <w:autoSpaceDN w:val="0"/>
              <w:spacing w:line="480" w:lineRule="auto"/>
              <w:jc w:val="center"/>
              <w:rPr>
                <w:sz w:val="18"/>
                <w:szCs w:val="18"/>
              </w:rPr>
            </w:pPr>
            <w:r w:rsidRPr="00C46183">
              <w:rPr>
                <w:sz w:val="18"/>
                <w:szCs w:val="18"/>
              </w:rPr>
              <w:t>0.12</w:t>
            </w:r>
          </w:p>
          <w:p w:rsidR="00D543B0" w:rsidRPr="00B76BAA" w:rsidRDefault="00D543B0" w:rsidP="00F27D39">
            <w:pPr>
              <w:autoSpaceDE w:val="0"/>
              <w:autoSpaceDN w:val="0"/>
              <w:spacing w:line="480" w:lineRule="auto"/>
              <w:jc w:val="center"/>
              <w:rPr>
                <w:b/>
                <w:sz w:val="18"/>
                <w:szCs w:val="18"/>
              </w:rPr>
            </w:pPr>
            <w:r w:rsidRPr="00C46183">
              <w:rPr>
                <w:sz w:val="18"/>
                <w:szCs w:val="18"/>
              </w:rPr>
              <w:t>(-0.57,0.81)</w:t>
            </w:r>
          </w:p>
        </w:tc>
        <w:tc>
          <w:tcPr>
            <w:tcW w:w="1854" w:type="dxa"/>
            <w:tcBorders>
              <w:bottom w:val="single" w:sz="4" w:space="0" w:color="auto"/>
            </w:tcBorders>
          </w:tcPr>
          <w:p w:rsidR="00AC7BFD" w:rsidRPr="00C46183" w:rsidRDefault="00C22B52" w:rsidP="00F27D39">
            <w:pPr>
              <w:autoSpaceDE w:val="0"/>
              <w:autoSpaceDN w:val="0"/>
              <w:spacing w:line="480" w:lineRule="auto"/>
              <w:jc w:val="center"/>
              <w:rPr>
                <w:sz w:val="18"/>
                <w:szCs w:val="18"/>
              </w:rPr>
            </w:pPr>
            <w:r w:rsidRPr="00C46183">
              <w:rPr>
                <w:sz w:val="18"/>
                <w:szCs w:val="18"/>
              </w:rPr>
              <w:t>-2.53</w:t>
            </w:r>
          </w:p>
          <w:p w:rsidR="00C22B52" w:rsidRPr="00C46183" w:rsidRDefault="00C22B52" w:rsidP="00F27D39">
            <w:pPr>
              <w:autoSpaceDE w:val="0"/>
              <w:autoSpaceDN w:val="0"/>
              <w:spacing w:line="480" w:lineRule="auto"/>
              <w:jc w:val="center"/>
              <w:rPr>
                <w:sz w:val="18"/>
                <w:szCs w:val="18"/>
              </w:rPr>
            </w:pPr>
            <w:r w:rsidRPr="00C46183">
              <w:rPr>
                <w:sz w:val="18"/>
                <w:szCs w:val="18"/>
              </w:rPr>
              <w:t>(-2.66,-2.41)</w:t>
            </w:r>
          </w:p>
        </w:tc>
        <w:tc>
          <w:tcPr>
            <w:tcW w:w="36" w:type="dxa"/>
            <w:tcBorders>
              <w:bottom w:val="single" w:sz="4" w:space="0" w:color="auto"/>
            </w:tcBorders>
          </w:tcPr>
          <w:p w:rsidR="00AC7BFD" w:rsidRPr="00AC7BFD" w:rsidRDefault="00AC7BFD" w:rsidP="00F27D39">
            <w:pPr>
              <w:autoSpaceDE w:val="0"/>
              <w:autoSpaceDN w:val="0"/>
              <w:spacing w:line="480" w:lineRule="auto"/>
              <w:jc w:val="center"/>
              <w:rPr>
                <w:sz w:val="18"/>
                <w:szCs w:val="18"/>
              </w:rPr>
            </w:pPr>
          </w:p>
        </w:tc>
        <w:tc>
          <w:tcPr>
            <w:tcW w:w="945" w:type="dxa"/>
            <w:tcBorders>
              <w:bottom w:val="single" w:sz="4" w:space="0" w:color="auto"/>
            </w:tcBorders>
          </w:tcPr>
          <w:p w:rsidR="00AC7BFD" w:rsidRPr="00C46183" w:rsidRDefault="00C22B52" w:rsidP="00F27D39">
            <w:pPr>
              <w:autoSpaceDE w:val="0"/>
              <w:autoSpaceDN w:val="0"/>
              <w:spacing w:line="480" w:lineRule="auto"/>
              <w:jc w:val="center"/>
              <w:rPr>
                <w:sz w:val="18"/>
                <w:szCs w:val="18"/>
              </w:rPr>
            </w:pPr>
            <w:r w:rsidRPr="00C46183">
              <w:rPr>
                <w:sz w:val="18"/>
                <w:szCs w:val="18"/>
              </w:rPr>
              <w:t>2.63</w:t>
            </w:r>
          </w:p>
          <w:p w:rsidR="00C22B52" w:rsidRPr="00C46183" w:rsidRDefault="00C22B52" w:rsidP="00F27D39">
            <w:pPr>
              <w:autoSpaceDE w:val="0"/>
              <w:autoSpaceDN w:val="0"/>
              <w:spacing w:line="480" w:lineRule="auto"/>
              <w:jc w:val="center"/>
              <w:rPr>
                <w:sz w:val="18"/>
                <w:szCs w:val="18"/>
              </w:rPr>
            </w:pPr>
            <w:r w:rsidRPr="00C46183">
              <w:rPr>
                <w:sz w:val="18"/>
                <w:szCs w:val="18"/>
              </w:rPr>
              <w:t>(2.23,3.03)</w:t>
            </w:r>
          </w:p>
        </w:tc>
        <w:tc>
          <w:tcPr>
            <w:tcW w:w="945" w:type="dxa"/>
            <w:tcBorders>
              <w:bottom w:val="single" w:sz="4" w:space="0" w:color="auto"/>
            </w:tcBorders>
          </w:tcPr>
          <w:p w:rsidR="00AC7BFD" w:rsidRPr="00C46183" w:rsidRDefault="00C22B52" w:rsidP="00F27D39">
            <w:pPr>
              <w:autoSpaceDE w:val="0"/>
              <w:autoSpaceDN w:val="0"/>
              <w:spacing w:line="480" w:lineRule="auto"/>
              <w:jc w:val="center"/>
              <w:rPr>
                <w:sz w:val="18"/>
                <w:szCs w:val="18"/>
              </w:rPr>
            </w:pPr>
            <w:r w:rsidRPr="00C46183">
              <w:rPr>
                <w:sz w:val="18"/>
                <w:szCs w:val="18"/>
              </w:rPr>
              <w:t>-2.44</w:t>
            </w:r>
          </w:p>
          <w:p w:rsidR="00C22B52" w:rsidRPr="00C46183" w:rsidRDefault="00C22B52" w:rsidP="00F27D39">
            <w:pPr>
              <w:autoSpaceDE w:val="0"/>
              <w:autoSpaceDN w:val="0"/>
              <w:spacing w:line="480" w:lineRule="auto"/>
              <w:jc w:val="center"/>
              <w:rPr>
                <w:sz w:val="18"/>
                <w:szCs w:val="18"/>
              </w:rPr>
            </w:pPr>
            <w:r w:rsidRPr="00C46183">
              <w:rPr>
                <w:sz w:val="18"/>
                <w:szCs w:val="18"/>
              </w:rPr>
              <w:t>(-3.11,-1.77)</w:t>
            </w:r>
          </w:p>
        </w:tc>
        <w:tc>
          <w:tcPr>
            <w:tcW w:w="996" w:type="dxa"/>
            <w:tcBorders>
              <w:bottom w:val="single" w:sz="4" w:space="0" w:color="auto"/>
            </w:tcBorders>
          </w:tcPr>
          <w:p w:rsidR="00AC7BFD" w:rsidRPr="00AC7BFD" w:rsidRDefault="00AC7BFD" w:rsidP="00F27D39">
            <w:pPr>
              <w:autoSpaceDE w:val="0"/>
              <w:autoSpaceDN w:val="0"/>
              <w:spacing w:line="480" w:lineRule="auto"/>
              <w:jc w:val="center"/>
              <w:rPr>
                <w:sz w:val="18"/>
                <w:szCs w:val="18"/>
              </w:rPr>
            </w:pPr>
            <w:r w:rsidRPr="00AC7BFD">
              <w:rPr>
                <w:sz w:val="18"/>
                <w:szCs w:val="18"/>
              </w:rPr>
              <w:t>2480.65</w:t>
            </w:r>
          </w:p>
        </w:tc>
      </w:tr>
    </w:tbl>
    <w:p w:rsidR="00AC7BFD" w:rsidRDefault="00AC7BFD" w:rsidP="00F27D39">
      <w:pPr>
        <w:autoSpaceDE w:val="0"/>
        <w:autoSpaceDN w:val="0"/>
        <w:spacing w:line="480" w:lineRule="auto"/>
      </w:pPr>
    </w:p>
    <w:p w:rsidR="003661F5" w:rsidRPr="00B76BAA" w:rsidRDefault="003661F5" w:rsidP="00F27D39">
      <w:pPr>
        <w:autoSpaceDE w:val="0"/>
        <w:autoSpaceDN w:val="0"/>
        <w:spacing w:line="480" w:lineRule="auto"/>
        <w:rPr>
          <w:sz w:val="20"/>
          <w:szCs w:val="20"/>
        </w:rPr>
      </w:pPr>
      <w:r>
        <w:rPr>
          <w:sz w:val="20"/>
          <w:szCs w:val="20"/>
        </w:rPr>
        <w:t xml:space="preserve">Table </w:t>
      </w:r>
      <w:r w:rsidR="001B2A38">
        <w:rPr>
          <w:sz w:val="20"/>
          <w:szCs w:val="20"/>
        </w:rPr>
        <w:t>6</w:t>
      </w:r>
      <w:r w:rsidRPr="00B25E21">
        <w:rPr>
          <w:sz w:val="20"/>
          <w:szCs w:val="20"/>
        </w:rPr>
        <w:t xml:space="preserve">XX. </w:t>
      </w:r>
      <w:r w:rsidR="00F41278">
        <w:rPr>
          <w:sz w:val="20"/>
          <w:szCs w:val="20"/>
        </w:rPr>
        <w:t xml:space="preserve">Tiger beetle occupancy models </w:t>
      </w:r>
      <w:r w:rsidR="00F41278" w:rsidRPr="00B25E21">
        <w:rPr>
          <w:sz w:val="20"/>
          <w:szCs w:val="20"/>
        </w:rPr>
        <w:t xml:space="preserve">ranked by </w:t>
      </w:r>
      <w:r w:rsidR="00F41278" w:rsidRPr="004078FC">
        <w:rPr>
          <w:sz w:val="20"/>
          <w:szCs w:val="20"/>
        </w:rPr>
        <w:t xml:space="preserve">Akaike </w:t>
      </w:r>
      <w:r w:rsidR="00F41278">
        <w:rPr>
          <w:sz w:val="20"/>
          <w:szCs w:val="20"/>
        </w:rPr>
        <w:t>information criterion (AIC). Occupancy</w:t>
      </w:r>
      <w:r w:rsidR="00F41278" w:rsidRPr="00B25E21">
        <w:rPr>
          <w:sz w:val="20"/>
          <w:szCs w:val="20"/>
        </w:rPr>
        <w:t xml:space="preserve"> was </w:t>
      </w:r>
      <w:r w:rsidR="00F41278">
        <w:rPr>
          <w:sz w:val="20"/>
          <w:szCs w:val="20"/>
        </w:rPr>
        <w:t>modeled with a negative binomial distribution</w:t>
      </w:r>
      <w:r w:rsidR="00F41278" w:rsidRPr="00B25E21">
        <w:rPr>
          <w:sz w:val="20"/>
          <w:szCs w:val="20"/>
        </w:rPr>
        <w:t xml:space="preserve"> in all models. Parameter estimates are given with 85% confidence intervals. Bolded </w:t>
      </w:r>
      <w:r w:rsidR="00C46183">
        <w:rPr>
          <w:sz w:val="20"/>
          <w:szCs w:val="20"/>
        </w:rPr>
        <w:t xml:space="preserve">non-intercept </w:t>
      </w:r>
      <w:r w:rsidR="00F41278" w:rsidRPr="00B25E21">
        <w:rPr>
          <w:sz w:val="20"/>
          <w:szCs w:val="20"/>
        </w:rPr>
        <w:t>parameter estimates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984"/>
        <w:gridCol w:w="900"/>
        <w:gridCol w:w="1800"/>
        <w:gridCol w:w="36"/>
        <w:gridCol w:w="945"/>
        <w:gridCol w:w="945"/>
        <w:gridCol w:w="996"/>
      </w:tblGrid>
      <w:tr w:rsidR="003661F5" w:rsidRPr="00AC7BFD" w:rsidTr="00EB18B3">
        <w:tc>
          <w:tcPr>
            <w:tcW w:w="1176" w:type="dxa"/>
            <w:tcBorders>
              <w:top w:val="single" w:sz="4" w:space="0" w:color="auto"/>
            </w:tcBorders>
          </w:tcPr>
          <w:p w:rsidR="003661F5" w:rsidRPr="00AC7BFD" w:rsidRDefault="003661F5" w:rsidP="00F27D39">
            <w:pPr>
              <w:autoSpaceDE w:val="0"/>
              <w:autoSpaceDN w:val="0"/>
              <w:spacing w:line="480" w:lineRule="auto"/>
              <w:rPr>
                <w:sz w:val="18"/>
                <w:szCs w:val="18"/>
              </w:rPr>
            </w:pPr>
            <w:r w:rsidRPr="00AC7BFD">
              <w:rPr>
                <w:sz w:val="18"/>
                <w:szCs w:val="18"/>
              </w:rPr>
              <w:t>Model</w:t>
            </w:r>
          </w:p>
        </w:tc>
        <w:tc>
          <w:tcPr>
            <w:tcW w:w="1884" w:type="dxa"/>
            <w:gridSpan w:val="2"/>
            <w:tcBorders>
              <w:top w:val="single" w:sz="4" w:space="0" w:color="auto"/>
            </w:tcBorders>
          </w:tcPr>
          <w:p w:rsidR="003661F5" w:rsidRPr="00AC7BFD" w:rsidRDefault="003661F5" w:rsidP="00F27D39">
            <w:pPr>
              <w:autoSpaceDE w:val="0"/>
              <w:autoSpaceDN w:val="0"/>
              <w:spacing w:line="480" w:lineRule="auto"/>
              <w:jc w:val="center"/>
              <w:rPr>
                <w:sz w:val="18"/>
                <w:szCs w:val="18"/>
              </w:rPr>
            </w:pPr>
            <w:r>
              <w:rPr>
                <w:sz w:val="18"/>
                <w:szCs w:val="18"/>
              </w:rPr>
              <w:t>Occupancy</w:t>
            </w:r>
            <w:r w:rsidRPr="00AC7BFD">
              <w:rPr>
                <w:sz w:val="18"/>
                <w:szCs w:val="18"/>
              </w:rPr>
              <w:t xml:space="preserve"> Model</w:t>
            </w:r>
          </w:p>
        </w:tc>
        <w:tc>
          <w:tcPr>
            <w:tcW w:w="1836" w:type="dxa"/>
            <w:gridSpan w:val="2"/>
            <w:tcBorders>
              <w:top w:val="single" w:sz="4" w:space="0" w:color="auto"/>
            </w:tcBorders>
          </w:tcPr>
          <w:p w:rsidR="003661F5" w:rsidRPr="00AC7BFD" w:rsidRDefault="003661F5" w:rsidP="00F27D39">
            <w:pPr>
              <w:autoSpaceDE w:val="0"/>
              <w:autoSpaceDN w:val="0"/>
              <w:spacing w:line="480" w:lineRule="auto"/>
              <w:jc w:val="center"/>
              <w:rPr>
                <w:sz w:val="18"/>
                <w:szCs w:val="18"/>
              </w:rPr>
            </w:pPr>
            <w:r>
              <w:rPr>
                <w:sz w:val="18"/>
                <w:szCs w:val="18"/>
              </w:rPr>
              <w:t>Detection Model</w:t>
            </w:r>
          </w:p>
        </w:tc>
        <w:tc>
          <w:tcPr>
            <w:tcW w:w="1890" w:type="dxa"/>
            <w:gridSpan w:val="2"/>
            <w:tcBorders>
              <w:top w:val="single" w:sz="4" w:space="0" w:color="auto"/>
            </w:tcBorders>
          </w:tcPr>
          <w:p w:rsidR="003661F5" w:rsidRPr="00AC7BFD" w:rsidRDefault="003661F5" w:rsidP="00F27D39">
            <w:pPr>
              <w:autoSpaceDE w:val="0"/>
              <w:autoSpaceDN w:val="0"/>
              <w:spacing w:line="480" w:lineRule="auto"/>
              <w:jc w:val="center"/>
              <w:rPr>
                <w:sz w:val="18"/>
                <w:szCs w:val="18"/>
              </w:rPr>
            </w:pPr>
            <w:r w:rsidRPr="00AC7BFD">
              <w:rPr>
                <w:sz w:val="18"/>
                <w:szCs w:val="18"/>
              </w:rPr>
              <w:t>Dynamics</w:t>
            </w:r>
          </w:p>
        </w:tc>
        <w:tc>
          <w:tcPr>
            <w:tcW w:w="996" w:type="dxa"/>
            <w:tcBorders>
              <w:top w:val="single" w:sz="4" w:space="0" w:color="auto"/>
            </w:tcBorders>
          </w:tcPr>
          <w:p w:rsidR="003661F5" w:rsidRPr="00AC7BFD" w:rsidRDefault="003661F5" w:rsidP="00F27D39">
            <w:pPr>
              <w:autoSpaceDE w:val="0"/>
              <w:autoSpaceDN w:val="0"/>
              <w:spacing w:line="480" w:lineRule="auto"/>
              <w:jc w:val="center"/>
              <w:rPr>
                <w:sz w:val="18"/>
                <w:szCs w:val="18"/>
              </w:rPr>
            </w:pPr>
            <w:r w:rsidRPr="00AC7BFD">
              <w:rPr>
                <w:sz w:val="18"/>
                <w:szCs w:val="18"/>
              </w:rPr>
              <w:t>AIC</w:t>
            </w:r>
          </w:p>
        </w:tc>
      </w:tr>
      <w:tr w:rsidR="003661F5" w:rsidRPr="00AC7BFD" w:rsidTr="00605BA7">
        <w:tc>
          <w:tcPr>
            <w:tcW w:w="1176" w:type="dxa"/>
            <w:tcBorders>
              <w:bottom w:val="single" w:sz="4" w:space="0" w:color="auto"/>
            </w:tcBorders>
          </w:tcPr>
          <w:p w:rsidR="003661F5" w:rsidRPr="00AC7BFD" w:rsidRDefault="003661F5" w:rsidP="00F27D39">
            <w:pPr>
              <w:autoSpaceDE w:val="0"/>
              <w:autoSpaceDN w:val="0"/>
              <w:spacing w:line="480" w:lineRule="auto"/>
              <w:rPr>
                <w:sz w:val="18"/>
                <w:szCs w:val="18"/>
              </w:rPr>
            </w:pPr>
          </w:p>
        </w:tc>
        <w:tc>
          <w:tcPr>
            <w:tcW w:w="984" w:type="dxa"/>
            <w:tcBorders>
              <w:bottom w:val="single" w:sz="4" w:space="0" w:color="auto"/>
            </w:tcBorders>
          </w:tcPr>
          <w:p w:rsidR="003661F5" w:rsidRPr="00AC7BFD" w:rsidRDefault="003661F5" w:rsidP="00F27D39">
            <w:pPr>
              <w:autoSpaceDE w:val="0"/>
              <w:autoSpaceDN w:val="0"/>
              <w:spacing w:line="480" w:lineRule="auto"/>
              <w:jc w:val="center"/>
              <w:rPr>
                <w:sz w:val="18"/>
                <w:szCs w:val="18"/>
              </w:rPr>
            </w:pPr>
            <w:r>
              <w:rPr>
                <w:sz w:val="18"/>
                <w:szCs w:val="18"/>
              </w:rPr>
              <w:t>B0psi</w:t>
            </w:r>
          </w:p>
        </w:tc>
        <w:tc>
          <w:tcPr>
            <w:tcW w:w="900" w:type="dxa"/>
            <w:tcBorders>
              <w:bottom w:val="single" w:sz="4" w:space="0" w:color="auto"/>
            </w:tcBorders>
          </w:tcPr>
          <w:p w:rsidR="003661F5" w:rsidRPr="00AC7BFD" w:rsidRDefault="003661F5" w:rsidP="00F27D39">
            <w:pPr>
              <w:autoSpaceDE w:val="0"/>
              <w:autoSpaceDN w:val="0"/>
              <w:spacing w:line="480" w:lineRule="auto"/>
              <w:jc w:val="center"/>
              <w:rPr>
                <w:sz w:val="18"/>
                <w:szCs w:val="18"/>
              </w:rPr>
            </w:pPr>
            <w:r>
              <w:rPr>
                <w:sz w:val="18"/>
                <w:szCs w:val="18"/>
              </w:rPr>
              <w:t>B1psi</w:t>
            </w:r>
          </w:p>
        </w:tc>
        <w:tc>
          <w:tcPr>
            <w:tcW w:w="1800" w:type="dxa"/>
            <w:tcBorders>
              <w:bottom w:val="single" w:sz="4" w:space="0" w:color="auto"/>
            </w:tcBorders>
          </w:tcPr>
          <w:p w:rsidR="003661F5" w:rsidRPr="00AC7BFD" w:rsidRDefault="003661F5" w:rsidP="00F27D39">
            <w:pPr>
              <w:autoSpaceDE w:val="0"/>
              <w:autoSpaceDN w:val="0"/>
              <w:spacing w:line="480" w:lineRule="auto"/>
              <w:jc w:val="center"/>
              <w:rPr>
                <w:sz w:val="18"/>
                <w:szCs w:val="18"/>
              </w:rPr>
            </w:pPr>
            <w:r>
              <w:rPr>
                <w:sz w:val="18"/>
                <w:szCs w:val="18"/>
              </w:rPr>
              <w:t>B0p</w:t>
            </w:r>
          </w:p>
        </w:tc>
        <w:tc>
          <w:tcPr>
            <w:tcW w:w="36" w:type="dxa"/>
            <w:tcBorders>
              <w:bottom w:val="single" w:sz="4" w:space="0" w:color="auto"/>
            </w:tcBorders>
          </w:tcPr>
          <w:p w:rsidR="003661F5" w:rsidRPr="00AC7BFD" w:rsidRDefault="003661F5" w:rsidP="00F27D39">
            <w:pPr>
              <w:autoSpaceDE w:val="0"/>
              <w:autoSpaceDN w:val="0"/>
              <w:spacing w:line="480" w:lineRule="auto"/>
              <w:jc w:val="center"/>
              <w:rPr>
                <w:sz w:val="18"/>
                <w:szCs w:val="18"/>
              </w:rPr>
            </w:pPr>
          </w:p>
        </w:tc>
        <w:tc>
          <w:tcPr>
            <w:tcW w:w="945" w:type="dxa"/>
            <w:tcBorders>
              <w:bottom w:val="single" w:sz="4" w:space="0" w:color="auto"/>
            </w:tcBorders>
          </w:tcPr>
          <w:p w:rsidR="003661F5" w:rsidRPr="00AC7BFD" w:rsidRDefault="00737789" w:rsidP="00F27D39">
            <w:pPr>
              <w:autoSpaceDE w:val="0"/>
              <w:autoSpaceDN w:val="0"/>
              <w:spacing w:line="480" w:lineRule="auto"/>
              <w:jc w:val="center"/>
              <w:rPr>
                <w:sz w:val="18"/>
                <w:szCs w:val="18"/>
              </w:rPr>
            </w:pPr>
            <w:r>
              <w:rPr>
                <w:sz w:val="18"/>
                <w:szCs w:val="18"/>
              </w:rPr>
              <w:t>Extinction</w:t>
            </w:r>
          </w:p>
        </w:tc>
        <w:tc>
          <w:tcPr>
            <w:tcW w:w="945" w:type="dxa"/>
            <w:tcBorders>
              <w:bottom w:val="single" w:sz="4" w:space="0" w:color="auto"/>
            </w:tcBorders>
          </w:tcPr>
          <w:p w:rsidR="003661F5" w:rsidRPr="00AC7BFD" w:rsidRDefault="00737789" w:rsidP="00F27D39">
            <w:pPr>
              <w:autoSpaceDE w:val="0"/>
              <w:autoSpaceDN w:val="0"/>
              <w:spacing w:line="480" w:lineRule="auto"/>
              <w:jc w:val="center"/>
              <w:rPr>
                <w:sz w:val="18"/>
                <w:szCs w:val="18"/>
              </w:rPr>
            </w:pPr>
            <w:r>
              <w:rPr>
                <w:sz w:val="18"/>
                <w:szCs w:val="18"/>
              </w:rPr>
              <w:t>Colonization</w:t>
            </w:r>
          </w:p>
        </w:tc>
        <w:tc>
          <w:tcPr>
            <w:tcW w:w="996" w:type="dxa"/>
            <w:tcBorders>
              <w:bottom w:val="single" w:sz="4" w:space="0" w:color="auto"/>
            </w:tcBorders>
          </w:tcPr>
          <w:p w:rsidR="003661F5" w:rsidRPr="00AC7BFD" w:rsidRDefault="003661F5" w:rsidP="00F27D39">
            <w:pPr>
              <w:autoSpaceDE w:val="0"/>
              <w:autoSpaceDN w:val="0"/>
              <w:spacing w:line="480" w:lineRule="auto"/>
              <w:rPr>
                <w:sz w:val="18"/>
                <w:szCs w:val="18"/>
              </w:rPr>
            </w:pPr>
          </w:p>
        </w:tc>
      </w:tr>
      <w:tr w:rsidR="003661F5" w:rsidRPr="00AC7BFD" w:rsidTr="00605BA7">
        <w:tc>
          <w:tcPr>
            <w:tcW w:w="1176" w:type="dxa"/>
            <w:tcBorders>
              <w:top w:val="single" w:sz="4" w:space="0" w:color="auto"/>
            </w:tcBorders>
          </w:tcPr>
          <w:p w:rsidR="003661F5" w:rsidRPr="00AC7BFD" w:rsidRDefault="003661F5" w:rsidP="00F27D39">
            <w:pPr>
              <w:autoSpaceDE w:val="0"/>
              <w:autoSpaceDN w:val="0"/>
              <w:spacing w:line="480" w:lineRule="auto"/>
              <w:rPr>
                <w:sz w:val="18"/>
                <w:szCs w:val="18"/>
              </w:rPr>
            </w:pPr>
            <w:r>
              <w:rPr>
                <w:sz w:val="18"/>
                <w:szCs w:val="18"/>
              </w:rPr>
              <w:t>Elevation CV</w:t>
            </w:r>
          </w:p>
        </w:tc>
        <w:tc>
          <w:tcPr>
            <w:tcW w:w="984" w:type="dxa"/>
            <w:tcBorders>
              <w:top w:val="single" w:sz="4" w:space="0" w:color="auto"/>
            </w:tcBorders>
          </w:tcPr>
          <w:p w:rsidR="003661F5" w:rsidRPr="00C46183" w:rsidRDefault="00275F45" w:rsidP="00F27D39">
            <w:pPr>
              <w:autoSpaceDE w:val="0"/>
              <w:autoSpaceDN w:val="0"/>
              <w:spacing w:line="480" w:lineRule="auto"/>
              <w:jc w:val="center"/>
              <w:rPr>
                <w:sz w:val="18"/>
                <w:szCs w:val="18"/>
              </w:rPr>
            </w:pPr>
            <w:r w:rsidRPr="00C46183">
              <w:rPr>
                <w:sz w:val="18"/>
                <w:szCs w:val="18"/>
              </w:rPr>
              <w:t>-0.98</w:t>
            </w:r>
          </w:p>
          <w:p w:rsidR="003661F5" w:rsidRPr="00C46183" w:rsidRDefault="003661F5" w:rsidP="00F27D39">
            <w:pPr>
              <w:autoSpaceDE w:val="0"/>
              <w:autoSpaceDN w:val="0"/>
              <w:spacing w:line="480" w:lineRule="auto"/>
              <w:jc w:val="center"/>
              <w:rPr>
                <w:sz w:val="18"/>
                <w:szCs w:val="18"/>
              </w:rPr>
            </w:pPr>
            <w:r w:rsidRPr="00C46183">
              <w:rPr>
                <w:sz w:val="18"/>
                <w:szCs w:val="18"/>
              </w:rPr>
              <w:t>(</w:t>
            </w:r>
            <w:r w:rsidR="00275F45" w:rsidRPr="00C46183">
              <w:rPr>
                <w:sz w:val="18"/>
                <w:szCs w:val="18"/>
              </w:rPr>
              <w:t>-1.49,-0.48</w:t>
            </w:r>
            <w:r w:rsidRPr="00C46183">
              <w:rPr>
                <w:sz w:val="18"/>
                <w:szCs w:val="18"/>
              </w:rPr>
              <w:t>)</w:t>
            </w:r>
          </w:p>
        </w:tc>
        <w:tc>
          <w:tcPr>
            <w:tcW w:w="900" w:type="dxa"/>
            <w:tcBorders>
              <w:top w:val="single" w:sz="4" w:space="0" w:color="auto"/>
            </w:tcBorders>
          </w:tcPr>
          <w:p w:rsidR="003661F5" w:rsidRPr="00F41278" w:rsidRDefault="00275F45" w:rsidP="00F27D39">
            <w:pPr>
              <w:autoSpaceDE w:val="0"/>
              <w:autoSpaceDN w:val="0"/>
              <w:spacing w:line="480" w:lineRule="auto"/>
              <w:jc w:val="center"/>
              <w:rPr>
                <w:b/>
                <w:sz w:val="18"/>
                <w:szCs w:val="18"/>
              </w:rPr>
            </w:pPr>
            <w:r w:rsidRPr="00F41278">
              <w:rPr>
                <w:b/>
                <w:sz w:val="18"/>
                <w:szCs w:val="18"/>
              </w:rPr>
              <w:t>1.16</w:t>
            </w:r>
          </w:p>
          <w:p w:rsidR="003661F5" w:rsidRPr="00F41278" w:rsidRDefault="003661F5" w:rsidP="00F27D39">
            <w:pPr>
              <w:autoSpaceDE w:val="0"/>
              <w:autoSpaceDN w:val="0"/>
              <w:spacing w:line="480" w:lineRule="auto"/>
              <w:jc w:val="center"/>
              <w:rPr>
                <w:b/>
                <w:sz w:val="18"/>
                <w:szCs w:val="18"/>
              </w:rPr>
            </w:pPr>
            <w:r w:rsidRPr="00F41278">
              <w:rPr>
                <w:b/>
                <w:sz w:val="18"/>
                <w:szCs w:val="18"/>
              </w:rPr>
              <w:t>(</w:t>
            </w:r>
            <w:r w:rsidR="00275F45" w:rsidRPr="00F41278">
              <w:rPr>
                <w:b/>
                <w:sz w:val="18"/>
                <w:szCs w:val="18"/>
              </w:rPr>
              <w:t>0.57,1.76</w:t>
            </w:r>
            <w:r w:rsidRPr="00F41278">
              <w:rPr>
                <w:b/>
                <w:sz w:val="18"/>
                <w:szCs w:val="18"/>
              </w:rPr>
              <w:t>)</w:t>
            </w:r>
          </w:p>
        </w:tc>
        <w:tc>
          <w:tcPr>
            <w:tcW w:w="1800" w:type="dxa"/>
            <w:tcBorders>
              <w:top w:val="single" w:sz="4" w:space="0" w:color="auto"/>
            </w:tcBorders>
          </w:tcPr>
          <w:p w:rsidR="003661F5" w:rsidRPr="00647720" w:rsidRDefault="00275F45" w:rsidP="00F27D39">
            <w:pPr>
              <w:autoSpaceDE w:val="0"/>
              <w:autoSpaceDN w:val="0"/>
              <w:spacing w:line="480" w:lineRule="auto"/>
              <w:jc w:val="center"/>
              <w:rPr>
                <w:sz w:val="18"/>
                <w:szCs w:val="18"/>
              </w:rPr>
            </w:pPr>
            <w:r>
              <w:rPr>
                <w:sz w:val="18"/>
                <w:szCs w:val="18"/>
              </w:rPr>
              <w:t>-0.22</w:t>
            </w:r>
          </w:p>
          <w:p w:rsidR="003661F5" w:rsidRPr="00647720" w:rsidRDefault="003661F5" w:rsidP="00F27D39">
            <w:pPr>
              <w:autoSpaceDE w:val="0"/>
              <w:autoSpaceDN w:val="0"/>
              <w:spacing w:line="480" w:lineRule="auto"/>
              <w:jc w:val="center"/>
              <w:rPr>
                <w:sz w:val="18"/>
                <w:szCs w:val="18"/>
              </w:rPr>
            </w:pPr>
            <w:r w:rsidRPr="00647720">
              <w:rPr>
                <w:sz w:val="18"/>
                <w:szCs w:val="18"/>
              </w:rPr>
              <w:t>(</w:t>
            </w:r>
            <w:r w:rsidR="00275F45">
              <w:rPr>
                <w:sz w:val="18"/>
                <w:szCs w:val="18"/>
              </w:rPr>
              <w:t>-0.46,0.02</w:t>
            </w:r>
            <w:r w:rsidRPr="00647720">
              <w:rPr>
                <w:sz w:val="18"/>
                <w:szCs w:val="18"/>
              </w:rPr>
              <w:t>)</w:t>
            </w:r>
          </w:p>
        </w:tc>
        <w:tc>
          <w:tcPr>
            <w:tcW w:w="36" w:type="dxa"/>
            <w:tcBorders>
              <w:top w:val="single" w:sz="4" w:space="0" w:color="auto"/>
            </w:tcBorders>
          </w:tcPr>
          <w:p w:rsidR="003661F5" w:rsidRDefault="003661F5" w:rsidP="00F27D39">
            <w:pPr>
              <w:autoSpaceDE w:val="0"/>
              <w:autoSpaceDN w:val="0"/>
              <w:spacing w:line="480" w:lineRule="auto"/>
              <w:jc w:val="center"/>
              <w:rPr>
                <w:sz w:val="18"/>
                <w:szCs w:val="18"/>
              </w:rPr>
            </w:pPr>
          </w:p>
          <w:p w:rsidR="003661F5" w:rsidRPr="00647720" w:rsidRDefault="003661F5" w:rsidP="00F27D39">
            <w:pPr>
              <w:autoSpaceDE w:val="0"/>
              <w:autoSpaceDN w:val="0"/>
              <w:spacing w:line="480" w:lineRule="auto"/>
              <w:jc w:val="center"/>
              <w:rPr>
                <w:sz w:val="18"/>
                <w:szCs w:val="18"/>
              </w:rPr>
            </w:pPr>
          </w:p>
        </w:tc>
        <w:tc>
          <w:tcPr>
            <w:tcW w:w="945" w:type="dxa"/>
            <w:tcBorders>
              <w:top w:val="single" w:sz="4" w:space="0" w:color="auto"/>
            </w:tcBorders>
          </w:tcPr>
          <w:p w:rsidR="003661F5" w:rsidRPr="00647720" w:rsidRDefault="00737789" w:rsidP="00F27D39">
            <w:pPr>
              <w:autoSpaceDE w:val="0"/>
              <w:autoSpaceDN w:val="0"/>
              <w:spacing w:line="480" w:lineRule="auto"/>
              <w:jc w:val="center"/>
              <w:rPr>
                <w:sz w:val="18"/>
                <w:szCs w:val="18"/>
              </w:rPr>
            </w:pPr>
            <w:r>
              <w:rPr>
                <w:sz w:val="18"/>
                <w:szCs w:val="18"/>
              </w:rPr>
              <w:t>-1.29,</w:t>
            </w:r>
          </w:p>
          <w:p w:rsidR="003661F5" w:rsidRPr="00647720" w:rsidRDefault="003661F5" w:rsidP="00F27D39">
            <w:pPr>
              <w:autoSpaceDE w:val="0"/>
              <w:autoSpaceDN w:val="0"/>
              <w:spacing w:line="480" w:lineRule="auto"/>
              <w:jc w:val="center"/>
              <w:rPr>
                <w:sz w:val="18"/>
                <w:szCs w:val="18"/>
              </w:rPr>
            </w:pPr>
            <w:r w:rsidRPr="00647720">
              <w:rPr>
                <w:sz w:val="18"/>
                <w:szCs w:val="18"/>
              </w:rPr>
              <w:t>(</w:t>
            </w:r>
            <w:r w:rsidR="00737789">
              <w:rPr>
                <w:sz w:val="18"/>
                <w:szCs w:val="18"/>
              </w:rPr>
              <w:t>-1.89,-0.70</w:t>
            </w:r>
            <w:r w:rsidRPr="00647720">
              <w:rPr>
                <w:sz w:val="18"/>
                <w:szCs w:val="18"/>
              </w:rPr>
              <w:t>)</w:t>
            </w:r>
          </w:p>
        </w:tc>
        <w:tc>
          <w:tcPr>
            <w:tcW w:w="945" w:type="dxa"/>
            <w:tcBorders>
              <w:top w:val="single" w:sz="4" w:space="0" w:color="auto"/>
            </w:tcBorders>
          </w:tcPr>
          <w:p w:rsidR="003661F5" w:rsidRPr="00647720" w:rsidRDefault="00605BA7" w:rsidP="00F27D39">
            <w:pPr>
              <w:autoSpaceDE w:val="0"/>
              <w:autoSpaceDN w:val="0"/>
              <w:spacing w:line="480" w:lineRule="auto"/>
              <w:jc w:val="center"/>
              <w:rPr>
                <w:sz w:val="18"/>
                <w:szCs w:val="18"/>
              </w:rPr>
            </w:pPr>
            <w:r>
              <w:rPr>
                <w:sz w:val="18"/>
                <w:szCs w:val="18"/>
              </w:rPr>
              <w:t>-2.66</w:t>
            </w:r>
          </w:p>
          <w:p w:rsidR="003661F5" w:rsidRPr="00647720" w:rsidRDefault="003661F5" w:rsidP="00F27D39">
            <w:pPr>
              <w:autoSpaceDE w:val="0"/>
              <w:autoSpaceDN w:val="0"/>
              <w:spacing w:line="480" w:lineRule="auto"/>
              <w:jc w:val="center"/>
              <w:rPr>
                <w:sz w:val="18"/>
                <w:szCs w:val="18"/>
              </w:rPr>
            </w:pPr>
            <w:r w:rsidRPr="00647720">
              <w:rPr>
                <w:sz w:val="18"/>
                <w:szCs w:val="18"/>
              </w:rPr>
              <w:t>(</w:t>
            </w:r>
            <w:r w:rsidR="00605BA7">
              <w:rPr>
                <w:sz w:val="18"/>
                <w:szCs w:val="18"/>
              </w:rPr>
              <w:t>-3.12,-2.20</w:t>
            </w:r>
            <w:r w:rsidRPr="00647720">
              <w:rPr>
                <w:sz w:val="18"/>
                <w:szCs w:val="18"/>
              </w:rPr>
              <w:t>)</w:t>
            </w:r>
          </w:p>
        </w:tc>
        <w:tc>
          <w:tcPr>
            <w:tcW w:w="996" w:type="dxa"/>
            <w:tcBorders>
              <w:top w:val="single" w:sz="4" w:space="0" w:color="auto"/>
            </w:tcBorders>
          </w:tcPr>
          <w:p w:rsidR="003661F5" w:rsidRPr="00647720" w:rsidRDefault="003661F5" w:rsidP="00F27D39">
            <w:pPr>
              <w:autoSpaceDE w:val="0"/>
              <w:autoSpaceDN w:val="0"/>
              <w:spacing w:line="480" w:lineRule="auto"/>
              <w:jc w:val="center"/>
              <w:rPr>
                <w:sz w:val="18"/>
                <w:szCs w:val="18"/>
              </w:rPr>
            </w:pPr>
            <w:r>
              <w:rPr>
                <w:sz w:val="18"/>
                <w:szCs w:val="18"/>
              </w:rPr>
              <w:t>707.91</w:t>
            </w:r>
          </w:p>
        </w:tc>
      </w:tr>
      <w:tr w:rsidR="003661F5" w:rsidRPr="00AC7BFD" w:rsidTr="00605BA7">
        <w:tc>
          <w:tcPr>
            <w:tcW w:w="1176" w:type="dxa"/>
          </w:tcPr>
          <w:p w:rsidR="003661F5" w:rsidRPr="00AC7BFD" w:rsidRDefault="003661F5" w:rsidP="00F27D39">
            <w:pPr>
              <w:autoSpaceDE w:val="0"/>
              <w:autoSpaceDN w:val="0"/>
              <w:spacing w:line="480" w:lineRule="auto"/>
              <w:rPr>
                <w:sz w:val="18"/>
                <w:szCs w:val="18"/>
              </w:rPr>
            </w:pPr>
            <w:r>
              <w:rPr>
                <w:sz w:val="18"/>
                <w:szCs w:val="18"/>
              </w:rPr>
              <w:t>Canopy</w:t>
            </w:r>
          </w:p>
        </w:tc>
        <w:tc>
          <w:tcPr>
            <w:tcW w:w="984" w:type="dxa"/>
          </w:tcPr>
          <w:p w:rsidR="003661F5" w:rsidRPr="00C46183" w:rsidRDefault="000871D8" w:rsidP="00F27D39">
            <w:pPr>
              <w:autoSpaceDE w:val="0"/>
              <w:autoSpaceDN w:val="0"/>
              <w:spacing w:line="480" w:lineRule="auto"/>
              <w:jc w:val="center"/>
              <w:rPr>
                <w:sz w:val="18"/>
                <w:szCs w:val="18"/>
              </w:rPr>
            </w:pPr>
            <w:r w:rsidRPr="00C46183">
              <w:rPr>
                <w:sz w:val="18"/>
                <w:szCs w:val="18"/>
              </w:rPr>
              <w:t>-0.93</w:t>
            </w:r>
          </w:p>
          <w:p w:rsidR="003661F5" w:rsidRPr="00C46183" w:rsidRDefault="003661F5" w:rsidP="00F27D39">
            <w:pPr>
              <w:autoSpaceDE w:val="0"/>
              <w:autoSpaceDN w:val="0"/>
              <w:spacing w:line="480" w:lineRule="auto"/>
              <w:jc w:val="center"/>
              <w:rPr>
                <w:sz w:val="18"/>
                <w:szCs w:val="18"/>
              </w:rPr>
            </w:pPr>
            <w:r w:rsidRPr="00C46183">
              <w:rPr>
                <w:sz w:val="18"/>
                <w:szCs w:val="18"/>
              </w:rPr>
              <w:t>(</w:t>
            </w:r>
            <w:r w:rsidR="000871D8" w:rsidRPr="00C46183">
              <w:rPr>
                <w:sz w:val="18"/>
                <w:szCs w:val="18"/>
              </w:rPr>
              <w:t>-1.41,-0.45</w:t>
            </w:r>
            <w:r w:rsidRPr="00C46183">
              <w:rPr>
                <w:sz w:val="18"/>
                <w:szCs w:val="18"/>
              </w:rPr>
              <w:t>)</w:t>
            </w:r>
          </w:p>
        </w:tc>
        <w:tc>
          <w:tcPr>
            <w:tcW w:w="900" w:type="dxa"/>
          </w:tcPr>
          <w:p w:rsidR="003661F5" w:rsidRPr="00F41278" w:rsidRDefault="000871D8" w:rsidP="00F27D39">
            <w:pPr>
              <w:autoSpaceDE w:val="0"/>
              <w:autoSpaceDN w:val="0"/>
              <w:spacing w:line="480" w:lineRule="auto"/>
              <w:jc w:val="center"/>
              <w:rPr>
                <w:b/>
                <w:sz w:val="18"/>
                <w:szCs w:val="18"/>
              </w:rPr>
            </w:pPr>
            <w:r w:rsidRPr="00F41278">
              <w:rPr>
                <w:b/>
                <w:sz w:val="18"/>
                <w:szCs w:val="18"/>
              </w:rPr>
              <w:t>0.87</w:t>
            </w:r>
          </w:p>
          <w:p w:rsidR="003661F5" w:rsidRPr="00F41278" w:rsidRDefault="003661F5" w:rsidP="00F27D39">
            <w:pPr>
              <w:autoSpaceDE w:val="0"/>
              <w:autoSpaceDN w:val="0"/>
              <w:spacing w:line="480" w:lineRule="auto"/>
              <w:jc w:val="center"/>
              <w:rPr>
                <w:b/>
                <w:sz w:val="18"/>
                <w:szCs w:val="18"/>
              </w:rPr>
            </w:pPr>
            <w:r w:rsidRPr="00F41278">
              <w:rPr>
                <w:b/>
                <w:sz w:val="18"/>
                <w:szCs w:val="18"/>
              </w:rPr>
              <w:t>(</w:t>
            </w:r>
            <w:r w:rsidR="000871D8" w:rsidRPr="00F41278">
              <w:rPr>
                <w:b/>
                <w:sz w:val="18"/>
                <w:szCs w:val="18"/>
              </w:rPr>
              <w:t>0.38,1.36</w:t>
            </w:r>
            <w:r w:rsidRPr="00F41278">
              <w:rPr>
                <w:b/>
                <w:sz w:val="18"/>
                <w:szCs w:val="18"/>
              </w:rPr>
              <w:t>)</w:t>
            </w:r>
          </w:p>
        </w:tc>
        <w:tc>
          <w:tcPr>
            <w:tcW w:w="1800" w:type="dxa"/>
          </w:tcPr>
          <w:p w:rsidR="003661F5" w:rsidRPr="00647720" w:rsidRDefault="000871D8" w:rsidP="00F27D39">
            <w:pPr>
              <w:autoSpaceDE w:val="0"/>
              <w:autoSpaceDN w:val="0"/>
              <w:spacing w:line="480" w:lineRule="auto"/>
              <w:jc w:val="center"/>
              <w:rPr>
                <w:sz w:val="18"/>
                <w:szCs w:val="18"/>
              </w:rPr>
            </w:pPr>
            <w:r>
              <w:rPr>
                <w:sz w:val="18"/>
                <w:szCs w:val="18"/>
              </w:rPr>
              <w:t>-0.22</w:t>
            </w:r>
          </w:p>
          <w:p w:rsidR="003661F5" w:rsidRPr="00647720" w:rsidRDefault="003661F5" w:rsidP="00F27D39">
            <w:pPr>
              <w:autoSpaceDE w:val="0"/>
              <w:autoSpaceDN w:val="0"/>
              <w:spacing w:line="480" w:lineRule="auto"/>
              <w:jc w:val="center"/>
              <w:rPr>
                <w:sz w:val="18"/>
                <w:szCs w:val="18"/>
              </w:rPr>
            </w:pPr>
            <w:r w:rsidRPr="00647720">
              <w:rPr>
                <w:sz w:val="18"/>
                <w:szCs w:val="18"/>
              </w:rPr>
              <w:t>(</w:t>
            </w:r>
            <w:r w:rsidR="000871D8">
              <w:rPr>
                <w:sz w:val="18"/>
                <w:szCs w:val="18"/>
              </w:rPr>
              <w:t>-0.46,0.01</w:t>
            </w:r>
            <w:r w:rsidRPr="00647720">
              <w:rPr>
                <w:sz w:val="18"/>
                <w:szCs w:val="18"/>
              </w:rPr>
              <w:t>)</w:t>
            </w:r>
          </w:p>
        </w:tc>
        <w:tc>
          <w:tcPr>
            <w:tcW w:w="36" w:type="dxa"/>
          </w:tcPr>
          <w:p w:rsidR="003661F5" w:rsidRPr="00647720" w:rsidRDefault="003661F5" w:rsidP="00F27D39">
            <w:pPr>
              <w:autoSpaceDE w:val="0"/>
              <w:autoSpaceDN w:val="0"/>
              <w:spacing w:line="480" w:lineRule="auto"/>
              <w:jc w:val="center"/>
              <w:rPr>
                <w:sz w:val="18"/>
                <w:szCs w:val="18"/>
              </w:rPr>
            </w:pPr>
          </w:p>
          <w:p w:rsidR="003661F5" w:rsidRPr="00647720" w:rsidRDefault="003661F5" w:rsidP="00F27D39">
            <w:pPr>
              <w:autoSpaceDE w:val="0"/>
              <w:autoSpaceDN w:val="0"/>
              <w:spacing w:line="480" w:lineRule="auto"/>
              <w:jc w:val="center"/>
              <w:rPr>
                <w:sz w:val="18"/>
                <w:szCs w:val="18"/>
              </w:rPr>
            </w:pPr>
          </w:p>
        </w:tc>
        <w:tc>
          <w:tcPr>
            <w:tcW w:w="945" w:type="dxa"/>
          </w:tcPr>
          <w:p w:rsidR="003661F5" w:rsidRPr="00647720" w:rsidRDefault="00947DBE" w:rsidP="00F27D39">
            <w:pPr>
              <w:autoSpaceDE w:val="0"/>
              <w:autoSpaceDN w:val="0"/>
              <w:spacing w:line="480" w:lineRule="auto"/>
              <w:jc w:val="center"/>
              <w:rPr>
                <w:sz w:val="18"/>
                <w:szCs w:val="18"/>
              </w:rPr>
            </w:pPr>
            <w:r>
              <w:rPr>
                <w:sz w:val="18"/>
                <w:szCs w:val="18"/>
              </w:rPr>
              <w:t>-1.32</w:t>
            </w:r>
          </w:p>
          <w:p w:rsidR="003661F5" w:rsidRPr="00647720" w:rsidRDefault="003661F5" w:rsidP="00F27D39">
            <w:pPr>
              <w:autoSpaceDE w:val="0"/>
              <w:autoSpaceDN w:val="0"/>
              <w:spacing w:line="480" w:lineRule="auto"/>
              <w:jc w:val="center"/>
              <w:rPr>
                <w:sz w:val="18"/>
                <w:szCs w:val="18"/>
              </w:rPr>
            </w:pPr>
            <w:r w:rsidRPr="00647720">
              <w:rPr>
                <w:sz w:val="18"/>
                <w:szCs w:val="18"/>
              </w:rPr>
              <w:t>(</w:t>
            </w:r>
            <w:r w:rsidR="00947DBE">
              <w:rPr>
                <w:sz w:val="18"/>
                <w:szCs w:val="18"/>
              </w:rPr>
              <w:t>-1.92,-0.72</w:t>
            </w:r>
            <w:r w:rsidRPr="00647720">
              <w:rPr>
                <w:sz w:val="18"/>
                <w:szCs w:val="18"/>
              </w:rPr>
              <w:t>)</w:t>
            </w:r>
          </w:p>
        </w:tc>
        <w:tc>
          <w:tcPr>
            <w:tcW w:w="945" w:type="dxa"/>
          </w:tcPr>
          <w:p w:rsidR="003661F5" w:rsidRPr="00647720" w:rsidRDefault="00947DBE" w:rsidP="00F27D39">
            <w:pPr>
              <w:autoSpaceDE w:val="0"/>
              <w:autoSpaceDN w:val="0"/>
              <w:spacing w:line="480" w:lineRule="auto"/>
              <w:jc w:val="center"/>
              <w:rPr>
                <w:sz w:val="18"/>
                <w:szCs w:val="18"/>
              </w:rPr>
            </w:pPr>
            <w:r>
              <w:rPr>
                <w:sz w:val="18"/>
                <w:szCs w:val="18"/>
              </w:rPr>
              <w:t>-2.68</w:t>
            </w:r>
          </w:p>
          <w:p w:rsidR="003661F5" w:rsidRPr="00647720" w:rsidRDefault="003661F5" w:rsidP="00F27D39">
            <w:pPr>
              <w:autoSpaceDE w:val="0"/>
              <w:autoSpaceDN w:val="0"/>
              <w:spacing w:line="480" w:lineRule="auto"/>
              <w:jc w:val="center"/>
              <w:rPr>
                <w:sz w:val="18"/>
                <w:szCs w:val="18"/>
              </w:rPr>
            </w:pPr>
            <w:r w:rsidRPr="00647720">
              <w:rPr>
                <w:sz w:val="18"/>
                <w:szCs w:val="18"/>
              </w:rPr>
              <w:t>(</w:t>
            </w:r>
            <w:r w:rsidR="00947DBE">
              <w:rPr>
                <w:sz w:val="18"/>
                <w:szCs w:val="18"/>
              </w:rPr>
              <w:t>-3.15,-2.21</w:t>
            </w:r>
            <w:r w:rsidRPr="00647720">
              <w:rPr>
                <w:sz w:val="18"/>
                <w:szCs w:val="18"/>
              </w:rPr>
              <w:t>)</w:t>
            </w:r>
          </w:p>
        </w:tc>
        <w:tc>
          <w:tcPr>
            <w:tcW w:w="996" w:type="dxa"/>
          </w:tcPr>
          <w:p w:rsidR="003661F5" w:rsidRPr="00647720" w:rsidRDefault="003661F5" w:rsidP="00F27D39">
            <w:pPr>
              <w:autoSpaceDE w:val="0"/>
              <w:autoSpaceDN w:val="0"/>
              <w:spacing w:line="480" w:lineRule="auto"/>
              <w:jc w:val="center"/>
              <w:rPr>
                <w:sz w:val="18"/>
                <w:szCs w:val="18"/>
              </w:rPr>
            </w:pPr>
            <w:r>
              <w:rPr>
                <w:sz w:val="18"/>
                <w:szCs w:val="18"/>
              </w:rPr>
              <w:t>712.26</w:t>
            </w:r>
          </w:p>
        </w:tc>
      </w:tr>
      <w:tr w:rsidR="003661F5" w:rsidRPr="00AC7BFD" w:rsidTr="00605BA7">
        <w:tc>
          <w:tcPr>
            <w:tcW w:w="1176" w:type="dxa"/>
          </w:tcPr>
          <w:p w:rsidR="003661F5" w:rsidRPr="00AC7BFD" w:rsidRDefault="003661F5" w:rsidP="00F27D39">
            <w:pPr>
              <w:autoSpaceDE w:val="0"/>
              <w:autoSpaceDN w:val="0"/>
              <w:spacing w:line="480" w:lineRule="auto"/>
              <w:rPr>
                <w:sz w:val="18"/>
                <w:szCs w:val="18"/>
              </w:rPr>
            </w:pPr>
            <w:r>
              <w:rPr>
                <w:sz w:val="18"/>
                <w:szCs w:val="18"/>
              </w:rPr>
              <w:t>Null</w:t>
            </w:r>
          </w:p>
        </w:tc>
        <w:tc>
          <w:tcPr>
            <w:tcW w:w="984" w:type="dxa"/>
          </w:tcPr>
          <w:p w:rsidR="003661F5" w:rsidRPr="00C46183" w:rsidRDefault="00EB18B3" w:rsidP="00F27D39">
            <w:pPr>
              <w:autoSpaceDE w:val="0"/>
              <w:autoSpaceDN w:val="0"/>
              <w:spacing w:line="480" w:lineRule="auto"/>
              <w:jc w:val="center"/>
              <w:rPr>
                <w:sz w:val="18"/>
                <w:szCs w:val="18"/>
              </w:rPr>
            </w:pPr>
            <w:r w:rsidRPr="00C46183">
              <w:rPr>
                <w:sz w:val="18"/>
                <w:szCs w:val="18"/>
              </w:rPr>
              <w:t>-0.82</w:t>
            </w:r>
          </w:p>
          <w:p w:rsidR="003661F5" w:rsidRPr="00C46183" w:rsidRDefault="003661F5" w:rsidP="00F27D39">
            <w:pPr>
              <w:autoSpaceDE w:val="0"/>
              <w:autoSpaceDN w:val="0"/>
              <w:spacing w:line="480" w:lineRule="auto"/>
              <w:jc w:val="center"/>
              <w:rPr>
                <w:sz w:val="18"/>
                <w:szCs w:val="18"/>
              </w:rPr>
            </w:pPr>
            <w:r w:rsidRPr="00C46183">
              <w:rPr>
                <w:sz w:val="18"/>
                <w:szCs w:val="18"/>
              </w:rPr>
              <w:t>(</w:t>
            </w:r>
            <w:r w:rsidR="00EB18B3" w:rsidRPr="00C46183">
              <w:rPr>
                <w:sz w:val="18"/>
                <w:szCs w:val="18"/>
              </w:rPr>
              <w:t>-1.24,-0.39</w:t>
            </w:r>
            <w:r w:rsidRPr="00C46183">
              <w:rPr>
                <w:sz w:val="18"/>
                <w:szCs w:val="18"/>
              </w:rPr>
              <w:t>)</w:t>
            </w:r>
          </w:p>
        </w:tc>
        <w:tc>
          <w:tcPr>
            <w:tcW w:w="900" w:type="dxa"/>
          </w:tcPr>
          <w:p w:rsidR="003661F5" w:rsidRPr="00647720" w:rsidRDefault="00EB18B3" w:rsidP="00F27D39">
            <w:pPr>
              <w:autoSpaceDE w:val="0"/>
              <w:autoSpaceDN w:val="0"/>
              <w:spacing w:line="480" w:lineRule="auto"/>
              <w:jc w:val="center"/>
              <w:rPr>
                <w:sz w:val="18"/>
                <w:szCs w:val="18"/>
              </w:rPr>
            </w:pPr>
            <w:r>
              <w:rPr>
                <w:sz w:val="18"/>
                <w:szCs w:val="18"/>
              </w:rPr>
              <w:t>--</w:t>
            </w:r>
          </w:p>
          <w:p w:rsidR="003661F5" w:rsidRPr="00647720" w:rsidRDefault="003661F5" w:rsidP="00F27D39">
            <w:pPr>
              <w:autoSpaceDE w:val="0"/>
              <w:autoSpaceDN w:val="0"/>
              <w:spacing w:line="480" w:lineRule="auto"/>
              <w:jc w:val="center"/>
              <w:rPr>
                <w:sz w:val="18"/>
                <w:szCs w:val="18"/>
              </w:rPr>
            </w:pPr>
          </w:p>
        </w:tc>
        <w:tc>
          <w:tcPr>
            <w:tcW w:w="1800" w:type="dxa"/>
          </w:tcPr>
          <w:p w:rsidR="003661F5" w:rsidRPr="00647720" w:rsidRDefault="00EB18B3" w:rsidP="00F27D39">
            <w:pPr>
              <w:autoSpaceDE w:val="0"/>
              <w:autoSpaceDN w:val="0"/>
              <w:spacing w:line="480" w:lineRule="auto"/>
              <w:jc w:val="center"/>
              <w:rPr>
                <w:sz w:val="18"/>
                <w:szCs w:val="18"/>
              </w:rPr>
            </w:pPr>
            <w:r>
              <w:rPr>
                <w:sz w:val="18"/>
                <w:szCs w:val="18"/>
              </w:rPr>
              <w:t>-0.21</w:t>
            </w:r>
          </w:p>
          <w:p w:rsidR="003661F5" w:rsidRPr="00647720" w:rsidRDefault="003661F5" w:rsidP="00F27D39">
            <w:pPr>
              <w:autoSpaceDE w:val="0"/>
              <w:autoSpaceDN w:val="0"/>
              <w:spacing w:line="480" w:lineRule="auto"/>
              <w:jc w:val="center"/>
              <w:rPr>
                <w:sz w:val="18"/>
                <w:szCs w:val="18"/>
              </w:rPr>
            </w:pPr>
            <w:r w:rsidRPr="00647720">
              <w:rPr>
                <w:sz w:val="18"/>
                <w:szCs w:val="18"/>
              </w:rPr>
              <w:t>(</w:t>
            </w:r>
            <w:r w:rsidR="00EB18B3">
              <w:rPr>
                <w:sz w:val="18"/>
                <w:szCs w:val="18"/>
              </w:rPr>
              <w:t>-0.45,0.02</w:t>
            </w:r>
            <w:r w:rsidRPr="00647720">
              <w:rPr>
                <w:sz w:val="18"/>
                <w:szCs w:val="18"/>
              </w:rPr>
              <w:t>)</w:t>
            </w:r>
          </w:p>
        </w:tc>
        <w:tc>
          <w:tcPr>
            <w:tcW w:w="36" w:type="dxa"/>
          </w:tcPr>
          <w:p w:rsidR="003661F5" w:rsidRPr="00647720" w:rsidRDefault="003661F5" w:rsidP="00F27D39">
            <w:pPr>
              <w:autoSpaceDE w:val="0"/>
              <w:autoSpaceDN w:val="0"/>
              <w:spacing w:line="480" w:lineRule="auto"/>
              <w:jc w:val="center"/>
              <w:rPr>
                <w:sz w:val="18"/>
                <w:szCs w:val="18"/>
              </w:rPr>
            </w:pPr>
          </w:p>
          <w:p w:rsidR="003661F5" w:rsidRPr="00647720" w:rsidRDefault="003661F5" w:rsidP="00F27D39">
            <w:pPr>
              <w:autoSpaceDE w:val="0"/>
              <w:autoSpaceDN w:val="0"/>
              <w:spacing w:line="480" w:lineRule="auto"/>
              <w:jc w:val="center"/>
              <w:rPr>
                <w:sz w:val="18"/>
                <w:szCs w:val="18"/>
              </w:rPr>
            </w:pPr>
          </w:p>
        </w:tc>
        <w:tc>
          <w:tcPr>
            <w:tcW w:w="945" w:type="dxa"/>
          </w:tcPr>
          <w:p w:rsidR="003661F5" w:rsidRPr="00647720" w:rsidRDefault="002C3148" w:rsidP="00F27D39">
            <w:pPr>
              <w:autoSpaceDE w:val="0"/>
              <w:autoSpaceDN w:val="0"/>
              <w:spacing w:line="480" w:lineRule="auto"/>
              <w:jc w:val="center"/>
              <w:rPr>
                <w:sz w:val="18"/>
                <w:szCs w:val="18"/>
              </w:rPr>
            </w:pPr>
            <w:r>
              <w:rPr>
                <w:sz w:val="18"/>
                <w:szCs w:val="18"/>
              </w:rPr>
              <w:t>-1.29</w:t>
            </w:r>
          </w:p>
          <w:p w:rsidR="003661F5" w:rsidRPr="00647720" w:rsidRDefault="003661F5" w:rsidP="00F27D39">
            <w:pPr>
              <w:autoSpaceDE w:val="0"/>
              <w:autoSpaceDN w:val="0"/>
              <w:spacing w:line="480" w:lineRule="auto"/>
              <w:jc w:val="center"/>
              <w:rPr>
                <w:sz w:val="18"/>
                <w:szCs w:val="18"/>
              </w:rPr>
            </w:pPr>
            <w:r w:rsidRPr="00647720">
              <w:rPr>
                <w:sz w:val="18"/>
                <w:szCs w:val="18"/>
              </w:rPr>
              <w:t>(</w:t>
            </w:r>
            <w:r w:rsidR="002C3148">
              <w:rPr>
                <w:sz w:val="18"/>
                <w:szCs w:val="18"/>
              </w:rPr>
              <w:t>-1.87,-0.70</w:t>
            </w:r>
            <w:r w:rsidRPr="00647720">
              <w:rPr>
                <w:sz w:val="18"/>
                <w:szCs w:val="18"/>
              </w:rPr>
              <w:t>)</w:t>
            </w:r>
          </w:p>
        </w:tc>
        <w:tc>
          <w:tcPr>
            <w:tcW w:w="945" w:type="dxa"/>
          </w:tcPr>
          <w:p w:rsidR="003661F5" w:rsidRPr="00647720" w:rsidRDefault="002C3148" w:rsidP="00F27D39">
            <w:pPr>
              <w:autoSpaceDE w:val="0"/>
              <w:autoSpaceDN w:val="0"/>
              <w:spacing w:line="480" w:lineRule="auto"/>
              <w:jc w:val="center"/>
              <w:rPr>
                <w:sz w:val="18"/>
                <w:szCs w:val="18"/>
              </w:rPr>
            </w:pPr>
            <w:r>
              <w:rPr>
                <w:sz w:val="18"/>
                <w:szCs w:val="18"/>
              </w:rPr>
              <w:t>-2.66</w:t>
            </w:r>
          </w:p>
          <w:p w:rsidR="003661F5" w:rsidRPr="00647720" w:rsidRDefault="003661F5" w:rsidP="00F27D39">
            <w:pPr>
              <w:autoSpaceDE w:val="0"/>
              <w:autoSpaceDN w:val="0"/>
              <w:spacing w:line="480" w:lineRule="auto"/>
              <w:jc w:val="center"/>
              <w:rPr>
                <w:sz w:val="18"/>
                <w:szCs w:val="18"/>
              </w:rPr>
            </w:pPr>
            <w:r w:rsidRPr="00647720">
              <w:rPr>
                <w:sz w:val="18"/>
                <w:szCs w:val="18"/>
              </w:rPr>
              <w:t>(</w:t>
            </w:r>
            <w:r w:rsidR="002C3148">
              <w:rPr>
                <w:sz w:val="18"/>
                <w:szCs w:val="18"/>
              </w:rPr>
              <w:t>-3.11,-2.20</w:t>
            </w:r>
            <w:r w:rsidRPr="00647720">
              <w:rPr>
                <w:sz w:val="18"/>
                <w:szCs w:val="18"/>
              </w:rPr>
              <w:t>)</w:t>
            </w:r>
          </w:p>
        </w:tc>
        <w:tc>
          <w:tcPr>
            <w:tcW w:w="996" w:type="dxa"/>
          </w:tcPr>
          <w:p w:rsidR="003661F5" w:rsidRPr="00647720" w:rsidRDefault="003661F5" w:rsidP="00F27D39">
            <w:pPr>
              <w:autoSpaceDE w:val="0"/>
              <w:autoSpaceDN w:val="0"/>
              <w:spacing w:line="480" w:lineRule="auto"/>
              <w:jc w:val="center"/>
              <w:rPr>
                <w:sz w:val="18"/>
                <w:szCs w:val="18"/>
              </w:rPr>
            </w:pPr>
            <w:r>
              <w:rPr>
                <w:sz w:val="18"/>
                <w:szCs w:val="18"/>
              </w:rPr>
              <w:t>717.86</w:t>
            </w:r>
          </w:p>
        </w:tc>
      </w:tr>
      <w:tr w:rsidR="003661F5" w:rsidRPr="00AC7BFD" w:rsidTr="00605BA7">
        <w:tc>
          <w:tcPr>
            <w:tcW w:w="1176" w:type="dxa"/>
            <w:tcBorders>
              <w:bottom w:val="single" w:sz="4" w:space="0" w:color="auto"/>
            </w:tcBorders>
          </w:tcPr>
          <w:p w:rsidR="003661F5" w:rsidRPr="00AC7BFD" w:rsidRDefault="003661F5" w:rsidP="00F27D39">
            <w:pPr>
              <w:autoSpaceDE w:val="0"/>
              <w:autoSpaceDN w:val="0"/>
              <w:spacing w:line="480" w:lineRule="auto"/>
              <w:rPr>
                <w:sz w:val="18"/>
                <w:szCs w:val="18"/>
              </w:rPr>
            </w:pPr>
            <w:r>
              <w:rPr>
                <w:sz w:val="18"/>
                <w:szCs w:val="18"/>
              </w:rPr>
              <w:t>Litter</w:t>
            </w:r>
          </w:p>
        </w:tc>
        <w:tc>
          <w:tcPr>
            <w:tcW w:w="984" w:type="dxa"/>
            <w:tcBorders>
              <w:bottom w:val="single" w:sz="4" w:space="0" w:color="auto"/>
            </w:tcBorders>
          </w:tcPr>
          <w:p w:rsidR="003661F5" w:rsidRPr="00C46183" w:rsidRDefault="00EB18B3" w:rsidP="00F27D39">
            <w:pPr>
              <w:autoSpaceDE w:val="0"/>
              <w:autoSpaceDN w:val="0"/>
              <w:spacing w:line="480" w:lineRule="auto"/>
              <w:jc w:val="center"/>
              <w:rPr>
                <w:sz w:val="18"/>
                <w:szCs w:val="18"/>
              </w:rPr>
            </w:pPr>
            <w:r w:rsidRPr="00C46183">
              <w:rPr>
                <w:sz w:val="18"/>
                <w:szCs w:val="18"/>
              </w:rPr>
              <w:t>-0.82</w:t>
            </w:r>
          </w:p>
          <w:p w:rsidR="003661F5" w:rsidRPr="00C46183" w:rsidRDefault="003661F5" w:rsidP="00F27D39">
            <w:pPr>
              <w:autoSpaceDE w:val="0"/>
              <w:autoSpaceDN w:val="0"/>
              <w:spacing w:line="480" w:lineRule="auto"/>
              <w:jc w:val="center"/>
              <w:rPr>
                <w:sz w:val="18"/>
                <w:szCs w:val="18"/>
              </w:rPr>
            </w:pPr>
            <w:r w:rsidRPr="00C46183">
              <w:rPr>
                <w:sz w:val="18"/>
                <w:szCs w:val="18"/>
              </w:rPr>
              <w:t>(</w:t>
            </w:r>
            <w:r w:rsidR="00EB18B3" w:rsidRPr="00C46183">
              <w:rPr>
                <w:sz w:val="18"/>
                <w:szCs w:val="18"/>
              </w:rPr>
              <w:t>-1.26,-0.39</w:t>
            </w:r>
            <w:r w:rsidRPr="00C46183">
              <w:rPr>
                <w:sz w:val="18"/>
                <w:szCs w:val="18"/>
              </w:rPr>
              <w:t>)</w:t>
            </w:r>
          </w:p>
        </w:tc>
        <w:tc>
          <w:tcPr>
            <w:tcW w:w="900" w:type="dxa"/>
            <w:tcBorders>
              <w:bottom w:val="single" w:sz="4" w:space="0" w:color="auto"/>
            </w:tcBorders>
          </w:tcPr>
          <w:p w:rsidR="003661F5" w:rsidRPr="00647720" w:rsidRDefault="00EB18B3" w:rsidP="00F27D39">
            <w:pPr>
              <w:autoSpaceDE w:val="0"/>
              <w:autoSpaceDN w:val="0"/>
              <w:spacing w:line="480" w:lineRule="auto"/>
              <w:jc w:val="center"/>
              <w:rPr>
                <w:sz w:val="18"/>
                <w:szCs w:val="18"/>
              </w:rPr>
            </w:pPr>
            <w:r>
              <w:rPr>
                <w:sz w:val="18"/>
                <w:szCs w:val="18"/>
              </w:rPr>
              <w:t>0.30</w:t>
            </w:r>
          </w:p>
          <w:p w:rsidR="003661F5" w:rsidRPr="00647720" w:rsidRDefault="003661F5" w:rsidP="00F27D39">
            <w:pPr>
              <w:autoSpaceDE w:val="0"/>
              <w:autoSpaceDN w:val="0"/>
              <w:spacing w:line="480" w:lineRule="auto"/>
              <w:jc w:val="center"/>
              <w:rPr>
                <w:sz w:val="18"/>
                <w:szCs w:val="18"/>
              </w:rPr>
            </w:pPr>
            <w:r w:rsidRPr="00647720">
              <w:rPr>
                <w:sz w:val="18"/>
                <w:szCs w:val="18"/>
              </w:rPr>
              <w:t>(</w:t>
            </w:r>
            <w:r w:rsidR="00EB18B3">
              <w:rPr>
                <w:sz w:val="18"/>
                <w:szCs w:val="18"/>
              </w:rPr>
              <w:t>-0.13,0.73</w:t>
            </w:r>
            <w:r w:rsidRPr="00647720">
              <w:rPr>
                <w:sz w:val="18"/>
                <w:szCs w:val="18"/>
              </w:rPr>
              <w:t>)</w:t>
            </w:r>
          </w:p>
        </w:tc>
        <w:tc>
          <w:tcPr>
            <w:tcW w:w="1800" w:type="dxa"/>
            <w:tcBorders>
              <w:bottom w:val="single" w:sz="4" w:space="0" w:color="auto"/>
            </w:tcBorders>
          </w:tcPr>
          <w:p w:rsidR="003661F5" w:rsidRPr="00647720" w:rsidRDefault="00EB18B3" w:rsidP="00F27D39">
            <w:pPr>
              <w:autoSpaceDE w:val="0"/>
              <w:autoSpaceDN w:val="0"/>
              <w:spacing w:line="480" w:lineRule="auto"/>
              <w:jc w:val="center"/>
              <w:rPr>
                <w:sz w:val="18"/>
                <w:szCs w:val="18"/>
              </w:rPr>
            </w:pPr>
            <w:r>
              <w:rPr>
                <w:sz w:val="18"/>
                <w:szCs w:val="18"/>
              </w:rPr>
              <w:t>-0.22</w:t>
            </w:r>
          </w:p>
          <w:p w:rsidR="003661F5" w:rsidRPr="00647720" w:rsidRDefault="003661F5" w:rsidP="00F27D39">
            <w:pPr>
              <w:autoSpaceDE w:val="0"/>
              <w:autoSpaceDN w:val="0"/>
              <w:spacing w:line="480" w:lineRule="auto"/>
              <w:jc w:val="center"/>
              <w:rPr>
                <w:sz w:val="18"/>
                <w:szCs w:val="18"/>
              </w:rPr>
            </w:pPr>
            <w:r w:rsidRPr="00647720">
              <w:rPr>
                <w:sz w:val="18"/>
                <w:szCs w:val="18"/>
              </w:rPr>
              <w:t>(</w:t>
            </w:r>
            <w:r w:rsidR="00EB18B3">
              <w:rPr>
                <w:sz w:val="18"/>
                <w:szCs w:val="18"/>
              </w:rPr>
              <w:t>-0.46,0.02</w:t>
            </w:r>
            <w:r w:rsidRPr="00647720">
              <w:rPr>
                <w:sz w:val="18"/>
                <w:szCs w:val="18"/>
              </w:rPr>
              <w:t>)</w:t>
            </w:r>
          </w:p>
        </w:tc>
        <w:tc>
          <w:tcPr>
            <w:tcW w:w="36" w:type="dxa"/>
            <w:tcBorders>
              <w:bottom w:val="single" w:sz="4" w:space="0" w:color="auto"/>
            </w:tcBorders>
          </w:tcPr>
          <w:p w:rsidR="003661F5" w:rsidRDefault="003661F5" w:rsidP="00F27D39">
            <w:pPr>
              <w:autoSpaceDE w:val="0"/>
              <w:autoSpaceDN w:val="0"/>
              <w:spacing w:line="480" w:lineRule="auto"/>
              <w:jc w:val="center"/>
              <w:rPr>
                <w:sz w:val="18"/>
                <w:szCs w:val="18"/>
              </w:rPr>
            </w:pPr>
          </w:p>
          <w:p w:rsidR="003661F5" w:rsidRPr="00647720" w:rsidRDefault="003661F5" w:rsidP="00F27D39">
            <w:pPr>
              <w:autoSpaceDE w:val="0"/>
              <w:autoSpaceDN w:val="0"/>
              <w:spacing w:line="480" w:lineRule="auto"/>
              <w:jc w:val="center"/>
              <w:rPr>
                <w:sz w:val="18"/>
                <w:szCs w:val="18"/>
              </w:rPr>
            </w:pPr>
          </w:p>
        </w:tc>
        <w:tc>
          <w:tcPr>
            <w:tcW w:w="945" w:type="dxa"/>
            <w:tcBorders>
              <w:bottom w:val="single" w:sz="4" w:space="0" w:color="auto"/>
            </w:tcBorders>
          </w:tcPr>
          <w:p w:rsidR="003661F5" w:rsidRPr="00647720" w:rsidRDefault="002C3148" w:rsidP="00F27D39">
            <w:pPr>
              <w:autoSpaceDE w:val="0"/>
              <w:autoSpaceDN w:val="0"/>
              <w:spacing w:line="480" w:lineRule="auto"/>
              <w:jc w:val="center"/>
              <w:rPr>
                <w:sz w:val="18"/>
                <w:szCs w:val="18"/>
              </w:rPr>
            </w:pPr>
            <w:r>
              <w:rPr>
                <w:sz w:val="18"/>
                <w:szCs w:val="18"/>
              </w:rPr>
              <w:t>-1.31</w:t>
            </w:r>
          </w:p>
          <w:p w:rsidR="003661F5" w:rsidRPr="00647720" w:rsidRDefault="003661F5" w:rsidP="00F27D39">
            <w:pPr>
              <w:autoSpaceDE w:val="0"/>
              <w:autoSpaceDN w:val="0"/>
              <w:spacing w:line="480" w:lineRule="auto"/>
              <w:jc w:val="center"/>
              <w:rPr>
                <w:sz w:val="18"/>
                <w:szCs w:val="18"/>
              </w:rPr>
            </w:pPr>
            <w:r w:rsidRPr="00647720">
              <w:rPr>
                <w:sz w:val="18"/>
                <w:szCs w:val="18"/>
              </w:rPr>
              <w:t>(</w:t>
            </w:r>
            <w:r w:rsidR="002C3148">
              <w:rPr>
                <w:sz w:val="18"/>
                <w:szCs w:val="18"/>
              </w:rPr>
              <w:t>-1.90,-0.71</w:t>
            </w:r>
            <w:r w:rsidRPr="00647720">
              <w:rPr>
                <w:sz w:val="18"/>
                <w:szCs w:val="18"/>
              </w:rPr>
              <w:t>)</w:t>
            </w:r>
          </w:p>
        </w:tc>
        <w:tc>
          <w:tcPr>
            <w:tcW w:w="945" w:type="dxa"/>
            <w:tcBorders>
              <w:bottom w:val="single" w:sz="4" w:space="0" w:color="auto"/>
            </w:tcBorders>
          </w:tcPr>
          <w:p w:rsidR="003661F5" w:rsidRPr="00647720" w:rsidRDefault="002C3148" w:rsidP="00F27D39">
            <w:pPr>
              <w:autoSpaceDE w:val="0"/>
              <w:autoSpaceDN w:val="0"/>
              <w:spacing w:line="480" w:lineRule="auto"/>
              <w:jc w:val="center"/>
              <w:rPr>
                <w:sz w:val="18"/>
                <w:szCs w:val="18"/>
              </w:rPr>
            </w:pPr>
            <w:r>
              <w:rPr>
                <w:sz w:val="18"/>
                <w:szCs w:val="18"/>
              </w:rPr>
              <w:t>-2.67</w:t>
            </w:r>
          </w:p>
          <w:p w:rsidR="003661F5" w:rsidRPr="00647720" w:rsidRDefault="003661F5" w:rsidP="00F27D39">
            <w:pPr>
              <w:autoSpaceDE w:val="0"/>
              <w:autoSpaceDN w:val="0"/>
              <w:spacing w:line="480" w:lineRule="auto"/>
              <w:jc w:val="center"/>
              <w:rPr>
                <w:sz w:val="18"/>
                <w:szCs w:val="18"/>
              </w:rPr>
            </w:pPr>
            <w:r w:rsidRPr="00647720">
              <w:rPr>
                <w:sz w:val="18"/>
                <w:szCs w:val="18"/>
              </w:rPr>
              <w:t>(</w:t>
            </w:r>
            <w:r w:rsidR="002C3148">
              <w:rPr>
                <w:sz w:val="18"/>
                <w:szCs w:val="18"/>
              </w:rPr>
              <w:t>-3.14,-2.20</w:t>
            </w:r>
            <w:r w:rsidRPr="00647720">
              <w:rPr>
                <w:sz w:val="18"/>
                <w:szCs w:val="18"/>
              </w:rPr>
              <w:t>)</w:t>
            </w:r>
          </w:p>
        </w:tc>
        <w:tc>
          <w:tcPr>
            <w:tcW w:w="996" w:type="dxa"/>
            <w:tcBorders>
              <w:bottom w:val="single" w:sz="4" w:space="0" w:color="auto"/>
            </w:tcBorders>
          </w:tcPr>
          <w:p w:rsidR="003661F5" w:rsidRPr="00647720" w:rsidRDefault="003661F5" w:rsidP="00F27D39">
            <w:pPr>
              <w:autoSpaceDE w:val="0"/>
              <w:autoSpaceDN w:val="0"/>
              <w:spacing w:line="480" w:lineRule="auto"/>
              <w:jc w:val="center"/>
              <w:rPr>
                <w:sz w:val="18"/>
                <w:szCs w:val="18"/>
              </w:rPr>
            </w:pPr>
            <w:r>
              <w:rPr>
                <w:sz w:val="18"/>
                <w:szCs w:val="18"/>
              </w:rPr>
              <w:t>718.86</w:t>
            </w:r>
          </w:p>
        </w:tc>
      </w:tr>
    </w:tbl>
    <w:p w:rsidR="003661F5" w:rsidRPr="00C966A8" w:rsidRDefault="003661F5" w:rsidP="00F27D39">
      <w:pPr>
        <w:autoSpaceDE w:val="0"/>
        <w:autoSpaceDN w:val="0"/>
        <w:spacing w:line="480" w:lineRule="auto"/>
      </w:pPr>
    </w:p>
    <w:p w:rsidR="005A32A0" w:rsidRDefault="005A32A0" w:rsidP="00F27D39">
      <w:pPr>
        <w:autoSpaceDE w:val="0"/>
        <w:autoSpaceDN w:val="0"/>
        <w:spacing w:line="480" w:lineRule="auto"/>
      </w:pPr>
      <w:r>
        <w:rPr>
          <w:noProof/>
        </w:rPr>
        <w:drawing>
          <wp:inline distT="0" distB="0" distL="0" distR="0">
            <wp:extent cx="4050792" cy="2745104"/>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PA_violin_thes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50792" cy="2745104"/>
                    </a:xfrm>
                    <a:prstGeom prst="rect">
                      <a:avLst/>
                    </a:prstGeom>
                  </pic:spPr>
                </pic:pic>
              </a:graphicData>
            </a:graphic>
          </wp:inline>
        </w:drawing>
      </w:r>
    </w:p>
    <w:p w:rsidR="00647720" w:rsidRPr="008B2F37" w:rsidRDefault="005A32A0" w:rsidP="00F27D39">
      <w:pPr>
        <w:autoSpaceDE w:val="0"/>
        <w:autoSpaceDN w:val="0"/>
        <w:spacing w:line="480" w:lineRule="auto"/>
        <w:rPr>
          <w:sz w:val="20"/>
          <w:szCs w:val="20"/>
        </w:rPr>
      </w:pPr>
      <w:r w:rsidRPr="005A32A0">
        <w:rPr>
          <w:sz w:val="20"/>
          <w:szCs w:val="20"/>
        </w:rPr>
        <w:t xml:space="preserve">Figure </w:t>
      </w:r>
      <w:r w:rsidR="009576AE">
        <w:rPr>
          <w:sz w:val="20"/>
          <w:szCs w:val="20"/>
        </w:rPr>
        <w:t>4</w:t>
      </w:r>
      <w:r w:rsidRPr="005A32A0">
        <w:rPr>
          <w:sz w:val="20"/>
          <w:szCs w:val="20"/>
        </w:rPr>
        <w:t xml:space="preserve">XX. </w:t>
      </w:r>
      <w:r>
        <w:rPr>
          <w:sz w:val="20"/>
          <w:szCs w:val="20"/>
        </w:rPr>
        <w:t xml:space="preserve">Posteriors of abundance and occupancy effect sizes for canopy and elevation for CIPA. Red circles represent the mean and red lines represent the 85% credible intervals. </w:t>
      </w:r>
    </w:p>
    <w:p w:rsidR="008E2389" w:rsidRDefault="00C71446" w:rsidP="00F27D39">
      <w:pPr>
        <w:autoSpaceDE w:val="0"/>
        <w:autoSpaceDN w:val="0"/>
        <w:spacing w:line="480" w:lineRule="auto"/>
        <w:outlineLvl w:val="0"/>
      </w:pPr>
      <w:r w:rsidRPr="00C966A8">
        <w:t>Discussion</w:t>
      </w:r>
    </w:p>
    <w:p w:rsidR="00CB79F9" w:rsidRDefault="00CB79F9" w:rsidP="00F27D39">
      <w:pPr>
        <w:autoSpaceDE w:val="0"/>
        <w:autoSpaceDN w:val="0"/>
        <w:spacing w:line="480" w:lineRule="auto"/>
        <w:outlineLvl w:val="0"/>
        <w:rPr>
          <w:bCs/>
        </w:rPr>
      </w:pPr>
      <w:r>
        <w:t xml:space="preserve">We found that species’ predicted abundance and detection probability were affected by habitat features and management disturbances, with at least one variable per species receiving significant statistical support. </w:t>
      </w:r>
      <w:r w:rsidR="00265982">
        <w:t>Specifically, we found support for our hypotheses that lark sparrow</w:t>
      </w:r>
      <w:r w:rsidR="00265982" w:rsidRPr="00C966A8">
        <w:rPr>
          <w:bCs/>
        </w:rPr>
        <w:t xml:space="preserve"> </w:t>
      </w:r>
      <w:r w:rsidR="00265982">
        <w:rPr>
          <w:bCs/>
        </w:rPr>
        <w:t xml:space="preserve">abundance </w:t>
      </w:r>
      <w:r w:rsidR="00265982" w:rsidRPr="00C966A8">
        <w:rPr>
          <w:bCs/>
        </w:rPr>
        <w:t>would be negatively related to</w:t>
      </w:r>
      <w:r w:rsidR="00265982">
        <w:rPr>
          <w:bCs/>
        </w:rPr>
        <w:t xml:space="preserve"> canopy cover and</w:t>
      </w:r>
      <w:r w:rsidR="00265982" w:rsidRPr="00C966A8">
        <w:rPr>
          <w:bCs/>
        </w:rPr>
        <w:t xml:space="preserve"> positively related to sites with shrubby habitat and management-related disturbances.</w:t>
      </w:r>
      <w:r w:rsidR="00007B89">
        <w:rPr>
          <w:bCs/>
        </w:rPr>
        <w:t xml:space="preserve"> We also found support for our hypothesis that </w:t>
      </w:r>
      <w:r w:rsidR="00451CE5">
        <w:rPr>
          <w:bCs/>
        </w:rPr>
        <w:t>e</w:t>
      </w:r>
      <w:r w:rsidR="00007B89">
        <w:rPr>
          <w:bCs/>
        </w:rPr>
        <w:t xml:space="preserve">astern towhee would be negatively correlated with canopy cover. </w:t>
      </w:r>
      <w:r w:rsidR="00C32E22">
        <w:rPr>
          <w:bCs/>
        </w:rPr>
        <w:t xml:space="preserve">We similarly found support for our invertebrate models; Leonard’s skipper abundance was negatively correlated with pre-survey disturbance and occupancy was weakly positively correlated with mean plot-level </w:t>
      </w:r>
      <w:r w:rsidR="00D04DBC">
        <w:rPr>
          <w:bCs/>
          <w:i/>
        </w:rPr>
        <w:t>L</w:t>
      </w:r>
      <w:r w:rsidR="00C32E22" w:rsidRPr="00D04DBC">
        <w:rPr>
          <w:bCs/>
          <w:i/>
        </w:rPr>
        <w:t>iatris</w:t>
      </w:r>
      <w:r w:rsidR="00C32E22">
        <w:rPr>
          <w:bCs/>
        </w:rPr>
        <w:t xml:space="preserve">. Tiger beetle abundance and occupancy were positively correlated with elevation CV and canopy.  </w:t>
      </w:r>
    </w:p>
    <w:p w:rsidR="00A96F49" w:rsidRPr="00A96F49" w:rsidRDefault="00A96F49" w:rsidP="00F27D39">
      <w:pPr>
        <w:autoSpaceDE w:val="0"/>
        <w:autoSpaceDN w:val="0"/>
        <w:spacing w:line="480" w:lineRule="auto"/>
        <w:outlineLvl w:val="0"/>
        <w:rPr>
          <w:bCs/>
        </w:rPr>
      </w:pPr>
      <w:r w:rsidRPr="00A96F49">
        <w:rPr>
          <w:bCs/>
        </w:rPr>
        <w:lastRenderedPageBreak/>
        <w:t xml:space="preserve">Our results illuminate the complicated nature of wildlife habitat interactions and highlight the difficulty encountered when designing projects to restore and manage habitat for the benefit of the native fauna as a whole. </w:t>
      </w:r>
      <w:r w:rsidR="0015495C" w:rsidRPr="00A96F49">
        <w:rPr>
          <w:bCs/>
        </w:rPr>
        <w:t>Although the benefits of fire and grazing as tools to restore and maintain prairie, savanna, and other upland habitats for native fauna are well-documented (Swengel 1998, Vander Yacht et al. 2016, Davis et al. 2001, Peterson and Reich 2001), the relative costs and benefits in terms of abundance, persistence, and survival vary across taxa and species (Bendel et al. 2018, Davis et al. 200, Swengel 1998).</w:t>
      </w:r>
      <w:r w:rsidRPr="00A96F49">
        <w:rPr>
          <w:bCs/>
        </w:rPr>
        <w:t xml:space="preserve"> For example, within our study system lark sparrow and Leonard’s skipper had disparate associations with management disturbance (logging, burning, and grazing.) La</w:t>
      </w:r>
      <w:r w:rsidR="0015495C">
        <w:rPr>
          <w:bCs/>
        </w:rPr>
        <w:t>rk sparrow responded positively to these management activities.</w:t>
      </w:r>
      <w:r w:rsidRPr="00A96F49">
        <w:rPr>
          <w:bCs/>
        </w:rPr>
        <w:t xml:space="preserve"> </w:t>
      </w:r>
      <w:r w:rsidR="0015495C">
        <w:rPr>
          <w:bCs/>
        </w:rPr>
        <w:t>This may have been because lark sparrows are</w:t>
      </w:r>
      <w:r w:rsidRPr="00A96F49">
        <w:rPr>
          <w:bCs/>
        </w:rPr>
        <w:t xml:space="preserve"> mobile, may have many individuals searching for territory each breeding season, and may be able to directly benefit from multiple management techniques within a relatively short timeframe. Open soil created as a result of burning or grazing may provide foraging opportunities almost immediately, and canopy openings created by logging could be considered to be available the same or the next year, depending on when they were logged. Lark sparrows may also avoid negative effects of prescribed burning because they often territorialize </w:t>
      </w:r>
      <w:r w:rsidR="00E1310F">
        <w:rPr>
          <w:bCs/>
        </w:rPr>
        <w:t>ANOKA SAND PLAIN</w:t>
      </w:r>
      <w:r w:rsidRPr="00A96F49">
        <w:rPr>
          <w:bCs/>
        </w:rPr>
        <w:t xml:space="preserve"> habitat after early spring burns.</w:t>
      </w:r>
      <w:r w:rsidR="007C450E">
        <w:rPr>
          <w:bCs/>
        </w:rPr>
        <w:t xml:space="preserve"> On the other hand, b</w:t>
      </w:r>
      <w:r w:rsidRPr="00A96F49">
        <w:rPr>
          <w:bCs/>
        </w:rPr>
        <w:t>urning and grazing both have the potential to significantly disrupt the life cycle of our target invertebrate species (Dana, 1991, Swengel 1996, Bendel et al. 2018). On an invertebrate metapopulation level, balance between local establishment or re-establi</w:t>
      </w:r>
      <w:r w:rsidR="007C450E">
        <w:rPr>
          <w:bCs/>
        </w:rPr>
        <w:t xml:space="preserve">shment and local extinction may be </w:t>
      </w:r>
      <w:r w:rsidRPr="00A96F49">
        <w:rPr>
          <w:bCs/>
        </w:rPr>
        <w:t xml:space="preserve">disrupted by fragmentation (Dana 1991) and careful management of protected tracts to minimize local extinctions is of critical importance (Goodman 1987 in Dana 1991). Habitat management must be carefully and thoughtfully planned to avoid unintended negative consequences for habitat specialist native invertebrate species, which are at </w:t>
      </w:r>
      <w:r w:rsidRPr="00A96F49">
        <w:rPr>
          <w:bCs/>
        </w:rPr>
        <w:lastRenderedPageBreak/>
        <w:t xml:space="preserve">increased risk of lasting negative effects on populations (Swengel 1996, Vogel et al. 2010). Within our study system, the Leonard’s skipper was negatively impacted by management disturbance. Unlike the lark sparrow, their life cycle is very likely to be interrupted by commonly used management techniques. Prairie skippers like the Leonard’s are bound to the same location over multiple seasons and development phases. They are vulnerable to spring fire as overwintering pupae (Dana 1991), and grazing cows consume the grass upon which larvae are dependent.  Skippers also inhabit different </w:t>
      </w:r>
      <w:r w:rsidR="004834C6">
        <w:rPr>
          <w:bCs/>
        </w:rPr>
        <w:t>habitat</w:t>
      </w:r>
      <w:r w:rsidRPr="00A96F49">
        <w:rPr>
          <w:bCs/>
        </w:rPr>
        <w:t xml:space="preserve"> components at different periods of their life cycle such that females may lay eggs in a desirable habitat in the fall only to have the larvae consumed by grazers or fires in the spring of the following year. In addition, observers noticed that areas with potentially ideal skipper habitat (i.e., understories with bunchgrass, </w:t>
      </w:r>
      <w:r w:rsidR="0076472D">
        <w:rPr>
          <w:bCs/>
          <w:i/>
        </w:rPr>
        <w:t>Liatris</w:t>
      </w:r>
      <w:r w:rsidRPr="00A96F49">
        <w:rPr>
          <w:bCs/>
        </w:rPr>
        <w:t xml:space="preserve">, and other nectar sources interspersed by bare ground) that had been previously occupied were devoid of skippers after intensive management activities (burning and grazing). Contrastingly, areas that provided seemingly marginal habitat (thickly grown grass, limited nectar resources, and limited bare ground) but had not been recently altered by management yielded some scattered individuals. </w:t>
      </w:r>
    </w:p>
    <w:p w:rsidR="00A96F49" w:rsidRPr="00A96F49" w:rsidRDefault="007C450E" w:rsidP="00F27D39">
      <w:pPr>
        <w:autoSpaceDE w:val="0"/>
        <w:autoSpaceDN w:val="0"/>
        <w:spacing w:line="480" w:lineRule="auto"/>
        <w:outlineLvl w:val="0"/>
        <w:rPr>
          <w:bCs/>
        </w:rPr>
      </w:pPr>
      <w:r>
        <w:rPr>
          <w:bCs/>
        </w:rPr>
        <w:t>C</w:t>
      </w:r>
      <w:r w:rsidR="00A96F49" w:rsidRPr="00A96F49">
        <w:rPr>
          <w:bCs/>
        </w:rPr>
        <w:t>anopy cover</w:t>
      </w:r>
      <w:r>
        <w:rPr>
          <w:bCs/>
        </w:rPr>
        <w:t xml:space="preserve"> also demonstrated contrasting effects on abundance of our target species within this system</w:t>
      </w:r>
      <w:r w:rsidR="00A96F49" w:rsidRPr="00A96F49">
        <w:rPr>
          <w:bCs/>
        </w:rPr>
        <w:t xml:space="preserve">. Lark sparrow abundance was negatively related to canopy cover, while Northern barrens tiger beetle abundance was positively related. Again, this </w:t>
      </w:r>
      <w:r>
        <w:rPr>
          <w:bCs/>
        </w:rPr>
        <w:t>is likely reflective of the natural o</w:t>
      </w:r>
      <w:r w:rsidR="00A96F49" w:rsidRPr="00A96F49">
        <w:rPr>
          <w:bCs/>
        </w:rPr>
        <w:t xml:space="preserve">f each species and is one more example of the difficulty associated with managing habitat for multiple species. Manipulation of canopy cover can be relatively straightforward from a management perspective, but the effects on wildlife are not as easy to define and can be dependent on the individual species and condition of the surrounding landscape (Vander Yacht et al. 2016). </w:t>
      </w:r>
    </w:p>
    <w:p w:rsidR="00A96F49" w:rsidRPr="00A96F49" w:rsidRDefault="00A96F49" w:rsidP="00F27D39">
      <w:pPr>
        <w:autoSpaceDE w:val="0"/>
        <w:autoSpaceDN w:val="0"/>
        <w:spacing w:line="480" w:lineRule="auto"/>
        <w:outlineLvl w:val="0"/>
        <w:rPr>
          <w:bCs/>
        </w:rPr>
      </w:pPr>
      <w:r w:rsidRPr="00A96F49">
        <w:rPr>
          <w:bCs/>
        </w:rPr>
        <w:lastRenderedPageBreak/>
        <w:t xml:space="preserve">These results and observations indicate that management and restoration should be planned at large spatial and temporal scales in order to benefit the multitude of species that depend on rare oak savanna, oak woodland, and prairie habitats, rather than benefitting a select few at the cost of the rest. Historically, disturbance was an integral part of the </w:t>
      </w:r>
      <w:r w:rsidR="00E1310F">
        <w:rPr>
          <w:bCs/>
        </w:rPr>
        <w:t>ANOKA SAND PLAIN</w:t>
      </w:r>
      <w:r w:rsidRPr="00A96F49">
        <w:rPr>
          <w:bCs/>
        </w:rPr>
        <w:t xml:space="preserve"> landscape and many native plant and animal communities are well adapted to it (Henderson et al. 2017, Vander Yacht et al. 2016), but the function of this large-scale system has been compromised by habitat loss and fragmentation. One pressing concern is to better understand how to manage for disturbance-sensitive species within disturbance-dependent ecosystems (Moranz et al. 2014) on a reduced scale. Although restoration planning should be at a large scale to provide a variety of related habitat types on the landscape and should be planned over as long a term as is possible, actual restoration activities may need to be conducted at relatively small scales in order to provide refugium from which populations can recolonize and rebound and to protect relatively isolated populations from accidental extirpation. When possible, a variety of techniques should be considered in the overall management plan to account for species’ differential responses to management (Davis et al. 2000, Swengel 1996). </w:t>
      </w:r>
    </w:p>
    <w:p w:rsidR="00A96F49" w:rsidRPr="00A96F49" w:rsidRDefault="00A96F49" w:rsidP="00F27D39">
      <w:pPr>
        <w:autoSpaceDE w:val="0"/>
        <w:autoSpaceDN w:val="0"/>
        <w:spacing w:line="480" w:lineRule="auto"/>
        <w:outlineLvl w:val="0"/>
        <w:rPr>
          <w:bCs/>
        </w:rPr>
      </w:pPr>
    </w:p>
    <w:p w:rsidR="00A96F49" w:rsidRPr="00A96F49" w:rsidRDefault="00A96F49" w:rsidP="00F27D39">
      <w:pPr>
        <w:autoSpaceDE w:val="0"/>
        <w:autoSpaceDN w:val="0"/>
        <w:spacing w:line="480" w:lineRule="auto"/>
        <w:outlineLvl w:val="0"/>
        <w:rPr>
          <w:bCs/>
        </w:rPr>
      </w:pPr>
      <w:r w:rsidRPr="00A96F49">
        <w:rPr>
          <w:bCs/>
        </w:rPr>
        <w:t>Recommendations for future research</w:t>
      </w:r>
    </w:p>
    <w:p w:rsidR="00A96F49" w:rsidRPr="00A96F49" w:rsidRDefault="00A96F49" w:rsidP="00F27D39">
      <w:pPr>
        <w:autoSpaceDE w:val="0"/>
        <w:autoSpaceDN w:val="0"/>
        <w:spacing w:line="480" w:lineRule="auto"/>
        <w:outlineLvl w:val="0"/>
        <w:rPr>
          <w:bCs/>
        </w:rPr>
      </w:pPr>
      <w:r w:rsidRPr="00A96F49">
        <w:rPr>
          <w:bCs/>
        </w:rPr>
        <w:t xml:space="preserve">This study generated a number of potentially beneficial recommendations for the focus and design of future research. Due to low rates of detection for some species, the subsequent analyses were relatively low power for identifying strong wildlife-habitat relationships. Unfortunately, this is part of the challenge in working with rare and cryptic species, even when sampling units are well-matched to the spatial ecology of the target species and surveys are conducted using protocols that maximize detection (Guillera-Arroita, Ridout, &amp; Morgan, 2010; Mackenzie &amp; </w:t>
      </w:r>
      <w:r w:rsidRPr="00A96F49">
        <w:rPr>
          <w:bCs/>
        </w:rPr>
        <w:lastRenderedPageBreak/>
        <w:t>Royle, 2005 in Specht 2017). An alternative might be the conditional occupancy method described by Specht et al. (2017), which is potentially more effective at low levels of occupancy and detection. It is also possible that the study design could be further refined to match the ecology of the study system and target species. We recommend conducting preliminary research into the specific home range sizes for target species before or during the process of experimental design and potentially focusing surveys on species-specific home range sizes rather than one primary plot size. We found that habitat types varied significantly over the 40 acres of a plot, yet the presence of target organisms in a small portion of suitable habitat could have confounded the relationships between occupancy, abundance, and plot-level habitat covariates. Especially for extremely rare species suc</w:t>
      </w:r>
      <w:r w:rsidR="00507B17">
        <w:rPr>
          <w:bCs/>
        </w:rPr>
        <w:t>h as the Leonard’s skipper, a more spatially focused</w:t>
      </w:r>
      <w:r w:rsidRPr="00A96F49">
        <w:rPr>
          <w:bCs/>
        </w:rPr>
        <w:t xml:space="preserve"> strategy could produce a more precise picture of specific habitat use.</w:t>
      </w:r>
    </w:p>
    <w:p w:rsidR="001912D4" w:rsidRDefault="00A96F49" w:rsidP="00F27D39">
      <w:pPr>
        <w:autoSpaceDE w:val="0"/>
        <w:autoSpaceDN w:val="0"/>
        <w:spacing w:line="480" w:lineRule="auto"/>
        <w:outlineLvl w:val="0"/>
        <w:rPr>
          <w:bCs/>
        </w:rPr>
      </w:pPr>
      <w:r w:rsidRPr="00A96F49">
        <w:rPr>
          <w:bCs/>
        </w:rPr>
        <w:t>We also suggest conducting additional future surveys for target species. Repeating surveys may be especially useful for the study of rare species in restoration systems which may not respond to restoration efforts right away. The goal of this and other restoration projects is long-term habitat improvement, rather than instantaneous change. Measurable effects may take longer, particularly if species are very rare, are ineffective dispersers, or have low fecundity. Further, it may take a period of years for important habitat changes to take effect</w:t>
      </w:r>
      <w:r w:rsidR="00F002BB">
        <w:rPr>
          <w:bCs/>
        </w:rPr>
        <w:t xml:space="preserve"> after management activities are conducted</w:t>
      </w:r>
      <w:r w:rsidRPr="00A96F49">
        <w:rPr>
          <w:bCs/>
        </w:rPr>
        <w:t xml:space="preserve">. A longer time period is likely more appropriate for detecting the types of metapopulation change that are often goals of habitat restoration efforts. In addition to providing a more reasonable timeframe for detecting and describing metapopulation dynamics (e.g., colonization, extinction, </w:t>
      </w:r>
      <w:r w:rsidR="00F002BB">
        <w:rPr>
          <w:bCs/>
        </w:rPr>
        <w:t>recruitment, survival</w:t>
      </w:r>
      <w:r w:rsidRPr="00A96F49">
        <w:rPr>
          <w:bCs/>
        </w:rPr>
        <w:t xml:space="preserve">, etc.), repeating this type of study with a period of years between surveys (or clusters of surveys) may provide a more reasonable study framework from a cost perspective. The cost of field surveys for rare species in terms of effort can be </w:t>
      </w:r>
      <w:r w:rsidRPr="00A96F49">
        <w:rPr>
          <w:bCs/>
        </w:rPr>
        <w:lastRenderedPageBreak/>
        <w:t>prohibitively high, and it is generally beneficial to allocate effort in a cost-effective manner (MacKenzie and Royle 2005). For studies with multiple target species, it may be practical to conduct surveys on a staggered timeframe based on the management strate</w:t>
      </w:r>
      <w:r w:rsidR="00F002BB">
        <w:rPr>
          <w:bCs/>
        </w:rPr>
        <w:t>gies being used</w:t>
      </w:r>
      <w:r w:rsidRPr="00A96F49">
        <w:rPr>
          <w:bCs/>
        </w:rPr>
        <w:t xml:space="preserve"> and </w:t>
      </w:r>
      <w:r w:rsidR="00F002BB">
        <w:rPr>
          <w:bCs/>
        </w:rPr>
        <w:t xml:space="preserve">the </w:t>
      </w:r>
      <w:r w:rsidRPr="00A96F49">
        <w:rPr>
          <w:bCs/>
        </w:rPr>
        <w:t>ecology of each target species. This study provides a baseline upon which further investigation of rare Anoka Sand Plain species population dynamics can be founded, and we hope the information provided here will be useful in further management and restoration efforts in the future.</w:t>
      </w:r>
    </w:p>
    <w:p w:rsidR="001912D4" w:rsidRDefault="001912D4" w:rsidP="00F27D39">
      <w:pPr>
        <w:autoSpaceDE w:val="0"/>
        <w:autoSpaceDN w:val="0"/>
        <w:spacing w:line="480" w:lineRule="auto"/>
        <w:outlineLvl w:val="0"/>
      </w:pPr>
    </w:p>
    <w:p w:rsidR="006A3EB9" w:rsidRDefault="006A3EB9" w:rsidP="00F27D39">
      <w:pPr>
        <w:autoSpaceDE w:val="0"/>
        <w:autoSpaceDN w:val="0"/>
        <w:spacing w:line="480" w:lineRule="auto"/>
        <w:outlineLvl w:val="0"/>
      </w:pPr>
      <w:r>
        <w:t>References</w:t>
      </w:r>
    </w:p>
    <w:p w:rsidR="006A3EB9" w:rsidRPr="006A3EB9" w:rsidRDefault="006A3EB9" w:rsidP="006A3EB9">
      <w:pPr>
        <w:autoSpaceDE w:val="0"/>
        <w:autoSpaceDN w:val="0"/>
        <w:spacing w:line="480" w:lineRule="auto"/>
        <w:outlineLvl w:val="0"/>
      </w:pPr>
      <w:r w:rsidRPr="006A3EB9">
        <w:t>Arnold, T. W. 2010. Uninformative Parameters and Model Selection Using Akaike's Information Criterion. The Journal of Wildlife Management, 74: 1175–1178. doi:10.1111/j.1937-2817.2010.tb01236.x</w:t>
      </w:r>
    </w:p>
    <w:p w:rsidR="006A3EB9" w:rsidRPr="006A3EB9" w:rsidRDefault="006A3EB9" w:rsidP="006A3EB9">
      <w:pPr>
        <w:autoSpaceDE w:val="0"/>
        <w:autoSpaceDN w:val="0"/>
        <w:spacing w:line="480" w:lineRule="auto"/>
        <w:outlineLvl w:val="0"/>
      </w:pPr>
      <w:r w:rsidRPr="006A3EB9">
        <w:t xml:space="preserve">Bendel, C.R., </w:t>
      </w:r>
      <w:proofErr w:type="spellStart"/>
      <w:r w:rsidRPr="006A3EB9">
        <w:t>Hovick</w:t>
      </w:r>
      <w:proofErr w:type="spellEnd"/>
      <w:r w:rsidRPr="006A3EB9">
        <w:t xml:space="preserve">, T.J., Limb, R.F. et al. J Insect </w:t>
      </w:r>
      <w:proofErr w:type="spellStart"/>
      <w:r w:rsidRPr="006A3EB9">
        <w:t>Conserv</w:t>
      </w:r>
      <w:proofErr w:type="spellEnd"/>
      <w:r w:rsidRPr="006A3EB9">
        <w:t xml:space="preserve"> (2018) 22: 99. https://doi-org.ezp2.lib.umn.edu/10.1007/s10841-017-0041-9</w:t>
      </w:r>
    </w:p>
    <w:p w:rsidR="006A3EB9" w:rsidRPr="006A3EB9" w:rsidRDefault="006A3EB9" w:rsidP="006A3EB9">
      <w:pPr>
        <w:autoSpaceDE w:val="0"/>
        <w:autoSpaceDN w:val="0"/>
        <w:spacing w:line="480" w:lineRule="auto"/>
        <w:outlineLvl w:val="0"/>
      </w:pPr>
      <w:r w:rsidRPr="006A3EB9">
        <w:t xml:space="preserve">Dana, R. (1991). Conservation management of the prairie skippers, Hesperia </w:t>
      </w:r>
      <w:proofErr w:type="spellStart"/>
      <w:r w:rsidRPr="006A3EB9">
        <w:t>dacotae</w:t>
      </w:r>
      <w:proofErr w:type="spellEnd"/>
      <w:r w:rsidRPr="006A3EB9">
        <w:t xml:space="preserve"> and Hesperia </w:t>
      </w:r>
      <w:proofErr w:type="spellStart"/>
      <w:r w:rsidRPr="006A3EB9">
        <w:t>ottoe</w:t>
      </w:r>
      <w:proofErr w:type="spellEnd"/>
      <w:r w:rsidRPr="006A3EB9">
        <w:t xml:space="preserve">: Basic biology and threat of mortality during prescribed burning in spring (Station bulletin (University of Minnesota. Agricultural Experiment Station) ; 594). St. Paul, Minn.: Minnesota Agricultural Experiment Station, University of Minnesota. </w:t>
      </w:r>
    </w:p>
    <w:p w:rsidR="006A3EB9" w:rsidRPr="006A3EB9" w:rsidRDefault="006A3EB9" w:rsidP="006A3EB9">
      <w:pPr>
        <w:autoSpaceDE w:val="0"/>
        <w:autoSpaceDN w:val="0"/>
        <w:spacing w:line="480" w:lineRule="auto"/>
        <w:outlineLvl w:val="0"/>
      </w:pPr>
      <w:r w:rsidRPr="006A3EB9">
        <w:t xml:space="preserve">Davis, M. A., Peterson, D. W., Reich, P. B., Crozier, M. , Query, T. , Mitchell, E. , Huntington, J. and </w:t>
      </w:r>
      <w:proofErr w:type="spellStart"/>
      <w:r w:rsidRPr="006A3EB9">
        <w:t>Bazakas</w:t>
      </w:r>
      <w:proofErr w:type="spellEnd"/>
      <w:r w:rsidRPr="006A3EB9">
        <w:t>, P. (2000), Restoring Savanna Using Fire: Impact on the Breeding Bird Community. Restoration Ecology, 8: 30-40. doi:10.1046/j.1526-100x.2000.80005.x</w:t>
      </w:r>
    </w:p>
    <w:p w:rsidR="006A3EB9" w:rsidRPr="006A3EB9" w:rsidRDefault="006A3EB9" w:rsidP="006A3EB9">
      <w:pPr>
        <w:autoSpaceDE w:val="0"/>
        <w:autoSpaceDN w:val="0"/>
        <w:spacing w:line="480" w:lineRule="auto"/>
        <w:outlineLvl w:val="0"/>
      </w:pPr>
      <w:r w:rsidRPr="006A3EB9">
        <w:lastRenderedPageBreak/>
        <w:t>Fiske, I. and R. Chandler. 2011. unmarked: An R Package for Fitting Hierarchical Models of Wildlife Occurrence and Abundance. Journal of Statistical Software, 43(10), 1-23. URL http://www.jstatsoft.org/v43/i10/.</w:t>
      </w:r>
    </w:p>
    <w:p w:rsidR="006A3EB9" w:rsidRPr="006A3EB9" w:rsidRDefault="006A3EB9" w:rsidP="006A3EB9">
      <w:pPr>
        <w:autoSpaceDE w:val="0"/>
        <w:autoSpaceDN w:val="0"/>
        <w:spacing w:line="480" w:lineRule="auto"/>
        <w:outlineLvl w:val="0"/>
      </w:pPr>
      <w:proofErr w:type="spellStart"/>
      <w:r w:rsidRPr="006A3EB9">
        <w:t>Fondell</w:t>
      </w:r>
      <w:proofErr w:type="spellEnd"/>
      <w:r w:rsidRPr="006A3EB9">
        <w:t>, T. F., D. A. Miller, J. B. Grand, and R. M. Anthony. 2008. Survival of dusky Canada goose goslings in relation to weather and annual nest success. Journal of Wildlife Management 72:1614-1621.</w:t>
      </w:r>
    </w:p>
    <w:p w:rsidR="006A3EB9" w:rsidRPr="006A3EB9" w:rsidRDefault="006A3EB9" w:rsidP="006A3EB9">
      <w:pPr>
        <w:autoSpaceDE w:val="0"/>
        <w:autoSpaceDN w:val="0"/>
        <w:spacing w:line="480" w:lineRule="auto"/>
        <w:outlineLvl w:val="0"/>
      </w:pPr>
      <w:proofErr w:type="spellStart"/>
      <w:r w:rsidRPr="006A3EB9">
        <w:t>Giudice</w:t>
      </w:r>
      <w:proofErr w:type="spellEnd"/>
      <w:r w:rsidRPr="006A3EB9">
        <w:t xml:space="preserve">, J. H., J. R. </w:t>
      </w:r>
      <w:proofErr w:type="spellStart"/>
      <w:r w:rsidRPr="006A3EB9">
        <w:t>Fieberg</w:t>
      </w:r>
      <w:proofErr w:type="spellEnd"/>
      <w:r w:rsidRPr="006A3EB9">
        <w:t xml:space="preserve">, and M. S. </w:t>
      </w:r>
      <w:proofErr w:type="spellStart"/>
      <w:r w:rsidRPr="006A3EB9">
        <w:t>Lenarz</w:t>
      </w:r>
      <w:proofErr w:type="spellEnd"/>
      <w:r w:rsidRPr="006A3EB9">
        <w:t>. (2012), Spending degrees of freedom in a poor economy: A case study of building a sightability model for moose in northeastern Minnesota. The Journal of Wildlife Management, 76: 75–87. doi:10.1002/jwmg.213</w:t>
      </w:r>
    </w:p>
    <w:p w:rsidR="006A3EB9" w:rsidRPr="006A3EB9" w:rsidRDefault="006A3EB9" w:rsidP="006A3EB9">
      <w:pPr>
        <w:autoSpaceDE w:val="0"/>
        <w:autoSpaceDN w:val="0"/>
        <w:spacing w:line="480" w:lineRule="auto"/>
        <w:outlineLvl w:val="0"/>
      </w:pPr>
      <w:proofErr w:type="spellStart"/>
      <w:r w:rsidRPr="006A3EB9">
        <w:t>Greenlaw</w:t>
      </w:r>
      <w:proofErr w:type="spellEnd"/>
      <w:r w:rsidRPr="006A3EB9">
        <w:t>, Jon S. 2015. Eastern towhee (</w:t>
      </w:r>
      <w:proofErr w:type="spellStart"/>
      <w:r w:rsidRPr="006A3EB9">
        <w:t>Pipilo</w:t>
      </w:r>
      <w:proofErr w:type="spellEnd"/>
      <w:r w:rsidRPr="006A3EB9">
        <w:t xml:space="preserve"> </w:t>
      </w:r>
      <w:proofErr w:type="spellStart"/>
      <w:r w:rsidRPr="006A3EB9">
        <w:t>erythrophthalmus</w:t>
      </w:r>
      <w:proofErr w:type="spellEnd"/>
      <w:r w:rsidRPr="006A3EB9">
        <w:t xml:space="preserve">), version 2.0. In The Birds of North America (P. G. </w:t>
      </w:r>
      <w:proofErr w:type="spellStart"/>
      <w:r w:rsidRPr="006A3EB9">
        <w:t>Rodewald</w:t>
      </w:r>
      <w:proofErr w:type="spellEnd"/>
      <w:r w:rsidRPr="006A3EB9">
        <w:t>, editor). Cornell Lab of Ornithology, Ithaca, New York, USA. https://doi.org/10.2173/bna.262</w:t>
      </w:r>
    </w:p>
    <w:p w:rsidR="006A3EB9" w:rsidRPr="006A3EB9" w:rsidRDefault="006A3EB9" w:rsidP="006A3EB9">
      <w:pPr>
        <w:autoSpaceDE w:val="0"/>
        <w:autoSpaceDN w:val="0"/>
        <w:spacing w:line="480" w:lineRule="auto"/>
        <w:outlineLvl w:val="0"/>
      </w:pPr>
      <w:proofErr w:type="spellStart"/>
      <w:r w:rsidRPr="006A3EB9">
        <w:t>Guillera</w:t>
      </w:r>
      <w:r w:rsidRPr="006A3EB9">
        <w:rPr>
          <w:rFonts w:ascii="Cambria Math" w:hAnsi="Cambria Math" w:cs="Cambria Math"/>
        </w:rPr>
        <w:t>‐</w:t>
      </w:r>
      <w:r w:rsidRPr="006A3EB9">
        <w:t>Arroita</w:t>
      </w:r>
      <w:proofErr w:type="spellEnd"/>
      <w:r w:rsidRPr="006A3EB9">
        <w:t xml:space="preserve">, G., </w:t>
      </w:r>
      <w:proofErr w:type="spellStart"/>
      <w:r w:rsidRPr="006A3EB9">
        <w:t>Ridout</w:t>
      </w:r>
      <w:proofErr w:type="spellEnd"/>
      <w:r w:rsidRPr="006A3EB9">
        <w:t>, M.S. &amp; Morgan, B.J.T. (2010) Design of occupancy studies with imperfect detection. Methods in Ecology and Evolution, 1, 131–139. DOI: 10.1111/j.2041-210X.2010.00017.x</w:t>
      </w:r>
    </w:p>
    <w:p w:rsidR="006A3EB9" w:rsidRPr="006A3EB9" w:rsidRDefault="006A3EB9" w:rsidP="006A3EB9">
      <w:pPr>
        <w:autoSpaceDE w:val="0"/>
        <w:autoSpaceDN w:val="0"/>
        <w:spacing w:line="480" w:lineRule="auto"/>
        <w:outlineLvl w:val="0"/>
      </w:pPr>
      <w:r w:rsidRPr="006A3EB9">
        <w:t>Harper, L., E.P. Hoaglund, C. E. Smith, and H. Texler. 2010. Rare wildlife and habitat surveys in oak savannas of the Anoka Sand Plain subsection. Final report submitted to the State Wildlife Grants Program. 135 pp.</w:t>
      </w:r>
    </w:p>
    <w:p w:rsidR="006A3EB9" w:rsidRPr="006A3EB9" w:rsidRDefault="006A3EB9" w:rsidP="006A3EB9">
      <w:pPr>
        <w:autoSpaceDE w:val="0"/>
        <w:autoSpaceDN w:val="0"/>
        <w:spacing w:line="480" w:lineRule="auto"/>
        <w:outlineLvl w:val="0"/>
      </w:pPr>
      <w:r w:rsidRPr="006A3EB9">
        <w:t>Hoaglund, E. P., C. E. Smith, and H. Texler. 2012. Microhabitat components of key habitat types in the Anoka Sand Plain that influence habitat selection among Species in Greatest Conservation Need. Final report submitted to the State Wildlife Grants Program. 93 pp.</w:t>
      </w:r>
    </w:p>
    <w:p w:rsidR="006A3EB9" w:rsidRPr="006A3EB9" w:rsidRDefault="006A3EB9" w:rsidP="006A3EB9">
      <w:pPr>
        <w:autoSpaceDE w:val="0"/>
        <w:autoSpaceDN w:val="0"/>
        <w:spacing w:line="480" w:lineRule="auto"/>
        <w:outlineLvl w:val="0"/>
      </w:pPr>
      <w:r w:rsidRPr="006A3EB9">
        <w:t xml:space="preserve">Mackenzie, D. I., and J.A. </w:t>
      </w:r>
      <w:proofErr w:type="spellStart"/>
      <w:r w:rsidRPr="006A3EB9">
        <w:t>Royle</w:t>
      </w:r>
      <w:proofErr w:type="spellEnd"/>
      <w:r w:rsidRPr="006A3EB9">
        <w:t>. 2005. Designing occupancy studies: General advice and allocating survey effort. Journal of Applied Ecology, 42, 1105–1114</w:t>
      </w:r>
    </w:p>
    <w:p w:rsidR="006A3EB9" w:rsidRPr="006A3EB9" w:rsidRDefault="006A3EB9" w:rsidP="006A3EB9">
      <w:pPr>
        <w:autoSpaceDE w:val="0"/>
        <w:autoSpaceDN w:val="0"/>
        <w:spacing w:line="480" w:lineRule="auto"/>
        <w:outlineLvl w:val="0"/>
      </w:pPr>
      <w:r w:rsidRPr="006A3EB9">
        <w:lastRenderedPageBreak/>
        <w:t>Martin, J. W. and J. R. Parrish. 2000. Lark Sparrow (</w:t>
      </w:r>
      <w:proofErr w:type="spellStart"/>
      <w:r w:rsidRPr="006A3EB9">
        <w:t>Chondestes</w:t>
      </w:r>
      <w:proofErr w:type="spellEnd"/>
      <w:r w:rsidRPr="006A3EB9">
        <w:t xml:space="preserve"> </w:t>
      </w:r>
      <w:proofErr w:type="spellStart"/>
      <w:r w:rsidRPr="006A3EB9">
        <w:t>grammacus</w:t>
      </w:r>
      <w:proofErr w:type="spellEnd"/>
      <w:r w:rsidRPr="006A3EB9">
        <w:t xml:space="preserve">), version 2.0. In The Birds of North America (P. G. </w:t>
      </w:r>
      <w:proofErr w:type="spellStart"/>
      <w:r w:rsidRPr="006A3EB9">
        <w:t>Rodewald</w:t>
      </w:r>
      <w:proofErr w:type="spellEnd"/>
      <w:r w:rsidRPr="006A3EB9">
        <w:t>, editor). Cornell Lab of Ornithology, Ithaca, New York, USA. https://doi.org/10.2173/bna.488</w:t>
      </w:r>
    </w:p>
    <w:p w:rsidR="006A3EB9" w:rsidRPr="006A3EB9" w:rsidRDefault="006A3EB9" w:rsidP="006A3EB9">
      <w:pPr>
        <w:autoSpaceDE w:val="0"/>
        <w:autoSpaceDN w:val="0"/>
        <w:spacing w:line="480" w:lineRule="auto"/>
        <w:outlineLvl w:val="0"/>
      </w:pPr>
      <w:proofErr w:type="spellStart"/>
      <w:r w:rsidRPr="006A3EB9">
        <w:t>Marshner</w:t>
      </w:r>
      <w:proofErr w:type="spellEnd"/>
      <w:r w:rsidRPr="006A3EB9">
        <w:t>, F. J. 1974. The original vegetation of Minnesota (map scale 1:500,000). USDA Forest Service, North Central Forest Experiment Station, St. Paul, Minnesota (redraft of the original 1930 edition)</w:t>
      </w:r>
    </w:p>
    <w:p w:rsidR="006A3EB9" w:rsidRPr="006A3EB9" w:rsidRDefault="006A3EB9" w:rsidP="006A3EB9">
      <w:pPr>
        <w:autoSpaceDE w:val="0"/>
        <w:autoSpaceDN w:val="0"/>
        <w:spacing w:line="480" w:lineRule="auto"/>
        <w:outlineLvl w:val="0"/>
      </w:pPr>
      <w:r w:rsidRPr="006A3EB9">
        <w:t>Minnesota Department of Natural Resources, 2006. Tomorrow’s Habitat for the Wild and Rare: An Action Plan for Minnesota Wildlife, Comprehensive Wildlife Conservation Strategy. Division of Ecological Services, Minnesota Department of Natural Resources.</w:t>
      </w:r>
    </w:p>
    <w:p w:rsidR="006A3EB9" w:rsidRDefault="006A3EB9" w:rsidP="006A3EB9">
      <w:pPr>
        <w:autoSpaceDE w:val="0"/>
        <w:autoSpaceDN w:val="0"/>
        <w:spacing w:line="480" w:lineRule="auto"/>
        <w:outlineLvl w:val="0"/>
      </w:pPr>
      <w:r w:rsidRPr="006A3EB9">
        <w:t>Minnesota Department of Natural Resources, Division of Ecological Resources. 2008. Rare Species Guide: An online encyclopedia of Minnesota's rare native plants and animals [Web Application]. Minnesota Department of Natural Resources, St. Paul, Minnesota. www.dnr.state.mn.us/rsg. Accessed [Mar 2018].</w:t>
      </w:r>
    </w:p>
    <w:p w:rsidR="0014771C" w:rsidRPr="006A3EB9" w:rsidRDefault="0014771C" w:rsidP="006A3EB9">
      <w:pPr>
        <w:autoSpaceDE w:val="0"/>
        <w:autoSpaceDN w:val="0"/>
        <w:spacing w:line="480" w:lineRule="auto"/>
        <w:outlineLvl w:val="0"/>
      </w:pPr>
      <w:r>
        <w:t>Minnesota Department of Natural Resources. 2009. An Evaluation of the Ecological Significance of the Sand Dunes State Forest. Division of Ecological Resources, Minnesota Department of Natural Resources.</w:t>
      </w:r>
    </w:p>
    <w:p w:rsidR="006A3EB9" w:rsidRDefault="006A3EB9" w:rsidP="006A3EB9">
      <w:pPr>
        <w:autoSpaceDE w:val="0"/>
        <w:autoSpaceDN w:val="0"/>
        <w:spacing w:line="480" w:lineRule="auto"/>
        <w:outlineLvl w:val="0"/>
      </w:pPr>
      <w:r w:rsidRPr="006A3EB9">
        <w:t>Minnesota Department of Natural Resources, 2013. Operational Plan for Management of Sand Dunes State Forest, Sherburne County, MN. Divisions of Forestry, Ecological and Water Resources &amp; Fish and Wildlife.</w:t>
      </w:r>
    </w:p>
    <w:p w:rsidR="00E01C54" w:rsidRPr="006A3EB9" w:rsidRDefault="00E01C54" w:rsidP="006A3EB9">
      <w:pPr>
        <w:autoSpaceDE w:val="0"/>
        <w:autoSpaceDN w:val="0"/>
        <w:spacing w:line="480" w:lineRule="auto"/>
        <w:outlineLvl w:val="0"/>
      </w:pPr>
      <w:r w:rsidRPr="00E01C54">
        <w:t>Minnesota Department of Natural Resources. The conversion of documented prairie native plant communities in Minnesota until 2015: an analys</w:t>
      </w:r>
      <w:r>
        <w:t xml:space="preserve">is of the MNDNR Native Prairie </w:t>
      </w:r>
      <w:r w:rsidRPr="00E01C54">
        <w:t>Communities layer[polygon geospatial data]. St. Paul, MN: Minnesota Biological Survey, Minnesota Department of Natural Resources. “[February 2017, compiled by Dustin Graham].</w:t>
      </w:r>
    </w:p>
    <w:p w:rsidR="006A3EB9" w:rsidRPr="006A3EB9" w:rsidRDefault="006A3EB9" w:rsidP="006A3EB9">
      <w:pPr>
        <w:autoSpaceDE w:val="0"/>
        <w:autoSpaceDN w:val="0"/>
        <w:spacing w:line="480" w:lineRule="auto"/>
        <w:outlineLvl w:val="0"/>
      </w:pPr>
      <w:proofErr w:type="spellStart"/>
      <w:r w:rsidRPr="006A3EB9">
        <w:lastRenderedPageBreak/>
        <w:t>Noss</w:t>
      </w:r>
      <w:proofErr w:type="spellEnd"/>
      <w:r w:rsidRPr="006A3EB9">
        <w:t xml:space="preserve">, R., &amp; Peters, R. 1995. Endangered ecosystems : A status report on America's vanishing habitat and wildlife. Washington, D.C.: Defenders of </w:t>
      </w:r>
      <w:proofErr w:type="spellStart"/>
      <w:r w:rsidRPr="006A3EB9">
        <w:t>Wildlife.Nuzzo</w:t>
      </w:r>
      <w:proofErr w:type="spellEnd"/>
      <w:r w:rsidRPr="006A3EB9">
        <w:t xml:space="preserve">, V. A. 1986. Extent and status of Midwest oak savanna: </w:t>
      </w:r>
      <w:proofErr w:type="spellStart"/>
      <w:r w:rsidRPr="006A3EB9">
        <w:t>presettlement</w:t>
      </w:r>
      <w:proofErr w:type="spellEnd"/>
      <w:r w:rsidRPr="006A3EB9">
        <w:t xml:space="preserve"> and 1985. Natural Areas Journal 6(2):6-36</w:t>
      </w:r>
    </w:p>
    <w:p w:rsidR="006A3EB9" w:rsidRPr="006A3EB9" w:rsidRDefault="006A3EB9" w:rsidP="006A3EB9">
      <w:pPr>
        <w:autoSpaceDE w:val="0"/>
        <w:autoSpaceDN w:val="0"/>
        <w:spacing w:line="480" w:lineRule="auto"/>
        <w:outlineLvl w:val="0"/>
      </w:pPr>
      <w:proofErr w:type="spellStart"/>
      <w:r w:rsidRPr="006A3EB9">
        <w:t>Pfannmuller</w:t>
      </w:r>
      <w:proofErr w:type="spellEnd"/>
      <w:r w:rsidRPr="006A3EB9">
        <w:t xml:space="preserve">, L., G. </w:t>
      </w:r>
      <w:proofErr w:type="spellStart"/>
      <w:r w:rsidRPr="006A3EB9">
        <w:t>Niemi</w:t>
      </w:r>
      <w:proofErr w:type="spellEnd"/>
      <w:r w:rsidRPr="006A3EB9">
        <w:t xml:space="preserve">, J. Green, B. Sample, N. Walton, E. </w:t>
      </w:r>
      <w:proofErr w:type="spellStart"/>
      <w:r w:rsidRPr="006A3EB9">
        <w:t>Zlonis</w:t>
      </w:r>
      <w:proofErr w:type="spellEnd"/>
      <w:r w:rsidRPr="006A3EB9">
        <w:t xml:space="preserve">, T. Brown, A. Bracey, G. Host, J. Reed, K. </w:t>
      </w:r>
      <w:proofErr w:type="spellStart"/>
      <w:r w:rsidRPr="006A3EB9">
        <w:t>Rewinkel</w:t>
      </w:r>
      <w:proofErr w:type="spellEnd"/>
      <w:r w:rsidRPr="006A3EB9">
        <w:t>, and N. Will. 2017. The First Minnesota Breeding Bird Atlas (2009-2013). Accessed November 2017.</w:t>
      </w:r>
    </w:p>
    <w:p w:rsidR="006A3EB9" w:rsidRPr="006A3EB9" w:rsidRDefault="006A3EB9" w:rsidP="006A3EB9">
      <w:pPr>
        <w:autoSpaceDE w:val="0"/>
        <w:autoSpaceDN w:val="0"/>
        <w:spacing w:line="480" w:lineRule="auto"/>
        <w:outlineLvl w:val="0"/>
      </w:pPr>
      <w:r w:rsidRPr="006A3EB9">
        <w:t>Plummer, M. 2003. JAGS: A program for analysis of Bayesian graphical models using Gibbs sampling</w:t>
      </w:r>
    </w:p>
    <w:p w:rsidR="006A3EB9" w:rsidRPr="006A3EB9" w:rsidRDefault="006A3EB9" w:rsidP="006A3EB9">
      <w:pPr>
        <w:autoSpaceDE w:val="0"/>
        <w:autoSpaceDN w:val="0"/>
        <w:spacing w:line="480" w:lineRule="auto"/>
        <w:outlineLvl w:val="0"/>
      </w:pPr>
      <w:r w:rsidRPr="006A3EB9">
        <w:t>R development Core Team. R: A Language and Environment for Statistical Computing; 2014. R Foundation for Statistical Computing, Vienna, Austria.</w:t>
      </w:r>
    </w:p>
    <w:p w:rsidR="006A3EB9" w:rsidRPr="006A3EB9" w:rsidRDefault="006A3EB9" w:rsidP="006A3EB9">
      <w:pPr>
        <w:autoSpaceDE w:val="0"/>
        <w:autoSpaceDN w:val="0"/>
        <w:spacing w:line="480" w:lineRule="auto"/>
        <w:outlineLvl w:val="0"/>
      </w:pPr>
      <w:r w:rsidRPr="006A3EB9">
        <w:t xml:space="preserve">Specht, H.M., H.T Reich, F. </w:t>
      </w:r>
      <w:proofErr w:type="spellStart"/>
      <w:r w:rsidRPr="006A3EB9">
        <w:t>Iannarilli</w:t>
      </w:r>
      <w:proofErr w:type="spellEnd"/>
      <w:r w:rsidRPr="006A3EB9">
        <w:t xml:space="preserve">, et al. 2017. Occupancy surveys with conditional replicates: An alternative sampling design for rare species. Methods </w:t>
      </w:r>
      <w:proofErr w:type="spellStart"/>
      <w:r w:rsidRPr="006A3EB9">
        <w:t>Ecol</w:t>
      </w:r>
      <w:proofErr w:type="spellEnd"/>
      <w:r w:rsidRPr="006A3EB9">
        <w:t xml:space="preserve"> </w:t>
      </w:r>
      <w:proofErr w:type="spellStart"/>
      <w:r w:rsidRPr="006A3EB9">
        <w:t>Evol</w:t>
      </w:r>
      <w:proofErr w:type="spellEnd"/>
      <w:r w:rsidRPr="006A3EB9">
        <w:t>. 2017;8:1725–1734. https://doi-org.ezp1.lib.umn.edu/10.1111/2041-210X.12842</w:t>
      </w:r>
    </w:p>
    <w:p w:rsidR="006A3EB9" w:rsidRPr="006A3EB9" w:rsidRDefault="006A3EB9" w:rsidP="006A3EB9">
      <w:pPr>
        <w:autoSpaceDE w:val="0"/>
        <w:autoSpaceDN w:val="0"/>
        <w:spacing w:line="480" w:lineRule="auto"/>
        <w:outlineLvl w:val="0"/>
      </w:pPr>
      <w:proofErr w:type="spellStart"/>
      <w:r w:rsidRPr="006A3EB9">
        <w:t>Swengel</w:t>
      </w:r>
      <w:proofErr w:type="spellEnd"/>
      <w:r w:rsidRPr="006A3EB9">
        <w:t>, A. 1996. Effects of fire and hay management on abundance of prairie butterflies. Biological Conservation, 76(1), 73-85.</w:t>
      </w:r>
    </w:p>
    <w:p w:rsidR="006A3EB9" w:rsidRPr="006A3EB9" w:rsidRDefault="006A3EB9" w:rsidP="006A3EB9">
      <w:pPr>
        <w:autoSpaceDE w:val="0"/>
        <w:autoSpaceDN w:val="0"/>
        <w:spacing w:line="480" w:lineRule="auto"/>
        <w:outlineLvl w:val="0"/>
      </w:pPr>
      <w:proofErr w:type="spellStart"/>
      <w:r w:rsidRPr="006A3EB9">
        <w:t>Swengel</w:t>
      </w:r>
      <w:proofErr w:type="spellEnd"/>
      <w:r w:rsidRPr="006A3EB9">
        <w:t>, A. 1998. Effects of management on butterfly abundance in tallgrass prairie and pine barrens. Biological Conservation, 83(1), 77-89.</w:t>
      </w:r>
    </w:p>
    <w:p w:rsidR="006A3EB9" w:rsidRPr="008E2389" w:rsidRDefault="006A3EB9" w:rsidP="006A3EB9">
      <w:pPr>
        <w:autoSpaceDE w:val="0"/>
        <w:autoSpaceDN w:val="0"/>
        <w:spacing w:line="480" w:lineRule="auto"/>
        <w:outlineLvl w:val="0"/>
      </w:pPr>
      <w:r w:rsidRPr="006A3EB9">
        <w:t>Vander Yacht, A., Keyser, P., Buehler, D., Harper, C., Buckley, D., &amp; Applegate, R. (2016). Avian occupancy response to oak woodland and savanna restoration. Journal of Wildlife Management, 80(6), 1091-1105.</w:t>
      </w:r>
    </w:p>
    <w:sectPr w:rsidR="006A3EB9" w:rsidRPr="008E2389" w:rsidSect="005F2C24">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thea ArchMiller">
    <w15:presenceInfo w15:providerId="Windows Live" w15:userId="f632e2ebb8b41b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9E7"/>
    <w:rsid w:val="00002EB5"/>
    <w:rsid w:val="00004DE7"/>
    <w:rsid w:val="0000693D"/>
    <w:rsid w:val="00007B89"/>
    <w:rsid w:val="00012519"/>
    <w:rsid w:val="00012B22"/>
    <w:rsid w:val="00021202"/>
    <w:rsid w:val="00026601"/>
    <w:rsid w:val="00026EF5"/>
    <w:rsid w:val="00027499"/>
    <w:rsid w:val="00027F33"/>
    <w:rsid w:val="00032327"/>
    <w:rsid w:val="000357D8"/>
    <w:rsid w:val="00036B39"/>
    <w:rsid w:val="0005367D"/>
    <w:rsid w:val="000542E8"/>
    <w:rsid w:val="000549D2"/>
    <w:rsid w:val="00056541"/>
    <w:rsid w:val="00060925"/>
    <w:rsid w:val="00061489"/>
    <w:rsid w:val="000625B2"/>
    <w:rsid w:val="00064089"/>
    <w:rsid w:val="000709A1"/>
    <w:rsid w:val="00080E06"/>
    <w:rsid w:val="00085005"/>
    <w:rsid w:val="000850BF"/>
    <w:rsid w:val="00085AD1"/>
    <w:rsid w:val="000871D8"/>
    <w:rsid w:val="000A4F34"/>
    <w:rsid w:val="000A5C75"/>
    <w:rsid w:val="000E19BD"/>
    <w:rsid w:val="000E4049"/>
    <w:rsid w:val="000E7157"/>
    <w:rsid w:val="000F23FF"/>
    <w:rsid w:val="000F3B9B"/>
    <w:rsid w:val="000F4011"/>
    <w:rsid w:val="000F5110"/>
    <w:rsid w:val="000F77A9"/>
    <w:rsid w:val="00105193"/>
    <w:rsid w:val="00110BEE"/>
    <w:rsid w:val="0011393B"/>
    <w:rsid w:val="0012118B"/>
    <w:rsid w:val="00130D27"/>
    <w:rsid w:val="00132F1B"/>
    <w:rsid w:val="00134FF7"/>
    <w:rsid w:val="00141F35"/>
    <w:rsid w:val="001446B1"/>
    <w:rsid w:val="0014771C"/>
    <w:rsid w:val="001504C7"/>
    <w:rsid w:val="001520F6"/>
    <w:rsid w:val="00152F05"/>
    <w:rsid w:val="0015495C"/>
    <w:rsid w:val="0016183D"/>
    <w:rsid w:val="001646DB"/>
    <w:rsid w:val="00182FEA"/>
    <w:rsid w:val="00186A94"/>
    <w:rsid w:val="001912D4"/>
    <w:rsid w:val="00191A3E"/>
    <w:rsid w:val="00193C65"/>
    <w:rsid w:val="0019529E"/>
    <w:rsid w:val="001A4D26"/>
    <w:rsid w:val="001A667E"/>
    <w:rsid w:val="001B14FB"/>
    <w:rsid w:val="001B2A38"/>
    <w:rsid w:val="001B5153"/>
    <w:rsid w:val="001B6D64"/>
    <w:rsid w:val="001B7CEE"/>
    <w:rsid w:val="001C2D3F"/>
    <w:rsid w:val="001C4F14"/>
    <w:rsid w:val="001C7DE6"/>
    <w:rsid w:val="001C7F74"/>
    <w:rsid w:val="001D4B03"/>
    <w:rsid w:val="001D5B7C"/>
    <w:rsid w:val="001E2531"/>
    <w:rsid w:val="001E4AB7"/>
    <w:rsid w:val="001F140F"/>
    <w:rsid w:val="00204E91"/>
    <w:rsid w:val="00204EEB"/>
    <w:rsid w:val="0021169B"/>
    <w:rsid w:val="0021261A"/>
    <w:rsid w:val="00214065"/>
    <w:rsid w:val="00214505"/>
    <w:rsid w:val="00215785"/>
    <w:rsid w:val="0022080C"/>
    <w:rsid w:val="00234D8C"/>
    <w:rsid w:val="002371C0"/>
    <w:rsid w:val="0024335F"/>
    <w:rsid w:val="00244793"/>
    <w:rsid w:val="00247408"/>
    <w:rsid w:val="00250ADE"/>
    <w:rsid w:val="002528E8"/>
    <w:rsid w:val="0026225F"/>
    <w:rsid w:val="0026311A"/>
    <w:rsid w:val="00265094"/>
    <w:rsid w:val="00265982"/>
    <w:rsid w:val="00266C7F"/>
    <w:rsid w:val="00266D3F"/>
    <w:rsid w:val="00266D7F"/>
    <w:rsid w:val="00270D69"/>
    <w:rsid w:val="00275F45"/>
    <w:rsid w:val="002778E3"/>
    <w:rsid w:val="002842F2"/>
    <w:rsid w:val="0028697E"/>
    <w:rsid w:val="002929EA"/>
    <w:rsid w:val="00295D54"/>
    <w:rsid w:val="002B326C"/>
    <w:rsid w:val="002B3A2B"/>
    <w:rsid w:val="002B4A35"/>
    <w:rsid w:val="002B7E70"/>
    <w:rsid w:val="002C3148"/>
    <w:rsid w:val="002D2E05"/>
    <w:rsid w:val="002E7EAC"/>
    <w:rsid w:val="00306D62"/>
    <w:rsid w:val="00310202"/>
    <w:rsid w:val="00321590"/>
    <w:rsid w:val="00325B77"/>
    <w:rsid w:val="003419C2"/>
    <w:rsid w:val="00346324"/>
    <w:rsid w:val="00355A3D"/>
    <w:rsid w:val="00357842"/>
    <w:rsid w:val="00362B95"/>
    <w:rsid w:val="003661F5"/>
    <w:rsid w:val="003720A4"/>
    <w:rsid w:val="00373ACB"/>
    <w:rsid w:val="00375AD5"/>
    <w:rsid w:val="00381769"/>
    <w:rsid w:val="00381A74"/>
    <w:rsid w:val="00385416"/>
    <w:rsid w:val="00391B49"/>
    <w:rsid w:val="003A193E"/>
    <w:rsid w:val="003A214B"/>
    <w:rsid w:val="003A3B95"/>
    <w:rsid w:val="003B3A50"/>
    <w:rsid w:val="003B4BE0"/>
    <w:rsid w:val="003B6F3F"/>
    <w:rsid w:val="003B7D76"/>
    <w:rsid w:val="003C6932"/>
    <w:rsid w:val="003D57AF"/>
    <w:rsid w:val="003E327C"/>
    <w:rsid w:val="003E4737"/>
    <w:rsid w:val="003F1A57"/>
    <w:rsid w:val="003F426E"/>
    <w:rsid w:val="003F5E75"/>
    <w:rsid w:val="003F6895"/>
    <w:rsid w:val="003F6E95"/>
    <w:rsid w:val="003F78DA"/>
    <w:rsid w:val="003F7A8A"/>
    <w:rsid w:val="004078FC"/>
    <w:rsid w:val="00407F35"/>
    <w:rsid w:val="00411412"/>
    <w:rsid w:val="00411E5F"/>
    <w:rsid w:val="004129B5"/>
    <w:rsid w:val="004203BE"/>
    <w:rsid w:val="00422190"/>
    <w:rsid w:val="004335BC"/>
    <w:rsid w:val="004341AB"/>
    <w:rsid w:val="00440059"/>
    <w:rsid w:val="0044386F"/>
    <w:rsid w:val="0044788E"/>
    <w:rsid w:val="00450A2A"/>
    <w:rsid w:val="00451CE5"/>
    <w:rsid w:val="00464B43"/>
    <w:rsid w:val="00474392"/>
    <w:rsid w:val="00474E91"/>
    <w:rsid w:val="00476F4A"/>
    <w:rsid w:val="004771E0"/>
    <w:rsid w:val="0048009D"/>
    <w:rsid w:val="00482C4A"/>
    <w:rsid w:val="004834C6"/>
    <w:rsid w:val="0048681F"/>
    <w:rsid w:val="00486C50"/>
    <w:rsid w:val="004875CE"/>
    <w:rsid w:val="00492140"/>
    <w:rsid w:val="00497B21"/>
    <w:rsid w:val="004B5B68"/>
    <w:rsid w:val="004D7A78"/>
    <w:rsid w:val="004E315D"/>
    <w:rsid w:val="004F08FD"/>
    <w:rsid w:val="004F17EB"/>
    <w:rsid w:val="004F3B92"/>
    <w:rsid w:val="004F60AF"/>
    <w:rsid w:val="00501424"/>
    <w:rsid w:val="00506D41"/>
    <w:rsid w:val="00507B17"/>
    <w:rsid w:val="00523143"/>
    <w:rsid w:val="00526FC0"/>
    <w:rsid w:val="00531F17"/>
    <w:rsid w:val="005354FE"/>
    <w:rsid w:val="005364F3"/>
    <w:rsid w:val="00537B45"/>
    <w:rsid w:val="005436B9"/>
    <w:rsid w:val="00550C2F"/>
    <w:rsid w:val="0056138D"/>
    <w:rsid w:val="00567DD2"/>
    <w:rsid w:val="0057131E"/>
    <w:rsid w:val="00575987"/>
    <w:rsid w:val="00590092"/>
    <w:rsid w:val="00590D34"/>
    <w:rsid w:val="005930C6"/>
    <w:rsid w:val="00594E13"/>
    <w:rsid w:val="00595ED1"/>
    <w:rsid w:val="005A0150"/>
    <w:rsid w:val="005A32A0"/>
    <w:rsid w:val="005A70C0"/>
    <w:rsid w:val="005B5D97"/>
    <w:rsid w:val="005C04FD"/>
    <w:rsid w:val="005C0F72"/>
    <w:rsid w:val="005C3573"/>
    <w:rsid w:val="005C3625"/>
    <w:rsid w:val="005C6716"/>
    <w:rsid w:val="005E5B39"/>
    <w:rsid w:val="005F0564"/>
    <w:rsid w:val="005F2C24"/>
    <w:rsid w:val="005F3336"/>
    <w:rsid w:val="00601419"/>
    <w:rsid w:val="00605BA7"/>
    <w:rsid w:val="006066C0"/>
    <w:rsid w:val="0061040D"/>
    <w:rsid w:val="00617950"/>
    <w:rsid w:val="0062247A"/>
    <w:rsid w:val="0062698A"/>
    <w:rsid w:val="00645110"/>
    <w:rsid w:val="00647720"/>
    <w:rsid w:val="00647E82"/>
    <w:rsid w:val="00666C90"/>
    <w:rsid w:val="006745E2"/>
    <w:rsid w:val="006746AB"/>
    <w:rsid w:val="00674886"/>
    <w:rsid w:val="006759E7"/>
    <w:rsid w:val="00676122"/>
    <w:rsid w:val="006851E1"/>
    <w:rsid w:val="006874C2"/>
    <w:rsid w:val="00687F3C"/>
    <w:rsid w:val="00692A1E"/>
    <w:rsid w:val="00692AFA"/>
    <w:rsid w:val="00694188"/>
    <w:rsid w:val="00697189"/>
    <w:rsid w:val="0069726A"/>
    <w:rsid w:val="00697B24"/>
    <w:rsid w:val="00697F70"/>
    <w:rsid w:val="006A0F5B"/>
    <w:rsid w:val="006A183C"/>
    <w:rsid w:val="006A3EB9"/>
    <w:rsid w:val="006B0BA9"/>
    <w:rsid w:val="006B1FCE"/>
    <w:rsid w:val="006B2B37"/>
    <w:rsid w:val="006B31C4"/>
    <w:rsid w:val="006B6CC7"/>
    <w:rsid w:val="006C140A"/>
    <w:rsid w:val="006C1E7F"/>
    <w:rsid w:val="006C5408"/>
    <w:rsid w:val="006D4348"/>
    <w:rsid w:val="006E0222"/>
    <w:rsid w:val="006E33FC"/>
    <w:rsid w:val="006E5E38"/>
    <w:rsid w:val="006F61B2"/>
    <w:rsid w:val="00710195"/>
    <w:rsid w:val="007115B6"/>
    <w:rsid w:val="00712023"/>
    <w:rsid w:val="00713EEE"/>
    <w:rsid w:val="00716A81"/>
    <w:rsid w:val="00716E3F"/>
    <w:rsid w:val="007212C5"/>
    <w:rsid w:val="00732171"/>
    <w:rsid w:val="00732FD0"/>
    <w:rsid w:val="007341DD"/>
    <w:rsid w:val="00737789"/>
    <w:rsid w:val="007444B5"/>
    <w:rsid w:val="00753073"/>
    <w:rsid w:val="0076472D"/>
    <w:rsid w:val="007701C3"/>
    <w:rsid w:val="00774C91"/>
    <w:rsid w:val="00781CBE"/>
    <w:rsid w:val="00784E0B"/>
    <w:rsid w:val="0079064A"/>
    <w:rsid w:val="007906A1"/>
    <w:rsid w:val="00790715"/>
    <w:rsid w:val="007A2CF9"/>
    <w:rsid w:val="007A6FA9"/>
    <w:rsid w:val="007B0341"/>
    <w:rsid w:val="007B0687"/>
    <w:rsid w:val="007B221D"/>
    <w:rsid w:val="007C275C"/>
    <w:rsid w:val="007C3A8E"/>
    <w:rsid w:val="007C450E"/>
    <w:rsid w:val="007C558F"/>
    <w:rsid w:val="007C6720"/>
    <w:rsid w:val="007D213C"/>
    <w:rsid w:val="007D4F37"/>
    <w:rsid w:val="007E1D46"/>
    <w:rsid w:val="007E4C17"/>
    <w:rsid w:val="007F2DFA"/>
    <w:rsid w:val="007F4799"/>
    <w:rsid w:val="007F5C5A"/>
    <w:rsid w:val="007F6877"/>
    <w:rsid w:val="008023A3"/>
    <w:rsid w:val="008027A8"/>
    <w:rsid w:val="008046DB"/>
    <w:rsid w:val="00815C7B"/>
    <w:rsid w:val="00824408"/>
    <w:rsid w:val="00830AA5"/>
    <w:rsid w:val="008337E1"/>
    <w:rsid w:val="008375D5"/>
    <w:rsid w:val="0084578B"/>
    <w:rsid w:val="00846050"/>
    <w:rsid w:val="00854DD4"/>
    <w:rsid w:val="00857886"/>
    <w:rsid w:val="0086234A"/>
    <w:rsid w:val="00863148"/>
    <w:rsid w:val="0086513E"/>
    <w:rsid w:val="008707E9"/>
    <w:rsid w:val="00872740"/>
    <w:rsid w:val="00874E54"/>
    <w:rsid w:val="008803A2"/>
    <w:rsid w:val="00883463"/>
    <w:rsid w:val="0088613F"/>
    <w:rsid w:val="00892A6C"/>
    <w:rsid w:val="00894B27"/>
    <w:rsid w:val="00896C41"/>
    <w:rsid w:val="008A053C"/>
    <w:rsid w:val="008A140A"/>
    <w:rsid w:val="008A4D6C"/>
    <w:rsid w:val="008A5317"/>
    <w:rsid w:val="008B2F37"/>
    <w:rsid w:val="008B3B51"/>
    <w:rsid w:val="008C23FC"/>
    <w:rsid w:val="008C726B"/>
    <w:rsid w:val="008D05FA"/>
    <w:rsid w:val="008E0A7F"/>
    <w:rsid w:val="008E1426"/>
    <w:rsid w:val="008E2389"/>
    <w:rsid w:val="008E2660"/>
    <w:rsid w:val="0090105A"/>
    <w:rsid w:val="00913006"/>
    <w:rsid w:val="0091303F"/>
    <w:rsid w:val="00913631"/>
    <w:rsid w:val="00916D5E"/>
    <w:rsid w:val="00922136"/>
    <w:rsid w:val="009314C9"/>
    <w:rsid w:val="009352EB"/>
    <w:rsid w:val="009430FE"/>
    <w:rsid w:val="00947DBE"/>
    <w:rsid w:val="009522D1"/>
    <w:rsid w:val="00955BE0"/>
    <w:rsid w:val="00955BEB"/>
    <w:rsid w:val="009576AE"/>
    <w:rsid w:val="009607E2"/>
    <w:rsid w:val="00963C64"/>
    <w:rsid w:val="00964417"/>
    <w:rsid w:val="00970FE4"/>
    <w:rsid w:val="009761A3"/>
    <w:rsid w:val="00981371"/>
    <w:rsid w:val="009977AF"/>
    <w:rsid w:val="009A0D94"/>
    <w:rsid w:val="009A326E"/>
    <w:rsid w:val="009A5198"/>
    <w:rsid w:val="009B5631"/>
    <w:rsid w:val="009B60A6"/>
    <w:rsid w:val="009B6FBB"/>
    <w:rsid w:val="009C467D"/>
    <w:rsid w:val="009C5448"/>
    <w:rsid w:val="009C64CB"/>
    <w:rsid w:val="009C7DE4"/>
    <w:rsid w:val="009D122D"/>
    <w:rsid w:val="009D19EF"/>
    <w:rsid w:val="009D3032"/>
    <w:rsid w:val="009D3E80"/>
    <w:rsid w:val="009F19B2"/>
    <w:rsid w:val="009F606B"/>
    <w:rsid w:val="00A05699"/>
    <w:rsid w:val="00A140A9"/>
    <w:rsid w:val="00A155B4"/>
    <w:rsid w:val="00A15942"/>
    <w:rsid w:val="00A16FEA"/>
    <w:rsid w:val="00A35BFE"/>
    <w:rsid w:val="00A369C3"/>
    <w:rsid w:val="00A40AF1"/>
    <w:rsid w:val="00A50D19"/>
    <w:rsid w:val="00A62560"/>
    <w:rsid w:val="00A634CE"/>
    <w:rsid w:val="00A67FEF"/>
    <w:rsid w:val="00A70E48"/>
    <w:rsid w:val="00A71444"/>
    <w:rsid w:val="00A77E67"/>
    <w:rsid w:val="00A859CC"/>
    <w:rsid w:val="00A86E3F"/>
    <w:rsid w:val="00A87D1F"/>
    <w:rsid w:val="00A9124F"/>
    <w:rsid w:val="00A96F49"/>
    <w:rsid w:val="00AA39E4"/>
    <w:rsid w:val="00AA5ACA"/>
    <w:rsid w:val="00AA7EA9"/>
    <w:rsid w:val="00AB3E22"/>
    <w:rsid w:val="00AB6518"/>
    <w:rsid w:val="00AB723B"/>
    <w:rsid w:val="00AC6350"/>
    <w:rsid w:val="00AC68A5"/>
    <w:rsid w:val="00AC6AF4"/>
    <w:rsid w:val="00AC7BFD"/>
    <w:rsid w:val="00AC7FDA"/>
    <w:rsid w:val="00AD082B"/>
    <w:rsid w:val="00AD1AAC"/>
    <w:rsid w:val="00AE59AF"/>
    <w:rsid w:val="00AF0678"/>
    <w:rsid w:val="00AF575F"/>
    <w:rsid w:val="00AF6749"/>
    <w:rsid w:val="00AF72BF"/>
    <w:rsid w:val="00B00998"/>
    <w:rsid w:val="00B01475"/>
    <w:rsid w:val="00B01B2B"/>
    <w:rsid w:val="00B026DD"/>
    <w:rsid w:val="00B06F3B"/>
    <w:rsid w:val="00B1439B"/>
    <w:rsid w:val="00B16F8B"/>
    <w:rsid w:val="00B17D8A"/>
    <w:rsid w:val="00B23425"/>
    <w:rsid w:val="00B24162"/>
    <w:rsid w:val="00B24464"/>
    <w:rsid w:val="00B25E21"/>
    <w:rsid w:val="00B32980"/>
    <w:rsid w:val="00B361AB"/>
    <w:rsid w:val="00B36A28"/>
    <w:rsid w:val="00B37DAE"/>
    <w:rsid w:val="00B44858"/>
    <w:rsid w:val="00B50640"/>
    <w:rsid w:val="00B56711"/>
    <w:rsid w:val="00B6130E"/>
    <w:rsid w:val="00B6304B"/>
    <w:rsid w:val="00B65A3D"/>
    <w:rsid w:val="00B66152"/>
    <w:rsid w:val="00B72B45"/>
    <w:rsid w:val="00B731B5"/>
    <w:rsid w:val="00B73514"/>
    <w:rsid w:val="00B745AE"/>
    <w:rsid w:val="00B747FC"/>
    <w:rsid w:val="00B749BC"/>
    <w:rsid w:val="00B76BAA"/>
    <w:rsid w:val="00B91E9B"/>
    <w:rsid w:val="00B935A2"/>
    <w:rsid w:val="00B937C4"/>
    <w:rsid w:val="00BA02B2"/>
    <w:rsid w:val="00BA5670"/>
    <w:rsid w:val="00BA71CC"/>
    <w:rsid w:val="00BC720C"/>
    <w:rsid w:val="00BD05EF"/>
    <w:rsid w:val="00BD132E"/>
    <w:rsid w:val="00BD3019"/>
    <w:rsid w:val="00BE2788"/>
    <w:rsid w:val="00BE3028"/>
    <w:rsid w:val="00BE3EA2"/>
    <w:rsid w:val="00BF3ECF"/>
    <w:rsid w:val="00BF4EF4"/>
    <w:rsid w:val="00BF7358"/>
    <w:rsid w:val="00C00D20"/>
    <w:rsid w:val="00C00F8D"/>
    <w:rsid w:val="00C067BD"/>
    <w:rsid w:val="00C1168A"/>
    <w:rsid w:val="00C116C2"/>
    <w:rsid w:val="00C20E46"/>
    <w:rsid w:val="00C223F5"/>
    <w:rsid w:val="00C22B52"/>
    <w:rsid w:val="00C31906"/>
    <w:rsid w:val="00C32CBD"/>
    <w:rsid w:val="00C32E22"/>
    <w:rsid w:val="00C3694B"/>
    <w:rsid w:val="00C40047"/>
    <w:rsid w:val="00C44519"/>
    <w:rsid w:val="00C46183"/>
    <w:rsid w:val="00C51C22"/>
    <w:rsid w:val="00C54949"/>
    <w:rsid w:val="00C55E11"/>
    <w:rsid w:val="00C60D16"/>
    <w:rsid w:val="00C63817"/>
    <w:rsid w:val="00C659A5"/>
    <w:rsid w:val="00C70514"/>
    <w:rsid w:val="00C71446"/>
    <w:rsid w:val="00C7387E"/>
    <w:rsid w:val="00C7389A"/>
    <w:rsid w:val="00C80CE5"/>
    <w:rsid w:val="00C869CB"/>
    <w:rsid w:val="00C87C86"/>
    <w:rsid w:val="00C966A8"/>
    <w:rsid w:val="00CA1AAA"/>
    <w:rsid w:val="00CA1B6F"/>
    <w:rsid w:val="00CA5E63"/>
    <w:rsid w:val="00CA67A6"/>
    <w:rsid w:val="00CB01B2"/>
    <w:rsid w:val="00CB79F9"/>
    <w:rsid w:val="00CC10C2"/>
    <w:rsid w:val="00CC168A"/>
    <w:rsid w:val="00CD0801"/>
    <w:rsid w:val="00CD4BA5"/>
    <w:rsid w:val="00CD6A32"/>
    <w:rsid w:val="00CF468E"/>
    <w:rsid w:val="00D044A4"/>
    <w:rsid w:val="00D04A7D"/>
    <w:rsid w:val="00D04DBC"/>
    <w:rsid w:val="00D21D92"/>
    <w:rsid w:val="00D247E0"/>
    <w:rsid w:val="00D274C7"/>
    <w:rsid w:val="00D403CC"/>
    <w:rsid w:val="00D46122"/>
    <w:rsid w:val="00D501CE"/>
    <w:rsid w:val="00D543B0"/>
    <w:rsid w:val="00D543E0"/>
    <w:rsid w:val="00D54A38"/>
    <w:rsid w:val="00D54CAB"/>
    <w:rsid w:val="00D54E0B"/>
    <w:rsid w:val="00D55512"/>
    <w:rsid w:val="00D56991"/>
    <w:rsid w:val="00D61CF8"/>
    <w:rsid w:val="00D67047"/>
    <w:rsid w:val="00D7046B"/>
    <w:rsid w:val="00D710EE"/>
    <w:rsid w:val="00D71E12"/>
    <w:rsid w:val="00D71E4F"/>
    <w:rsid w:val="00D73177"/>
    <w:rsid w:val="00D80BE3"/>
    <w:rsid w:val="00D87F8E"/>
    <w:rsid w:val="00D909AD"/>
    <w:rsid w:val="00D914C6"/>
    <w:rsid w:val="00D924FD"/>
    <w:rsid w:val="00D92C51"/>
    <w:rsid w:val="00D93586"/>
    <w:rsid w:val="00D9483E"/>
    <w:rsid w:val="00D94CF1"/>
    <w:rsid w:val="00D97E34"/>
    <w:rsid w:val="00DA4807"/>
    <w:rsid w:val="00DB1013"/>
    <w:rsid w:val="00DB554B"/>
    <w:rsid w:val="00DC3E7F"/>
    <w:rsid w:val="00DC55CA"/>
    <w:rsid w:val="00DC7714"/>
    <w:rsid w:val="00DD2708"/>
    <w:rsid w:val="00DE1B4C"/>
    <w:rsid w:val="00DE4235"/>
    <w:rsid w:val="00DF26BB"/>
    <w:rsid w:val="00E00510"/>
    <w:rsid w:val="00E01C54"/>
    <w:rsid w:val="00E02343"/>
    <w:rsid w:val="00E041FC"/>
    <w:rsid w:val="00E11614"/>
    <w:rsid w:val="00E11718"/>
    <w:rsid w:val="00E1310F"/>
    <w:rsid w:val="00E13C13"/>
    <w:rsid w:val="00E1732D"/>
    <w:rsid w:val="00E25530"/>
    <w:rsid w:val="00E26486"/>
    <w:rsid w:val="00E269C1"/>
    <w:rsid w:val="00E27233"/>
    <w:rsid w:val="00E32E8F"/>
    <w:rsid w:val="00E4359F"/>
    <w:rsid w:val="00E5104C"/>
    <w:rsid w:val="00E52E45"/>
    <w:rsid w:val="00E550BB"/>
    <w:rsid w:val="00E637F4"/>
    <w:rsid w:val="00E64C9B"/>
    <w:rsid w:val="00E75EE6"/>
    <w:rsid w:val="00E81F23"/>
    <w:rsid w:val="00E82CA1"/>
    <w:rsid w:val="00E91485"/>
    <w:rsid w:val="00E91A70"/>
    <w:rsid w:val="00E91C77"/>
    <w:rsid w:val="00E950DA"/>
    <w:rsid w:val="00E9570F"/>
    <w:rsid w:val="00E95767"/>
    <w:rsid w:val="00E96B99"/>
    <w:rsid w:val="00EA2A5B"/>
    <w:rsid w:val="00EB18B3"/>
    <w:rsid w:val="00EB2548"/>
    <w:rsid w:val="00EC2EE7"/>
    <w:rsid w:val="00ED47A0"/>
    <w:rsid w:val="00EE028A"/>
    <w:rsid w:val="00EF36D6"/>
    <w:rsid w:val="00EF656B"/>
    <w:rsid w:val="00F002BB"/>
    <w:rsid w:val="00F03388"/>
    <w:rsid w:val="00F0597B"/>
    <w:rsid w:val="00F06679"/>
    <w:rsid w:val="00F2093E"/>
    <w:rsid w:val="00F24403"/>
    <w:rsid w:val="00F27D39"/>
    <w:rsid w:val="00F27E1E"/>
    <w:rsid w:val="00F33CA4"/>
    <w:rsid w:val="00F41278"/>
    <w:rsid w:val="00F42B5E"/>
    <w:rsid w:val="00F44673"/>
    <w:rsid w:val="00F47D57"/>
    <w:rsid w:val="00F5214B"/>
    <w:rsid w:val="00F5219E"/>
    <w:rsid w:val="00F67C2C"/>
    <w:rsid w:val="00F7282E"/>
    <w:rsid w:val="00F74C7F"/>
    <w:rsid w:val="00F774E3"/>
    <w:rsid w:val="00F91DDD"/>
    <w:rsid w:val="00F95103"/>
    <w:rsid w:val="00FA2944"/>
    <w:rsid w:val="00FA2AE2"/>
    <w:rsid w:val="00FB5482"/>
    <w:rsid w:val="00FB596E"/>
    <w:rsid w:val="00FB6BB0"/>
    <w:rsid w:val="00FC3E63"/>
    <w:rsid w:val="00FC7227"/>
    <w:rsid w:val="00FC79F0"/>
    <w:rsid w:val="00FD1A26"/>
    <w:rsid w:val="00FD6A00"/>
    <w:rsid w:val="00FE06CD"/>
    <w:rsid w:val="00FE0D44"/>
    <w:rsid w:val="00FE6986"/>
    <w:rsid w:val="00FF4863"/>
    <w:rsid w:val="00F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00C98"/>
  <w15:chartTrackingRefBased/>
  <w15:docId w15:val="{73A5C5D0-EF0D-44AE-BB40-EBE24CEA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68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C0F72"/>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spacing w:after="160" w:line="259" w:lineRule="auto"/>
      <w:ind w:left="720"/>
      <w:contextualSpacing/>
    </w:pPr>
    <w:rPr>
      <w:rFonts w:asciiTheme="minorHAnsi" w:eastAsiaTheme="minorHAnsi" w:hAnsiTheme="minorHAnsi" w:cstheme="minorBidi"/>
      <w:sz w:val="22"/>
      <w:szCs w:val="22"/>
    </w:rPr>
  </w:style>
  <w:style w:type="character" w:styleId="LineNumber">
    <w:name w:val="line number"/>
    <w:basedOn w:val="DefaultParagraphFont"/>
    <w:uiPriority w:val="99"/>
    <w:semiHidden/>
    <w:unhideWhenUsed/>
    <w:rsid w:val="004129B5"/>
  </w:style>
  <w:style w:type="table" w:styleId="TableGrid">
    <w:name w:val="Table Grid"/>
    <w:basedOn w:val="TableNormal"/>
    <w:uiPriority w:val="39"/>
    <w:rsid w:val="001C2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D132E"/>
    <w:pPr>
      <w:spacing w:after="0" w:line="240" w:lineRule="auto"/>
    </w:pPr>
  </w:style>
  <w:style w:type="character" w:customStyle="1" w:styleId="Heading1Char">
    <w:name w:val="Heading 1 Char"/>
    <w:basedOn w:val="DefaultParagraphFont"/>
    <w:link w:val="Heading1"/>
    <w:uiPriority w:val="9"/>
    <w:rsid w:val="005C0F7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1A4D26"/>
    <w:rPr>
      <w:rFonts w:eastAsiaTheme="minorHAnsi"/>
      <w:sz w:val="18"/>
      <w:szCs w:val="18"/>
    </w:rPr>
  </w:style>
  <w:style w:type="character" w:customStyle="1" w:styleId="BalloonTextChar">
    <w:name w:val="Balloon Text Char"/>
    <w:basedOn w:val="DefaultParagraphFont"/>
    <w:link w:val="BalloonText"/>
    <w:uiPriority w:val="99"/>
    <w:semiHidden/>
    <w:rsid w:val="001A4D26"/>
    <w:rPr>
      <w:rFonts w:ascii="Times New Roman" w:hAnsi="Times New Roman" w:cs="Times New Roman"/>
      <w:sz w:val="18"/>
      <w:szCs w:val="18"/>
    </w:rPr>
  </w:style>
  <w:style w:type="character" w:styleId="PlaceholderText">
    <w:name w:val="Placeholder Text"/>
    <w:basedOn w:val="DefaultParagraphFont"/>
    <w:uiPriority w:val="99"/>
    <w:semiHidden/>
    <w:rsid w:val="00B91E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928219">
      <w:bodyDiv w:val="1"/>
      <w:marLeft w:val="0"/>
      <w:marRight w:val="0"/>
      <w:marTop w:val="0"/>
      <w:marBottom w:val="0"/>
      <w:divBdr>
        <w:top w:val="none" w:sz="0" w:space="0" w:color="auto"/>
        <w:left w:val="none" w:sz="0" w:space="0" w:color="auto"/>
        <w:bottom w:val="none" w:sz="0" w:space="0" w:color="auto"/>
        <w:right w:val="none" w:sz="0" w:space="0" w:color="auto"/>
      </w:divBdr>
    </w:div>
    <w:div w:id="395013992">
      <w:bodyDiv w:val="1"/>
      <w:marLeft w:val="0"/>
      <w:marRight w:val="0"/>
      <w:marTop w:val="0"/>
      <w:marBottom w:val="0"/>
      <w:divBdr>
        <w:top w:val="none" w:sz="0" w:space="0" w:color="auto"/>
        <w:left w:val="none" w:sz="0" w:space="0" w:color="auto"/>
        <w:bottom w:val="none" w:sz="0" w:space="0" w:color="auto"/>
        <w:right w:val="none" w:sz="0" w:space="0" w:color="auto"/>
      </w:divBdr>
    </w:div>
    <w:div w:id="182527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32</Pages>
  <Words>10704</Words>
  <Characters>61015</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71576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Edwards</dc:creator>
  <cp:keywords/>
  <dc:description/>
  <cp:lastModifiedBy>Althea ArchMiller</cp:lastModifiedBy>
  <cp:revision>5</cp:revision>
  <dcterms:created xsi:type="dcterms:W3CDTF">2018-11-01T18:27:00Z</dcterms:created>
  <dcterms:modified xsi:type="dcterms:W3CDTF">2018-11-01T19:36:00Z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id="TEswcCHT"/&gt;&lt;style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