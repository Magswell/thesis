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05291E" w:rsidRDefault="00C41482" w:rsidP="0005291E">
      <w:pPr>
        <w:spacing w:line="480" w:lineRule="auto"/>
        <w:rPr>
          <w:rFonts w:ascii="Times New Roman" w:hAnsi="Times New Roman" w:cs="Times New Roman"/>
          <w:sz w:val="24"/>
          <w:szCs w:val="24"/>
          <w:rPrChange w:id="0" w:author="Todd W Arnold" w:date="2018-11-04T09:22:00Z">
            <w:rPr>
              <w:rFonts w:ascii="Times New Roman" w:hAnsi="Times New Roman" w:cs="Times New Roman"/>
              <w:i/>
              <w:sz w:val="24"/>
              <w:szCs w:val="24"/>
            </w:rPr>
          </w:rPrChange>
        </w:rPr>
        <w:pPrChange w:id="1" w:author="Todd W Arnold" w:date="2018-11-04T09:22:00Z">
          <w:pPr>
            <w:spacing w:line="480" w:lineRule="auto"/>
            <w:jc w:val="center"/>
          </w:pPr>
        </w:pPrChange>
      </w:pPr>
      <w:r w:rsidRPr="0005291E">
        <w:rPr>
          <w:rFonts w:ascii="Times New Roman" w:hAnsi="Times New Roman" w:cs="Times New Roman"/>
          <w:sz w:val="24"/>
          <w:szCs w:val="24"/>
          <w:rPrChange w:id="2" w:author="Todd W Arnold" w:date="2018-11-04T09:22:00Z">
            <w:rPr>
              <w:rFonts w:ascii="Times New Roman" w:hAnsi="Times New Roman" w:cs="Times New Roman"/>
              <w:i/>
              <w:sz w:val="24"/>
              <w:szCs w:val="24"/>
            </w:rPr>
          </w:rPrChange>
        </w:rPr>
        <w:t xml:space="preserve">This chapter was written to conform to the submission requirements of the </w:t>
      </w:r>
      <w:r w:rsidRPr="0005291E">
        <w:rPr>
          <w:rFonts w:ascii="Times New Roman" w:hAnsi="Times New Roman" w:cs="Times New Roman"/>
          <w:i/>
          <w:sz w:val="24"/>
          <w:szCs w:val="24"/>
          <w:rPrChange w:id="3" w:author="Todd W Arnold" w:date="2018-11-04T09:23:00Z">
            <w:rPr>
              <w:rFonts w:ascii="Times New Roman" w:hAnsi="Times New Roman" w:cs="Times New Roman"/>
              <w:sz w:val="24"/>
              <w:szCs w:val="24"/>
            </w:rPr>
          </w:rPrChange>
        </w:rPr>
        <w:t>Journal of Ecological Restoration</w:t>
      </w:r>
      <w:r w:rsidRPr="0005291E">
        <w:rPr>
          <w:rFonts w:ascii="Times New Roman" w:hAnsi="Times New Roman" w:cs="Times New Roman"/>
          <w:sz w:val="24"/>
          <w:szCs w:val="24"/>
          <w:rPrChange w:id="4" w:author="Todd W Arnold" w:date="2018-11-04T09:22:00Z">
            <w:rPr>
              <w:rFonts w:ascii="Times New Roman" w:hAnsi="Times New Roman" w:cs="Times New Roman"/>
              <w:i/>
              <w:sz w:val="24"/>
              <w:szCs w:val="24"/>
            </w:rPr>
          </w:rPrChange>
        </w:rPr>
        <w:t xml:space="preserve">, where I intend to publish.  I wrote it </w:t>
      </w:r>
      <w:ins w:id="5" w:author="Todd W Arnold" w:date="2018-11-04T09:23:00Z">
        <w:r w:rsidR="0005291E">
          <w:rPr>
            <w:rFonts w:ascii="Times New Roman" w:hAnsi="Times New Roman" w:cs="Times New Roman"/>
            <w:sz w:val="24"/>
            <w:szCs w:val="24"/>
          </w:rPr>
          <w:t xml:space="preserve">in </w:t>
        </w:r>
      </w:ins>
      <w:r w:rsidRPr="0005291E">
        <w:rPr>
          <w:rFonts w:ascii="Times New Roman" w:hAnsi="Times New Roman" w:cs="Times New Roman"/>
          <w:sz w:val="24"/>
          <w:szCs w:val="24"/>
          <w:rPrChange w:id="6" w:author="Todd W Arnold" w:date="2018-11-04T09:22:00Z">
            <w:rPr>
              <w:rFonts w:ascii="Times New Roman" w:hAnsi="Times New Roman" w:cs="Times New Roman"/>
              <w:i/>
              <w:sz w:val="24"/>
              <w:szCs w:val="24"/>
            </w:rPr>
          </w:rPrChange>
        </w:rPr>
        <w:t xml:space="preserve">collaboration with my academic advisor Dr. Todd Arnold and Dr. Althea </w:t>
      </w:r>
      <w:proofErr w:type="spellStart"/>
      <w:r w:rsidRPr="0005291E">
        <w:rPr>
          <w:rFonts w:ascii="Times New Roman" w:hAnsi="Times New Roman" w:cs="Times New Roman"/>
          <w:sz w:val="24"/>
          <w:szCs w:val="24"/>
          <w:rPrChange w:id="7" w:author="Todd W Arnold" w:date="2018-11-04T09:22:00Z">
            <w:rPr>
              <w:rFonts w:ascii="Times New Roman" w:hAnsi="Times New Roman" w:cs="Times New Roman"/>
              <w:i/>
              <w:sz w:val="24"/>
              <w:szCs w:val="24"/>
            </w:rPr>
          </w:rPrChange>
        </w:rPr>
        <w:t>ArchMiller</w:t>
      </w:r>
      <w:proofErr w:type="spellEnd"/>
      <w:r w:rsidRPr="0005291E">
        <w:rPr>
          <w:rFonts w:ascii="Times New Roman" w:hAnsi="Times New Roman" w:cs="Times New Roman"/>
          <w:sz w:val="24"/>
          <w:szCs w:val="24"/>
          <w:rPrChange w:id="8" w:author="Todd W Arnold" w:date="2018-11-04T09:22:00Z">
            <w:rPr>
              <w:rFonts w:ascii="Times New Roman" w:hAnsi="Times New Roman" w:cs="Times New Roman"/>
              <w:i/>
              <w:sz w:val="24"/>
              <w:szCs w:val="24"/>
            </w:rPr>
          </w:rPrChange>
        </w:rPr>
        <w:t>, both of whom will be co-authors on that publication. The use of plural pronouns throughout the thesis is reflective of this collaboration.</w:t>
      </w:r>
    </w:p>
    <w:p w:rsidR="00C41482" w:rsidRDefault="0005291E" w:rsidP="00F27D39">
      <w:pPr>
        <w:spacing w:line="480" w:lineRule="auto"/>
        <w:outlineLvl w:val="0"/>
        <w:rPr>
          <w:rFonts w:ascii="Times New Roman" w:hAnsi="Times New Roman" w:cs="Times New Roman"/>
          <w:sz w:val="24"/>
          <w:szCs w:val="24"/>
        </w:rPr>
      </w:pPr>
      <w:ins w:id="9" w:author="Todd W Arnold" w:date="2018-11-04T09:24:00Z">
        <w:r>
          <w:rPr>
            <w:rFonts w:ascii="Times New Roman" w:hAnsi="Times New Roman" w:cs="Times New Roman"/>
            <w:sz w:val="24"/>
            <w:szCs w:val="24"/>
          </w:rPr>
          <w:t xml:space="preserve">PROVIDE </w:t>
        </w:r>
      </w:ins>
      <w:ins w:id="10" w:author="Todd W Arnold" w:date="2018-11-04T09:23:00Z">
        <w:r>
          <w:rPr>
            <w:rFonts w:ascii="Times New Roman" w:hAnsi="Times New Roman" w:cs="Times New Roman"/>
            <w:sz w:val="24"/>
            <w:szCs w:val="24"/>
          </w:rPr>
          <w:t>TITLE</w:t>
        </w:r>
      </w:ins>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ins w:id="11" w:author="Todd W Arnold" w:date="2018-11-04T09:24:00Z">
        <w:r w:rsidR="0005291E">
          <w:rPr>
            <w:rFonts w:ascii="Times New Roman" w:hAnsi="Times New Roman" w:cs="Times New Roman"/>
            <w:sz w:val="24"/>
            <w:szCs w:val="24"/>
          </w:rPr>
          <w:t xml:space="preserve"> [IMRAD format; 1-2 sentences about Why (Intro)</w:t>
        </w:r>
      </w:ins>
      <w:ins w:id="12" w:author="Todd W Arnold" w:date="2018-11-04T09:25:00Z">
        <w:r w:rsidR="0005291E">
          <w:rPr>
            <w:rFonts w:ascii="Times New Roman" w:hAnsi="Times New Roman" w:cs="Times New Roman"/>
            <w:sz w:val="24"/>
            <w:szCs w:val="24"/>
          </w:rPr>
          <w:t>, Where when and how (Methods), What you found (Results) and What it means (Discussion)]</w:t>
        </w:r>
      </w:ins>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w:t>
      </w:r>
      <w:del w:id="13" w:author="Todd W Arnold" w:date="2018-11-04T09:26:00Z">
        <w:r w:rsidRPr="00C966A8" w:rsidDel="0005291E">
          <w:rPr>
            <w:rFonts w:ascii="Times New Roman" w:hAnsi="Times New Roman" w:cs="Times New Roman"/>
            <w:bCs/>
            <w:sz w:val="24"/>
            <w:szCs w:val="24"/>
          </w:rPr>
          <w:delText xml:space="preserve">in the years </w:delText>
        </w:r>
      </w:del>
      <w:r w:rsidRPr="00C966A8">
        <w:rPr>
          <w:rFonts w:ascii="Times New Roman" w:hAnsi="Times New Roman" w:cs="Times New Roman"/>
          <w:bCs/>
          <w:sz w:val="24"/>
          <w:szCs w:val="24"/>
        </w:rPr>
        <w:t>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w:t>
      </w:r>
      <w:proofErr w:type="spellStart"/>
      <w:r w:rsidR="00753073" w:rsidRPr="00753073">
        <w:rPr>
          <w:rFonts w:ascii="Times New Roman" w:hAnsi="Times New Roman" w:cs="Times New Roman"/>
          <w:sz w:val="24"/>
        </w:rPr>
        <w:t>Nuzzo</w:t>
      </w:r>
      <w:proofErr w:type="spellEnd"/>
      <w:r w:rsidR="00753073" w:rsidRPr="00753073">
        <w:rPr>
          <w:rFonts w:ascii="Times New Roman" w:hAnsi="Times New Roman" w:cs="Times New Roman"/>
          <w:sz w:val="24"/>
        </w:rPr>
        <w:t xml:space="preserve">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commentRangeStart w:id="14"/>
      <w:del w:id="15" w:author="Todd W Arnold" w:date="2018-11-04T09:28:00Z">
        <w:r w:rsidR="00961869" w:rsidDel="0005291E">
          <w:rPr>
            <w:rFonts w:ascii="Times New Roman" w:hAnsi="Times New Roman" w:cs="Times New Roman"/>
            <w:sz w:val="24"/>
            <w:szCs w:val="24"/>
          </w:rPr>
          <w:delText xml:space="preserve">11,000,000 to </w:delText>
        </w:r>
      </w:del>
      <w:ins w:id="16" w:author="Todd W Arnold" w:date="2018-11-04T09:28:00Z">
        <w:r w:rsidR="0005291E">
          <w:rPr>
            <w:rFonts w:ascii="Times New Roman" w:hAnsi="Times New Roman" w:cs="Times New Roman"/>
            <w:sz w:val="24"/>
            <w:szCs w:val="24"/>
          </w:rPr>
          <w:t>~</w:t>
        </w:r>
      </w:ins>
      <w:r w:rsidR="00961869">
        <w:rPr>
          <w:rFonts w:ascii="Times New Roman" w:hAnsi="Times New Roman" w:cs="Times New Roman"/>
          <w:sz w:val="24"/>
          <w:szCs w:val="24"/>
        </w:rPr>
        <w:t>1</w:t>
      </w:r>
      <w:ins w:id="17" w:author="Todd W Arnold" w:date="2018-11-04T09:28:00Z">
        <w:r w:rsidR="0005291E">
          <w:rPr>
            <w:rFonts w:ascii="Times New Roman" w:hAnsi="Times New Roman" w:cs="Times New Roman"/>
            <w:sz w:val="24"/>
            <w:szCs w:val="24"/>
          </w:rPr>
          <w:t>2</w:t>
        </w:r>
      </w:ins>
      <w:del w:id="18" w:author="Todd W Arnold" w:date="2018-11-04T09:28:00Z">
        <w:r w:rsidR="00961869" w:rsidDel="0005291E">
          <w:rPr>
            <w:rFonts w:ascii="Times New Roman" w:hAnsi="Times New Roman" w:cs="Times New Roman"/>
            <w:sz w:val="24"/>
            <w:szCs w:val="24"/>
          </w:rPr>
          <w:delText>3</w:delText>
        </w:r>
      </w:del>
      <w:r w:rsidR="00961869">
        <w:rPr>
          <w:rFonts w:ascii="Times New Roman" w:hAnsi="Times New Roman" w:cs="Times New Roman"/>
          <w:sz w:val="24"/>
          <w:szCs w:val="24"/>
        </w:rPr>
        <w:t>,000,000 ha</w:t>
      </w:r>
      <w:commentRangeEnd w:id="14"/>
      <w:r w:rsidR="0005291E">
        <w:rPr>
          <w:rStyle w:val="CommentReference"/>
        </w:rPr>
        <w:commentReference w:id="14"/>
      </w:r>
      <w:r w:rsidR="00961869">
        <w:rPr>
          <w:rFonts w:ascii="Times New Roman" w:hAnsi="Times New Roman" w:cs="Times New Roman"/>
          <w:sz w:val="24"/>
          <w:szCs w:val="24"/>
        </w:rPr>
        <w:t>)</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 xml:space="preserve">once extended in a contiguous band from central Minnesota </w:t>
      </w:r>
      <w:ins w:id="19" w:author="Todd W Arnold" w:date="2018-11-04T09:30:00Z">
        <w:r w:rsidR="0005291E">
          <w:rPr>
            <w:rFonts w:ascii="Times New Roman" w:hAnsi="Times New Roman" w:cs="Times New Roman"/>
            <w:sz w:val="24"/>
            <w:szCs w:val="24"/>
          </w:rPr>
          <w:t xml:space="preserve">and </w:t>
        </w:r>
      </w:ins>
      <w:del w:id="20" w:author="Todd W Arnold" w:date="2018-11-04T09:30:00Z">
        <w:r w:rsidR="00B16DE5" w:rsidDel="0005291E">
          <w:rPr>
            <w:rFonts w:ascii="Times New Roman" w:hAnsi="Times New Roman" w:cs="Times New Roman"/>
            <w:sz w:val="24"/>
            <w:szCs w:val="24"/>
          </w:rPr>
          <w:delText xml:space="preserve">through </w:delText>
        </w:r>
      </w:del>
      <w:r w:rsidR="00B16DE5">
        <w:rPr>
          <w:rFonts w:ascii="Times New Roman" w:hAnsi="Times New Roman" w:cs="Times New Roman"/>
          <w:sz w:val="24"/>
          <w:szCs w:val="24"/>
        </w:rPr>
        <w:t>Wisconsin</w:t>
      </w:r>
      <w:del w:id="21" w:author="Todd W Arnold" w:date="2018-11-04T09:30:00Z">
        <w:r w:rsidR="00B16DE5" w:rsidDel="0005291E">
          <w:rPr>
            <w:rFonts w:ascii="Times New Roman" w:hAnsi="Times New Roman" w:cs="Times New Roman"/>
            <w:sz w:val="24"/>
            <w:szCs w:val="24"/>
          </w:rPr>
          <w:delText>, Iowa and Illino</w:delText>
        </w:r>
        <w:r w:rsidR="00151F6B" w:rsidDel="0005291E">
          <w:rPr>
            <w:rFonts w:ascii="Times New Roman" w:hAnsi="Times New Roman" w:cs="Times New Roman"/>
            <w:sz w:val="24"/>
            <w:szCs w:val="24"/>
          </w:rPr>
          <w:delText>i</w:delText>
        </w:r>
        <w:r w:rsidR="00B16DE5" w:rsidDel="0005291E">
          <w:rPr>
            <w:rFonts w:ascii="Times New Roman" w:hAnsi="Times New Roman" w:cs="Times New Roman"/>
            <w:sz w:val="24"/>
            <w:szCs w:val="24"/>
          </w:rPr>
          <w:delText>s</w:delText>
        </w:r>
      </w:del>
      <w:ins w:id="22" w:author="Todd W Arnold" w:date="2018-11-04T09:30:00Z">
        <w:r w:rsidR="0005291E">
          <w:rPr>
            <w:rFonts w:ascii="Times New Roman" w:hAnsi="Times New Roman" w:cs="Times New Roman"/>
            <w:sz w:val="24"/>
            <w:szCs w:val="24"/>
          </w:rPr>
          <w:t xml:space="preserve"> down</w:t>
        </w:r>
      </w:ins>
      <w:r w:rsidR="00B16DE5">
        <w:rPr>
          <w:rFonts w:ascii="Times New Roman" w:hAnsi="Times New Roman" w:cs="Times New Roman"/>
          <w:sz w:val="24"/>
          <w:szCs w:val="24"/>
        </w:rPr>
        <w:t xml:space="preserve">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w:t>
      </w:r>
      <w:r w:rsidRPr="00C966A8">
        <w:rPr>
          <w:rFonts w:ascii="Times New Roman" w:hAnsi="Times New Roman" w:cs="Times New Roman"/>
          <w:bCs/>
          <w:sz w:val="24"/>
          <w:szCs w:val="24"/>
        </w:rPr>
        <w:lastRenderedPageBreak/>
        <w:t xml:space="preserve">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del w:id="23" w:author="Todd W Arnold" w:date="2018-11-04T09:38:00Z">
        <w:r w:rsidRPr="00C44519" w:rsidDel="00B97128">
          <w:rPr>
            <w:rFonts w:ascii="Times New Roman" w:hAnsi="Times New Roman" w:cs="Times New Roman"/>
            <w:sz w:val="24"/>
            <w:szCs w:val="24"/>
          </w:rPr>
          <w:delText>,</w:delText>
        </w:r>
      </w:del>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w:t>
      </w:r>
      <w:proofErr w:type="spellStart"/>
      <w:r w:rsidR="00961869" w:rsidRPr="00961869">
        <w:rPr>
          <w:rFonts w:ascii="Times New Roman" w:hAnsi="Times New Roman" w:cs="Times New Roman"/>
          <w:sz w:val="24"/>
        </w:rPr>
        <w:t>Marschner</w:t>
      </w:r>
      <w:proofErr w:type="spellEnd"/>
      <w:r w:rsidR="00961869" w:rsidRPr="00961869">
        <w:rPr>
          <w:rFonts w:ascii="Times New Roman" w:hAnsi="Times New Roman" w:cs="Times New Roman"/>
          <w:sz w:val="24"/>
        </w:rPr>
        <w:t xml:space="preserve">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commentRangeStart w:id="24"/>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commentRangeEnd w:id="24"/>
      <w:r w:rsidR="00B97128">
        <w:rPr>
          <w:rStyle w:val="CommentReference"/>
        </w:rPr>
        <w:commentReference w:id="24"/>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w:t>
      </w:r>
      <w:r w:rsidR="0026311A" w:rsidRPr="00B97128">
        <w:rPr>
          <w:rFonts w:ascii="Times New Roman" w:hAnsi="Times New Roman" w:cs="Times New Roman"/>
          <w:sz w:val="24"/>
          <w:szCs w:val="24"/>
          <w:highlight w:val="yellow"/>
          <w:rPrChange w:id="25" w:author="Todd W Arnold" w:date="2018-11-04T09:40:00Z">
            <w:rPr>
              <w:rFonts w:ascii="Times New Roman" w:hAnsi="Times New Roman" w:cs="Times New Roman"/>
              <w:sz w:val="24"/>
              <w:szCs w:val="24"/>
            </w:rPr>
          </w:rPrChange>
        </w:rPr>
        <w:t xml:space="preserve">only XX hectares </w:t>
      </w:r>
      <w:r w:rsidR="002B0E59" w:rsidRPr="00B97128">
        <w:rPr>
          <w:rFonts w:ascii="Times New Roman" w:hAnsi="Times New Roman" w:cs="Times New Roman"/>
          <w:sz w:val="24"/>
          <w:szCs w:val="24"/>
          <w:highlight w:val="yellow"/>
          <w:rPrChange w:id="26" w:author="Todd W Arnold" w:date="2018-11-04T09:40:00Z">
            <w:rPr>
              <w:rFonts w:ascii="Times New Roman" w:hAnsi="Times New Roman" w:cs="Times New Roman"/>
              <w:sz w:val="24"/>
              <w:szCs w:val="24"/>
            </w:rPr>
          </w:rPrChange>
        </w:rPr>
        <w:t>remain</w:t>
      </w:r>
      <w:r w:rsidR="0026311A" w:rsidRPr="00B97128">
        <w:rPr>
          <w:rFonts w:ascii="Times New Roman" w:hAnsi="Times New Roman" w:cs="Times New Roman"/>
          <w:sz w:val="24"/>
          <w:szCs w:val="24"/>
          <w:highlight w:val="yellow"/>
          <w:rPrChange w:id="27" w:author="Todd W Arnold" w:date="2018-11-04T09:40:00Z">
            <w:rPr>
              <w:rFonts w:ascii="Times New Roman" w:hAnsi="Times New Roman" w:cs="Times New Roman"/>
              <w:sz w:val="24"/>
              <w:szCs w:val="24"/>
            </w:rPr>
          </w:rPrChange>
        </w:rPr>
        <w:t xml:space="preserve"> </w:t>
      </w:r>
      <w:r w:rsidR="002B0E59" w:rsidRPr="00B97128">
        <w:rPr>
          <w:rFonts w:ascii="Times New Roman" w:hAnsi="Times New Roman" w:cs="Times New Roman"/>
          <w:sz w:val="24"/>
          <w:szCs w:val="24"/>
          <w:highlight w:val="yellow"/>
          <w:rPrChange w:id="28" w:author="Todd W Arnold" w:date="2018-11-04T09:40:00Z">
            <w:rPr>
              <w:rFonts w:ascii="Times New Roman" w:hAnsi="Times New Roman" w:cs="Times New Roman"/>
              <w:sz w:val="24"/>
              <w:szCs w:val="24"/>
            </w:rPr>
          </w:rPrChange>
        </w:rPr>
        <w:t>(XX cite NHIS, MBS).</w:t>
      </w:r>
      <w:r w:rsidR="0026311A" w:rsidRPr="00C966A8">
        <w:rPr>
          <w:rFonts w:ascii="Times New Roman" w:hAnsi="Times New Roman" w:cs="Times New Roman"/>
          <w:sz w:val="24"/>
          <w:szCs w:val="24"/>
        </w:rPr>
        <w:t xml:space="preserve"> </w:t>
      </w:r>
    </w:p>
    <w:p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w:t>
      </w:r>
      <w:r w:rsidR="008C726B" w:rsidRPr="00C869CB">
        <w:rPr>
          <w:rFonts w:ascii="Times New Roman" w:hAnsi="Times New Roman" w:cs="Times New Roman"/>
          <w:sz w:val="24"/>
          <w:szCs w:val="24"/>
        </w:rPr>
        <w:lastRenderedPageBreak/>
        <w:t>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del w:id="29" w:author="Todd W Arnold" w:date="2018-11-04T09:43:00Z">
        <w:r w:rsidRPr="00C966A8" w:rsidDel="00DF62D0">
          <w:rPr>
            <w:rFonts w:ascii="Times New Roman" w:hAnsi="Times New Roman" w:cs="Times New Roman"/>
            <w:sz w:val="24"/>
            <w:szCs w:val="24"/>
          </w:rPr>
          <w:delText>As of</w:delText>
        </w:r>
        <w:r w:rsidR="00766B9A" w:rsidDel="00DF62D0">
          <w:rPr>
            <w:rFonts w:ascii="Times New Roman" w:hAnsi="Times New Roman" w:cs="Times New Roman"/>
            <w:sz w:val="24"/>
            <w:szCs w:val="24"/>
          </w:rPr>
          <w:delText xml:space="preserve"> the publication of </w:delText>
        </w:r>
      </w:del>
      <w:ins w:id="30" w:author="Todd W Arnold" w:date="2018-11-04T09:43:00Z">
        <w:r w:rsidR="00DF62D0">
          <w:rPr>
            <w:rFonts w:ascii="Times New Roman" w:hAnsi="Times New Roman" w:cs="Times New Roman"/>
            <w:sz w:val="24"/>
            <w:szCs w:val="24"/>
          </w:rPr>
          <w:t xml:space="preserve">When </w:t>
        </w:r>
      </w:ins>
      <w:r w:rsidR="00766B9A">
        <w:rPr>
          <w:rFonts w:ascii="Times New Roman" w:hAnsi="Times New Roman" w:cs="Times New Roman"/>
          <w:sz w:val="24"/>
          <w:szCs w:val="24"/>
        </w:rPr>
        <w:t>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ins w:id="31" w:author="Todd W Arnold" w:date="2018-11-04T09:44:00Z">
        <w:r w:rsidR="00DF62D0">
          <w:rPr>
            <w:rFonts w:ascii="Times New Roman" w:hAnsi="Times New Roman" w:cs="Times New Roman"/>
            <w:sz w:val="24"/>
            <w:szCs w:val="24"/>
          </w:rPr>
          <w:t xml:space="preserve"> was published</w:t>
        </w:r>
      </w:ins>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commentRangeStart w:id="32"/>
      <w:r w:rsidR="00306D62">
        <w:rPr>
          <w:rFonts w:ascii="Times New Roman" w:hAnsi="Times New Roman" w:cs="Times New Roman"/>
          <w:sz w:val="24"/>
          <w:szCs w:val="24"/>
        </w:rPr>
        <w:t>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ins w:id="33" w:author="Todd W Arnold" w:date="2018-11-04T09:44:00Z">
        <w:r w:rsidR="00DF62D0">
          <w:rPr>
            <w:rFonts w:ascii="Times New Roman" w:hAnsi="Times New Roman" w:cs="Times New Roman"/>
            <w:sz w:val="24"/>
            <w:szCs w:val="24"/>
          </w:rPr>
          <w:t xml:space="preserve">MN </w:t>
        </w:r>
      </w:ins>
      <w:r w:rsidRPr="00C966A8">
        <w:rPr>
          <w:rFonts w:ascii="Times New Roman" w:hAnsi="Times New Roman" w:cs="Times New Roman"/>
          <w:sz w:val="24"/>
          <w:szCs w:val="24"/>
        </w:rPr>
        <w:t>DNR</w:t>
      </w:r>
      <w:r w:rsidR="00306D62">
        <w:rPr>
          <w:rFonts w:ascii="Times New Roman" w:hAnsi="Times New Roman" w:cs="Times New Roman"/>
          <w:sz w:val="24"/>
          <w:szCs w:val="24"/>
        </w:rPr>
        <w:t>)</w:t>
      </w:r>
      <w:commentRangeEnd w:id="32"/>
      <w:r w:rsidR="00DF62D0">
        <w:rPr>
          <w:rStyle w:val="CommentReference"/>
        </w:rPr>
        <w:commentReference w:id="32"/>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ins w:id="34" w:author="Todd W Arnold" w:date="2018-11-04T09:45:00Z">
        <w:r w:rsidR="00DF62D0">
          <w:rPr>
            <w:rFonts w:ascii="Times New Roman" w:hAnsi="Times New Roman" w:cs="Times New Roman"/>
            <w:sz w:val="24"/>
            <w:szCs w:val="24"/>
          </w:rPr>
          <w:t>.</w:t>
        </w:r>
      </w:ins>
    </w:p>
    <w:p w:rsidR="00E9570F" w:rsidRPr="00C966A8" w:rsidRDefault="00E9570F" w:rsidP="00F27D39">
      <w:pPr>
        <w:spacing w:line="480" w:lineRule="auto"/>
        <w:rPr>
          <w:rFonts w:ascii="Times New Roman" w:hAnsi="Times New Roman" w:cs="Times New Roman"/>
          <w:bCs/>
          <w:sz w:val="24"/>
          <w:szCs w:val="24"/>
        </w:rPr>
      </w:pPr>
      <w:commentRangeStart w:id="35"/>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commentRangeEnd w:id="35"/>
      <w:r w:rsidR="00DF62D0">
        <w:rPr>
          <w:rStyle w:val="CommentReference"/>
        </w:rPr>
        <w:commentReference w:id="35"/>
      </w:r>
    </w:p>
    <w:p w:rsidR="00B731B5" w:rsidRPr="007A4FC1" w:rsidRDefault="00732FD0" w:rsidP="005279A8">
      <w:pPr>
        <w:spacing w:line="480" w:lineRule="auto"/>
        <w:ind w:firstLine="720"/>
        <w:rPr>
          <w:rFonts w:ascii="Times New Roman" w:hAnsi="Times New Roman" w:cs="Times New Roman"/>
          <w:bCs/>
          <w:sz w:val="24"/>
          <w:szCs w:val="24"/>
        </w:rPr>
      </w:pPr>
      <w:commentRangeStart w:id="36"/>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commentRangeEnd w:id="36"/>
      <w:r w:rsidR="005B092F">
        <w:rPr>
          <w:rStyle w:val="CommentReference"/>
        </w:rPr>
        <w:commentReference w:id="36"/>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 xml:space="preserve">Sand Dunes State Forest </w:t>
      </w:r>
      <w:del w:id="37" w:author="Todd W Arnold" w:date="2018-11-04T09:47:00Z">
        <w:r w:rsidR="00152F05" w:rsidRPr="00C966A8" w:rsidDel="00DF62D0">
          <w:rPr>
            <w:rFonts w:ascii="Times New Roman" w:hAnsi="Times New Roman" w:cs="Times New Roman"/>
            <w:bCs/>
            <w:sz w:val="24"/>
            <w:szCs w:val="24"/>
          </w:rPr>
          <w:delText>(</w:delText>
        </w:r>
        <w:r w:rsidR="00E1310F" w:rsidDel="00DF62D0">
          <w:rPr>
            <w:rFonts w:ascii="Times New Roman" w:hAnsi="Times New Roman" w:cs="Times New Roman"/>
            <w:bCs/>
            <w:sz w:val="24"/>
            <w:szCs w:val="24"/>
          </w:rPr>
          <w:delText>hereafter, Sand Dunes</w:delText>
        </w:r>
        <w:r w:rsidR="00152F05" w:rsidRPr="00C966A8" w:rsidDel="00DF62D0">
          <w:rPr>
            <w:rFonts w:ascii="Times New Roman" w:hAnsi="Times New Roman" w:cs="Times New Roman"/>
            <w:bCs/>
            <w:sz w:val="24"/>
            <w:szCs w:val="24"/>
          </w:rPr>
          <w:delText xml:space="preserve">) </w:delText>
        </w:r>
      </w:del>
      <w:r w:rsidR="00152F05" w:rsidRPr="00C966A8">
        <w:rPr>
          <w:rFonts w:ascii="Times New Roman" w:hAnsi="Times New Roman" w:cs="Times New Roman"/>
          <w:bCs/>
          <w:sz w:val="24"/>
          <w:szCs w:val="24"/>
        </w:rPr>
        <w:t>and Sherburne National Wildlife Refuge (</w:t>
      </w:r>
      <w:r w:rsidR="00E1310F">
        <w:rPr>
          <w:rFonts w:ascii="Times New Roman" w:hAnsi="Times New Roman" w:cs="Times New Roman"/>
          <w:bCs/>
          <w:sz w:val="24"/>
          <w:szCs w:val="24"/>
        </w:rPr>
        <w:t xml:space="preserve">hereafter, </w:t>
      </w:r>
      <w:ins w:id="38" w:author="Todd W Arnold" w:date="2018-11-04T09:47:00Z">
        <w:r w:rsidR="00DF62D0">
          <w:rPr>
            <w:rFonts w:ascii="Times New Roman" w:hAnsi="Times New Roman" w:cs="Times New Roman"/>
            <w:bCs/>
            <w:sz w:val="24"/>
            <w:szCs w:val="24"/>
          </w:rPr>
          <w:t xml:space="preserve">Sand Dunes and </w:t>
        </w:r>
      </w:ins>
      <w:r w:rsidR="00E1310F">
        <w:rPr>
          <w:rFonts w:ascii="Times New Roman" w:hAnsi="Times New Roman" w:cs="Times New Roman"/>
          <w:bCs/>
          <w:sz w:val="24"/>
          <w:szCs w:val="24"/>
        </w:rPr>
        <w:t>Sherburne</w:t>
      </w:r>
      <w:ins w:id="39" w:author="Todd W Arnold" w:date="2018-11-04T09:47:00Z">
        <w:r w:rsidR="00DF62D0">
          <w:rPr>
            <w:rFonts w:ascii="Times New Roman" w:hAnsi="Times New Roman" w:cs="Times New Roman"/>
            <w:bCs/>
            <w:sz w:val="24"/>
            <w:szCs w:val="24"/>
          </w:rPr>
          <w:t>, respectively</w:t>
        </w:r>
      </w:ins>
      <w:r w:rsidR="00152F05" w:rsidRPr="00C966A8">
        <w:rPr>
          <w:rFonts w:ascii="Times New Roman" w:hAnsi="Times New Roman" w:cs="Times New Roman"/>
          <w:bCs/>
          <w:sz w:val="24"/>
          <w:szCs w:val="24"/>
        </w:rPr>
        <w:t xml:space="preserve">) are </w:t>
      </w:r>
      <w:r w:rsidR="00152F05" w:rsidRPr="00C966A8">
        <w:rPr>
          <w:rFonts w:ascii="Times New Roman" w:hAnsi="Times New Roman" w:cs="Times New Roman"/>
          <w:bCs/>
          <w:sz w:val="24"/>
          <w:szCs w:val="24"/>
        </w:rPr>
        <w:lastRenderedPageBreak/>
        <w:t xml:space="preserve">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w:t>
      </w:r>
      <w:commentRangeStart w:id="40"/>
      <w:r w:rsidR="00152F05" w:rsidRPr="00C966A8">
        <w:rPr>
          <w:rFonts w:ascii="Times New Roman" w:hAnsi="Times New Roman" w:cs="Times New Roman"/>
          <w:bCs/>
          <w:sz w:val="24"/>
          <w:szCs w:val="24"/>
        </w:rPr>
        <w:t>that</w:t>
      </w:r>
      <w:commentRangeEnd w:id="40"/>
      <w:r w:rsidR="005B092F">
        <w:rPr>
          <w:rStyle w:val="CommentReference"/>
        </w:rPr>
        <w:commentReference w:id="40"/>
      </w:r>
      <w:r w:rsidR="00152F05" w:rsidRPr="00C966A8">
        <w:rPr>
          <w:rFonts w:ascii="Times New Roman" w:hAnsi="Times New Roman" w:cs="Times New Roman"/>
          <w:bCs/>
          <w:sz w:val="24"/>
          <w:szCs w:val="24"/>
        </w:rPr>
        <w:t xml:space="preserve">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del w:id="41" w:author="Todd W Arnold" w:date="2018-11-04T09:48:00Z">
        <w:r w:rsidR="00E1310F" w:rsidDel="00DF62D0">
          <w:rPr>
            <w:rFonts w:ascii="Times New Roman" w:hAnsi="Times New Roman" w:cs="Times New Roman"/>
            <w:bCs/>
            <w:sz w:val="24"/>
            <w:szCs w:val="24"/>
          </w:rPr>
          <w:delText>Anoka Sand Plain</w:delText>
        </w:r>
        <w:r w:rsidR="00AD082B" w:rsidRPr="00C966A8" w:rsidDel="00DF62D0">
          <w:rPr>
            <w:rFonts w:ascii="Times New Roman" w:hAnsi="Times New Roman" w:cs="Times New Roman"/>
            <w:bCs/>
            <w:sz w:val="24"/>
            <w:szCs w:val="24"/>
          </w:rPr>
          <w:delText xml:space="preserve"> </w:delText>
        </w:r>
      </w:del>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354870" w:rsidRPr="00C966A8" w:rsidRDefault="00354870" w:rsidP="00354870">
      <w:pPr>
        <w:spacing w:line="480" w:lineRule="auto"/>
        <w:rPr>
          <w:moveTo w:id="42" w:author="Todd W Arnold" w:date="2018-11-04T09:56:00Z"/>
          <w:rFonts w:ascii="Times New Roman" w:hAnsi="Times New Roman" w:cs="Times New Roman"/>
          <w:bCs/>
          <w:sz w:val="24"/>
          <w:szCs w:val="24"/>
        </w:rPr>
      </w:pPr>
      <w:moveToRangeStart w:id="43" w:author="Todd W Arnold" w:date="2018-11-04T09:56:00Z" w:name="move529088689"/>
      <w:commentRangeStart w:id="44"/>
      <w:moveTo w:id="45" w:author="Todd W Arnold" w:date="2018-11-04T09:56:00Z">
        <w:r>
          <w:rPr>
            <w:rFonts w:ascii="Times New Roman" w:hAnsi="Times New Roman" w:cs="Times New Roman"/>
            <w:bCs/>
            <w:sz w:val="24"/>
            <w:szCs w:val="24"/>
          </w:rPr>
          <w:t xml:space="preserve">Focal </w:t>
        </w:r>
      </w:moveTo>
      <w:commentRangeEnd w:id="44"/>
      <w:r w:rsidR="00296B25">
        <w:rPr>
          <w:rStyle w:val="CommentReference"/>
        </w:rPr>
        <w:commentReference w:id="44"/>
      </w:r>
      <w:moveTo w:id="46" w:author="Todd W Arnold" w:date="2018-11-04T09:56:00Z">
        <w:r>
          <w:rPr>
            <w:rFonts w:ascii="Times New Roman" w:hAnsi="Times New Roman" w:cs="Times New Roman"/>
            <w:bCs/>
            <w:sz w:val="24"/>
            <w:szCs w:val="24"/>
          </w:rPr>
          <w:t>Species</w:t>
        </w:r>
      </w:moveTo>
    </w:p>
    <w:moveToRangeEnd w:id="43"/>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w:t>
      </w:r>
      <w:del w:id="47" w:author="Todd W Arnold" w:date="2018-11-04T09:49:00Z">
        <w:r w:rsidR="00697B24" w:rsidRPr="008D05FA" w:rsidDel="00DF62D0">
          <w:rPr>
            <w:rFonts w:ascii="Times New Roman" w:hAnsi="Times New Roman" w:cs="Times New Roman"/>
            <w:bCs/>
            <w:sz w:val="24"/>
            <w:szCs w:val="24"/>
          </w:rPr>
          <w:delText xml:space="preserve"> for rare upland </w:delText>
        </w:r>
        <w:r w:rsidR="00E1310F" w:rsidDel="00DF62D0">
          <w:rPr>
            <w:rFonts w:ascii="Times New Roman" w:hAnsi="Times New Roman" w:cs="Times New Roman"/>
            <w:bCs/>
            <w:sz w:val="24"/>
            <w:szCs w:val="24"/>
          </w:rPr>
          <w:delText>Anoka Sand Plain</w:delText>
        </w:r>
        <w:r w:rsidR="00697B24" w:rsidRPr="008D05FA" w:rsidDel="00DF62D0">
          <w:rPr>
            <w:rFonts w:ascii="Times New Roman" w:hAnsi="Times New Roman" w:cs="Times New Roman"/>
            <w:bCs/>
            <w:sz w:val="24"/>
            <w:szCs w:val="24"/>
          </w:rPr>
          <w:delText xml:space="preserve"> fauna</w:delText>
        </w:r>
      </w:del>
      <w:r w:rsidR="00697B24" w:rsidRPr="008D05FA">
        <w:rPr>
          <w:rFonts w:ascii="Times New Roman" w:hAnsi="Times New Roman" w:cs="Times New Roman"/>
          <w:bCs/>
          <w:sz w:val="24"/>
          <w:szCs w:val="24"/>
        </w:rPr>
        <w:t xml:space="preserve">, </w:t>
      </w:r>
      <w:commentRangeStart w:id="48"/>
      <w:r w:rsidR="00697B24" w:rsidRPr="008D05FA">
        <w:rPr>
          <w:rFonts w:ascii="Times New Roman" w:hAnsi="Times New Roman" w:cs="Times New Roman"/>
          <w:bCs/>
          <w:sz w:val="24"/>
          <w:szCs w:val="24"/>
        </w:rPr>
        <w:t>w</w:t>
      </w:r>
      <w:r w:rsidR="00A859CC" w:rsidRPr="008D05FA">
        <w:rPr>
          <w:rFonts w:ascii="Times New Roman" w:hAnsi="Times New Roman" w:cs="Times New Roman"/>
          <w:bCs/>
          <w:sz w:val="24"/>
          <w:szCs w:val="24"/>
        </w:rPr>
        <w:t>e</w:t>
      </w:r>
      <w:commentRangeEnd w:id="48"/>
      <w:r w:rsidR="005B092F">
        <w:rPr>
          <w:rStyle w:val="CommentReference"/>
        </w:rPr>
        <w:commentReference w:id="48"/>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commentRangeStart w:id="49"/>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commentRangeEnd w:id="49"/>
      <w:r w:rsidR="00DF62D0">
        <w:rPr>
          <w:rStyle w:val="CommentReference"/>
        </w:rPr>
        <w:commentReference w:id="49"/>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w:t>
      </w:r>
      <w:ins w:id="50" w:author="Todd W Arnold" w:date="2018-11-04T10:20:00Z">
        <w:r w:rsidR="005B092F">
          <w:rPr>
            <w:rFonts w:ascii="Times New Roman" w:hAnsi="Times New Roman" w:cs="Times New Roman"/>
            <w:bCs/>
            <w:sz w:val="24"/>
            <w:szCs w:val="24"/>
          </w:rPr>
          <w:t xml:space="preserve">data </w:t>
        </w:r>
      </w:ins>
      <w:del w:id="51" w:author="Todd W Arnold" w:date="2018-11-04T10:21:00Z">
        <w:r w:rsidR="00A859CC" w:rsidRPr="00C966A8" w:rsidDel="005B092F">
          <w:rPr>
            <w:rFonts w:ascii="Times New Roman" w:hAnsi="Times New Roman" w:cs="Times New Roman"/>
            <w:bCs/>
            <w:sz w:val="24"/>
            <w:szCs w:val="24"/>
          </w:rPr>
          <w:delText xml:space="preserve">sample sizes to allow rigorous </w:delText>
        </w:r>
      </w:del>
      <w:ins w:id="52" w:author="Todd W Arnold" w:date="2018-11-04T10:21:00Z">
        <w:r w:rsidR="005B092F">
          <w:rPr>
            <w:rFonts w:ascii="Times New Roman" w:hAnsi="Times New Roman" w:cs="Times New Roman"/>
            <w:bCs/>
            <w:sz w:val="24"/>
            <w:szCs w:val="24"/>
          </w:rPr>
          <w:t xml:space="preserve">for </w:t>
        </w:r>
      </w:ins>
      <w:r w:rsidR="00A859CC" w:rsidRPr="00C966A8">
        <w:rPr>
          <w:rFonts w:ascii="Times New Roman" w:hAnsi="Times New Roman" w:cs="Times New Roman"/>
          <w:bCs/>
          <w:sz w:val="24"/>
          <w:szCs w:val="24"/>
        </w:rPr>
        <w:t>statistical analyses</w:t>
      </w:r>
      <w:r w:rsidR="002B7E70" w:rsidRPr="00C966A8">
        <w:rPr>
          <w:rFonts w:ascii="Times New Roman" w:hAnsi="Times New Roman" w:cs="Times New Roman"/>
          <w:bCs/>
          <w:sz w:val="24"/>
          <w:szCs w:val="24"/>
        </w:rPr>
        <w:t xml:space="preserve">. </w:t>
      </w:r>
      <w:commentRangeStart w:id="53"/>
      <w:r w:rsidR="002B7E70" w:rsidRPr="00C966A8">
        <w:rPr>
          <w:rFonts w:ascii="Times New Roman" w:hAnsi="Times New Roman" w:cs="Times New Roman"/>
          <w:bCs/>
          <w:sz w:val="24"/>
          <w:szCs w:val="24"/>
        </w:rPr>
        <w:t>Our focal species were</w:t>
      </w:r>
      <w:commentRangeEnd w:id="53"/>
      <w:r w:rsidR="00DF62D0">
        <w:rPr>
          <w:rStyle w:val="CommentReference"/>
        </w:rPr>
        <w:commentReference w:id="53"/>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ins w:id="54" w:author="Todd W Arnold" w:date="2018-11-04T09:49:00Z">
        <w:r w:rsidR="00DF62D0">
          <w:rPr>
            <w:rFonts w:ascii="Times New Roman" w:hAnsi="Times New Roman" w:cs="Times New Roman"/>
            <w:bCs/>
            <w:sz w:val="24"/>
            <w:szCs w:val="24"/>
          </w:rPr>
          <w:t>.</w:t>
        </w:r>
      </w:ins>
      <w:del w:id="55" w:author="Todd W Arnold" w:date="2018-11-04T09:49:00Z">
        <w:r w:rsidR="009A304C" w:rsidDel="00DF62D0">
          <w:rPr>
            <w:rFonts w:ascii="Times New Roman" w:hAnsi="Times New Roman" w:cs="Times New Roman"/>
            <w:bCs/>
            <w:sz w:val="24"/>
            <w:szCs w:val="24"/>
          </w:rPr>
          <w:delText>,</w:delText>
        </w:r>
      </w:del>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w:t>
      </w:r>
      <w:del w:id="56" w:author="Todd W Arnold" w:date="2018-11-04T09:53:00Z">
        <w:r w:rsidR="00A859CC" w:rsidRPr="00C966A8" w:rsidDel="00354870">
          <w:rPr>
            <w:rFonts w:ascii="Times New Roman" w:hAnsi="Times New Roman" w:cs="Times New Roman"/>
            <w:bCs/>
            <w:sz w:val="24"/>
            <w:szCs w:val="24"/>
          </w:rPr>
          <w:delText xml:space="preserve">of the species </w:delText>
        </w:r>
      </w:del>
      <w:r w:rsidR="00A859CC" w:rsidRPr="00C966A8">
        <w:rPr>
          <w:rFonts w:ascii="Times New Roman" w:hAnsi="Times New Roman" w:cs="Times New Roman"/>
          <w:bCs/>
          <w:sz w:val="24"/>
          <w:szCs w:val="24"/>
        </w:rPr>
        <w:t xml:space="preserve">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commentRangeStart w:id="57"/>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commentRangeEnd w:id="57"/>
      <w:r w:rsidR="00354870">
        <w:rPr>
          <w:rStyle w:val="CommentReference"/>
        </w:rPr>
        <w:commentReference w:id="57"/>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del w:id="58" w:author="Todd W Arnold" w:date="2018-11-04T09:53:00Z">
        <w:r w:rsidR="00D73177" w:rsidDel="00354870">
          <w:rPr>
            <w:rFonts w:ascii="Times New Roman" w:hAnsi="Times New Roman" w:cs="Times New Roman"/>
            <w:bCs/>
            <w:sz w:val="24"/>
            <w:szCs w:val="24"/>
          </w:rPr>
          <w:delText xml:space="preserve">observational data </w:delText>
        </w:r>
      </w:del>
      <w:r w:rsidR="00632E3B">
        <w:rPr>
          <w:rFonts w:ascii="Times New Roman" w:hAnsi="Times New Roman" w:cs="Times New Roman"/>
          <w:bCs/>
          <w:sz w:val="24"/>
          <w:szCs w:val="24"/>
        </w:rPr>
        <w:t xml:space="preserve">sufficient </w:t>
      </w:r>
      <w:ins w:id="59" w:author="Todd W Arnold" w:date="2018-11-04T09:53:00Z">
        <w:r w:rsidR="00354870">
          <w:rPr>
            <w:rFonts w:ascii="Times New Roman" w:hAnsi="Times New Roman" w:cs="Times New Roman"/>
            <w:bCs/>
            <w:sz w:val="24"/>
            <w:szCs w:val="24"/>
          </w:rPr>
          <w:t xml:space="preserve">data </w:t>
        </w:r>
      </w:ins>
      <w:r w:rsidR="00632E3B">
        <w:rPr>
          <w:rFonts w:ascii="Times New Roman" w:hAnsi="Times New Roman" w:cs="Times New Roman"/>
          <w:bCs/>
          <w:sz w:val="24"/>
          <w:szCs w:val="24"/>
        </w:rPr>
        <w:t xml:space="preserve">for </w:t>
      </w:r>
      <w:del w:id="60" w:author="Todd W Arnold" w:date="2018-11-04T09:53:00Z">
        <w:r w:rsidR="00632E3B" w:rsidDel="00354870">
          <w:rPr>
            <w:rFonts w:ascii="Times New Roman" w:hAnsi="Times New Roman" w:cs="Times New Roman"/>
            <w:bCs/>
            <w:sz w:val="24"/>
            <w:szCs w:val="24"/>
          </w:rPr>
          <w:delText xml:space="preserve">robust </w:delText>
        </w:r>
      </w:del>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lastRenderedPageBreak/>
        <w:t xml:space="preserve">from this project </w:t>
      </w:r>
      <w:del w:id="61" w:author="Todd W Arnold" w:date="2018-11-04T09:55:00Z">
        <w:r w:rsidR="00A859CC" w:rsidRPr="00C966A8" w:rsidDel="00354870">
          <w:rPr>
            <w:rFonts w:ascii="Times New Roman" w:hAnsi="Times New Roman" w:cs="Times New Roman"/>
            <w:bCs/>
            <w:sz w:val="24"/>
            <w:szCs w:val="24"/>
          </w:rPr>
          <w:delText xml:space="preserve">will be used </w:delText>
        </w:r>
      </w:del>
      <w:ins w:id="62" w:author="Todd W Arnold" w:date="2018-11-04T09:55:00Z">
        <w:r w:rsidR="00354870">
          <w:rPr>
            <w:rFonts w:ascii="Times New Roman" w:hAnsi="Times New Roman" w:cs="Times New Roman"/>
            <w:bCs/>
            <w:sz w:val="24"/>
            <w:szCs w:val="24"/>
          </w:rPr>
          <w:t xml:space="preserve">were intended </w:t>
        </w:r>
      </w:ins>
      <w:r w:rsidR="00A859CC" w:rsidRPr="00C966A8">
        <w:rPr>
          <w:rFonts w:ascii="Times New Roman" w:hAnsi="Times New Roman" w:cs="Times New Roman"/>
          <w:bCs/>
          <w:sz w:val="24"/>
          <w:szCs w:val="24"/>
        </w:rPr>
        <w:t>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Del="00354870" w:rsidRDefault="00F95103" w:rsidP="00F27D39">
      <w:pPr>
        <w:spacing w:line="480" w:lineRule="auto"/>
        <w:rPr>
          <w:moveFrom w:id="63" w:author="Todd W Arnold" w:date="2018-11-04T09:56:00Z"/>
          <w:rFonts w:ascii="Times New Roman" w:hAnsi="Times New Roman" w:cs="Times New Roman"/>
          <w:bCs/>
          <w:sz w:val="24"/>
          <w:szCs w:val="24"/>
        </w:rPr>
      </w:pPr>
      <w:moveFromRangeStart w:id="64" w:author="Todd W Arnold" w:date="2018-11-04T09:56:00Z" w:name="move529088689"/>
      <w:moveFrom w:id="65" w:author="Todd W Arnold" w:date="2018-11-04T09:56:00Z">
        <w:r w:rsidDel="00354870">
          <w:rPr>
            <w:rFonts w:ascii="Times New Roman" w:hAnsi="Times New Roman" w:cs="Times New Roman"/>
            <w:bCs/>
            <w:sz w:val="24"/>
            <w:szCs w:val="24"/>
          </w:rPr>
          <w:t>Focal Species</w:t>
        </w:r>
      </w:moveFrom>
    </w:p>
    <w:moveFromRangeEnd w:id="64"/>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del w:id="66" w:author="Todd W Arnold" w:date="2018-11-04T09:56:00Z">
        <w:r w:rsidRPr="00C966A8" w:rsidDel="00354870">
          <w:rPr>
            <w:rFonts w:ascii="Times New Roman" w:hAnsi="Times New Roman" w:cs="Times New Roman"/>
            <w:bCs/>
            <w:sz w:val="24"/>
            <w:szCs w:val="24"/>
          </w:rPr>
          <w:delText xml:space="preserve">shows a </w:delText>
        </w:r>
      </w:del>
      <w:proofErr w:type="spellStart"/>
      <w:r w:rsidRPr="00C966A8">
        <w:rPr>
          <w:rFonts w:ascii="Times New Roman" w:hAnsi="Times New Roman" w:cs="Times New Roman"/>
          <w:bCs/>
          <w:sz w:val="24"/>
          <w:szCs w:val="24"/>
        </w:rPr>
        <w:t>prefer</w:t>
      </w:r>
      <w:ins w:id="67" w:author="Todd W Arnold" w:date="2018-11-04T09:56:00Z">
        <w:r w:rsidR="00354870">
          <w:rPr>
            <w:rFonts w:ascii="Times New Roman" w:hAnsi="Times New Roman" w:cs="Times New Roman"/>
            <w:bCs/>
            <w:sz w:val="24"/>
            <w:szCs w:val="24"/>
          </w:rPr>
          <w:t>s</w:t>
        </w:r>
      </w:ins>
      <w:del w:id="68" w:author="Todd W Arnold" w:date="2018-11-04T09:56:00Z">
        <w:r w:rsidRPr="00C966A8" w:rsidDel="00354870">
          <w:rPr>
            <w:rFonts w:ascii="Times New Roman" w:hAnsi="Times New Roman" w:cs="Times New Roman"/>
            <w:bCs/>
            <w:sz w:val="24"/>
            <w:szCs w:val="24"/>
          </w:rPr>
          <w:delText>ence fo</w:delText>
        </w:r>
      </w:del>
      <w:r w:rsidRPr="00C966A8">
        <w:rPr>
          <w:rFonts w:ascii="Times New Roman" w:hAnsi="Times New Roman" w:cs="Times New Roman"/>
          <w:bCs/>
          <w:sz w:val="24"/>
          <w:szCs w:val="24"/>
        </w:rPr>
        <w:t>r</w:t>
      </w:r>
      <w:proofErr w:type="spellEnd"/>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ins w:id="69" w:author="Todd W Arnold" w:date="2018-11-04T09:58:00Z">
        <w:r w:rsidR="00354870">
          <w:rPr>
            <w:rFonts w:ascii="Times New Roman" w:hAnsi="Times New Roman" w:cs="Times New Roman"/>
            <w:bCs/>
            <w:sz w:val="24"/>
            <w:szCs w:val="24"/>
          </w:rPr>
          <w:t>, and is</w:t>
        </w:r>
      </w:ins>
      <w:ins w:id="70" w:author="Todd W Arnold" w:date="2018-11-04T09:56:00Z">
        <w:r w:rsidR="00354870">
          <w:rPr>
            <w:rFonts w:ascii="Times New Roman" w:hAnsi="Times New Roman" w:cs="Times New Roman"/>
            <w:bCs/>
            <w:sz w:val="24"/>
            <w:szCs w:val="24"/>
          </w:rPr>
          <w:t xml:space="preserve"> </w:t>
        </w:r>
      </w:ins>
      <w:del w:id="71" w:author="Todd W Arnold" w:date="2018-11-04T09:58:00Z">
        <w:r w:rsidRPr="00C966A8" w:rsidDel="00354870">
          <w:rPr>
            <w:rFonts w:ascii="Times New Roman" w:hAnsi="Times New Roman" w:cs="Times New Roman"/>
            <w:bCs/>
            <w:sz w:val="24"/>
            <w:szCs w:val="24"/>
          </w:rPr>
          <w:delText xml:space="preserve">. </w:delText>
        </w:r>
        <w:r w:rsidR="004F1174" w:rsidDel="00354870">
          <w:rPr>
            <w:rFonts w:ascii="Times New Roman" w:hAnsi="Times New Roman" w:cs="Times New Roman"/>
            <w:bCs/>
            <w:sz w:val="24"/>
            <w:szCs w:val="24"/>
          </w:rPr>
          <w:delText>In Minnesota</w:delText>
        </w:r>
        <w:r w:rsidR="00204E91" w:rsidRPr="00C966A8" w:rsidDel="00354870">
          <w:rPr>
            <w:rFonts w:ascii="Times New Roman" w:hAnsi="Times New Roman" w:cs="Times New Roman"/>
            <w:bCs/>
            <w:sz w:val="24"/>
            <w:szCs w:val="24"/>
          </w:rPr>
          <w:delText xml:space="preserve"> it is an uncommon</w:delText>
        </w:r>
        <w:r w:rsidR="005E5B39" w:rsidRPr="00C966A8" w:rsidDel="00354870">
          <w:rPr>
            <w:rFonts w:ascii="Times New Roman" w:hAnsi="Times New Roman" w:cs="Times New Roman"/>
            <w:bCs/>
            <w:sz w:val="24"/>
            <w:szCs w:val="24"/>
          </w:rPr>
          <w:delText>,</w:delText>
        </w:r>
        <w:r w:rsidR="00204E91" w:rsidRPr="00C966A8" w:rsidDel="00354870">
          <w:rPr>
            <w:rFonts w:ascii="Times New Roman" w:hAnsi="Times New Roman" w:cs="Times New Roman"/>
            <w:bCs/>
            <w:sz w:val="24"/>
            <w:szCs w:val="24"/>
          </w:rPr>
          <w:delText xml:space="preserve"> edge-dependent species with a relatively narrow habitat niche, </w:delText>
        </w:r>
      </w:del>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commentRangeStart w:id="72"/>
      <w:del w:id="73" w:author="Todd W Arnold" w:date="2018-11-04T09:59:00Z">
        <w:r w:rsidR="00204E91" w:rsidRPr="00C966A8" w:rsidDel="00354870">
          <w:rPr>
            <w:rFonts w:ascii="Times New Roman" w:hAnsi="Times New Roman" w:cs="Times New Roman"/>
            <w:bCs/>
            <w:sz w:val="24"/>
            <w:szCs w:val="24"/>
          </w:rPr>
          <w:delText>Multiple sources</w:delText>
        </w:r>
        <w:commentRangeEnd w:id="72"/>
        <w:r w:rsidR="00354870" w:rsidDel="00354870">
          <w:rPr>
            <w:rStyle w:val="CommentReference"/>
          </w:rPr>
          <w:commentReference w:id="72"/>
        </w:r>
        <w:r w:rsidR="00204E91" w:rsidRPr="00C966A8" w:rsidDel="00354870">
          <w:rPr>
            <w:rFonts w:ascii="Times New Roman" w:hAnsi="Times New Roman" w:cs="Times New Roman"/>
            <w:bCs/>
            <w:sz w:val="24"/>
            <w:szCs w:val="24"/>
          </w:rPr>
          <w:delText xml:space="preserve"> have attributed observed </w:delText>
        </w:r>
        <w:r w:rsidR="009314C9" w:rsidRPr="00C966A8" w:rsidDel="00354870">
          <w:rPr>
            <w:rFonts w:ascii="Times New Roman" w:hAnsi="Times New Roman" w:cs="Times New Roman"/>
            <w:bCs/>
            <w:sz w:val="24"/>
            <w:szCs w:val="24"/>
          </w:rPr>
          <w:delText>l</w:delText>
        </w:r>
      </w:del>
      <w:ins w:id="74" w:author="Todd W Arnold" w:date="2018-11-04T09:59:00Z">
        <w:r w:rsidR="00354870">
          <w:rPr>
            <w:rFonts w:ascii="Times New Roman" w:hAnsi="Times New Roman" w:cs="Times New Roman"/>
            <w:bCs/>
            <w:sz w:val="24"/>
            <w:szCs w:val="24"/>
          </w:rPr>
          <w:t>L</w:t>
        </w:r>
      </w:ins>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ins w:id="75" w:author="Todd W Arnold" w:date="2018-11-04T09:59:00Z">
        <w:r w:rsidR="00354870">
          <w:rPr>
            <w:rFonts w:ascii="Times New Roman" w:hAnsi="Times New Roman" w:cs="Times New Roman"/>
            <w:bCs/>
            <w:sz w:val="24"/>
            <w:szCs w:val="24"/>
          </w:rPr>
          <w:t xml:space="preserve">s have been </w:t>
        </w:r>
        <w:proofErr w:type="spellStart"/>
        <w:r w:rsidR="00354870">
          <w:rPr>
            <w:rFonts w:ascii="Times New Roman" w:hAnsi="Times New Roman" w:cs="Times New Roman"/>
            <w:bCs/>
            <w:sz w:val="24"/>
            <w:szCs w:val="24"/>
          </w:rPr>
          <w:t>atributed</w:t>
        </w:r>
      </w:ins>
      <w:proofErr w:type="spellEnd"/>
      <w:r w:rsidR="00204E91" w:rsidRPr="00C966A8">
        <w:rPr>
          <w:rFonts w:ascii="Times New Roman" w:hAnsi="Times New Roman" w:cs="Times New Roman"/>
          <w:bCs/>
          <w:sz w:val="24"/>
          <w:szCs w:val="24"/>
        </w:rPr>
        <w:t xml:space="preserve"> to </w:t>
      </w:r>
      <w:del w:id="76" w:author="Todd W Arnold" w:date="2018-11-04T09:59:00Z">
        <w:r w:rsidR="00204E91" w:rsidRPr="00C966A8" w:rsidDel="00354870">
          <w:rPr>
            <w:rFonts w:ascii="Times New Roman" w:hAnsi="Times New Roman" w:cs="Times New Roman"/>
            <w:bCs/>
            <w:sz w:val="24"/>
            <w:szCs w:val="24"/>
          </w:rPr>
          <w:delText xml:space="preserve">a </w:delText>
        </w:r>
      </w:del>
      <w:r w:rsidR="00204E91" w:rsidRPr="00C966A8">
        <w:rPr>
          <w:rFonts w:ascii="Times New Roman" w:hAnsi="Times New Roman" w:cs="Times New Roman"/>
          <w:bCs/>
          <w:sz w:val="24"/>
          <w:szCs w:val="24"/>
        </w:rPr>
        <w:t>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although no studies have </w:t>
      </w:r>
      <w:commentRangeStart w:id="77"/>
      <w:r w:rsidR="00204E91" w:rsidRPr="00C966A8">
        <w:rPr>
          <w:rFonts w:ascii="Times New Roman" w:hAnsi="Times New Roman" w:cs="Times New Roman"/>
          <w:bCs/>
          <w:sz w:val="24"/>
          <w:szCs w:val="24"/>
        </w:rPr>
        <w:t xml:space="preserve">presented definitive conclusions </w:t>
      </w:r>
      <w:commentRangeEnd w:id="77"/>
      <w:r w:rsidR="00354870">
        <w:rPr>
          <w:rStyle w:val="CommentReference"/>
        </w:rPr>
        <w:commentReference w:id="77"/>
      </w:r>
      <w:r w:rsidR="00204E91" w:rsidRPr="00C966A8">
        <w:rPr>
          <w:rFonts w:ascii="Times New Roman" w:hAnsi="Times New Roman" w:cs="Times New Roman"/>
          <w:bCs/>
          <w:sz w:val="24"/>
          <w:szCs w:val="24"/>
        </w:rPr>
        <w:t>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w:t>
      </w:r>
      <w:commentRangeStart w:id="78"/>
      <w:r w:rsidR="00AB723B" w:rsidRPr="00C966A8">
        <w:rPr>
          <w:rFonts w:ascii="Times New Roman" w:hAnsi="Times New Roman" w:cs="Times New Roman"/>
          <w:bCs/>
          <w:sz w:val="24"/>
          <w:szCs w:val="24"/>
        </w:rPr>
        <w:t>succeeds</w:t>
      </w:r>
      <w:commentRangeEnd w:id="78"/>
      <w:r w:rsidR="00354870">
        <w:rPr>
          <w:rStyle w:val="CommentReference"/>
        </w:rPr>
        <w:commentReference w:id="78"/>
      </w:r>
      <w:r w:rsidR="00AB723B" w:rsidRPr="00C966A8">
        <w:rPr>
          <w:rFonts w:ascii="Times New Roman" w:hAnsi="Times New Roman" w:cs="Times New Roman"/>
          <w:bCs/>
          <w:sz w:val="24"/>
          <w:szCs w:val="24"/>
        </w:rPr>
        <w:t xml:space="preserve">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No studies have been conducted regarding the specific habitat needs of Leonard’s skippers </w:t>
      </w:r>
      <w:commentRangeStart w:id="79"/>
      <w:r w:rsidRPr="00C966A8">
        <w:rPr>
          <w:rFonts w:ascii="Times New Roman" w:hAnsi="Times New Roman" w:cs="Times New Roman"/>
          <w:bCs/>
          <w:sz w:val="24"/>
          <w:szCs w:val="24"/>
        </w:rPr>
        <w:t>in Minnesota</w:t>
      </w:r>
      <w:commentRangeEnd w:id="79"/>
      <w:r w:rsidR="00296B25">
        <w:rPr>
          <w:rStyle w:val="CommentReference"/>
        </w:rPr>
        <w:commentReference w:id="79"/>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commentRangeStart w:id="80"/>
      <w:r w:rsidRPr="00C966A8">
        <w:rPr>
          <w:rFonts w:ascii="Times New Roman" w:hAnsi="Times New Roman" w:cs="Times New Roman"/>
          <w:bCs/>
          <w:sz w:val="24"/>
          <w:szCs w:val="24"/>
        </w:rPr>
        <w:t xml:space="preserve">Robert Dana, </w:t>
      </w:r>
      <w:ins w:id="81" w:author="Todd W Arnold" w:date="2018-11-04T10:04:00Z">
        <w:r w:rsidR="00296B25">
          <w:rPr>
            <w:rFonts w:ascii="Times New Roman" w:hAnsi="Times New Roman" w:cs="Times New Roman"/>
            <w:bCs/>
            <w:sz w:val="24"/>
            <w:szCs w:val="24"/>
          </w:rPr>
          <w:t xml:space="preserve">MN DNR, </w:t>
        </w:r>
      </w:ins>
      <w:ins w:id="82" w:author="Todd W Arnold" w:date="2018-11-04T10:05:00Z">
        <w:r w:rsidR="00296B25">
          <w:rPr>
            <w:rFonts w:ascii="Times New Roman" w:hAnsi="Times New Roman" w:cs="Times New Roman"/>
            <w:bCs/>
            <w:sz w:val="24"/>
            <w:szCs w:val="24"/>
          </w:rPr>
          <w:t>p</w:t>
        </w:r>
      </w:ins>
      <w:del w:id="83" w:author="Todd W Arnold" w:date="2018-11-04T10:04:00Z">
        <w:r w:rsidRPr="00C966A8" w:rsidDel="00296B25">
          <w:rPr>
            <w:rFonts w:ascii="Times New Roman" w:hAnsi="Times New Roman" w:cs="Times New Roman"/>
            <w:bCs/>
            <w:sz w:val="24"/>
            <w:szCs w:val="24"/>
          </w:rPr>
          <w:delText>P</w:delText>
        </w:r>
      </w:del>
      <w:r w:rsidRPr="00C966A8">
        <w:rPr>
          <w:rFonts w:ascii="Times New Roman" w:hAnsi="Times New Roman" w:cs="Times New Roman"/>
          <w:bCs/>
          <w:sz w:val="24"/>
          <w:szCs w:val="24"/>
        </w:rPr>
        <w:t xml:space="preserve">ers. </w:t>
      </w:r>
      <w:ins w:id="84" w:author="Todd W Arnold" w:date="2018-11-04T10:05:00Z">
        <w:r w:rsidR="00296B25">
          <w:rPr>
            <w:rFonts w:ascii="Times New Roman" w:hAnsi="Times New Roman" w:cs="Times New Roman"/>
            <w:bCs/>
            <w:sz w:val="24"/>
            <w:szCs w:val="24"/>
          </w:rPr>
          <w:t>c</w:t>
        </w:r>
      </w:ins>
      <w:del w:id="85" w:author="Todd W Arnold" w:date="2018-11-04T10:05:00Z">
        <w:r w:rsidRPr="00C966A8" w:rsidDel="00296B25">
          <w:rPr>
            <w:rFonts w:ascii="Times New Roman" w:hAnsi="Times New Roman" w:cs="Times New Roman"/>
            <w:bCs/>
            <w:sz w:val="24"/>
            <w:szCs w:val="24"/>
          </w:rPr>
          <w:delText>C</w:delText>
        </w:r>
      </w:del>
      <w:r w:rsidRPr="00C966A8">
        <w:rPr>
          <w:rFonts w:ascii="Times New Roman" w:hAnsi="Times New Roman" w:cs="Times New Roman"/>
          <w:bCs/>
          <w:sz w:val="24"/>
          <w:szCs w:val="24"/>
        </w:rPr>
        <w:t>omm</w:t>
      </w:r>
      <w:del w:id="86" w:author="Todd W Arnold" w:date="2018-11-04T10:05:00Z">
        <w:r w:rsidRPr="00C966A8" w:rsidDel="00296B25">
          <w:rPr>
            <w:rFonts w:ascii="Times New Roman" w:hAnsi="Times New Roman" w:cs="Times New Roman"/>
            <w:bCs/>
            <w:sz w:val="24"/>
            <w:szCs w:val="24"/>
          </w:rPr>
          <w:delText>unication</w:delText>
        </w:r>
      </w:del>
      <w:ins w:id="87" w:author="Todd W Arnold" w:date="2018-11-04T10:05:00Z">
        <w:r w:rsidR="00296B25">
          <w:rPr>
            <w:rFonts w:ascii="Times New Roman" w:hAnsi="Times New Roman" w:cs="Times New Roman"/>
            <w:bCs/>
            <w:sz w:val="24"/>
            <w:szCs w:val="24"/>
          </w:rPr>
          <w:t>.</w:t>
        </w:r>
        <w:commentRangeEnd w:id="80"/>
        <w:r w:rsidR="00296B25">
          <w:rPr>
            <w:rStyle w:val="CommentReference"/>
          </w:rPr>
          <w:commentReference w:id="80"/>
        </w:r>
      </w:ins>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 xml:space="preserve">th </w:t>
      </w:r>
      <w:r w:rsidR="00B731B5" w:rsidRPr="00C966A8">
        <w:rPr>
          <w:rFonts w:ascii="Times New Roman" w:hAnsi="Times New Roman" w:cs="Times New Roman"/>
          <w:bCs/>
          <w:sz w:val="24"/>
          <w:szCs w:val="24"/>
        </w:rPr>
        <w:lastRenderedPageBreak/>
        <w:t>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w:t>
      </w:r>
      <w:commentRangeStart w:id="88"/>
      <w:r w:rsidRPr="00C966A8">
        <w:rPr>
          <w:rFonts w:ascii="Times New Roman" w:hAnsi="Times New Roman" w:cs="Times New Roman"/>
          <w:bCs/>
          <w:sz w:val="24"/>
          <w:szCs w:val="24"/>
        </w:rPr>
        <w:t>habitat</w:t>
      </w:r>
      <w:commentRangeEnd w:id="88"/>
      <w:r w:rsidR="00296B25">
        <w:rPr>
          <w:rStyle w:val="CommentReference"/>
        </w:rPr>
        <w:commentReference w:id="88"/>
      </w:r>
      <w:r w:rsidRPr="00C966A8">
        <w:rPr>
          <w:rFonts w:ascii="Times New Roman" w:hAnsi="Times New Roman" w:cs="Times New Roman"/>
          <w:bCs/>
          <w:sz w:val="24"/>
          <w:szCs w:val="24"/>
        </w:rPr>
        <w:t xml:space="preserve">. </w:t>
      </w:r>
    </w:p>
    <w:p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w:t>
      </w:r>
      <w:ins w:id="89" w:author="Todd W Arnold" w:date="2018-11-04T10:14:00Z">
        <w:r w:rsidR="005B092F">
          <w:rPr>
            <w:rFonts w:ascii="Times New Roman" w:hAnsi="Times New Roman" w:cs="Times New Roman"/>
            <w:bCs/>
            <w:sz w:val="24"/>
            <w:szCs w:val="24"/>
          </w:rPr>
          <w:t>habitat-abundance</w:t>
        </w:r>
      </w:ins>
      <w:del w:id="90" w:author="Todd W Arnold" w:date="2018-11-04T10:14:00Z">
        <w:r w:rsidR="00D55512" w:rsidDel="005B092F">
          <w:rPr>
            <w:rFonts w:ascii="Times New Roman" w:hAnsi="Times New Roman" w:cs="Times New Roman"/>
            <w:bCs/>
            <w:sz w:val="24"/>
            <w:szCs w:val="24"/>
          </w:rPr>
          <w:delText>the</w:delText>
        </w:r>
      </w:del>
      <w:r w:rsidR="00D55512">
        <w:rPr>
          <w:rFonts w:ascii="Times New Roman" w:hAnsi="Times New Roman" w:cs="Times New Roman"/>
          <w:bCs/>
          <w:sz w:val="24"/>
          <w:szCs w:val="24"/>
        </w:rPr>
        <w:t xml:space="preserve"> relationships </w:t>
      </w:r>
      <w:del w:id="91" w:author="Todd W Arnold" w:date="2018-11-04T10:15:00Z">
        <w:r w:rsidR="00D55512" w:rsidDel="005B092F">
          <w:rPr>
            <w:rFonts w:ascii="Times New Roman" w:hAnsi="Times New Roman" w:cs="Times New Roman"/>
            <w:bCs/>
            <w:sz w:val="24"/>
            <w:szCs w:val="24"/>
          </w:rPr>
          <w:delText xml:space="preserve">between </w:delText>
        </w:r>
      </w:del>
      <w:ins w:id="92" w:author="Todd W Arnold" w:date="2018-11-04T10:15:00Z">
        <w:r w:rsidR="005B092F">
          <w:rPr>
            <w:rFonts w:ascii="Times New Roman" w:hAnsi="Times New Roman" w:cs="Times New Roman"/>
            <w:bCs/>
            <w:sz w:val="24"/>
            <w:szCs w:val="24"/>
          </w:rPr>
          <w:t xml:space="preserve">for </w:t>
        </w:r>
      </w:ins>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w:t>
      </w:r>
      <w:del w:id="93" w:author="Todd W Arnold" w:date="2018-11-04T10:15:00Z">
        <w:r w:rsidR="00D55512" w:rsidDel="005B092F">
          <w:rPr>
            <w:rFonts w:ascii="Times New Roman" w:hAnsi="Times New Roman" w:cs="Times New Roman"/>
            <w:bCs/>
            <w:sz w:val="24"/>
            <w:szCs w:val="24"/>
          </w:rPr>
          <w:delText xml:space="preserve"> and their habitat requirements</w:delText>
        </w:r>
      </w:del>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ins w:id="94" w:author="Todd W Arnold" w:date="2018-11-04T10:15:00Z">
        <w:r w:rsidR="005B092F">
          <w:rPr>
            <w:rFonts w:ascii="Times New Roman" w:hAnsi="Times New Roman" w:cs="Times New Roman"/>
            <w:bCs/>
            <w:sz w:val="24"/>
            <w:szCs w:val="24"/>
          </w:rPr>
          <w:t xml:space="preserve">habitat </w:t>
        </w:r>
      </w:ins>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del w:id="95" w:author="Todd W Arnold" w:date="2018-11-04T10:16:00Z">
        <w:r w:rsidR="00D61CF8" w:rsidDel="005B092F">
          <w:rPr>
            <w:rFonts w:ascii="Times New Roman" w:hAnsi="Times New Roman" w:cs="Times New Roman"/>
            <w:bCs/>
            <w:sz w:val="24"/>
            <w:szCs w:val="24"/>
          </w:rPr>
          <w:delText>populations</w:delText>
        </w:r>
        <w:r w:rsidR="00854DD4" w:rsidDel="005B092F">
          <w:rPr>
            <w:rFonts w:ascii="Times New Roman" w:hAnsi="Times New Roman" w:cs="Times New Roman"/>
            <w:bCs/>
            <w:sz w:val="24"/>
            <w:szCs w:val="24"/>
          </w:rPr>
          <w:delText xml:space="preserve">’ </w:delText>
        </w:r>
      </w:del>
      <w:r w:rsidR="00854DD4">
        <w:rPr>
          <w:rFonts w:ascii="Times New Roman" w:hAnsi="Times New Roman" w:cs="Times New Roman"/>
          <w:bCs/>
          <w:sz w:val="24"/>
          <w:szCs w:val="24"/>
        </w:rPr>
        <w:t>long-term</w:t>
      </w:r>
      <w:r w:rsidR="00D61CF8">
        <w:rPr>
          <w:rFonts w:ascii="Times New Roman" w:hAnsi="Times New Roman" w:cs="Times New Roman"/>
          <w:bCs/>
          <w:sz w:val="24"/>
          <w:szCs w:val="24"/>
        </w:rPr>
        <w:t xml:space="preserve"> persistence </w:t>
      </w:r>
      <w:ins w:id="96" w:author="Todd W Arnold" w:date="2018-11-04T10:16:00Z">
        <w:r w:rsidR="005B092F">
          <w:rPr>
            <w:rFonts w:ascii="Times New Roman" w:hAnsi="Times New Roman" w:cs="Times New Roman"/>
            <w:bCs/>
            <w:sz w:val="24"/>
            <w:szCs w:val="24"/>
          </w:rPr>
          <w:t xml:space="preserve">of these species within </w:t>
        </w:r>
      </w:ins>
      <w:del w:id="97" w:author="Todd W Arnold" w:date="2018-11-04T10:16:00Z">
        <w:r w:rsidR="00D61CF8" w:rsidDel="005B092F">
          <w:rPr>
            <w:rFonts w:ascii="Times New Roman" w:hAnsi="Times New Roman" w:cs="Times New Roman"/>
            <w:bCs/>
            <w:sz w:val="24"/>
            <w:szCs w:val="24"/>
          </w:rPr>
          <w:delText xml:space="preserve">on </w:delText>
        </w:r>
      </w:del>
      <w:r w:rsidR="00D61CF8">
        <w:rPr>
          <w:rFonts w:ascii="Times New Roman" w:hAnsi="Times New Roman" w:cs="Times New Roman"/>
          <w:bCs/>
          <w:sz w:val="24"/>
          <w:szCs w:val="24"/>
        </w:rPr>
        <w:t>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ins w:id="98" w:author="Todd W Arnold" w:date="2018-11-04T10:22:00Z">
        <w:r w:rsidR="005B092F">
          <w:rPr>
            <w:rFonts w:ascii="Times New Roman" w:hAnsi="Times New Roman" w:cs="Times New Roman"/>
            <w:sz w:val="24"/>
            <w:szCs w:val="24"/>
          </w:rPr>
          <w:t>s</w:t>
        </w:r>
      </w:ins>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w:t>
      </w:r>
      <w:ins w:id="99" w:author="Todd W Arnold" w:date="2018-11-04T10:22:00Z">
        <w:r w:rsidR="005B092F">
          <w:rPr>
            <w:rFonts w:ascii="Times New Roman" w:hAnsi="Times New Roman" w:cs="Times New Roman"/>
            <w:sz w:val="24"/>
            <w:szCs w:val="24"/>
          </w:rPr>
          <w:t>,</w:t>
        </w:r>
      </w:ins>
      <w:r w:rsidR="00000E82">
        <w:rPr>
          <w:rFonts w:ascii="Times New Roman" w:hAnsi="Times New Roman" w:cs="Times New Roman"/>
          <w:sz w:val="24"/>
          <w:szCs w:val="24"/>
        </w:rPr>
        <w:t xml:space="preserv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ins w:id="100" w:author="Todd W Arnold" w:date="2018-11-04T10:23:00Z">
        <w:r w:rsidR="005B092F">
          <w:rPr>
            <w:rFonts w:ascii="Times New Roman" w:hAnsi="Times New Roman" w:cs="Times New Roman"/>
            <w:sz w:val="24"/>
            <w:szCs w:val="24"/>
          </w:rPr>
          <w:t xml:space="preserve"> at Sand Dunes</w:t>
        </w:r>
      </w:ins>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del w:id="101" w:author="Todd W Arnold" w:date="2018-11-04T10:23:00Z">
        <w:r w:rsidRPr="00C966A8" w:rsidDel="005B092F">
          <w:rPr>
            <w:rFonts w:ascii="Times New Roman" w:hAnsi="Times New Roman" w:cs="Times New Roman"/>
            <w:sz w:val="24"/>
            <w:szCs w:val="24"/>
          </w:rPr>
          <w:delText>. I</w:delText>
        </w:r>
        <w:r w:rsidR="00464B43" w:rsidDel="005B092F">
          <w:rPr>
            <w:rFonts w:ascii="Times New Roman" w:hAnsi="Times New Roman" w:cs="Times New Roman"/>
            <w:sz w:val="24"/>
            <w:szCs w:val="24"/>
          </w:rPr>
          <w:delText>n contrast to Sand Dunes</w:delText>
        </w:r>
      </w:del>
      <w:r w:rsidR="001B5153">
        <w:rPr>
          <w:rFonts w:ascii="Times New Roman" w:hAnsi="Times New Roman" w:cs="Times New Roman"/>
          <w:sz w:val="24"/>
          <w:szCs w:val="24"/>
        </w:rPr>
        <w:t xml:space="preserve">, </w:t>
      </w:r>
      <w:del w:id="102" w:author="Todd W Arnold" w:date="2018-11-04T10:23:00Z">
        <w:r w:rsidRPr="00C966A8" w:rsidDel="005B092F">
          <w:rPr>
            <w:rFonts w:ascii="Times New Roman" w:hAnsi="Times New Roman" w:cs="Times New Roman"/>
            <w:sz w:val="24"/>
            <w:szCs w:val="24"/>
          </w:rPr>
          <w:delText xml:space="preserve">Sherburne </w:delText>
        </w:r>
      </w:del>
      <w:ins w:id="103" w:author="Todd W Arnold" w:date="2018-11-04T10:23:00Z">
        <w:r w:rsidR="005B092F">
          <w:rPr>
            <w:rFonts w:ascii="Times New Roman" w:hAnsi="Times New Roman" w:cs="Times New Roman"/>
            <w:sz w:val="24"/>
            <w:szCs w:val="24"/>
          </w:rPr>
          <w:t xml:space="preserve">and </w:t>
        </w:r>
      </w:ins>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w:t>
      </w:r>
      <w:ins w:id="104" w:author="Todd W Arnold" w:date="2018-11-04T10:24:00Z">
        <w:r w:rsidR="005B092F">
          <w:rPr>
            <w:rFonts w:ascii="Times New Roman" w:hAnsi="Times New Roman" w:cs="Times New Roman"/>
            <w:sz w:val="24"/>
            <w:szCs w:val="24"/>
          </w:rPr>
          <w:t>,</w:t>
        </w:r>
      </w:ins>
      <w:del w:id="105" w:author="Todd W Arnold" w:date="2018-11-04T10:24:00Z">
        <w:r w:rsidRPr="00C966A8" w:rsidDel="005B092F">
          <w:rPr>
            <w:rFonts w:ascii="Times New Roman" w:hAnsi="Times New Roman" w:cs="Times New Roman"/>
            <w:sz w:val="24"/>
            <w:szCs w:val="24"/>
          </w:rPr>
          <w:delText>;</w:delText>
        </w:r>
      </w:del>
      <w:r w:rsidRPr="00C966A8">
        <w:rPr>
          <w:rFonts w:ascii="Times New Roman" w:hAnsi="Times New Roman" w:cs="Times New Roman"/>
          <w:sz w:val="24"/>
          <w:szCs w:val="24"/>
        </w:rPr>
        <w:t xml:space="preserv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w:t>
      </w:r>
      <w:r w:rsidR="0012118B" w:rsidRPr="00C966A8">
        <w:rPr>
          <w:rFonts w:ascii="Times New Roman" w:hAnsi="Times New Roman" w:cs="Times New Roman"/>
          <w:sz w:val="24"/>
          <w:szCs w:val="24"/>
        </w:rPr>
        <w:lastRenderedPageBreak/>
        <w:t>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Del="009C4EA9" w:rsidRDefault="00BE3EA2" w:rsidP="00F27D39">
      <w:pPr>
        <w:autoSpaceDE w:val="0"/>
        <w:autoSpaceDN w:val="0"/>
        <w:spacing w:line="480" w:lineRule="auto"/>
        <w:rPr>
          <w:del w:id="106" w:author="Todd W Arnold" w:date="2018-11-04T10:26:00Z"/>
          <w:rFonts w:ascii="Times New Roman" w:hAnsi="Times New Roman" w:cs="Times New Roman"/>
          <w:bCs/>
          <w:sz w:val="24"/>
          <w:szCs w:val="24"/>
        </w:rPr>
      </w:pPr>
      <w:del w:id="107" w:author="Todd W Arnold" w:date="2018-11-04T10:26:00Z">
        <w:r w:rsidRPr="00C966A8" w:rsidDel="009C4EA9">
          <w:rPr>
            <w:rFonts w:ascii="Times New Roman" w:hAnsi="Times New Roman" w:cs="Times New Roman"/>
            <w:bCs/>
            <w:sz w:val="24"/>
            <w:szCs w:val="24"/>
          </w:rPr>
          <w:delText>Survey Area</w:delText>
        </w:r>
      </w:del>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del w:id="108" w:author="Todd W Arnold" w:date="2018-11-04T10:26:00Z">
        <w:r w:rsidDel="009C4EA9">
          <w:rPr>
            <w:rFonts w:ascii="Times New Roman" w:hAnsi="Times New Roman" w:cs="Times New Roman"/>
            <w:bCs/>
            <w:sz w:val="24"/>
            <w:szCs w:val="24"/>
          </w:rPr>
          <w:delText xml:space="preserve">This study was designed to gather information about our focal species and their use of available habitat. We established plots within Sand Dunes and Sherburne and conducted surveys of our target organisms within those plots. </w:delText>
        </w:r>
      </w:del>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w:t>
      </w:r>
      <w:del w:id="109" w:author="Todd W Arnold" w:date="2018-11-04T10:30:00Z">
        <w:r w:rsidR="00594E13" w:rsidRPr="00C966A8" w:rsidDel="009C4EA9">
          <w:rPr>
            <w:rFonts w:ascii="Times New Roman" w:hAnsi="Times New Roman" w:cs="Times New Roman"/>
            <w:sz w:val="24"/>
            <w:szCs w:val="24"/>
          </w:rPr>
          <w:delText xml:space="preserve">randomly </w:delText>
        </w:r>
      </w:del>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 xml:space="preserve">the </w:t>
      </w:r>
      <w:ins w:id="110" w:author="Todd W Arnold" w:date="2018-11-04T10:33:00Z">
        <w:r w:rsidR="009C4EA9">
          <w:rPr>
            <w:rFonts w:ascii="Times New Roman" w:hAnsi="Times New Roman" w:cs="Times New Roman"/>
            <w:sz w:val="24"/>
            <w:szCs w:val="24"/>
          </w:rPr>
          <w:t xml:space="preserve">combined </w:t>
        </w:r>
      </w:ins>
      <w:r>
        <w:rPr>
          <w:rFonts w:ascii="Times New Roman" w:hAnsi="Times New Roman" w:cs="Times New Roman"/>
          <w:sz w:val="24"/>
          <w:szCs w:val="24"/>
        </w:rPr>
        <w:t>study area.</w:t>
      </w:r>
      <w:r w:rsidR="00594E13" w:rsidRPr="00C966A8">
        <w:rPr>
          <w:rFonts w:ascii="Times New Roman" w:hAnsi="Times New Roman" w:cs="Times New Roman"/>
          <w:sz w:val="24"/>
          <w:szCs w:val="24"/>
        </w:rPr>
        <w:t xml:space="preserve"> </w:t>
      </w:r>
      <w:del w:id="111" w:author="Todd W Arnold" w:date="2018-11-04T10:33:00Z">
        <w:r w:rsidR="00594E13" w:rsidRPr="00C966A8" w:rsidDel="009C4EA9">
          <w:rPr>
            <w:rFonts w:ascii="Times New Roman" w:hAnsi="Times New Roman" w:cs="Times New Roman"/>
            <w:sz w:val="24"/>
            <w:szCs w:val="24"/>
          </w:rPr>
          <w:delText>Plots that were dominated by wetland habitats were excluded from consideration</w:delText>
        </w:r>
        <w:r w:rsidDel="009C4EA9">
          <w:rPr>
            <w:rFonts w:ascii="Times New Roman" w:hAnsi="Times New Roman" w:cs="Times New Roman"/>
            <w:sz w:val="24"/>
            <w:szCs w:val="24"/>
          </w:rPr>
          <w:delText xml:space="preserve">. </w:delText>
        </w:r>
      </w:del>
      <w:r w:rsidR="00594E13" w:rsidRPr="00C966A8">
        <w:rPr>
          <w:rFonts w:ascii="Times New Roman" w:hAnsi="Times New Roman" w:cs="Times New Roman"/>
          <w:sz w:val="24"/>
          <w:szCs w:val="24"/>
        </w:rPr>
        <w:t xml:space="preserve">Twenty plots were </w:t>
      </w:r>
      <w:del w:id="112" w:author="Todd W Arnold" w:date="2018-11-04T10:30:00Z">
        <w:r w:rsidR="00594E13" w:rsidRPr="00C966A8" w:rsidDel="009C4EA9">
          <w:rPr>
            <w:rFonts w:ascii="Times New Roman" w:hAnsi="Times New Roman" w:cs="Times New Roman"/>
            <w:sz w:val="24"/>
            <w:szCs w:val="24"/>
          </w:rPr>
          <w:delText xml:space="preserve">randomly </w:delText>
        </w:r>
      </w:del>
      <w:commentRangeStart w:id="113"/>
      <w:ins w:id="114" w:author="Todd W Arnold" w:date="2018-11-04T10:28:00Z">
        <w:r w:rsidR="009C4EA9">
          <w:rPr>
            <w:rFonts w:ascii="Times New Roman" w:hAnsi="Times New Roman" w:cs="Times New Roman"/>
            <w:sz w:val="24"/>
            <w:szCs w:val="24"/>
          </w:rPr>
          <w:t>al</w:t>
        </w:r>
      </w:ins>
      <w:r w:rsidR="00594E13" w:rsidRPr="00C966A8">
        <w:rPr>
          <w:rFonts w:ascii="Times New Roman" w:hAnsi="Times New Roman" w:cs="Times New Roman"/>
          <w:sz w:val="24"/>
          <w:szCs w:val="24"/>
        </w:rPr>
        <w:t>located</w:t>
      </w:r>
      <w:commentRangeEnd w:id="113"/>
      <w:r w:rsidR="009C4EA9">
        <w:rPr>
          <w:rStyle w:val="CommentReference"/>
        </w:rPr>
        <w:commentReference w:id="113"/>
      </w:r>
      <w:r w:rsidR="00594E13" w:rsidRPr="00C966A8">
        <w:rPr>
          <w:rFonts w:ascii="Times New Roman" w:hAnsi="Times New Roman" w:cs="Times New Roman"/>
          <w:sz w:val="24"/>
          <w:szCs w:val="24"/>
        </w:rPr>
        <w:t xml:space="preserve"> within Sherburne and 40 plots were </w:t>
      </w:r>
      <w:ins w:id="115" w:author="Todd W Arnold" w:date="2018-11-04T10:28:00Z">
        <w:r w:rsidR="009C4EA9">
          <w:rPr>
            <w:rFonts w:ascii="Times New Roman" w:hAnsi="Times New Roman" w:cs="Times New Roman"/>
            <w:sz w:val="24"/>
            <w:szCs w:val="24"/>
          </w:rPr>
          <w:t>al</w:t>
        </w:r>
      </w:ins>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proofErr w:type="spellStart"/>
      <w:ins w:id="116" w:author="Todd W Arnold" w:date="2018-11-04T10:29:00Z">
        <w:r w:rsidR="009C4EA9">
          <w:rPr>
            <w:rFonts w:ascii="Times New Roman" w:hAnsi="Times New Roman" w:cs="Times New Roman"/>
            <w:sz w:val="24"/>
            <w:szCs w:val="24"/>
          </w:rPr>
          <w:t>alocated</w:t>
        </w:r>
      </w:ins>
      <w:proofErr w:type="spellEnd"/>
      <w:del w:id="117" w:author="Todd W Arnold" w:date="2018-11-04T10:29:00Z">
        <w:r w:rsidDel="009C4EA9">
          <w:rPr>
            <w:rFonts w:ascii="Times New Roman" w:hAnsi="Times New Roman" w:cs="Times New Roman"/>
            <w:sz w:val="24"/>
            <w:szCs w:val="24"/>
          </w:rPr>
          <w:delText>placed</w:delText>
        </w:r>
      </w:del>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restoration beginning in 2014</w:t>
      </w:r>
      <w:ins w:id="118" w:author="Todd W Arnold" w:date="2018-11-04T10:34:00Z">
        <w:r w:rsidR="009C4EA9">
          <w:rPr>
            <w:rFonts w:ascii="Times New Roman" w:hAnsi="Times New Roman" w:cs="Times New Roman"/>
            <w:sz w:val="24"/>
            <w:szCs w:val="24"/>
          </w:rPr>
          <w:t>,</w:t>
        </w:r>
      </w:ins>
      <w:r w:rsidR="00114996">
        <w:rPr>
          <w:rFonts w:ascii="Times New Roman" w:hAnsi="Times New Roman" w:cs="Times New Roman"/>
          <w:sz w:val="24"/>
          <w:szCs w:val="24"/>
        </w:rPr>
        <w:t xml:space="preserve"> </w:t>
      </w:r>
      <w:ins w:id="119" w:author="Todd W Arnold" w:date="2018-11-04T10:34:00Z">
        <w:r w:rsidR="009C4EA9">
          <w:rPr>
            <w:rFonts w:ascii="Times New Roman" w:hAnsi="Times New Roman" w:cs="Times New Roman"/>
            <w:sz w:val="24"/>
            <w:szCs w:val="24"/>
          </w:rPr>
          <w:t>to</w:t>
        </w:r>
      </w:ins>
      <w:del w:id="120" w:author="Todd W Arnold" w:date="2018-11-04T10:34:00Z">
        <w:r w:rsidR="00114996" w:rsidDel="009C4EA9">
          <w:rPr>
            <w:rFonts w:ascii="Times New Roman" w:hAnsi="Times New Roman" w:cs="Times New Roman"/>
            <w:sz w:val="24"/>
            <w:szCs w:val="24"/>
          </w:rPr>
          <w:delText>and</w:delText>
        </w:r>
      </w:del>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ins w:id="121" w:author="Todd W Arnold" w:date="2018-11-04T10:32:00Z">
        <w:r w:rsidR="009C4EA9">
          <w:rPr>
            <w:rFonts w:ascii="Times New Roman" w:hAnsi="Times New Roman" w:cs="Times New Roman"/>
            <w:sz w:val="24"/>
            <w:szCs w:val="24"/>
          </w:rPr>
          <w:t xml:space="preserve">Remaining plots were randomly selected, except </w:t>
        </w:r>
      </w:ins>
      <w:ins w:id="122" w:author="Todd W Arnold" w:date="2018-11-04T10:34:00Z">
        <w:r w:rsidR="00AD5C1E">
          <w:rPr>
            <w:rFonts w:ascii="Times New Roman" w:hAnsi="Times New Roman" w:cs="Times New Roman"/>
            <w:sz w:val="24"/>
            <w:szCs w:val="24"/>
          </w:rPr>
          <w:t xml:space="preserve">selections </w:t>
        </w:r>
      </w:ins>
      <w:ins w:id="123" w:author="Todd W Arnold" w:date="2018-11-04T10:32:00Z">
        <w:r w:rsidR="009C4EA9">
          <w:rPr>
            <w:rFonts w:ascii="Times New Roman" w:hAnsi="Times New Roman" w:cs="Times New Roman"/>
            <w:sz w:val="24"/>
            <w:szCs w:val="24"/>
          </w:rPr>
          <w:t>that were dominated by wetland habitat</w:t>
        </w:r>
      </w:ins>
      <w:ins w:id="124" w:author="Todd W Arnold" w:date="2018-11-04T10:34:00Z">
        <w:r w:rsidR="00AD5C1E">
          <w:rPr>
            <w:rFonts w:ascii="Times New Roman" w:hAnsi="Times New Roman" w:cs="Times New Roman"/>
            <w:sz w:val="24"/>
            <w:szCs w:val="24"/>
          </w:rPr>
          <w:t>s</w:t>
        </w:r>
      </w:ins>
      <w:ins w:id="125" w:author="Todd W Arnold" w:date="2018-11-04T10:32:00Z">
        <w:r w:rsidR="009C4EA9">
          <w:rPr>
            <w:rFonts w:ascii="Times New Roman" w:hAnsi="Times New Roman" w:cs="Times New Roman"/>
            <w:sz w:val="24"/>
            <w:szCs w:val="24"/>
          </w:rPr>
          <w:t xml:space="preserve"> were discarded and a new </w:t>
        </w:r>
      </w:ins>
      <w:ins w:id="126" w:author="Todd W Arnold" w:date="2018-11-04T10:35:00Z">
        <w:r w:rsidR="00AD5C1E">
          <w:rPr>
            <w:rFonts w:ascii="Times New Roman" w:hAnsi="Times New Roman" w:cs="Times New Roman"/>
            <w:sz w:val="24"/>
            <w:szCs w:val="24"/>
          </w:rPr>
          <w:t xml:space="preserve">primarily </w:t>
        </w:r>
      </w:ins>
      <w:ins w:id="127" w:author="Todd W Arnold" w:date="2018-11-04T10:34:00Z">
        <w:r w:rsidR="00AD5C1E">
          <w:rPr>
            <w:rFonts w:ascii="Times New Roman" w:hAnsi="Times New Roman" w:cs="Times New Roman"/>
            <w:sz w:val="24"/>
            <w:szCs w:val="24"/>
          </w:rPr>
          <w:t xml:space="preserve">terrestrial plot </w:t>
        </w:r>
      </w:ins>
      <w:ins w:id="128" w:author="Todd W Arnold" w:date="2018-11-04T10:32:00Z">
        <w:r w:rsidR="009C4EA9">
          <w:rPr>
            <w:rFonts w:ascii="Times New Roman" w:hAnsi="Times New Roman" w:cs="Times New Roman"/>
            <w:sz w:val="24"/>
            <w:szCs w:val="24"/>
          </w:rPr>
          <w:t xml:space="preserve">was randomly selected. </w:t>
        </w:r>
      </w:ins>
      <w:r>
        <w:rPr>
          <w:rFonts w:ascii="Times New Roman" w:hAnsi="Times New Roman" w:cs="Times New Roman"/>
          <w:sz w:val="24"/>
          <w:szCs w:val="24"/>
        </w:rPr>
        <w:t xml:space="preserve">We determined our </w:t>
      </w:r>
      <w:ins w:id="129" w:author="Todd W Arnold" w:date="2018-11-04T10:35:00Z">
        <w:r w:rsidR="00AD5C1E">
          <w:rPr>
            <w:rFonts w:ascii="Times New Roman" w:hAnsi="Times New Roman" w:cs="Times New Roman"/>
            <w:sz w:val="24"/>
            <w:szCs w:val="24"/>
          </w:rPr>
          <w:t xml:space="preserve">initial </w:t>
        </w:r>
      </w:ins>
      <w:r>
        <w:rPr>
          <w:rFonts w:ascii="Times New Roman" w:hAnsi="Times New Roman" w:cs="Times New Roman"/>
          <w:sz w:val="24"/>
          <w:szCs w:val="24"/>
        </w:rPr>
        <w:t xml:space="preserve">sample size by </w:t>
      </w:r>
      <w:r w:rsidR="00306D62">
        <w:rPr>
          <w:rFonts w:ascii="Times New Roman" w:hAnsi="Times New Roman" w:cs="Times New Roman"/>
          <w:sz w:val="24"/>
          <w:szCs w:val="24"/>
        </w:rPr>
        <w:t xml:space="preserve">using Program </w:t>
      </w:r>
      <w:ins w:id="130" w:author="Todd W Arnold" w:date="2018-11-04T10:37:00Z">
        <w:r w:rsidR="00AD5C1E">
          <w:rPr>
            <w:rFonts w:ascii="Times New Roman" w:hAnsi="Times New Roman" w:cs="Times New Roman"/>
            <w:sz w:val="24"/>
            <w:szCs w:val="24"/>
          </w:rPr>
          <w:t>MARK</w:t>
        </w:r>
      </w:ins>
      <w:del w:id="131" w:author="Todd W Arnold" w:date="2018-11-04T10:37:00Z">
        <w:r w:rsidR="00306D62" w:rsidDel="00AD5C1E">
          <w:rPr>
            <w:rFonts w:ascii="Times New Roman" w:hAnsi="Times New Roman" w:cs="Times New Roman"/>
            <w:sz w:val="24"/>
            <w:szCs w:val="24"/>
          </w:rPr>
          <w:delText>R</w:delText>
        </w:r>
      </w:del>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del w:id="132" w:author="Todd W Arnold" w:date="2018-11-04T10:37:00Z">
        <w:r w:rsidR="00306D62" w:rsidRPr="00C966A8" w:rsidDel="00AD5C1E">
          <w:rPr>
            <w:rFonts w:ascii="Times New Roman" w:hAnsi="Times New Roman" w:cs="Times New Roman"/>
            <w:bCs/>
            <w:sz w:val="24"/>
            <w:szCs w:val="24"/>
          </w:rPr>
          <w:delText xml:space="preserve">R </w:delText>
        </w:r>
        <w:r w:rsidR="00306D62" w:rsidRPr="00C966A8" w:rsidDel="00AD5C1E">
          <w:rPr>
            <w:rFonts w:ascii="Times New Roman" w:hAnsi="Times New Roman" w:cs="Times New Roman"/>
            <w:sz w:val="24"/>
            <w:szCs w:val="24"/>
          </w:rPr>
          <w:delText>Core Team, 2013</w:delText>
        </w:r>
      </w:del>
      <w:commentRangeStart w:id="133"/>
      <w:ins w:id="134" w:author="Todd W Arnold" w:date="2018-11-04T10:37:00Z">
        <w:r w:rsidR="00AD5C1E">
          <w:rPr>
            <w:rFonts w:ascii="Times New Roman" w:hAnsi="Times New Roman" w:cs="Times New Roman"/>
            <w:sz w:val="24"/>
            <w:szCs w:val="24"/>
          </w:rPr>
          <w:t>White and Burnham 1999</w:t>
        </w:r>
      </w:ins>
      <w:commentRangeEnd w:id="133"/>
      <w:ins w:id="135" w:author="Todd W Arnold" w:date="2018-11-04T10:38:00Z">
        <w:r w:rsidR="00AD5C1E">
          <w:rPr>
            <w:rStyle w:val="CommentReference"/>
          </w:rPr>
          <w:commentReference w:id="133"/>
        </w:r>
      </w:ins>
      <w:r w:rsidR="00306D62" w:rsidRPr="00C966A8">
        <w:rPr>
          <w:rFonts w:ascii="Times New Roman" w:hAnsi="Times New Roman" w:cs="Times New Roman"/>
          <w:sz w:val="24"/>
          <w:szCs w:val="24"/>
        </w:rPr>
        <w:t>)</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60D16">
        <w:rPr>
          <w:rFonts w:ascii="Times New Roman" w:hAnsi="Times New Roman" w:cs="Times New Roman"/>
          <w:sz w:val="24"/>
          <w:szCs w:val="24"/>
        </w:rPr>
        <w:lastRenderedPageBreak/>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ins w:id="136" w:author="Todd W Arnold" w:date="2018-11-04T10:40:00Z">
        <w:r w:rsidR="00AD5C1E">
          <w:rPr>
            <w:rFonts w:ascii="Times New Roman" w:hAnsi="Times New Roman" w:cs="Times New Roman"/>
            <w:sz w:val="24"/>
            <w:szCs w:val="24"/>
          </w:rPr>
          <w:t xml:space="preserve">, given anticipated patterns of abundance and </w:t>
        </w:r>
      </w:ins>
      <w:del w:id="137" w:author="Todd W Arnold" w:date="2018-11-04T10:40:00Z">
        <w:r w:rsidR="00594E13" w:rsidRPr="00C966A8" w:rsidDel="00AD5C1E">
          <w:rPr>
            <w:rFonts w:ascii="Times New Roman" w:hAnsi="Times New Roman" w:cs="Times New Roman"/>
            <w:sz w:val="24"/>
            <w:szCs w:val="24"/>
          </w:rPr>
          <w:delText xml:space="preserve">. We developed the simulation scenarios to reflect estimates of each species’ </w:delText>
        </w:r>
      </w:del>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ins w:id="138" w:author="Todd W Arnold" w:date="2018-11-04T10:48:00Z">
        <w:r w:rsidR="00C0055F">
          <w:rPr>
            <w:rFonts w:ascii="Times New Roman" w:hAnsi="Times New Roman" w:cs="Times New Roman"/>
            <w:sz w:val="24"/>
            <w:szCs w:val="24"/>
          </w:rPr>
          <w:t>s</w:t>
        </w:r>
      </w:ins>
      <w:r w:rsidR="00435FEB">
        <w:rPr>
          <w:rFonts w:ascii="Times New Roman" w:hAnsi="Times New Roman" w:cs="Times New Roman"/>
          <w:sz w:val="24"/>
          <w:szCs w:val="24"/>
        </w:rPr>
        <w:t xml:space="preserve"> </w:t>
      </w:r>
      <w:del w:id="139" w:author="Todd W Arnold" w:date="2018-11-04T10:48:00Z">
        <w:r w:rsidR="00435FEB" w:rsidDel="00C0055F">
          <w:rPr>
            <w:rFonts w:ascii="Times New Roman" w:hAnsi="Times New Roman" w:cs="Times New Roman"/>
            <w:sz w:val="24"/>
            <w:szCs w:val="24"/>
          </w:rPr>
          <w:delText xml:space="preserve">strategies </w:delText>
        </w:r>
      </w:del>
      <w:r w:rsidR="00435FEB">
        <w:rPr>
          <w:rFonts w:ascii="Times New Roman" w:hAnsi="Times New Roman" w:cs="Times New Roman"/>
          <w:sz w:val="24"/>
          <w:szCs w:val="24"/>
        </w:rPr>
        <w:t>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ins w:id="140" w:author="Todd W Arnold" w:date="2018-11-04T11:00:00Z">
        <w:r w:rsidR="00ED6149">
          <w:rPr>
            <w:rFonts w:ascii="Times New Roman" w:hAnsi="Times New Roman" w:cs="Times New Roman"/>
            <w:sz w:val="24"/>
            <w:szCs w:val="24"/>
          </w:rPr>
          <w:t xml:space="preserve"> using N-mixture models</w:t>
        </w:r>
      </w:ins>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w:t>
      </w:r>
      <w:proofErr w:type="spellStart"/>
      <w:r w:rsidR="00435FEB" w:rsidRPr="00435FEB">
        <w:rPr>
          <w:rFonts w:ascii="Times New Roman" w:hAnsi="Times New Roman" w:cs="Times New Roman"/>
          <w:sz w:val="24"/>
        </w:rPr>
        <w:t>Royle</w:t>
      </w:r>
      <w:proofErr w:type="spellEnd"/>
      <w:r w:rsidR="00435FEB" w:rsidRPr="00435FEB">
        <w:rPr>
          <w:rFonts w:ascii="Times New Roman" w:hAnsi="Times New Roman" w:cs="Times New Roman"/>
          <w:sz w:val="24"/>
        </w:rPr>
        <w:t xml:space="preserv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 xml:space="preserve">Although all surveys followed the same general </w:t>
      </w:r>
      <w:del w:id="141" w:author="Todd W Arnold" w:date="2018-11-04T11:01:00Z">
        <w:r w:rsidR="00482C4A" w:rsidDel="00ED6149">
          <w:rPr>
            <w:rFonts w:ascii="Times New Roman" w:hAnsi="Times New Roman" w:cs="Times New Roman"/>
            <w:sz w:val="24"/>
            <w:szCs w:val="24"/>
          </w:rPr>
          <w:delText xml:space="preserve">plot-level detection </w:delText>
        </w:r>
      </w:del>
      <w:r w:rsidR="00482C4A">
        <w:rPr>
          <w:rFonts w:ascii="Times New Roman" w:hAnsi="Times New Roman" w:cs="Times New Roman"/>
          <w:sz w:val="24"/>
          <w:szCs w:val="24"/>
        </w:rPr>
        <w:t>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ins w:id="142" w:author="Todd W Arnold" w:date="2018-11-04T11:02:00Z">
        <w:r w:rsidR="00ED6149">
          <w:rPr>
            <w:rFonts w:ascii="Times New Roman" w:hAnsi="Times New Roman" w:cs="Times New Roman"/>
            <w:sz w:val="24"/>
            <w:szCs w:val="24"/>
          </w:rPr>
          <w:t xml:space="preserve">specific </w:t>
        </w:r>
      </w:ins>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w:t>
      </w:r>
      <w:del w:id="143" w:author="Todd W Arnold" w:date="2018-11-04T11:02:00Z">
        <w:r w:rsidR="00F74C7F" w:rsidDel="00ED6149">
          <w:rPr>
            <w:rFonts w:ascii="Times New Roman" w:hAnsi="Times New Roman" w:cs="Times New Roman"/>
            <w:bCs/>
            <w:sz w:val="24"/>
            <w:szCs w:val="24"/>
          </w:rPr>
          <w:delText xml:space="preserve">both the </w:delText>
        </w:r>
      </w:del>
      <w:r w:rsidR="00F74C7F">
        <w:rPr>
          <w:rFonts w:ascii="Times New Roman" w:hAnsi="Times New Roman" w:cs="Times New Roman"/>
          <w:bCs/>
          <w:sz w:val="24"/>
          <w:szCs w:val="24"/>
        </w:rPr>
        <w:t>lark sparrow</w:t>
      </w:r>
      <w:ins w:id="144" w:author="Todd W Arnold" w:date="2018-11-04T11:02:00Z">
        <w:r w:rsidR="00ED6149">
          <w:rPr>
            <w:rFonts w:ascii="Times New Roman" w:hAnsi="Times New Roman" w:cs="Times New Roman"/>
            <w:bCs/>
            <w:sz w:val="24"/>
            <w:szCs w:val="24"/>
          </w:rPr>
          <w:t>s</w:t>
        </w:r>
      </w:ins>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ins w:id="145" w:author="Todd W Arnold" w:date="2018-11-04T11:02:00Z">
        <w:r w:rsidR="00ED6149">
          <w:rPr>
            <w:rFonts w:ascii="Times New Roman" w:hAnsi="Times New Roman" w:cs="Times New Roman"/>
            <w:bCs/>
            <w:sz w:val="24"/>
            <w:szCs w:val="24"/>
          </w:rPr>
          <w:t>s</w:t>
        </w:r>
      </w:ins>
      <w:r>
        <w:rPr>
          <w:rFonts w:ascii="Times New Roman" w:hAnsi="Times New Roman" w:cs="Times New Roman"/>
          <w:bCs/>
          <w:sz w:val="24"/>
          <w:szCs w:val="24"/>
        </w:rPr>
        <w:t xml:space="preserve"> from a single survey point within each plot</w:t>
      </w:r>
      <w:ins w:id="146" w:author="Todd W Arnold" w:date="2018-11-04T11:05:00Z">
        <w:r w:rsidR="00ED6149">
          <w:rPr>
            <w:rFonts w:ascii="Times New Roman" w:hAnsi="Times New Roman" w:cs="Times New Roman"/>
            <w:bCs/>
            <w:sz w:val="24"/>
            <w:szCs w:val="24"/>
          </w:rPr>
          <w:t xml:space="preserve"> (</w:t>
        </w:r>
        <w:commentRangeStart w:id="147"/>
        <w:proofErr w:type="spellStart"/>
        <w:r w:rsidR="00ED6149">
          <w:rPr>
            <w:rFonts w:ascii="Times New Roman" w:hAnsi="Times New Roman" w:cs="Times New Roman"/>
            <w:bCs/>
            <w:sz w:val="24"/>
            <w:szCs w:val="24"/>
          </w:rPr>
          <w:t>Hutto</w:t>
        </w:r>
        <w:proofErr w:type="spellEnd"/>
        <w:r w:rsidR="00ED6149">
          <w:rPr>
            <w:rFonts w:ascii="Times New Roman" w:hAnsi="Times New Roman" w:cs="Times New Roman"/>
            <w:bCs/>
            <w:sz w:val="24"/>
            <w:szCs w:val="24"/>
          </w:rPr>
          <w:t xml:space="preserve"> et al. 1986</w:t>
        </w:r>
        <w:commentRangeEnd w:id="147"/>
        <w:r w:rsidR="00ED6149">
          <w:rPr>
            <w:rStyle w:val="CommentReference"/>
          </w:rPr>
          <w:commentReference w:id="147"/>
        </w:r>
        <w:r w:rsidR="00ED6149">
          <w:rPr>
            <w:rFonts w:ascii="Times New Roman" w:hAnsi="Times New Roman" w:cs="Times New Roman"/>
            <w:bCs/>
            <w:sz w:val="24"/>
            <w:szCs w:val="24"/>
          </w:rPr>
          <w:t>)</w:t>
        </w:r>
      </w:ins>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survey was </w:t>
      </w:r>
      <w:del w:id="148" w:author="Todd W Arnold" w:date="2018-11-04T11:06:00Z">
        <w:r w:rsidR="00595ED1" w:rsidRPr="00C966A8" w:rsidDel="00ED6149">
          <w:rPr>
            <w:rFonts w:ascii="Times New Roman" w:hAnsi="Times New Roman" w:cs="Times New Roman"/>
            <w:sz w:val="24"/>
            <w:szCs w:val="24"/>
          </w:rPr>
          <w:delText xml:space="preserve">a </w:delText>
        </w:r>
      </w:del>
      <w:r w:rsidR="00595ED1" w:rsidRPr="00C966A8">
        <w:rPr>
          <w:rFonts w:ascii="Times New Roman" w:hAnsi="Times New Roman" w:cs="Times New Roman"/>
          <w:sz w:val="24"/>
          <w:szCs w:val="24"/>
        </w:rPr>
        <w:t>9</w:t>
      </w:r>
      <w:ins w:id="149" w:author="Todd W Arnold" w:date="2018-11-04T11:06:00Z">
        <w:r w:rsidR="00ED6149">
          <w:rPr>
            <w:rFonts w:ascii="Times New Roman" w:hAnsi="Times New Roman" w:cs="Times New Roman"/>
            <w:sz w:val="24"/>
            <w:szCs w:val="24"/>
          </w:rPr>
          <w:t xml:space="preserve"> </w:t>
        </w:r>
      </w:ins>
      <w:del w:id="150" w:author="Todd W Arnold" w:date="2018-11-04T11:06:00Z">
        <w:r w:rsidR="00595ED1" w:rsidRPr="00C966A8" w:rsidDel="00ED6149">
          <w:rPr>
            <w:rFonts w:ascii="Times New Roman" w:hAnsi="Times New Roman" w:cs="Times New Roman"/>
            <w:sz w:val="24"/>
            <w:szCs w:val="24"/>
          </w:rPr>
          <w:delText>-</w:delText>
        </w:r>
      </w:del>
      <w:r w:rsidR="00595ED1" w:rsidRPr="00C966A8">
        <w:rPr>
          <w:rFonts w:ascii="Times New Roman" w:hAnsi="Times New Roman" w:cs="Times New Roman"/>
          <w:sz w:val="24"/>
          <w:szCs w:val="24"/>
        </w:rPr>
        <w:t>minute</w:t>
      </w:r>
      <w:ins w:id="151" w:author="Todd W Arnold" w:date="2018-11-04T11:06:00Z">
        <w:r w:rsidR="00ED6149">
          <w:rPr>
            <w:rFonts w:ascii="Times New Roman" w:hAnsi="Times New Roman" w:cs="Times New Roman"/>
            <w:sz w:val="24"/>
            <w:szCs w:val="24"/>
          </w:rPr>
          <w:t>s long and was</w:t>
        </w:r>
      </w:ins>
      <w:r w:rsidR="00595ED1" w:rsidRPr="00C966A8">
        <w:rPr>
          <w:rFonts w:ascii="Times New Roman" w:hAnsi="Times New Roman" w:cs="Times New Roman"/>
          <w:sz w:val="24"/>
          <w:szCs w:val="24"/>
        </w:rPr>
        <w:t xml:space="preserve"> </w:t>
      </w:r>
      <w:del w:id="152" w:author="Todd W Arnold" w:date="2018-11-04T11:07:00Z">
        <w:r w:rsidR="00595ED1" w:rsidRPr="00C966A8" w:rsidDel="00ED6149">
          <w:rPr>
            <w:rFonts w:ascii="Times New Roman" w:hAnsi="Times New Roman" w:cs="Times New Roman"/>
            <w:sz w:val="24"/>
            <w:szCs w:val="24"/>
          </w:rPr>
          <w:delText xml:space="preserve">point count </w:delText>
        </w:r>
      </w:del>
      <w:r w:rsidR="00595ED1" w:rsidRPr="00C966A8">
        <w:rPr>
          <w:rFonts w:ascii="Times New Roman" w:hAnsi="Times New Roman" w:cs="Times New Roman"/>
          <w:sz w:val="24"/>
          <w:szCs w:val="24"/>
        </w:rPr>
        <w:t>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During each survey interval we recorded the number of individuals of each target species that were detected by sight or sound. Individuals that were detected during multiple intervals </w:t>
      </w:r>
      <w:r w:rsidR="00595ED1" w:rsidRPr="00C966A8">
        <w:rPr>
          <w:rFonts w:ascii="Times New Roman" w:hAnsi="Times New Roman" w:cs="Times New Roman"/>
          <w:sz w:val="24"/>
          <w:szCs w:val="24"/>
        </w:rPr>
        <w:lastRenderedPageBreak/>
        <w:t>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commentRangeStart w:id="153"/>
      <w:r w:rsidR="002B326C">
        <w:rPr>
          <w:rFonts w:ascii="Times New Roman" w:hAnsi="Times New Roman" w:cs="Times New Roman"/>
          <w:bCs/>
          <w:sz w:val="24"/>
          <w:szCs w:val="24"/>
        </w:rPr>
        <w:t>Leonard’s Skipper and Northern Barrens Tiger Beetle</w:t>
      </w:r>
      <w:commentRangeEnd w:id="153"/>
      <w:r w:rsidR="00C2269A">
        <w:rPr>
          <w:rStyle w:val="CommentReference"/>
        </w:rPr>
        <w:commentReference w:id="153"/>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w:t>
      </w:r>
      <w:commentRangeStart w:id="154"/>
      <w:r>
        <w:rPr>
          <w:rFonts w:ascii="Times New Roman" w:hAnsi="Times New Roman" w:cs="Times New Roman"/>
          <w:sz w:val="24"/>
          <w:szCs w:val="24"/>
        </w:rPr>
        <w:t xml:space="preserve">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commentRangeEnd w:id="154"/>
      <w:r w:rsidR="00C2269A">
        <w:rPr>
          <w:rStyle w:val="CommentReference"/>
        </w:rPr>
        <w:commentReference w:id="154"/>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ins w:id="155" w:author="Todd W Arnold" w:date="2018-11-04T11:11:00Z">
        <w:r w:rsidR="00C2269A">
          <w:rPr>
            <w:rFonts w:ascii="Times New Roman" w:hAnsi="Times New Roman" w:cs="Times New Roman"/>
            <w:sz w:val="24"/>
            <w:szCs w:val="24"/>
          </w:rPr>
          <w:t xml:space="preserve">fixed </w:t>
        </w:r>
      </w:ins>
      <w:del w:id="156" w:author="Todd W Arnold" w:date="2018-11-04T11:11:00Z">
        <w:r w:rsidR="002B3A2B" w:rsidRPr="00C966A8" w:rsidDel="00C2269A">
          <w:rPr>
            <w:rFonts w:ascii="Times New Roman" w:hAnsi="Times New Roman" w:cs="Times New Roman"/>
            <w:sz w:val="24"/>
            <w:szCs w:val="24"/>
          </w:rPr>
          <w:delText xml:space="preserve">set </w:delText>
        </w:r>
      </w:del>
      <w:r w:rsidR="002B3A2B" w:rsidRPr="00C966A8">
        <w:rPr>
          <w:rFonts w:ascii="Times New Roman" w:hAnsi="Times New Roman" w:cs="Times New Roman"/>
          <w:sz w:val="24"/>
          <w:szCs w:val="24"/>
        </w:rPr>
        <w:t>amount of time</w:t>
      </w:r>
      <w:ins w:id="157" w:author="Todd W Arnold" w:date="2018-11-04T11:11:00Z">
        <w:r w:rsidR="00C2269A">
          <w:rPr>
            <w:rFonts w:ascii="Times New Roman" w:hAnsi="Times New Roman" w:cs="Times New Roman"/>
            <w:sz w:val="24"/>
            <w:szCs w:val="24"/>
          </w:rPr>
          <w:t xml:space="preserve"> (30 or 60 min)</w:t>
        </w:r>
      </w:ins>
      <w:r w:rsidR="002B3A2B" w:rsidRPr="00C966A8">
        <w:rPr>
          <w:rFonts w:ascii="Times New Roman" w:hAnsi="Times New Roman" w:cs="Times New Roman"/>
          <w:sz w:val="24"/>
          <w:szCs w:val="24"/>
        </w:rPr>
        <w:t>. Searches were divided into 3 equal time intervals</w:t>
      </w:r>
      <w:ins w:id="158" w:author="Todd W Arnold" w:date="2018-11-04T11:11:00Z">
        <w:r w:rsidR="00C2269A">
          <w:rPr>
            <w:rFonts w:ascii="Times New Roman" w:hAnsi="Times New Roman" w:cs="Times New Roman"/>
            <w:sz w:val="24"/>
            <w:szCs w:val="24"/>
          </w:rPr>
          <w:t xml:space="preserve"> (e.g., 3 x 10 min or 3 x 20 min)</w:t>
        </w:r>
      </w:ins>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ins w:id="159" w:author="Todd W Arnold" w:date="2018-11-04T11:15:00Z">
        <w:r w:rsidR="00C2269A">
          <w:rPr>
            <w:rFonts w:ascii="Times New Roman" w:hAnsi="Times New Roman" w:cs="Times New Roman"/>
            <w:sz w:val="24"/>
            <w:szCs w:val="24"/>
          </w:rPr>
          <w:t xml:space="preserve">adult </w:t>
        </w:r>
      </w:ins>
      <w:ins w:id="160" w:author="Todd W Arnold" w:date="2018-11-04T11:14:00Z">
        <w:r w:rsidR="00C2269A">
          <w:rPr>
            <w:rFonts w:ascii="Times New Roman" w:hAnsi="Times New Roman" w:cs="Times New Roman"/>
            <w:sz w:val="24"/>
            <w:szCs w:val="24"/>
          </w:rPr>
          <w:t xml:space="preserve">Leonard’s </w:t>
        </w:r>
      </w:ins>
      <w:commentRangeStart w:id="161"/>
      <w:r w:rsidRPr="00C966A8">
        <w:rPr>
          <w:rFonts w:ascii="Times New Roman" w:hAnsi="Times New Roman" w:cs="Times New Roman"/>
          <w:sz w:val="24"/>
          <w:szCs w:val="24"/>
        </w:rPr>
        <w:t>skippers</w:t>
      </w:r>
      <w:commentRangeEnd w:id="161"/>
      <w:r w:rsidR="00C2269A">
        <w:rPr>
          <w:rStyle w:val="CommentReference"/>
        </w:rPr>
        <w:commentReference w:id="161"/>
      </w:r>
      <w:r w:rsidRPr="00C966A8">
        <w:rPr>
          <w:rFonts w:ascii="Times New Roman" w:hAnsi="Times New Roman" w:cs="Times New Roman"/>
          <w:sz w:val="24"/>
          <w:szCs w:val="24"/>
        </w:rPr>
        <w:t xml:space="preserve"> encountered during each </w:t>
      </w:r>
      <w:commentRangeStart w:id="162"/>
      <w:ins w:id="163" w:author="Todd W Arnold" w:date="2018-11-04T11:16:00Z">
        <w:r w:rsidR="00C2269A">
          <w:rPr>
            <w:rFonts w:ascii="Times New Roman" w:hAnsi="Times New Roman" w:cs="Times New Roman"/>
            <w:sz w:val="24"/>
            <w:szCs w:val="24"/>
          </w:rPr>
          <w:t>interval</w:t>
        </w:r>
        <w:commentRangeEnd w:id="162"/>
        <w:r w:rsidR="00C2269A">
          <w:rPr>
            <w:rStyle w:val="CommentReference"/>
          </w:rPr>
          <w:commentReference w:id="162"/>
        </w:r>
      </w:ins>
      <w:del w:id="164" w:author="Todd W Arnold" w:date="2018-11-04T11:16:00Z">
        <w:r w:rsidRPr="00C966A8" w:rsidDel="00C2269A">
          <w:rPr>
            <w:rFonts w:ascii="Times New Roman" w:hAnsi="Times New Roman" w:cs="Times New Roman"/>
            <w:sz w:val="24"/>
            <w:szCs w:val="24"/>
          </w:rPr>
          <w:delText>period</w:delText>
        </w:r>
      </w:del>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del w:id="165" w:author="Todd W Arnold" w:date="2018-11-04T11:19:00Z">
        <w:r w:rsidRPr="00C966A8" w:rsidDel="00C2269A">
          <w:rPr>
            <w:rFonts w:ascii="Times New Roman" w:hAnsi="Times New Roman" w:cs="Times New Roman"/>
            <w:sz w:val="24"/>
            <w:szCs w:val="24"/>
          </w:rPr>
          <w:delText>of tiger</w:delText>
        </w:r>
        <w:r w:rsidR="00DE4235" w:rsidDel="00C2269A">
          <w:rPr>
            <w:rFonts w:ascii="Times New Roman" w:hAnsi="Times New Roman" w:cs="Times New Roman"/>
            <w:sz w:val="24"/>
            <w:szCs w:val="24"/>
          </w:rPr>
          <w:delText xml:space="preserve"> beetles </w:delText>
        </w:r>
      </w:del>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 xml:space="preserve">in </w:t>
      </w:r>
      <w:del w:id="166" w:author="Todd W Arnold" w:date="2018-11-04T11:22:00Z">
        <w:r w:rsidR="007E4C17" w:rsidDel="00D97164">
          <w:rPr>
            <w:rFonts w:ascii="Times New Roman" w:hAnsi="Times New Roman" w:cs="Times New Roman"/>
            <w:sz w:val="24"/>
            <w:szCs w:val="24"/>
          </w:rPr>
          <w:delText xml:space="preserve">at least </w:delText>
        </w:r>
      </w:del>
      <w:r w:rsidR="007E4C17">
        <w:rPr>
          <w:rFonts w:ascii="Times New Roman" w:hAnsi="Times New Roman" w:cs="Times New Roman"/>
          <w:sz w:val="24"/>
          <w:szCs w:val="24"/>
        </w:rPr>
        <w:t>three</w:t>
      </w:r>
      <w:ins w:id="167" w:author="Todd W Arnold" w:date="2018-11-04T11:21:00Z">
        <w:r w:rsidR="00D97164">
          <w:rPr>
            <w:rFonts w:ascii="Times New Roman" w:hAnsi="Times New Roman" w:cs="Times New Roman"/>
            <w:sz w:val="24"/>
            <w:szCs w:val="24"/>
          </w:rPr>
          <w:t xml:space="preserve"> to five</w:t>
        </w:r>
      </w:ins>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w:t>
      </w:r>
      <w:ins w:id="168" w:author="Todd W Arnold" w:date="2018-11-04T11:24:00Z">
        <w:r w:rsidR="00D97164">
          <w:rPr>
            <w:rFonts w:ascii="Times New Roman" w:hAnsi="Times New Roman" w:cs="Times New Roman"/>
            <w:sz w:val="24"/>
            <w:szCs w:val="24"/>
          </w:rPr>
          <w:t xml:space="preserve">each subplot, including: </w:t>
        </w:r>
      </w:ins>
      <w:del w:id="169" w:author="Todd W Arnold" w:date="2018-11-04T11:25:00Z">
        <w:r w:rsidR="0005367D" w:rsidRPr="00C966A8" w:rsidDel="00D97164">
          <w:rPr>
            <w:rFonts w:ascii="Times New Roman" w:hAnsi="Times New Roman" w:cs="Times New Roman"/>
            <w:sz w:val="24"/>
            <w:szCs w:val="24"/>
          </w:rPr>
          <w:delText xml:space="preserve">the one-meter subplot-level </w:delText>
        </w:r>
        <w:r w:rsidR="00550C2F" w:rsidRPr="00C966A8" w:rsidDel="00D97164">
          <w:rPr>
            <w:rFonts w:ascii="Times New Roman" w:hAnsi="Times New Roman" w:cs="Times New Roman"/>
            <w:sz w:val="24"/>
            <w:szCs w:val="24"/>
          </w:rPr>
          <w:delText>by category</w:delText>
        </w:r>
        <w:r w:rsidR="0005367D" w:rsidRPr="00C966A8" w:rsidDel="00D97164">
          <w:rPr>
            <w:rFonts w:ascii="Times New Roman" w:hAnsi="Times New Roman" w:cs="Times New Roman"/>
            <w:sz w:val="24"/>
            <w:szCs w:val="24"/>
          </w:rPr>
          <w:delText>. T</w:delText>
        </w:r>
        <w:r w:rsidR="00550C2F" w:rsidRPr="00C966A8" w:rsidDel="00D97164">
          <w:rPr>
            <w:rFonts w:ascii="Times New Roman" w:hAnsi="Times New Roman" w:cs="Times New Roman"/>
            <w:sz w:val="24"/>
            <w:szCs w:val="24"/>
          </w:rPr>
          <w:delText xml:space="preserve">he categories </w:delText>
        </w:r>
        <w:r w:rsidR="007E4C17" w:rsidDel="00D97164">
          <w:rPr>
            <w:rFonts w:ascii="Times New Roman" w:hAnsi="Times New Roman" w:cs="Times New Roman"/>
            <w:sz w:val="24"/>
            <w:szCs w:val="24"/>
          </w:rPr>
          <w:delText>were</w:delText>
        </w:r>
        <w:r w:rsidR="00550C2F" w:rsidRPr="00C966A8" w:rsidDel="00D97164">
          <w:rPr>
            <w:rFonts w:ascii="Times New Roman" w:hAnsi="Times New Roman" w:cs="Times New Roman"/>
            <w:sz w:val="24"/>
            <w:szCs w:val="24"/>
          </w:rPr>
          <w:delText xml:space="preserve">: </w:delText>
        </w:r>
      </w:del>
      <w:del w:id="170" w:author="Todd W Arnold" w:date="2018-11-04T11:28:00Z">
        <w:r w:rsidRPr="00C966A8" w:rsidDel="00D97164">
          <w:rPr>
            <w:rFonts w:ascii="Times New Roman" w:hAnsi="Times New Roman" w:cs="Times New Roman"/>
            <w:sz w:val="24"/>
            <w:szCs w:val="24"/>
          </w:rPr>
          <w:delText>number of woody stems</w:delText>
        </w:r>
        <w:r w:rsidR="0026225F" w:rsidRPr="00C966A8" w:rsidDel="00D97164">
          <w:rPr>
            <w:rFonts w:ascii="Times New Roman" w:hAnsi="Times New Roman" w:cs="Times New Roman"/>
            <w:sz w:val="24"/>
            <w:szCs w:val="24"/>
          </w:rPr>
          <w:delText xml:space="preserve"> (i.e., shrubby</w:delText>
        </w:r>
        <w:r w:rsidR="00857886" w:rsidRPr="00C966A8" w:rsidDel="00D97164">
          <w:rPr>
            <w:rFonts w:ascii="Times New Roman" w:hAnsi="Times New Roman" w:cs="Times New Roman"/>
            <w:sz w:val="24"/>
            <w:szCs w:val="24"/>
          </w:rPr>
          <w:delText xml:space="preserve"> species </w:delText>
        </w:r>
        <w:r w:rsidR="000A5C75" w:rsidDel="00D97164">
          <w:rPr>
            <w:rFonts w:ascii="Times New Roman" w:hAnsi="Times New Roman" w:cs="Times New Roman"/>
            <w:sz w:val="24"/>
            <w:szCs w:val="24"/>
          </w:rPr>
          <w:delText xml:space="preserve">&lt; </w:delText>
        </w:r>
        <w:r w:rsidR="0026225F" w:rsidRPr="00C966A8" w:rsidDel="00D97164">
          <w:rPr>
            <w:rFonts w:ascii="Times New Roman" w:hAnsi="Times New Roman" w:cs="Times New Roman"/>
            <w:sz w:val="24"/>
            <w:szCs w:val="24"/>
          </w:rPr>
          <w:delText>0.5</w:delText>
        </w:r>
        <w:r w:rsidR="00674886" w:rsidRPr="00C966A8" w:rsidDel="00D97164">
          <w:rPr>
            <w:rFonts w:ascii="Times New Roman" w:hAnsi="Times New Roman" w:cs="Times New Roman"/>
            <w:sz w:val="24"/>
            <w:szCs w:val="24"/>
          </w:rPr>
          <w:delText xml:space="preserve"> </w:delText>
        </w:r>
        <w:r w:rsidR="000A5C75" w:rsidDel="00D97164">
          <w:rPr>
            <w:rFonts w:ascii="Times New Roman" w:hAnsi="Times New Roman" w:cs="Times New Roman"/>
            <w:sz w:val="24"/>
            <w:szCs w:val="24"/>
          </w:rPr>
          <w:delText>m</w:delText>
        </w:r>
        <w:r w:rsidR="00713EEE" w:rsidDel="00D97164">
          <w:rPr>
            <w:rFonts w:ascii="Times New Roman" w:hAnsi="Times New Roman" w:cs="Times New Roman"/>
            <w:sz w:val="24"/>
            <w:szCs w:val="24"/>
          </w:rPr>
          <w:delText xml:space="preserve"> tall</w:delText>
        </w:r>
        <w:r w:rsidR="0026225F" w:rsidRPr="00C966A8" w:rsidDel="00D97164">
          <w:rPr>
            <w:rFonts w:ascii="Times New Roman" w:hAnsi="Times New Roman" w:cs="Times New Roman"/>
            <w:sz w:val="24"/>
            <w:szCs w:val="24"/>
          </w:rPr>
          <w:delText>)</w:delText>
        </w:r>
        <w:r w:rsidRPr="00C966A8" w:rsidDel="00D97164">
          <w:rPr>
            <w:rFonts w:ascii="Times New Roman" w:hAnsi="Times New Roman" w:cs="Times New Roman"/>
            <w:sz w:val="24"/>
            <w:szCs w:val="24"/>
          </w:rPr>
          <w:delText xml:space="preserve">, graminoid </w:delText>
        </w:r>
      </w:del>
      <w:ins w:id="171" w:author="Todd W Arnold" w:date="2018-11-04T11:28:00Z">
        <w:r w:rsidR="00D97164">
          <w:rPr>
            <w:rFonts w:ascii="Times New Roman" w:hAnsi="Times New Roman" w:cs="Times New Roman"/>
            <w:sz w:val="24"/>
            <w:szCs w:val="24"/>
          </w:rPr>
          <w:t xml:space="preserve">percent </w:t>
        </w:r>
      </w:ins>
      <w:r w:rsidRPr="00C966A8">
        <w:rPr>
          <w:rFonts w:ascii="Times New Roman" w:hAnsi="Times New Roman" w:cs="Times New Roman"/>
          <w:sz w:val="24"/>
          <w:szCs w:val="24"/>
        </w:rPr>
        <w:t>cover</w:t>
      </w:r>
      <w:ins w:id="172" w:author="Todd W Arnold" w:date="2018-11-04T11:28:00Z">
        <w:r w:rsidR="00D97164">
          <w:rPr>
            <w:rFonts w:ascii="Times New Roman" w:hAnsi="Times New Roman" w:cs="Times New Roman"/>
            <w:sz w:val="24"/>
            <w:szCs w:val="24"/>
          </w:rPr>
          <w:t xml:space="preserve"> of </w:t>
        </w:r>
      </w:ins>
      <w:del w:id="173" w:author="Todd W Arnold" w:date="2018-11-04T11:25:00Z">
        <w:r w:rsidR="00550C2F" w:rsidRPr="00C966A8" w:rsidDel="00D97164">
          <w:rPr>
            <w:rFonts w:ascii="Times New Roman" w:hAnsi="Times New Roman" w:cs="Times New Roman"/>
            <w:sz w:val="24"/>
            <w:szCs w:val="24"/>
          </w:rPr>
          <w:delText>,</w:delText>
        </w:r>
      </w:del>
      <w:del w:id="174" w:author="Todd W Arnold" w:date="2018-11-04T11:28:00Z">
        <w:r w:rsidR="00550C2F" w:rsidRPr="00C966A8" w:rsidDel="00D97164">
          <w:rPr>
            <w:rFonts w:ascii="Times New Roman" w:hAnsi="Times New Roman" w:cs="Times New Roman"/>
            <w:sz w:val="24"/>
            <w:szCs w:val="24"/>
          </w:rPr>
          <w:delText xml:space="preserve"> </w:delText>
        </w:r>
        <w:r w:rsidR="00D247E0" w:rsidDel="00D97164">
          <w:rPr>
            <w:rFonts w:ascii="Times New Roman" w:hAnsi="Times New Roman" w:cs="Times New Roman"/>
            <w:sz w:val="24"/>
            <w:szCs w:val="24"/>
          </w:rPr>
          <w:delText>(</w:delText>
        </w:r>
        <w:r w:rsidR="00713EEE" w:rsidDel="00D97164">
          <w:rPr>
            <w:rFonts w:ascii="Times New Roman" w:hAnsi="Times New Roman" w:cs="Times New Roman"/>
            <w:sz w:val="24"/>
            <w:szCs w:val="24"/>
          </w:rPr>
          <w:delText>sub-</w:delText>
        </w:r>
        <w:r w:rsidR="00550C2F" w:rsidRPr="00C966A8" w:rsidDel="00D97164">
          <w:rPr>
            <w:rFonts w:ascii="Times New Roman" w:hAnsi="Times New Roman" w:cs="Times New Roman"/>
            <w:sz w:val="24"/>
            <w:szCs w:val="24"/>
          </w:rPr>
          <w:delText>classified</w:delText>
        </w:r>
        <w:r w:rsidR="00D247E0" w:rsidDel="00D97164">
          <w:rPr>
            <w:rFonts w:ascii="Times New Roman" w:hAnsi="Times New Roman" w:cs="Times New Roman"/>
            <w:sz w:val="24"/>
            <w:szCs w:val="24"/>
          </w:rPr>
          <w:delText xml:space="preserve"> based </w:delText>
        </w:r>
        <w:r w:rsidR="00713EEE" w:rsidDel="00D97164">
          <w:rPr>
            <w:rFonts w:ascii="Times New Roman" w:hAnsi="Times New Roman" w:cs="Times New Roman"/>
            <w:sz w:val="24"/>
            <w:szCs w:val="24"/>
          </w:rPr>
          <w:delText>by</w:delText>
        </w:r>
        <w:r w:rsidR="00D247E0" w:rsidDel="00D97164">
          <w:rPr>
            <w:rFonts w:ascii="Times New Roman" w:hAnsi="Times New Roman" w:cs="Times New Roman"/>
            <w:sz w:val="24"/>
            <w:szCs w:val="24"/>
          </w:rPr>
          <w:delText xml:space="preserve"> growth form</w:delText>
        </w:r>
        <w:r w:rsidR="00550C2F" w:rsidRPr="00C966A8" w:rsidDel="00D97164">
          <w:rPr>
            <w:rFonts w:ascii="Times New Roman" w:hAnsi="Times New Roman" w:cs="Times New Roman"/>
            <w:sz w:val="24"/>
            <w:szCs w:val="24"/>
          </w:rPr>
          <w:delText xml:space="preserve"> </w:delText>
        </w:r>
        <w:r w:rsidR="00D247E0" w:rsidDel="00D97164">
          <w:rPr>
            <w:rFonts w:ascii="Times New Roman" w:hAnsi="Times New Roman" w:cs="Times New Roman"/>
            <w:sz w:val="24"/>
            <w:szCs w:val="24"/>
          </w:rPr>
          <w:delText xml:space="preserve">as </w:delText>
        </w:r>
      </w:del>
      <w:r w:rsidR="00D247E0">
        <w:rPr>
          <w:rFonts w:ascii="Times New Roman" w:hAnsi="Times New Roman" w:cs="Times New Roman"/>
          <w:sz w:val="24"/>
          <w:szCs w:val="24"/>
        </w:rPr>
        <w:t>bunchgrass</w:t>
      </w:r>
      <w:ins w:id="175" w:author="Todd W Arnold" w:date="2018-11-04T11:28:00Z">
        <w:r w:rsidR="00D97164">
          <w:rPr>
            <w:rFonts w:ascii="Times New Roman" w:hAnsi="Times New Roman" w:cs="Times New Roman"/>
            <w:sz w:val="24"/>
            <w:szCs w:val="24"/>
          </w:rPr>
          <w:t>,</w:t>
        </w:r>
      </w:ins>
      <w:r w:rsidR="00D247E0">
        <w:rPr>
          <w:rFonts w:ascii="Times New Roman" w:hAnsi="Times New Roman" w:cs="Times New Roman"/>
          <w:sz w:val="24"/>
          <w:szCs w:val="24"/>
        </w:rPr>
        <w:t xml:space="preserve"> </w:t>
      </w:r>
      <w:del w:id="176" w:author="Todd W Arnold" w:date="2018-11-04T11:28:00Z">
        <w:r w:rsidR="00D247E0" w:rsidDel="00D97164">
          <w:rPr>
            <w:rFonts w:ascii="Times New Roman" w:hAnsi="Times New Roman" w:cs="Times New Roman"/>
            <w:sz w:val="24"/>
            <w:szCs w:val="24"/>
          </w:rPr>
          <w:delText>or</w:delText>
        </w:r>
        <w:r w:rsidR="00AF0678" w:rsidRPr="00C966A8" w:rsidDel="00D97164">
          <w:rPr>
            <w:rFonts w:ascii="Times New Roman" w:hAnsi="Times New Roman" w:cs="Times New Roman"/>
            <w:sz w:val="24"/>
            <w:szCs w:val="24"/>
          </w:rPr>
          <w:delText xml:space="preserve"> </w:delText>
        </w:r>
      </w:del>
      <w:r w:rsidR="00AF0678" w:rsidRPr="00C966A8">
        <w:rPr>
          <w:rFonts w:ascii="Times New Roman" w:hAnsi="Times New Roman" w:cs="Times New Roman"/>
          <w:sz w:val="24"/>
          <w:szCs w:val="24"/>
        </w:rPr>
        <w:t>non-bunchgrass</w:t>
      </w:r>
      <w:del w:id="177" w:author="Todd W Arnold" w:date="2018-11-04T11:28:00Z">
        <w:r w:rsidR="00D247E0" w:rsidDel="00D97164">
          <w:rPr>
            <w:rFonts w:ascii="Times New Roman" w:hAnsi="Times New Roman" w:cs="Times New Roman"/>
            <w:sz w:val="24"/>
            <w:szCs w:val="24"/>
          </w:rPr>
          <w:delText>)</w:delText>
        </w:r>
      </w:del>
      <w:r w:rsidR="007E4C17">
        <w:rPr>
          <w:rFonts w:ascii="Times New Roman" w:hAnsi="Times New Roman" w:cs="Times New Roman"/>
          <w:sz w:val="24"/>
          <w:szCs w:val="24"/>
        </w:rPr>
        <w:t xml:space="preserve">, </w:t>
      </w:r>
      <w:ins w:id="178" w:author="Todd W Arnold" w:date="2018-11-04T11:28:00Z">
        <w:r w:rsidR="00D97164">
          <w:rPr>
            <w:rFonts w:ascii="Times New Roman" w:hAnsi="Times New Roman" w:cs="Times New Roman"/>
            <w:sz w:val="24"/>
            <w:szCs w:val="24"/>
          </w:rPr>
          <w:t xml:space="preserve">and </w:t>
        </w:r>
      </w:ins>
      <w:del w:id="179" w:author="Todd W Arnold" w:date="2018-11-04T11:28:00Z">
        <w:r w:rsidR="007E4C17" w:rsidDel="00D97164">
          <w:rPr>
            <w:rFonts w:ascii="Times New Roman" w:hAnsi="Times New Roman" w:cs="Times New Roman"/>
            <w:sz w:val="24"/>
            <w:szCs w:val="24"/>
          </w:rPr>
          <w:delText xml:space="preserve">the percent of total grass that was </w:delText>
        </w:r>
      </w:del>
      <w:r w:rsidR="007E4C17">
        <w:rPr>
          <w:rFonts w:ascii="Times New Roman" w:hAnsi="Times New Roman" w:cs="Times New Roman"/>
          <w:sz w:val="24"/>
          <w:szCs w:val="24"/>
        </w:rPr>
        <w:t>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w:t>
      </w:r>
      <w:ins w:id="180" w:author="Todd W Arnold" w:date="2018-11-04T11:29:00Z">
        <w:r w:rsidR="00D97164">
          <w:rPr>
            <w:rFonts w:ascii="Times New Roman" w:hAnsi="Times New Roman" w:cs="Times New Roman"/>
            <w:sz w:val="24"/>
            <w:szCs w:val="24"/>
          </w:rPr>
          <w:t>;</w:t>
        </w:r>
      </w:ins>
      <w:del w:id="181" w:author="Todd W Arnold" w:date="2018-11-04T11:29:00Z">
        <w:r w:rsidR="007E4C17" w:rsidDel="00D97164">
          <w:rPr>
            <w:rFonts w:ascii="Times New Roman" w:hAnsi="Times New Roman" w:cs="Times New Roman"/>
            <w:sz w:val="24"/>
            <w:szCs w:val="24"/>
          </w:rPr>
          <w:delText>,</w:delText>
        </w:r>
      </w:del>
      <w:r w:rsidR="007E4C17">
        <w:rPr>
          <w:rFonts w:ascii="Times New Roman" w:hAnsi="Times New Roman" w:cs="Times New Roman"/>
          <w:sz w:val="24"/>
          <w:szCs w:val="24"/>
        </w:rPr>
        <w:t xml:space="preserve"> </w:t>
      </w:r>
      <w:del w:id="182" w:author="Todd W Arnold" w:date="2018-11-04T11:29:00Z">
        <w:r w:rsidRPr="00C966A8" w:rsidDel="00D97164">
          <w:rPr>
            <w:rFonts w:ascii="Times New Roman" w:hAnsi="Times New Roman" w:cs="Times New Roman"/>
            <w:sz w:val="24"/>
            <w:szCs w:val="24"/>
          </w:rPr>
          <w:delText xml:space="preserve">the </w:delText>
        </w:r>
      </w:del>
      <w:r w:rsidRPr="00C966A8">
        <w:rPr>
          <w:rFonts w:ascii="Times New Roman" w:hAnsi="Times New Roman" w:cs="Times New Roman"/>
          <w:sz w:val="24"/>
          <w:szCs w:val="24"/>
        </w:rPr>
        <w:t xml:space="preserve">number of </w:t>
      </w:r>
      <w:ins w:id="183" w:author="Todd W Arnold" w:date="2018-11-04T11:29:00Z">
        <w:r w:rsidR="00D97164">
          <w:rPr>
            <w:rFonts w:ascii="Times New Roman" w:hAnsi="Times New Roman" w:cs="Times New Roman"/>
            <w:sz w:val="24"/>
            <w:szCs w:val="24"/>
          </w:rPr>
          <w:t xml:space="preserve">stems of woody vegetation (i.e. shrubby species &lt;0.5 m tall), </w:t>
        </w:r>
      </w:ins>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ins w:id="184" w:author="Todd W Arnold" w:date="2018-11-04T11:30:00Z">
        <w:r w:rsidR="00D97164">
          <w:rPr>
            <w:rFonts w:ascii="Times New Roman" w:hAnsi="Times New Roman" w:cs="Times New Roman"/>
            <w:sz w:val="24"/>
            <w:szCs w:val="24"/>
          </w:rPr>
          <w:t xml:space="preserve"> spp.</w:t>
        </w:r>
      </w:ins>
      <w:r w:rsidR="00981371">
        <w:rPr>
          <w:rFonts w:ascii="Times New Roman" w:hAnsi="Times New Roman" w:cs="Times New Roman"/>
          <w:sz w:val="24"/>
          <w:szCs w:val="24"/>
        </w:rPr>
        <w:t>)</w:t>
      </w:r>
      <w:del w:id="185" w:author="Todd W Arnold" w:date="2018-11-04T11:30:00Z">
        <w:r w:rsidRPr="00C966A8" w:rsidDel="00D97164">
          <w:rPr>
            <w:rFonts w:ascii="Times New Roman" w:hAnsi="Times New Roman" w:cs="Times New Roman"/>
            <w:sz w:val="24"/>
            <w:szCs w:val="24"/>
          </w:rPr>
          <w:delText xml:space="preserve"> stems</w:delText>
        </w:r>
      </w:del>
      <w:r w:rsidR="007E4C17">
        <w:rPr>
          <w:rFonts w:ascii="Times New Roman" w:hAnsi="Times New Roman" w:cs="Times New Roman"/>
          <w:sz w:val="24"/>
          <w:szCs w:val="24"/>
        </w:rPr>
        <w:t>,</w:t>
      </w:r>
      <w:ins w:id="186" w:author="Todd W Arnold" w:date="2018-11-04T11:30:00Z">
        <w:r w:rsidR="00D97164">
          <w:rPr>
            <w:rFonts w:ascii="Times New Roman" w:hAnsi="Times New Roman" w:cs="Times New Roman"/>
            <w:sz w:val="24"/>
            <w:szCs w:val="24"/>
          </w:rPr>
          <w:t xml:space="preserve"> and milkweed (</w:t>
        </w:r>
      </w:ins>
      <w:ins w:id="187" w:author="Todd W Arnold" w:date="2018-11-04T11:34:00Z">
        <w:r w:rsidR="005344B4" w:rsidRPr="005344B4">
          <w:rPr>
            <w:rFonts w:ascii="Times New Roman" w:hAnsi="Times New Roman" w:cs="Times New Roman"/>
            <w:sz w:val="24"/>
            <w:szCs w:val="24"/>
            <w:highlight w:val="yellow"/>
            <w:rPrChange w:id="188" w:author="Todd W Arnold" w:date="2018-11-04T11:34:00Z">
              <w:rPr>
                <w:rFonts w:ascii="Times New Roman" w:hAnsi="Times New Roman" w:cs="Times New Roman"/>
                <w:sz w:val="24"/>
                <w:szCs w:val="24"/>
              </w:rPr>
            </w:rPrChange>
          </w:rPr>
          <w:t>**include Latin name**</w:t>
        </w:r>
      </w:ins>
      <w:ins w:id="189" w:author="Todd W Arnold" w:date="2018-11-04T11:30:00Z">
        <w:r w:rsidR="00D97164">
          <w:rPr>
            <w:rFonts w:ascii="Times New Roman" w:hAnsi="Times New Roman" w:cs="Times New Roman"/>
            <w:sz w:val="24"/>
            <w:szCs w:val="24"/>
          </w:rPr>
          <w:t>);</w:t>
        </w:r>
      </w:ins>
      <w:r w:rsidR="007E4C17">
        <w:rPr>
          <w:rFonts w:ascii="Times New Roman" w:hAnsi="Times New Roman" w:cs="Times New Roman"/>
          <w:sz w:val="24"/>
          <w:szCs w:val="24"/>
        </w:rPr>
        <w:t xml:space="preserve"> number of </w:t>
      </w:r>
      <w:ins w:id="190" w:author="Todd W Arnold" w:date="2018-11-04T11:34:00Z">
        <w:r w:rsidR="005344B4">
          <w:rPr>
            <w:rFonts w:ascii="Times New Roman" w:hAnsi="Times New Roman" w:cs="Times New Roman"/>
            <w:sz w:val="24"/>
            <w:szCs w:val="24"/>
          </w:rPr>
          <w:t xml:space="preserve">pocket </w:t>
        </w:r>
      </w:ins>
      <w:r w:rsidR="007E4C17">
        <w:rPr>
          <w:rFonts w:ascii="Times New Roman" w:hAnsi="Times New Roman" w:cs="Times New Roman"/>
          <w:sz w:val="24"/>
          <w:szCs w:val="24"/>
        </w:rPr>
        <w:t xml:space="preserve">gopher </w:t>
      </w:r>
      <w:ins w:id="191" w:author="Todd W Arnold" w:date="2018-11-04T11:34:00Z">
        <w:r w:rsidR="005344B4">
          <w:rPr>
            <w:rFonts w:ascii="Times New Roman" w:hAnsi="Times New Roman" w:cs="Times New Roman"/>
            <w:sz w:val="24"/>
            <w:szCs w:val="24"/>
          </w:rPr>
          <w:t>(</w:t>
        </w:r>
      </w:ins>
      <w:ins w:id="192" w:author="Todd W Arnold" w:date="2018-11-04T11:35:00Z">
        <w:r w:rsidR="005344B4" w:rsidRPr="005344B4">
          <w:rPr>
            <w:rFonts w:ascii="Times New Roman" w:hAnsi="Times New Roman" w:cs="Times New Roman"/>
            <w:sz w:val="24"/>
            <w:szCs w:val="24"/>
            <w:highlight w:val="yellow"/>
            <w:rPrChange w:id="193" w:author="Todd W Arnold" w:date="2018-11-04T11:35:00Z">
              <w:rPr>
                <w:rFonts w:ascii="Times New Roman" w:hAnsi="Times New Roman" w:cs="Times New Roman"/>
                <w:sz w:val="24"/>
                <w:szCs w:val="24"/>
              </w:rPr>
            </w:rPrChange>
          </w:rPr>
          <w:t>**Latin name**</w:t>
        </w:r>
      </w:ins>
      <w:ins w:id="194" w:author="Todd W Arnold" w:date="2018-11-04T11:34:00Z">
        <w:r w:rsidR="005344B4">
          <w:rPr>
            <w:rFonts w:ascii="Times New Roman" w:hAnsi="Times New Roman" w:cs="Times New Roman"/>
            <w:sz w:val="24"/>
            <w:szCs w:val="24"/>
          </w:rPr>
          <w:t xml:space="preserve">) </w:t>
        </w:r>
      </w:ins>
      <w:r w:rsidR="007E4C17">
        <w:rPr>
          <w:rFonts w:ascii="Times New Roman" w:hAnsi="Times New Roman" w:cs="Times New Roman"/>
          <w:sz w:val="24"/>
          <w:szCs w:val="24"/>
        </w:rPr>
        <w:t>mounds</w:t>
      </w:r>
      <w:ins w:id="195" w:author="Todd W Arnold" w:date="2018-11-04T11:30:00Z">
        <w:r w:rsidR="00D97164">
          <w:rPr>
            <w:rFonts w:ascii="Times New Roman" w:hAnsi="Times New Roman" w:cs="Times New Roman"/>
            <w:sz w:val="24"/>
            <w:szCs w:val="24"/>
          </w:rPr>
          <w:t xml:space="preserve">; </w:t>
        </w:r>
      </w:ins>
      <w:del w:id="196" w:author="Todd W Arnold" w:date="2018-11-04T11:31:00Z">
        <w:r w:rsidR="007E4C17" w:rsidDel="00D97164">
          <w:rPr>
            <w:rFonts w:ascii="Times New Roman" w:hAnsi="Times New Roman" w:cs="Times New Roman"/>
            <w:sz w:val="24"/>
            <w:szCs w:val="24"/>
          </w:rPr>
          <w:delText xml:space="preserve">, </w:delText>
        </w:r>
        <w:r w:rsidR="007E4C17" w:rsidDel="00D97164">
          <w:rPr>
            <w:rFonts w:ascii="Times New Roman" w:hAnsi="Times New Roman" w:cs="Times New Roman"/>
            <w:sz w:val="24"/>
            <w:szCs w:val="24"/>
          </w:rPr>
          <w:lastRenderedPageBreak/>
          <w:delText xml:space="preserve">number of </w:delText>
        </w:r>
        <w:r w:rsidR="00981371" w:rsidDel="00D97164">
          <w:rPr>
            <w:rFonts w:ascii="Times New Roman" w:hAnsi="Times New Roman" w:cs="Times New Roman"/>
            <w:i/>
            <w:sz w:val="24"/>
            <w:szCs w:val="24"/>
          </w:rPr>
          <w:delText>L</w:delText>
        </w:r>
        <w:r w:rsidR="007E4C17" w:rsidRPr="00981371" w:rsidDel="00D97164">
          <w:rPr>
            <w:rFonts w:ascii="Times New Roman" w:hAnsi="Times New Roman" w:cs="Times New Roman"/>
            <w:i/>
            <w:sz w:val="24"/>
            <w:szCs w:val="24"/>
          </w:rPr>
          <w:delText>iatris</w:delText>
        </w:r>
        <w:r w:rsidR="007E4C17" w:rsidDel="00D97164">
          <w:rPr>
            <w:rFonts w:ascii="Times New Roman" w:hAnsi="Times New Roman" w:cs="Times New Roman"/>
            <w:sz w:val="24"/>
            <w:szCs w:val="24"/>
          </w:rPr>
          <w:delText xml:space="preserve"> stems, number of milkweed stems, </w:delText>
        </w:r>
      </w:del>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xml:space="preserve">. </w:t>
      </w:r>
      <w:ins w:id="197" w:author="Todd W Arnold" w:date="2018-11-04T11:36:00Z">
        <w:r w:rsidR="005344B4">
          <w:rPr>
            <w:rFonts w:ascii="Times New Roman" w:hAnsi="Times New Roman" w:cs="Times New Roman"/>
            <w:sz w:val="24"/>
            <w:szCs w:val="24"/>
          </w:rPr>
          <w:t xml:space="preserve">We averaged all subplot variables over the entire plot. </w:t>
        </w:r>
      </w:ins>
      <w:r w:rsidR="00CA1B6F">
        <w:rPr>
          <w:rFonts w:ascii="Times New Roman" w:hAnsi="Times New Roman" w:cs="Times New Roman"/>
          <w:sz w:val="24"/>
          <w:szCs w:val="24"/>
        </w:rPr>
        <w:t xml:space="preserve">Several </w:t>
      </w:r>
      <w:del w:id="198" w:author="Todd W Arnold" w:date="2018-11-04T11:31:00Z">
        <w:r w:rsidR="00CA1B6F" w:rsidDel="005344B4">
          <w:rPr>
            <w:rFonts w:ascii="Times New Roman" w:hAnsi="Times New Roman" w:cs="Times New Roman"/>
            <w:sz w:val="24"/>
            <w:szCs w:val="24"/>
          </w:rPr>
          <w:delText xml:space="preserve">other habitat </w:delText>
        </w:r>
      </w:del>
      <w:ins w:id="199" w:author="Todd W Arnold" w:date="2018-11-04T11:31:00Z">
        <w:r w:rsidR="005344B4">
          <w:rPr>
            <w:rFonts w:ascii="Times New Roman" w:hAnsi="Times New Roman" w:cs="Times New Roman"/>
            <w:sz w:val="24"/>
            <w:szCs w:val="24"/>
          </w:rPr>
          <w:t xml:space="preserve">additional </w:t>
        </w:r>
      </w:ins>
      <w:r w:rsidR="00CA1B6F">
        <w:rPr>
          <w:rFonts w:ascii="Times New Roman" w:hAnsi="Times New Roman" w:cs="Times New Roman"/>
          <w:sz w:val="24"/>
          <w:szCs w:val="24"/>
        </w:rPr>
        <w:t>variables (</w:t>
      </w:r>
      <w:ins w:id="200" w:author="Todd W Arnold" w:date="2018-11-04T11:32:00Z">
        <w:r w:rsidR="005344B4">
          <w:rPr>
            <w:rFonts w:ascii="Times New Roman" w:hAnsi="Times New Roman" w:cs="Times New Roman"/>
            <w:sz w:val="24"/>
            <w:szCs w:val="24"/>
          </w:rPr>
          <w:t xml:space="preserve">e.g., </w:t>
        </w:r>
      </w:ins>
      <w:r w:rsidR="00CA1B6F">
        <w:rPr>
          <w:rFonts w:ascii="Times New Roman" w:hAnsi="Times New Roman" w:cs="Times New Roman"/>
          <w:sz w:val="24"/>
          <w:szCs w:val="24"/>
        </w:rPr>
        <w:t xml:space="preserve">habitat type, percent canopy, number of open-grown oaks, and number of sand blowouts) were evaluated at </w:t>
      </w:r>
      <w:del w:id="201" w:author="Todd W Arnold" w:date="2018-11-04T11:32:00Z">
        <w:r w:rsidR="00CA1B6F" w:rsidDel="005344B4">
          <w:rPr>
            <w:rFonts w:ascii="Times New Roman" w:hAnsi="Times New Roman" w:cs="Times New Roman"/>
            <w:sz w:val="24"/>
            <w:szCs w:val="24"/>
          </w:rPr>
          <w:delText xml:space="preserve">differing </w:delText>
        </w:r>
      </w:del>
      <w:r w:rsidR="00CA1B6F">
        <w:rPr>
          <w:rFonts w:ascii="Times New Roman" w:hAnsi="Times New Roman" w:cs="Times New Roman"/>
          <w:sz w:val="24"/>
          <w:szCs w:val="24"/>
        </w:rPr>
        <w:t>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ins w:id="202" w:author="Todd W Arnold" w:date="2018-11-04T11:32:00Z">
        <w:r w:rsidR="005344B4">
          <w:rPr>
            <w:rFonts w:ascii="Times New Roman" w:hAnsi="Times New Roman" w:cs="Times New Roman"/>
            <w:sz w:val="24"/>
            <w:szCs w:val="24"/>
          </w:rPr>
          <w:t xml:space="preserve">type </w:t>
        </w:r>
      </w:ins>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w:t>
      </w:r>
      <w:ins w:id="203" w:author="Todd W Arnold" w:date="2018-11-04T11:33:00Z">
        <w:r w:rsidR="005344B4">
          <w:rPr>
            <w:rFonts w:ascii="Times New Roman" w:hAnsi="Times New Roman" w:cs="Times New Roman"/>
            <w:sz w:val="24"/>
            <w:szCs w:val="24"/>
          </w:rPr>
          <w:t xml:space="preserve">center </w:t>
        </w:r>
      </w:ins>
      <w:r w:rsidR="005F3336">
        <w:rPr>
          <w:rFonts w:ascii="Times New Roman" w:hAnsi="Times New Roman" w:cs="Times New Roman"/>
          <w:sz w:val="24"/>
          <w:szCs w:val="24"/>
        </w:rPr>
        <w:t xml:space="preserve">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w:t>
      </w:r>
      <w:ins w:id="204" w:author="Todd W Arnold" w:date="2018-11-04T11:33:00Z">
        <w:r w:rsidR="005344B4">
          <w:rPr>
            <w:rFonts w:ascii="Times New Roman" w:hAnsi="Times New Roman" w:cs="Times New Roman"/>
            <w:sz w:val="24"/>
            <w:szCs w:val="24"/>
          </w:rPr>
          <w:t>,</w:t>
        </w:r>
      </w:ins>
      <w:r w:rsidR="005F3336" w:rsidRPr="00C966A8">
        <w:rPr>
          <w:rFonts w:ascii="Times New Roman" w:hAnsi="Times New Roman" w:cs="Times New Roman"/>
          <w:sz w:val="24"/>
          <w:szCs w:val="24"/>
        </w:rPr>
        <w:t xml:space="preserve">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del w:id="205" w:author="Todd W Arnold" w:date="2018-11-04T11:36:00Z">
        <w:r w:rsidR="006B1FCE" w:rsidDel="005344B4">
          <w:rPr>
            <w:rFonts w:ascii="Times New Roman" w:hAnsi="Times New Roman" w:cs="Times New Roman"/>
            <w:sz w:val="24"/>
            <w:szCs w:val="24"/>
          </w:rPr>
          <w:delText xml:space="preserve">We averaged all </w:delText>
        </w:r>
      </w:del>
      <w:del w:id="206" w:author="Todd W Arnold" w:date="2018-11-04T11:35:00Z">
        <w:r w:rsidR="006B1FCE" w:rsidDel="005344B4">
          <w:rPr>
            <w:rFonts w:ascii="Times New Roman" w:hAnsi="Times New Roman" w:cs="Times New Roman"/>
            <w:sz w:val="24"/>
            <w:szCs w:val="24"/>
          </w:rPr>
          <w:delText xml:space="preserve">habitat </w:delText>
        </w:r>
      </w:del>
      <w:del w:id="207" w:author="Todd W Arnold" w:date="2018-11-04T11:36:00Z">
        <w:r w:rsidR="006B1FCE" w:rsidDel="005344B4">
          <w:rPr>
            <w:rFonts w:ascii="Times New Roman" w:hAnsi="Times New Roman" w:cs="Times New Roman"/>
            <w:sz w:val="24"/>
            <w:szCs w:val="24"/>
          </w:rPr>
          <w:delText>va</w:delText>
        </w:r>
      </w:del>
      <w:del w:id="208" w:author="Todd W Arnold" w:date="2018-11-04T11:35:00Z">
        <w:r w:rsidR="006B1FCE" w:rsidDel="005344B4">
          <w:rPr>
            <w:rFonts w:ascii="Times New Roman" w:hAnsi="Times New Roman" w:cs="Times New Roman"/>
            <w:sz w:val="24"/>
            <w:szCs w:val="24"/>
          </w:rPr>
          <w:delText>lues</w:delText>
        </w:r>
      </w:del>
      <w:del w:id="209" w:author="Todd W Arnold" w:date="2018-11-04T11:36:00Z">
        <w:r w:rsidR="005F3336" w:rsidDel="005344B4">
          <w:rPr>
            <w:rFonts w:ascii="Times New Roman" w:hAnsi="Times New Roman" w:cs="Times New Roman"/>
            <w:sz w:val="24"/>
            <w:szCs w:val="24"/>
          </w:rPr>
          <w:delText xml:space="preserve"> over the entire plot.</w:delText>
        </w:r>
      </w:del>
    </w:p>
    <w:p w:rsidR="00732171" w:rsidRPr="00C067BD" w:rsidRDefault="00594E13" w:rsidP="00F27D39">
      <w:pPr>
        <w:spacing w:line="480" w:lineRule="auto"/>
        <w:outlineLvl w:val="0"/>
        <w:rPr>
          <w:rFonts w:ascii="Times New Roman" w:hAnsi="Times New Roman" w:cs="Times New Roman"/>
          <w:b/>
          <w:sz w:val="24"/>
          <w:szCs w:val="24"/>
        </w:rPr>
      </w:pPr>
      <w:commentRangeStart w:id="210"/>
      <w:r w:rsidRPr="00C067BD">
        <w:rPr>
          <w:rFonts w:ascii="Times New Roman" w:hAnsi="Times New Roman" w:cs="Times New Roman"/>
          <w:b/>
          <w:sz w:val="24"/>
          <w:szCs w:val="24"/>
        </w:rPr>
        <w:t xml:space="preserve">Statistical </w:t>
      </w:r>
      <w:commentRangeEnd w:id="210"/>
      <w:r w:rsidR="00347BCE">
        <w:rPr>
          <w:rStyle w:val="CommentReference"/>
        </w:rPr>
        <w:commentReference w:id="210"/>
      </w:r>
      <w:r w:rsidRPr="00C067BD">
        <w:rPr>
          <w:rFonts w:ascii="Times New Roman" w:hAnsi="Times New Roman" w:cs="Times New Roman"/>
          <w:b/>
          <w:sz w:val="24"/>
          <w:szCs w:val="24"/>
        </w:rPr>
        <w:t>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commentRangeStart w:id="211"/>
      <w:del w:id="212" w:author="Todd W Arnold" w:date="2018-11-04T11:39:00Z">
        <w:r w:rsidR="00FE06CD" w:rsidDel="005344B4">
          <w:rPr>
            <w:rFonts w:ascii="Times New Roman" w:hAnsi="Times New Roman" w:cs="Times New Roman"/>
            <w:sz w:val="24"/>
            <w:szCs w:val="24"/>
          </w:rPr>
          <w:delText xml:space="preserve">on rare or cryptic species </w:delText>
        </w:r>
      </w:del>
      <w:commentRangeEnd w:id="211"/>
      <w:r w:rsidR="005344B4">
        <w:rPr>
          <w:rStyle w:val="CommentReference"/>
        </w:rPr>
        <w:commentReference w:id="211"/>
      </w:r>
      <w:ins w:id="213" w:author="Todd W Arnold" w:date="2018-11-04T11:39:00Z">
        <w:r w:rsidR="005344B4">
          <w:rPr>
            <w:rFonts w:ascii="Times New Roman" w:hAnsi="Times New Roman" w:cs="Times New Roman"/>
            <w:sz w:val="24"/>
            <w:szCs w:val="24"/>
          </w:rPr>
          <w:t xml:space="preserve">from unmarked animals </w:t>
        </w:r>
      </w:ins>
      <w:r w:rsidR="00FE06CD">
        <w:rPr>
          <w:rFonts w:ascii="Times New Roman" w:hAnsi="Times New Roman" w:cs="Times New Roman"/>
          <w:sz w:val="24"/>
          <w:szCs w:val="24"/>
        </w:rPr>
        <w:t xml:space="preserve">because they allow for </w:t>
      </w:r>
      <w:ins w:id="214" w:author="Todd W Arnold" w:date="2018-11-04T11:40:00Z">
        <w:r w:rsidR="005344B4">
          <w:rPr>
            <w:rFonts w:ascii="Times New Roman" w:hAnsi="Times New Roman" w:cs="Times New Roman"/>
            <w:sz w:val="24"/>
            <w:szCs w:val="24"/>
          </w:rPr>
          <w:t xml:space="preserve">concurrent </w:t>
        </w:r>
      </w:ins>
      <w:r w:rsidR="00FE06CD">
        <w:rPr>
          <w:rFonts w:ascii="Times New Roman" w:hAnsi="Times New Roman" w:cs="Times New Roman"/>
          <w:sz w:val="24"/>
          <w:szCs w:val="24"/>
        </w:rPr>
        <w:t xml:space="preserve">modeling </w:t>
      </w:r>
      <w:ins w:id="215" w:author="Todd W Arnold" w:date="2018-11-04T11:40:00Z">
        <w:r w:rsidR="005344B4">
          <w:rPr>
            <w:rFonts w:ascii="Times New Roman" w:hAnsi="Times New Roman" w:cs="Times New Roman"/>
            <w:sz w:val="24"/>
            <w:szCs w:val="24"/>
          </w:rPr>
          <w:t xml:space="preserve">of abundance and detection probability </w:t>
        </w:r>
      </w:ins>
      <w:del w:id="216" w:author="Todd W Arnold" w:date="2018-11-04T11:40:00Z">
        <w:r w:rsidR="00FE06CD" w:rsidDel="005344B4">
          <w:rPr>
            <w:rFonts w:ascii="Times New Roman" w:hAnsi="Times New Roman" w:cs="Times New Roman"/>
            <w:sz w:val="24"/>
            <w:szCs w:val="24"/>
          </w:rPr>
          <w:delText xml:space="preserve">both the parameter of interest (in this case, abundance) and the observation error that is often inherent in field surveys </w:delText>
        </w:r>
      </w:del>
      <w:r w:rsidR="00FE06CD">
        <w:rPr>
          <w:rFonts w:ascii="Times New Roman" w:hAnsi="Times New Roman" w:cs="Times New Roman"/>
          <w:sz w:val="24"/>
          <w:szCs w:val="24"/>
        </w:rPr>
        <w:t>(</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ins w:id="217" w:author="Todd W Arnold" w:date="2018-11-04T11:40:00Z">
        <w:r w:rsidR="005344B4">
          <w:rPr>
            <w:rFonts w:ascii="Times New Roman" w:hAnsi="Times New Roman" w:cs="Times New Roman"/>
            <w:sz w:val="24"/>
            <w:szCs w:val="24"/>
          </w:rPr>
          <w:t>)</w:t>
        </w:r>
      </w:ins>
      <w:del w:id="218" w:author="Todd W Arnold" w:date="2018-11-04T11:40:00Z">
        <w:r w:rsidR="00FE06CD" w:rsidDel="005344B4">
          <w:rPr>
            <w:rFonts w:ascii="Times New Roman" w:hAnsi="Times New Roman" w:cs="Times New Roman"/>
            <w:sz w:val="24"/>
            <w:szCs w:val="24"/>
          </w:rPr>
          <w:delText xml:space="preserve">, </w:delText>
        </w:r>
        <w:r w:rsidR="009977AF" w:rsidDel="005344B4">
          <w:rPr>
            <w:rFonts w:ascii="Times New Roman" w:hAnsi="Times New Roman" w:cs="Times New Roman"/>
            <w:sz w:val="24"/>
            <w:szCs w:val="24"/>
          </w:rPr>
          <w:fldChar w:fldCharType="begin"/>
        </w:r>
        <w:r w:rsidR="009977AF" w:rsidDel="005344B4">
          <w:rPr>
            <w:rFonts w:ascii="Times New Roman" w:hAnsi="Times New Roman" w:cs="Times New Roman"/>
            <w:sz w:val="24"/>
            <w:szCs w:val="24"/>
          </w:rPr>
          <w:del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delInstrText>
        </w:r>
        <w:r w:rsidR="009977AF" w:rsidDel="005344B4">
          <w:rPr>
            <w:rFonts w:ascii="Times New Roman" w:hAnsi="Times New Roman" w:cs="Times New Roman"/>
            <w:sz w:val="24"/>
            <w:szCs w:val="24"/>
          </w:rPr>
          <w:fldChar w:fldCharType="separate"/>
        </w:r>
        <w:r w:rsidR="009977AF" w:rsidRPr="009977AF" w:rsidDel="005344B4">
          <w:rPr>
            <w:rFonts w:ascii="Times New Roman" w:hAnsi="Times New Roman" w:cs="Times New Roman"/>
            <w:sz w:val="24"/>
          </w:rPr>
          <w:delText>Hostetler and Chandler 2015)</w:delText>
        </w:r>
        <w:r w:rsidR="009977AF" w:rsidDel="005344B4">
          <w:rPr>
            <w:rFonts w:ascii="Times New Roman" w:hAnsi="Times New Roman" w:cs="Times New Roman"/>
            <w:sz w:val="24"/>
            <w:szCs w:val="24"/>
          </w:rPr>
          <w:fldChar w:fldCharType="end"/>
        </w:r>
      </w:del>
      <w:r w:rsidR="00FE06CD">
        <w:rPr>
          <w:rFonts w:ascii="Times New Roman" w:hAnsi="Times New Roman" w:cs="Times New Roman"/>
          <w:sz w:val="24"/>
          <w:szCs w:val="24"/>
        </w:rPr>
        <w:t xml:space="preserve">. </w:t>
      </w:r>
      <w:del w:id="219" w:author="Todd W Arnold" w:date="2018-11-04T11:42:00Z">
        <w:r w:rsidR="00FE06CD" w:rsidDel="00245FCF">
          <w:rPr>
            <w:rFonts w:ascii="Times New Roman" w:hAnsi="Times New Roman" w:cs="Times New Roman"/>
            <w:sz w:val="24"/>
            <w:szCs w:val="24"/>
          </w:rPr>
          <w:delText>Though very similar to its predecessor</w:delText>
        </w:r>
        <w:r w:rsidR="009977AF" w:rsidDel="00245FCF">
          <w:rPr>
            <w:rFonts w:ascii="Times New Roman" w:hAnsi="Times New Roman" w:cs="Times New Roman"/>
            <w:sz w:val="24"/>
            <w:szCs w:val="24"/>
          </w:rPr>
          <w:delText>s</w:delText>
        </w:r>
        <w:r w:rsidR="00FE06CD" w:rsidDel="00245FCF">
          <w:rPr>
            <w:rFonts w:ascii="Times New Roman" w:hAnsi="Times New Roman" w:cs="Times New Roman"/>
            <w:sz w:val="24"/>
            <w:szCs w:val="24"/>
          </w:rPr>
          <w:delText xml:space="preserve">, the </w:delText>
        </w:r>
      </w:del>
      <w:r w:rsidR="00FE06CD">
        <w:rPr>
          <w:rFonts w:ascii="Times New Roman" w:hAnsi="Times New Roman" w:cs="Times New Roman"/>
          <w:sz w:val="24"/>
          <w:szCs w:val="24"/>
        </w:rPr>
        <w:t>Hostetler</w:t>
      </w:r>
      <w:ins w:id="220" w:author="Todd W Arnold" w:date="2018-11-04T11:42:00Z">
        <w:r w:rsidR="00245FCF">
          <w:rPr>
            <w:rFonts w:ascii="Times New Roman" w:hAnsi="Times New Roman" w:cs="Times New Roman"/>
            <w:sz w:val="24"/>
            <w:szCs w:val="24"/>
          </w:rPr>
          <w:t xml:space="preserve"> and Chandler (2015)</w:t>
        </w:r>
      </w:ins>
      <w:r w:rsidR="00FE06CD">
        <w:rPr>
          <w:rFonts w:ascii="Times New Roman" w:hAnsi="Times New Roman" w:cs="Times New Roman"/>
          <w:sz w:val="24"/>
          <w:szCs w:val="24"/>
        </w:rPr>
        <w:t xml:space="preserve"> </w:t>
      </w:r>
      <w:ins w:id="221" w:author="Todd W Arnold" w:date="2018-11-04T11:45:00Z">
        <w:r w:rsidR="00245FCF">
          <w:rPr>
            <w:rFonts w:ascii="Times New Roman" w:hAnsi="Times New Roman" w:cs="Times New Roman"/>
            <w:sz w:val="24"/>
            <w:szCs w:val="24"/>
          </w:rPr>
          <w:t xml:space="preserve">further modified these models to account for </w:t>
        </w:r>
      </w:ins>
      <w:del w:id="222" w:author="Todd W Arnold" w:date="2018-11-04T11:45:00Z">
        <w:r w:rsidR="00FE06CD" w:rsidDel="00245FCF">
          <w:rPr>
            <w:rFonts w:ascii="Times New Roman" w:hAnsi="Times New Roman" w:cs="Times New Roman"/>
            <w:sz w:val="24"/>
            <w:szCs w:val="24"/>
          </w:rPr>
          <w:delText xml:space="preserve">variant specifically addresses the </w:delText>
        </w:r>
      </w:del>
      <w:r w:rsidR="00FE06CD">
        <w:rPr>
          <w:rFonts w:ascii="Times New Roman" w:hAnsi="Times New Roman" w:cs="Times New Roman"/>
          <w:sz w:val="24"/>
          <w:szCs w:val="24"/>
        </w:rPr>
        <w:t>excess</w:t>
      </w:r>
      <w:ins w:id="223" w:author="Todd W Arnold" w:date="2018-11-04T11:45:00Z">
        <w:r w:rsidR="00245FCF">
          <w:rPr>
            <w:rFonts w:ascii="Times New Roman" w:hAnsi="Times New Roman" w:cs="Times New Roman"/>
            <w:sz w:val="24"/>
            <w:szCs w:val="24"/>
          </w:rPr>
          <w:t xml:space="preserve"> </w:t>
        </w:r>
      </w:ins>
      <w:del w:id="224" w:author="Todd W Arnold" w:date="2018-11-04T11:45:00Z">
        <w:r w:rsidR="00FE06CD" w:rsidDel="00245FCF">
          <w:rPr>
            <w:rFonts w:ascii="Times New Roman" w:hAnsi="Times New Roman" w:cs="Times New Roman"/>
            <w:sz w:val="24"/>
            <w:szCs w:val="24"/>
          </w:rPr>
          <w:delText>-</w:delText>
        </w:r>
      </w:del>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ins w:id="225" w:author="Todd W Arnold" w:date="2018-11-04T11:46:00Z">
        <w:r w:rsidR="00245FCF">
          <w:rPr>
            <w:rFonts w:ascii="Times New Roman" w:hAnsi="Times New Roman" w:cs="Times New Roman"/>
            <w:sz w:val="24"/>
            <w:szCs w:val="24"/>
          </w:rPr>
          <w:t xml:space="preserve">or </w:t>
        </w:r>
      </w:ins>
      <w:del w:id="226" w:author="Todd W Arnold" w:date="2018-11-04T11:46:00Z">
        <w:r w:rsidR="00FE06CD" w:rsidDel="00245FCF">
          <w:rPr>
            <w:rFonts w:ascii="Times New Roman" w:hAnsi="Times New Roman" w:cs="Times New Roman"/>
            <w:sz w:val="24"/>
            <w:szCs w:val="24"/>
          </w:rPr>
          <w:delText xml:space="preserve">and </w:delText>
        </w:r>
      </w:del>
      <w:r w:rsidR="00FE06CD">
        <w:rPr>
          <w:rFonts w:ascii="Times New Roman" w:hAnsi="Times New Roman" w:cs="Times New Roman"/>
          <w:sz w:val="24"/>
          <w:szCs w:val="24"/>
        </w:rPr>
        <w:t>zero-inflated Poisson distributions</w:t>
      </w:r>
      <w:ins w:id="227" w:author="Todd W Arnold" w:date="2018-11-04T11:46:00Z">
        <w:r w:rsidR="00245FCF">
          <w:rPr>
            <w:rFonts w:ascii="Times New Roman" w:hAnsi="Times New Roman" w:cs="Times New Roman"/>
            <w:sz w:val="24"/>
            <w:szCs w:val="24"/>
          </w:rPr>
          <w:t>,</w:t>
        </w:r>
      </w:ins>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ins w:id="228" w:author="Todd W Arnold" w:date="2018-11-04T11:46:00Z">
        <w:r w:rsidR="00245FCF">
          <w:rPr>
            <w:rFonts w:ascii="Times New Roman" w:hAnsi="Times New Roman" w:cs="Times New Roman"/>
            <w:sz w:val="24"/>
            <w:szCs w:val="24"/>
          </w:rPr>
          <w:t xml:space="preserve">local </w:t>
        </w:r>
      </w:ins>
      <w:r w:rsidR="00B6304B">
        <w:rPr>
          <w:rFonts w:ascii="Times New Roman" w:hAnsi="Times New Roman" w:cs="Times New Roman"/>
          <w:sz w:val="24"/>
          <w:szCs w:val="24"/>
        </w:rPr>
        <w:t>abundance</w:t>
      </w:r>
      <w:del w:id="229" w:author="Todd W Arnold" w:date="2018-11-04T11:46:00Z">
        <w:r w:rsidR="00F74C7F" w:rsidDel="00245FCF">
          <w:rPr>
            <w:rFonts w:ascii="Times New Roman" w:hAnsi="Times New Roman" w:cs="Times New Roman"/>
            <w:sz w:val="24"/>
            <w:szCs w:val="24"/>
          </w:rPr>
          <w:delText xml:space="preserve"> </w:delText>
        </w:r>
        <w:r w:rsidR="00A530B5" w:rsidDel="00245FCF">
          <w:rPr>
            <w:rFonts w:ascii="Times New Roman" w:hAnsi="Times New Roman" w:cs="Times New Roman"/>
            <w:sz w:val="24"/>
            <w:szCs w:val="24"/>
          </w:rPr>
          <w:delText>with relation to the</w:delText>
        </w:r>
        <w:r w:rsidR="00B6304B" w:rsidDel="00245FCF">
          <w:rPr>
            <w:rFonts w:ascii="Times New Roman" w:hAnsi="Times New Roman" w:cs="Times New Roman"/>
            <w:sz w:val="24"/>
            <w:szCs w:val="24"/>
          </w:rPr>
          <w:delText xml:space="preserve"> detection process</w:delText>
        </w:r>
      </w:del>
      <w:ins w:id="230" w:author="Todd W Arnold" w:date="2018-11-04T11:47:00Z">
        <w:r w:rsidR="00245FCF">
          <w:rPr>
            <w:rFonts w:ascii="Times New Roman" w:hAnsi="Times New Roman" w:cs="Times New Roman"/>
            <w:sz w:val="24"/>
            <w:szCs w:val="24"/>
          </w:rPr>
          <w:t xml:space="preserve"> while accounting for individuals that go </w:t>
        </w:r>
        <w:r w:rsidR="00245FCF">
          <w:rPr>
            <w:rFonts w:ascii="Times New Roman" w:hAnsi="Times New Roman" w:cs="Times New Roman"/>
            <w:sz w:val="24"/>
            <w:szCs w:val="24"/>
          </w:rPr>
          <w:lastRenderedPageBreak/>
          <w:t>undetected</w:t>
        </w:r>
      </w:ins>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3057D" w:rsidRDefault="001F140F" w:rsidP="005279A8">
      <w:pPr>
        <w:spacing w:line="480" w:lineRule="auto"/>
        <w:ind w:firstLine="720"/>
        <w:rPr>
          <w:ins w:id="231" w:author="Todd W Arnold" w:date="2018-11-04T11:52:00Z"/>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del w:id="232" w:author="Todd W Arnold" w:date="2018-11-04T11:49:00Z">
        <w:r w:rsidR="00215785" w:rsidDel="00245FCF">
          <w:rPr>
            <w:rFonts w:ascii="Times New Roman" w:hAnsi="Times New Roman" w:cs="Times New Roman"/>
            <w:sz w:val="24"/>
            <w:szCs w:val="24"/>
          </w:rPr>
          <w:delText>,</w:delText>
        </w:r>
      </w:del>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w:t>
      </w:r>
      <w:ins w:id="233" w:author="Todd W Arnold" w:date="2018-11-04T11:49:00Z">
        <w:r w:rsidR="00245FCF">
          <w:rPr>
            <w:rFonts w:ascii="Times New Roman" w:hAnsi="Times New Roman" w:cs="Times New Roman"/>
            <w:sz w:val="24"/>
            <w:szCs w:val="24"/>
          </w:rPr>
          <w:t>bability</w:t>
        </w:r>
      </w:ins>
      <w:del w:id="234" w:author="Todd W Arnold" w:date="2018-11-04T11:49:00Z">
        <w:r w:rsidR="00A530B5" w:rsidDel="00245FCF">
          <w:rPr>
            <w:rFonts w:ascii="Times New Roman" w:hAnsi="Times New Roman" w:cs="Times New Roman"/>
            <w:sz w:val="24"/>
            <w:szCs w:val="24"/>
          </w:rPr>
          <w:delText>cess</w:delText>
        </w:r>
      </w:del>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ins w:id="235" w:author="Todd W Arnold" w:date="2018-11-04T11:49:00Z">
        <w:r w:rsidR="00245FCF">
          <w:rPr>
            <w:rFonts w:ascii="Times New Roman" w:hAnsi="Times New Roman" w:cs="Times New Roman"/>
            <w:sz w:val="24"/>
            <w:szCs w:val="24"/>
          </w:rPr>
          <w:t>during</w:t>
        </w:r>
      </w:ins>
      <w:del w:id="236" w:author="Todd W Arnold" w:date="2018-11-04T11:49:00Z">
        <w:r w:rsidR="00A530B5" w:rsidDel="00245FCF">
          <w:rPr>
            <w:rFonts w:ascii="Times New Roman" w:hAnsi="Times New Roman" w:cs="Times New Roman"/>
            <w:sz w:val="24"/>
            <w:szCs w:val="24"/>
          </w:rPr>
          <w:delText>at</w:delText>
        </w:r>
      </w:del>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del w:id="237" w:author="Todd W Arnold" w:date="2018-11-04T11:51:00Z">
        <w:r w:rsidR="00FF4C9A" w:rsidDel="00245FCF">
          <w:rPr>
            <w:rFonts w:ascii="Times New Roman" w:hAnsi="Times New Roman" w:cs="Times New Roman"/>
            <w:sz w:val="24"/>
            <w:szCs w:val="24"/>
          </w:rPr>
          <w:delText xml:space="preserve">that are </w:delText>
        </w:r>
      </w:del>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del w:id="238" w:author="Todd W Arnold" w:date="2018-11-04T11:51:00Z">
        <w:r w:rsidR="001646DB" w:rsidDel="00245FCF">
          <w:rPr>
            <w:rFonts w:ascii="Times New Roman" w:hAnsi="Times New Roman" w:cs="Times New Roman"/>
            <w:sz w:val="24"/>
            <w:szCs w:val="24"/>
          </w:rPr>
          <w:delText>because</w:delText>
        </w:r>
        <w:r w:rsidR="00182FEA" w:rsidDel="00245FCF">
          <w:rPr>
            <w:rFonts w:ascii="Times New Roman" w:hAnsi="Times New Roman" w:cs="Times New Roman"/>
            <w:sz w:val="24"/>
            <w:szCs w:val="24"/>
          </w:rPr>
          <w:delText xml:space="preserve"> it would have been erroneous </w:delText>
        </w:r>
      </w:del>
      <w:r w:rsidR="00182FEA">
        <w:rPr>
          <w:rFonts w:ascii="Times New Roman" w:hAnsi="Times New Roman" w:cs="Times New Roman"/>
          <w:sz w:val="24"/>
          <w:szCs w:val="24"/>
        </w:rPr>
        <w:t xml:space="preserve">to </w:t>
      </w:r>
      <w:ins w:id="239" w:author="Todd W Arnold" w:date="2018-11-04T11:51:00Z">
        <w:r w:rsidR="00245FCF">
          <w:rPr>
            <w:rFonts w:ascii="Times New Roman" w:hAnsi="Times New Roman" w:cs="Times New Roman"/>
            <w:sz w:val="24"/>
            <w:szCs w:val="24"/>
          </w:rPr>
          <w:t xml:space="preserve">avoid </w:t>
        </w:r>
      </w:ins>
      <w:r w:rsidR="00182FEA">
        <w:rPr>
          <w:rFonts w:ascii="Times New Roman" w:hAnsi="Times New Roman" w:cs="Times New Roman"/>
          <w:sz w:val="24"/>
          <w:szCs w:val="24"/>
        </w:rPr>
        <w:t>assum</w:t>
      </w:r>
      <w:ins w:id="240" w:author="Todd W Arnold" w:date="2018-11-04T11:51:00Z">
        <w:r w:rsidR="00245FCF">
          <w:rPr>
            <w:rFonts w:ascii="Times New Roman" w:hAnsi="Times New Roman" w:cs="Times New Roman"/>
            <w:sz w:val="24"/>
            <w:szCs w:val="24"/>
          </w:rPr>
          <w:t>ing</w:t>
        </w:r>
      </w:ins>
      <w:del w:id="241" w:author="Todd W Arnold" w:date="2018-11-04T11:51:00Z">
        <w:r w:rsidR="00182FEA" w:rsidDel="00245FCF">
          <w:rPr>
            <w:rFonts w:ascii="Times New Roman" w:hAnsi="Times New Roman" w:cs="Times New Roman"/>
            <w:sz w:val="24"/>
            <w:szCs w:val="24"/>
          </w:rPr>
          <w:delText>e</w:delText>
        </w:r>
      </w:del>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ins w:id="242" w:author="Todd W Arnold" w:date="2018-11-04T11:52:00Z">
        <w:r w:rsidR="00F3057D">
          <w:rPr>
            <w:rFonts w:ascii="Times New Roman" w:hAnsi="Times New Roman" w:cs="Times New Roman"/>
            <w:sz w:val="24"/>
            <w:szCs w:val="24"/>
          </w:rPr>
          <w:t xml:space="preserve">surveyed </w:t>
        </w:r>
      </w:ins>
      <w:r w:rsidR="001646DB">
        <w:rPr>
          <w:rFonts w:ascii="Times New Roman" w:hAnsi="Times New Roman" w:cs="Times New Roman"/>
          <w:sz w:val="24"/>
          <w:szCs w:val="24"/>
        </w:rPr>
        <w:t xml:space="preserve">populations were closed to </w:t>
      </w:r>
      <w:ins w:id="243" w:author="Todd W Arnold" w:date="2018-11-04T11:52:00Z">
        <w:r w:rsidR="00F3057D">
          <w:rPr>
            <w:rFonts w:ascii="Times New Roman" w:hAnsi="Times New Roman" w:cs="Times New Roman"/>
            <w:sz w:val="24"/>
            <w:szCs w:val="24"/>
          </w:rPr>
          <w:t xml:space="preserve">demographic </w:t>
        </w:r>
      </w:ins>
      <w:r w:rsidR="001646DB">
        <w:rPr>
          <w:rFonts w:ascii="Times New Roman" w:hAnsi="Times New Roman" w:cs="Times New Roman"/>
          <w:sz w:val="24"/>
          <w:szCs w:val="24"/>
        </w:rPr>
        <w:t>change</w:t>
      </w:r>
      <w:ins w:id="244" w:author="Todd W Arnold" w:date="2018-11-04T11:52:00Z">
        <w:r w:rsidR="00F3057D">
          <w:rPr>
            <w:rFonts w:ascii="Times New Roman" w:hAnsi="Times New Roman" w:cs="Times New Roman"/>
            <w:sz w:val="24"/>
            <w:szCs w:val="24"/>
          </w:rPr>
          <w:t>s</w:t>
        </w:r>
      </w:ins>
      <w:r w:rsidR="00182FEA">
        <w:rPr>
          <w:rFonts w:ascii="Times New Roman" w:hAnsi="Times New Roman" w:cs="Times New Roman"/>
          <w:sz w:val="24"/>
          <w:szCs w:val="24"/>
        </w:rPr>
        <w:t xml:space="preserve"> across seasons</w:t>
      </w:r>
      <w:del w:id="245" w:author="Todd W Arnold" w:date="2018-11-04T11:52:00Z">
        <w:r w:rsidR="00FA0C4F" w:rsidDel="00F3057D">
          <w:rPr>
            <w:rFonts w:ascii="Times New Roman" w:hAnsi="Times New Roman" w:cs="Times New Roman"/>
            <w:sz w:val="24"/>
            <w:szCs w:val="24"/>
          </w:rPr>
          <w:delText xml:space="preserve"> (i.e., </w:delText>
        </w:r>
        <w:r w:rsidR="00FA72F1" w:rsidDel="00F3057D">
          <w:rPr>
            <w:rFonts w:ascii="Times New Roman" w:hAnsi="Times New Roman" w:cs="Times New Roman"/>
            <w:sz w:val="24"/>
            <w:szCs w:val="24"/>
          </w:rPr>
          <w:delText xml:space="preserve">that </w:delText>
        </w:r>
        <w:r w:rsidR="00FA0C4F" w:rsidDel="00F3057D">
          <w:rPr>
            <w:rFonts w:ascii="Times New Roman" w:hAnsi="Times New Roman" w:cs="Times New Roman"/>
            <w:sz w:val="24"/>
            <w:szCs w:val="24"/>
          </w:rPr>
          <w:delText xml:space="preserve">abundance </w:delText>
        </w:r>
        <w:r w:rsidR="00FA72F1" w:rsidDel="00F3057D">
          <w:rPr>
            <w:rFonts w:ascii="Times New Roman" w:hAnsi="Times New Roman" w:cs="Times New Roman"/>
            <w:sz w:val="24"/>
            <w:szCs w:val="24"/>
          </w:rPr>
          <w:delText>was</w:delText>
        </w:r>
        <w:r w:rsidR="00FA0C4F" w:rsidDel="00F3057D">
          <w:rPr>
            <w:rFonts w:ascii="Times New Roman" w:hAnsi="Times New Roman" w:cs="Times New Roman"/>
            <w:sz w:val="24"/>
            <w:szCs w:val="24"/>
          </w:rPr>
          <w:delText xml:space="preserve"> constant within the system)</w:delText>
        </w:r>
      </w:del>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F3057D" w:rsidP="005279A8">
      <w:pPr>
        <w:spacing w:line="480" w:lineRule="auto"/>
        <w:ind w:firstLine="720"/>
        <w:rPr>
          <w:rFonts w:ascii="Times New Roman" w:hAnsi="Times New Roman" w:cs="Times New Roman"/>
          <w:sz w:val="24"/>
          <w:szCs w:val="24"/>
        </w:rPr>
      </w:pPr>
      <w:ins w:id="246" w:author="Todd W Arnold" w:date="2018-11-04T11:52:00Z">
        <w:r>
          <w:rPr>
            <w:rFonts w:ascii="Times New Roman" w:hAnsi="Times New Roman" w:cs="Times New Roman"/>
            <w:sz w:val="24"/>
            <w:szCs w:val="24"/>
          </w:rPr>
          <w:t xml:space="preserve">In addition to </w:t>
        </w:r>
      </w:ins>
      <w:ins w:id="247" w:author="Todd W Arnold" w:date="2018-11-04T11:53:00Z">
        <w:r>
          <w:rPr>
            <w:rFonts w:ascii="Times New Roman" w:hAnsi="Times New Roman" w:cs="Times New Roman"/>
            <w:sz w:val="24"/>
            <w:szCs w:val="24"/>
          </w:rPr>
          <w:t>population</w:t>
        </w:r>
      </w:ins>
      <w:ins w:id="248" w:author="Todd W Arnold" w:date="2018-11-04T11:52:00Z">
        <w:r>
          <w:rPr>
            <w:rFonts w:ascii="Times New Roman" w:hAnsi="Times New Roman" w:cs="Times New Roman"/>
            <w:sz w:val="24"/>
            <w:szCs w:val="24"/>
          </w:rPr>
          <w:t xml:space="preserve"> </w:t>
        </w:r>
      </w:ins>
      <w:ins w:id="249" w:author="Todd W Arnold" w:date="2018-11-04T11:53:00Z">
        <w:r>
          <w:rPr>
            <w:rFonts w:ascii="Times New Roman" w:hAnsi="Times New Roman" w:cs="Times New Roman"/>
            <w:sz w:val="24"/>
            <w:szCs w:val="24"/>
          </w:rPr>
          <w:t xml:space="preserve">closure, state-space abundance </w:t>
        </w:r>
      </w:ins>
      <w:del w:id="250" w:author="Todd W Arnold" w:date="2018-11-04T11:53:00Z">
        <w:r w:rsidR="00FB2E4C" w:rsidRPr="000C48AE" w:rsidDel="00F3057D">
          <w:rPr>
            <w:rFonts w:ascii="Times New Roman" w:hAnsi="Times New Roman" w:cs="Times New Roman"/>
            <w:sz w:val="24"/>
            <w:szCs w:val="24"/>
          </w:rPr>
          <w:delText xml:space="preserve">This class of </w:delText>
        </w:r>
      </w:del>
      <w:r w:rsidR="00FB2E4C" w:rsidRPr="000C48AE">
        <w:rPr>
          <w:rFonts w:ascii="Times New Roman" w:hAnsi="Times New Roman" w:cs="Times New Roman"/>
          <w:sz w:val="24"/>
          <w:szCs w:val="24"/>
        </w:rPr>
        <w:t>model</w:t>
      </w:r>
      <w:ins w:id="251" w:author="Todd W Arnold" w:date="2018-11-04T11:53:00Z">
        <w:r>
          <w:rPr>
            <w:rFonts w:ascii="Times New Roman" w:hAnsi="Times New Roman" w:cs="Times New Roman"/>
            <w:sz w:val="24"/>
            <w:szCs w:val="24"/>
          </w:rPr>
          <w:t>s</w:t>
        </w:r>
      </w:ins>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w:t>
      </w:r>
      <w:del w:id="252" w:author="Todd W Arnold" w:date="2018-11-04T11:53:00Z">
        <w:r w:rsidR="00FB2E4C" w:rsidRPr="000C48AE" w:rsidDel="00F3057D">
          <w:rPr>
            <w:rFonts w:ascii="Times New Roman" w:hAnsi="Times New Roman" w:cs="Times New Roman"/>
            <w:sz w:val="24"/>
            <w:szCs w:val="24"/>
          </w:rPr>
          <w:delText>s</w:delText>
        </w:r>
      </w:del>
      <w:r w:rsidR="00FB2E4C" w:rsidRPr="000C48AE">
        <w:rPr>
          <w:rFonts w:ascii="Times New Roman" w:hAnsi="Times New Roman" w:cs="Times New Roman"/>
          <w:sz w:val="24"/>
          <w:szCs w:val="24"/>
        </w:rPr>
        <w:t xml:space="preserve"> other important assumptions that warrant further explanation.</w:t>
      </w:r>
      <w:r w:rsidR="000C48AE">
        <w:rPr>
          <w:rFonts w:ascii="Times New Roman" w:hAnsi="Times New Roman" w:cs="Times New Roman"/>
          <w:sz w:val="24"/>
          <w:szCs w:val="24"/>
        </w:rPr>
        <w:t xml:space="preserve"> </w:t>
      </w:r>
      <w:del w:id="253" w:author="Todd W Arnold" w:date="2018-11-04T11:54:00Z">
        <w:r w:rsidR="00BF19C0" w:rsidRPr="00FA72F1" w:rsidDel="00F3057D">
          <w:rPr>
            <w:rFonts w:ascii="Times New Roman" w:hAnsi="Times New Roman" w:cs="Times New Roman"/>
            <w:sz w:val="24"/>
            <w:szCs w:val="24"/>
          </w:rPr>
          <w:delText>In addition to population closure</w:delText>
        </w:r>
        <w:r w:rsidR="00FA72F1" w:rsidDel="00F3057D">
          <w:rPr>
            <w:rFonts w:ascii="Times New Roman" w:hAnsi="Times New Roman" w:cs="Times New Roman"/>
            <w:sz w:val="24"/>
            <w:szCs w:val="24"/>
          </w:rPr>
          <w:delText xml:space="preserve"> (constant abundance unless variation is explained by state variables)</w:delText>
        </w:r>
        <w:r w:rsidR="00BF19C0" w:rsidRPr="00FA72F1" w:rsidDel="00F3057D">
          <w:rPr>
            <w:rFonts w:ascii="Times New Roman" w:hAnsi="Times New Roman" w:cs="Times New Roman"/>
            <w:sz w:val="24"/>
            <w:szCs w:val="24"/>
          </w:rPr>
          <w:delText xml:space="preserve"> within primary survey periods, </w:delText>
        </w:r>
      </w:del>
      <w:r w:rsidR="00BF19C0">
        <w:rPr>
          <w:rFonts w:ascii="Times New Roman" w:hAnsi="Times New Roman" w:cs="Times New Roman"/>
          <w:sz w:val="24"/>
          <w:szCs w:val="24"/>
        </w:rPr>
        <w:t xml:space="preserve">N-mixture models assume constant detection probability among individuals </w:t>
      </w:r>
      <w:r w:rsidR="00BF19C0">
        <w:rPr>
          <w:rFonts w:ascii="Times New Roman" w:hAnsi="Times New Roman" w:cs="Times New Roman"/>
          <w:sz w:val="24"/>
          <w:szCs w:val="24"/>
        </w:rPr>
        <w:lastRenderedPageBreak/>
        <w:t xml:space="preserve">across all sites and survey occasions, unless </w:t>
      </w:r>
      <w:ins w:id="254" w:author="Todd W Arnold" w:date="2018-11-04T11:54:00Z">
        <w:r>
          <w:rPr>
            <w:rFonts w:ascii="Times New Roman" w:hAnsi="Times New Roman" w:cs="Times New Roman"/>
            <w:sz w:val="24"/>
            <w:szCs w:val="24"/>
          </w:rPr>
          <w:t xml:space="preserve">such </w:t>
        </w:r>
      </w:ins>
      <w:del w:id="255" w:author="Todd W Arnold" w:date="2018-11-04T11:54:00Z">
        <w:r w:rsidR="00BF19C0" w:rsidDel="00F3057D">
          <w:rPr>
            <w:rFonts w:ascii="Times New Roman" w:hAnsi="Times New Roman" w:cs="Times New Roman"/>
            <w:sz w:val="24"/>
            <w:szCs w:val="24"/>
          </w:rPr>
          <w:delText xml:space="preserve">the </w:delText>
        </w:r>
      </w:del>
      <w:r w:rsidR="00BF19C0">
        <w:rPr>
          <w:rFonts w:ascii="Times New Roman" w:hAnsi="Times New Roman" w:cs="Times New Roman"/>
          <w:sz w:val="24"/>
          <w:szCs w:val="24"/>
        </w:rPr>
        <w:t xml:space="preserve">variation is </w:t>
      </w:r>
      <w:ins w:id="256" w:author="Todd W Arnold" w:date="2018-11-04T11:55:00Z">
        <w:r>
          <w:rPr>
            <w:rFonts w:ascii="Times New Roman" w:hAnsi="Times New Roman" w:cs="Times New Roman"/>
            <w:sz w:val="24"/>
            <w:szCs w:val="24"/>
          </w:rPr>
          <w:t xml:space="preserve">explicitly modeled </w:t>
        </w:r>
      </w:ins>
      <w:del w:id="257" w:author="Todd W Arnold" w:date="2018-11-04T11:55:00Z">
        <w:r w:rsidR="00BF19C0" w:rsidDel="00F3057D">
          <w:rPr>
            <w:rFonts w:ascii="Times New Roman" w:hAnsi="Times New Roman" w:cs="Times New Roman"/>
            <w:sz w:val="24"/>
            <w:szCs w:val="24"/>
          </w:rPr>
          <w:delText xml:space="preserve">explained </w:delText>
        </w:r>
      </w:del>
      <w:r w:rsidR="00BF19C0">
        <w:rPr>
          <w:rFonts w:ascii="Times New Roman" w:hAnsi="Times New Roman" w:cs="Times New Roman"/>
          <w:sz w:val="24"/>
          <w:szCs w:val="24"/>
        </w:rPr>
        <w:t xml:space="preserve">by </w:t>
      </w:r>
      <w:commentRangeStart w:id="258"/>
      <w:r w:rsidR="00BF19C0">
        <w:rPr>
          <w:rFonts w:ascii="Times New Roman" w:hAnsi="Times New Roman" w:cs="Times New Roman"/>
          <w:sz w:val="24"/>
          <w:szCs w:val="24"/>
        </w:rPr>
        <w:t>observation variables</w:t>
      </w:r>
      <w:commentRangeEnd w:id="258"/>
      <w:r>
        <w:rPr>
          <w:rStyle w:val="CommentReference"/>
        </w:rPr>
        <w:commentReference w:id="258"/>
      </w:r>
      <w:ins w:id="259" w:author="Todd W Arnold" w:date="2018-11-04T12:02:00Z">
        <w:r w:rsidR="00A87E3A">
          <w:rPr>
            <w:rFonts w:ascii="Times New Roman" w:hAnsi="Times New Roman" w:cs="Times New Roman"/>
            <w:sz w:val="24"/>
            <w:szCs w:val="24"/>
          </w:rPr>
          <w:t>, and</w:t>
        </w:r>
      </w:ins>
      <w:del w:id="260" w:author="Todd W Arnold" w:date="2018-11-04T12:02:00Z">
        <w:r w:rsidR="00BF19C0" w:rsidDel="00A87E3A">
          <w:rPr>
            <w:rFonts w:ascii="Times New Roman" w:hAnsi="Times New Roman" w:cs="Times New Roman"/>
            <w:sz w:val="24"/>
            <w:szCs w:val="24"/>
          </w:rPr>
          <w:delText xml:space="preserve">. Several authors </w:delText>
        </w:r>
        <w:r w:rsidR="00BF19C0" w:rsidDel="00A87E3A">
          <w:rPr>
            <w:rFonts w:ascii="Times New Roman" w:hAnsi="Times New Roman" w:cs="Times New Roman"/>
            <w:sz w:val="24"/>
            <w:szCs w:val="24"/>
          </w:rPr>
          <w:fldChar w:fldCharType="begin"/>
        </w:r>
        <w:r w:rsidR="00BF19C0" w:rsidDel="00A87E3A">
          <w:rPr>
            <w:rFonts w:ascii="Times New Roman" w:hAnsi="Times New Roman" w:cs="Times New Roman"/>
            <w:sz w:val="24"/>
            <w:szCs w:val="24"/>
          </w:rPr>
          <w:del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delInstrText>
        </w:r>
        <w:r w:rsidR="00BF19C0" w:rsidDel="00A87E3A">
          <w:rPr>
            <w:rFonts w:ascii="Times New Roman" w:hAnsi="Times New Roman" w:cs="Times New Roman"/>
            <w:sz w:val="24"/>
            <w:szCs w:val="24"/>
          </w:rPr>
          <w:fldChar w:fldCharType="separate"/>
        </w:r>
        <w:r w:rsidR="00E003CB" w:rsidDel="00A87E3A">
          <w:rPr>
            <w:rFonts w:ascii="Times New Roman" w:hAnsi="Times New Roman" w:cs="Times New Roman"/>
            <w:sz w:val="24"/>
          </w:rPr>
          <w:delText>(Barker et al. 2018,</w:delText>
        </w:r>
        <w:r w:rsidR="00BF19C0" w:rsidRPr="00BF19C0" w:rsidDel="00A87E3A">
          <w:rPr>
            <w:rFonts w:ascii="Times New Roman" w:hAnsi="Times New Roman" w:cs="Times New Roman"/>
            <w:sz w:val="24"/>
          </w:rPr>
          <w:delText xml:space="preserve"> Link et al. 2018)</w:delText>
        </w:r>
        <w:r w:rsidR="00BF19C0" w:rsidDel="00A87E3A">
          <w:rPr>
            <w:rFonts w:ascii="Times New Roman" w:hAnsi="Times New Roman" w:cs="Times New Roman"/>
            <w:sz w:val="24"/>
            <w:szCs w:val="24"/>
          </w:rPr>
          <w:fldChar w:fldCharType="end"/>
        </w:r>
        <w:r w:rsidR="00BF19C0" w:rsidDel="00A87E3A">
          <w:rPr>
            <w:rFonts w:ascii="Times New Roman" w:hAnsi="Times New Roman" w:cs="Times New Roman"/>
            <w:sz w:val="24"/>
            <w:szCs w:val="24"/>
          </w:rPr>
          <w:delText xml:space="preserve"> have </w:delText>
        </w:r>
        <w:r w:rsidR="00986551" w:rsidDel="00A87E3A">
          <w:rPr>
            <w:rFonts w:ascii="Times New Roman" w:hAnsi="Times New Roman" w:cs="Times New Roman"/>
            <w:sz w:val="24"/>
            <w:szCs w:val="24"/>
          </w:rPr>
          <w:delText>highlighted</w:delText>
        </w:r>
        <w:r w:rsidR="00BF19C0" w:rsidDel="00A87E3A">
          <w:rPr>
            <w:rFonts w:ascii="Times New Roman" w:hAnsi="Times New Roman" w:cs="Times New Roman"/>
            <w:sz w:val="24"/>
            <w:szCs w:val="24"/>
          </w:rPr>
          <w:delText xml:space="preserve"> the fact that</w:delText>
        </w:r>
      </w:del>
      <w:r w:rsidR="00BF19C0">
        <w:rPr>
          <w:rFonts w:ascii="Times New Roman" w:hAnsi="Times New Roman" w:cs="Times New Roman"/>
          <w:sz w:val="24"/>
          <w:szCs w:val="24"/>
        </w:rPr>
        <w:t xml:space="preserve"> this assumption is likely to be violated during </w:t>
      </w:r>
      <w:r w:rsidR="007A0BD0">
        <w:rPr>
          <w:rFonts w:ascii="Times New Roman" w:hAnsi="Times New Roman" w:cs="Times New Roman"/>
          <w:sz w:val="24"/>
          <w:szCs w:val="24"/>
        </w:rPr>
        <w:t xml:space="preserve">field surveys </w:t>
      </w:r>
      <w:del w:id="261" w:author="Todd W Arnold" w:date="2018-11-04T12:02:00Z">
        <w:r w:rsidR="00BF19C0" w:rsidDel="00A87E3A">
          <w:rPr>
            <w:rFonts w:ascii="Times New Roman" w:hAnsi="Times New Roman" w:cs="Times New Roman"/>
            <w:sz w:val="24"/>
            <w:szCs w:val="24"/>
          </w:rPr>
          <w:delText xml:space="preserve">and that resultant </w:delText>
        </w:r>
        <w:r w:rsidR="00986551" w:rsidDel="00A87E3A">
          <w:rPr>
            <w:rFonts w:ascii="Times New Roman" w:hAnsi="Times New Roman" w:cs="Times New Roman"/>
            <w:sz w:val="24"/>
            <w:szCs w:val="24"/>
          </w:rPr>
          <w:delText>estimations</w:delText>
        </w:r>
        <w:r w:rsidR="00BF19C0" w:rsidDel="00A87E3A">
          <w:rPr>
            <w:rFonts w:ascii="Times New Roman" w:hAnsi="Times New Roman" w:cs="Times New Roman"/>
            <w:sz w:val="24"/>
            <w:szCs w:val="24"/>
          </w:rPr>
          <w:delText xml:space="preserve"> of </w:delText>
        </w:r>
        <w:r w:rsidR="00986551" w:rsidDel="00A87E3A">
          <w:rPr>
            <w:rFonts w:ascii="Times New Roman" w:hAnsi="Times New Roman" w:cs="Times New Roman"/>
            <w:sz w:val="24"/>
            <w:szCs w:val="24"/>
          </w:rPr>
          <w:delText>population size</w:delText>
        </w:r>
        <w:r w:rsidR="00BF19C0" w:rsidDel="00A87E3A">
          <w:rPr>
            <w:rFonts w:ascii="Times New Roman" w:hAnsi="Times New Roman" w:cs="Times New Roman"/>
            <w:sz w:val="24"/>
            <w:szCs w:val="24"/>
          </w:rPr>
          <w:delText xml:space="preserve"> and detection </w:delText>
        </w:r>
        <w:r w:rsidR="00986551" w:rsidDel="00A87E3A">
          <w:rPr>
            <w:rFonts w:ascii="Times New Roman" w:hAnsi="Times New Roman" w:cs="Times New Roman"/>
            <w:sz w:val="24"/>
            <w:szCs w:val="24"/>
          </w:rPr>
          <w:delText xml:space="preserve">probability </w:delText>
        </w:r>
        <w:r w:rsidR="00BF19C0" w:rsidDel="00A87E3A">
          <w:rPr>
            <w:rFonts w:ascii="Times New Roman" w:hAnsi="Times New Roman" w:cs="Times New Roman"/>
            <w:sz w:val="24"/>
            <w:szCs w:val="24"/>
          </w:rPr>
          <w:delText>are likely to be biased</w:delText>
        </w:r>
        <w:r w:rsidR="00FA72F1" w:rsidDel="00A87E3A">
          <w:rPr>
            <w:rFonts w:ascii="Times New Roman" w:hAnsi="Times New Roman" w:cs="Times New Roman"/>
            <w:sz w:val="24"/>
            <w:szCs w:val="24"/>
          </w:rPr>
          <w:delText xml:space="preserve"> </w:delText>
        </w:r>
      </w:del>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w:t>
      </w:r>
      <w:ins w:id="262" w:author="Todd W Arnold" w:date="2018-11-04T12:02:00Z">
        <w:r w:rsidR="00A87E3A">
          <w:rPr>
            <w:rFonts w:ascii="Times New Roman" w:hAnsi="Times New Roman" w:cs="Times New Roman"/>
            <w:sz w:val="24"/>
          </w:rPr>
          <w:t xml:space="preserve">Barker et al. 2018, </w:t>
        </w:r>
      </w:ins>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del w:id="263" w:author="Todd W Arnold" w:date="2018-11-04T12:02:00Z">
        <w:r w:rsidR="00FA0C4F" w:rsidDel="00A87E3A">
          <w:rPr>
            <w:rFonts w:ascii="Times New Roman" w:hAnsi="Times New Roman" w:cs="Times New Roman"/>
            <w:sz w:val="24"/>
            <w:szCs w:val="24"/>
          </w:rPr>
          <w:delText xml:space="preserve">This modeling structure </w:delText>
        </w:r>
      </w:del>
      <w:ins w:id="264" w:author="Todd W Arnold" w:date="2018-11-04T12:02:00Z">
        <w:r w:rsidR="00A87E3A">
          <w:rPr>
            <w:rFonts w:ascii="Times New Roman" w:hAnsi="Times New Roman" w:cs="Times New Roman"/>
            <w:sz w:val="24"/>
            <w:szCs w:val="24"/>
          </w:rPr>
          <w:t xml:space="preserve">N-mixture models </w:t>
        </w:r>
      </w:ins>
      <w:r w:rsidR="00FA0C4F">
        <w:rPr>
          <w:rFonts w:ascii="Times New Roman" w:hAnsi="Times New Roman" w:cs="Times New Roman"/>
          <w:sz w:val="24"/>
          <w:szCs w:val="24"/>
        </w:rPr>
        <w:t>also assume</w:t>
      </w:r>
      <w:del w:id="265" w:author="Todd W Arnold" w:date="2018-11-04T12:02:00Z">
        <w:r w:rsidR="00FA0C4F" w:rsidDel="00A87E3A">
          <w:rPr>
            <w:rFonts w:ascii="Times New Roman" w:hAnsi="Times New Roman" w:cs="Times New Roman"/>
            <w:sz w:val="24"/>
            <w:szCs w:val="24"/>
          </w:rPr>
          <w:delText>s</w:delText>
        </w:r>
      </w:del>
      <w:r w:rsidR="00FA0C4F">
        <w:rPr>
          <w:rFonts w:ascii="Times New Roman" w:hAnsi="Times New Roman" w:cs="Times New Roman"/>
          <w:sz w:val="24"/>
          <w:szCs w:val="24"/>
        </w:rPr>
        <w:t xml:space="preserve"> that counts are binomial random variables, an assumption that could easily be violated if </w:t>
      </w:r>
      <w:ins w:id="266" w:author="Todd W Arnold" w:date="2018-11-04T11:59:00Z">
        <w:r>
          <w:rPr>
            <w:rFonts w:ascii="Times New Roman" w:hAnsi="Times New Roman" w:cs="Times New Roman"/>
            <w:sz w:val="24"/>
            <w:szCs w:val="24"/>
          </w:rPr>
          <w:t xml:space="preserve">some </w:t>
        </w:r>
      </w:ins>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ins w:id="267" w:author="Todd W Arnold" w:date="2018-11-04T12:03:00Z">
        <w:r w:rsidR="00A87E3A">
          <w:rPr>
            <w:rFonts w:ascii="Times New Roman" w:hAnsi="Times New Roman" w:cs="Times New Roman"/>
            <w:sz w:val="24"/>
            <w:szCs w:val="24"/>
          </w:rPr>
          <w:t>d</w:t>
        </w:r>
      </w:ins>
      <w:del w:id="268" w:author="Todd W Arnold" w:date="2018-11-04T12:03:00Z">
        <w:r w:rsidR="007A0BD0" w:rsidDel="00A87E3A">
          <w:rPr>
            <w:rFonts w:ascii="Times New Roman" w:hAnsi="Times New Roman" w:cs="Times New Roman"/>
            <w:sz w:val="24"/>
            <w:szCs w:val="24"/>
          </w:rPr>
          <w:delText>s</w:delText>
        </w:r>
      </w:del>
      <w:r w:rsidR="007A0BD0">
        <w:rPr>
          <w:rFonts w:ascii="Times New Roman" w:hAnsi="Times New Roman" w:cs="Times New Roman"/>
          <w:sz w:val="24"/>
          <w:szCs w:val="24"/>
        </w:rPr>
        <w:t xml:space="preserve"> </w:t>
      </w:r>
      <w:del w:id="269" w:author="Todd W Arnold" w:date="2018-11-04T12:03:00Z">
        <w:r w:rsidR="007A0BD0" w:rsidDel="00A87E3A">
          <w:rPr>
            <w:rFonts w:ascii="Times New Roman" w:hAnsi="Times New Roman" w:cs="Times New Roman"/>
            <w:sz w:val="24"/>
            <w:szCs w:val="24"/>
          </w:rPr>
          <w:delText xml:space="preserve">model </w:delText>
        </w:r>
      </w:del>
      <w:ins w:id="270" w:author="Todd W Arnold" w:date="2018-11-04T12:03:00Z">
        <w:r w:rsidR="00A87E3A">
          <w:rPr>
            <w:rFonts w:ascii="Times New Roman" w:hAnsi="Times New Roman" w:cs="Times New Roman"/>
            <w:sz w:val="24"/>
            <w:szCs w:val="24"/>
          </w:rPr>
          <w:t xml:space="preserve">potential </w:t>
        </w:r>
      </w:ins>
      <w:r w:rsidR="007A0BD0">
        <w:rPr>
          <w:rFonts w:ascii="Times New Roman" w:hAnsi="Times New Roman" w:cs="Times New Roman"/>
          <w:sz w:val="24"/>
          <w:szCs w:val="24"/>
        </w:rPr>
        <w:t xml:space="preserve">violations </w:t>
      </w:r>
      <w:ins w:id="271" w:author="Todd W Arnold" w:date="2018-11-04T12:03:00Z">
        <w:r w:rsidR="00A87E3A">
          <w:rPr>
            <w:rFonts w:ascii="Times New Roman" w:hAnsi="Times New Roman" w:cs="Times New Roman"/>
            <w:sz w:val="24"/>
            <w:szCs w:val="24"/>
          </w:rPr>
          <w:t xml:space="preserve">of these assumptions </w:t>
        </w:r>
      </w:ins>
      <w:r w:rsidR="007A0BD0">
        <w:rPr>
          <w:rFonts w:ascii="Times New Roman" w:hAnsi="Times New Roman" w:cs="Times New Roman"/>
          <w:sz w:val="24"/>
          <w:szCs w:val="24"/>
        </w:rPr>
        <w:t>(</w:t>
      </w:r>
      <w:ins w:id="272" w:author="Todd W Arnold" w:date="2018-11-04T12:03:00Z">
        <w:r w:rsidR="00A87E3A">
          <w:rPr>
            <w:rFonts w:ascii="Times New Roman" w:hAnsi="Times New Roman" w:cs="Times New Roman"/>
            <w:sz w:val="24"/>
            <w:szCs w:val="24"/>
          </w:rPr>
          <w:t xml:space="preserve">e.g., </w:t>
        </w:r>
      </w:ins>
      <w:r w:rsidR="007A0BD0">
        <w:rPr>
          <w:rFonts w:ascii="Times New Roman" w:hAnsi="Times New Roman" w:cs="Times New Roman"/>
          <w:sz w:val="24"/>
          <w:szCs w:val="24"/>
        </w:rPr>
        <w:t xml:space="preserve">both species of invertebrates), we </w:t>
      </w:r>
      <w:ins w:id="273" w:author="Todd W Arnold" w:date="2018-11-04T12:03:00Z">
        <w:r w:rsidR="00A87E3A">
          <w:rPr>
            <w:rFonts w:ascii="Times New Roman" w:hAnsi="Times New Roman" w:cs="Times New Roman"/>
            <w:sz w:val="24"/>
            <w:szCs w:val="24"/>
          </w:rPr>
          <w:t xml:space="preserve">developed </w:t>
        </w:r>
      </w:ins>
      <w:del w:id="274" w:author="Todd W Arnold" w:date="2018-11-04T12:03:00Z">
        <w:r w:rsidR="007A0BD0" w:rsidDel="00A87E3A">
          <w:rPr>
            <w:rFonts w:ascii="Times New Roman" w:hAnsi="Times New Roman" w:cs="Times New Roman"/>
            <w:sz w:val="24"/>
            <w:szCs w:val="24"/>
          </w:rPr>
          <w:delText xml:space="preserve">accounted for </w:delText>
        </w:r>
        <w:r w:rsidR="002B0D08" w:rsidDel="00A87E3A">
          <w:rPr>
            <w:rFonts w:ascii="Times New Roman" w:hAnsi="Times New Roman" w:cs="Times New Roman"/>
            <w:sz w:val="24"/>
            <w:szCs w:val="24"/>
          </w:rPr>
          <w:delText>these</w:delText>
        </w:r>
        <w:r w:rsidR="007A0BD0" w:rsidDel="00A87E3A">
          <w:rPr>
            <w:rFonts w:ascii="Times New Roman" w:hAnsi="Times New Roman" w:cs="Times New Roman"/>
            <w:sz w:val="24"/>
            <w:szCs w:val="24"/>
          </w:rPr>
          <w:delText xml:space="preserve"> by using </w:delText>
        </w:r>
      </w:del>
      <w:r w:rsidR="007A0BD0">
        <w:rPr>
          <w:rFonts w:ascii="Times New Roman" w:hAnsi="Times New Roman" w:cs="Times New Roman"/>
          <w:sz w:val="24"/>
          <w:szCs w:val="24"/>
        </w:rPr>
        <w:t xml:space="preserve">Bayesian </w:t>
      </w:r>
      <w:r w:rsidR="00646E38">
        <w:rPr>
          <w:rFonts w:ascii="Times New Roman" w:hAnsi="Times New Roman" w:cs="Times New Roman"/>
          <w:sz w:val="24"/>
          <w:szCs w:val="24"/>
        </w:rPr>
        <w:t xml:space="preserve">hierarchical </w:t>
      </w:r>
      <w:ins w:id="275" w:author="Todd W Arnold" w:date="2018-11-04T12:04:00Z">
        <w:r w:rsidR="00A87E3A">
          <w:rPr>
            <w:rFonts w:ascii="Times New Roman" w:hAnsi="Times New Roman" w:cs="Times New Roman"/>
            <w:sz w:val="24"/>
            <w:szCs w:val="24"/>
          </w:rPr>
          <w:t>models</w:t>
        </w:r>
      </w:ins>
      <w:del w:id="276" w:author="Todd W Arnold" w:date="2018-11-04T12:04:00Z">
        <w:r w:rsidR="007A0BD0" w:rsidDel="00A87E3A">
          <w:rPr>
            <w:rFonts w:ascii="Times New Roman" w:hAnsi="Times New Roman" w:cs="Times New Roman"/>
            <w:sz w:val="24"/>
            <w:szCs w:val="24"/>
          </w:rPr>
          <w:delText>methodology to modify the original model structure</w:delText>
        </w:r>
      </w:del>
      <w:ins w:id="277" w:author="Todd W Arnold" w:date="2018-11-04T12:04:00Z">
        <w:r w:rsidR="00A87E3A">
          <w:rPr>
            <w:rFonts w:ascii="Times New Roman" w:hAnsi="Times New Roman" w:cs="Times New Roman"/>
            <w:sz w:val="24"/>
            <w:szCs w:val="24"/>
          </w:rPr>
          <w:t xml:space="preserve"> to relax these assumptions</w:t>
        </w:r>
      </w:ins>
      <w:r w:rsidR="007A0BD0">
        <w:rPr>
          <w:rFonts w:ascii="Times New Roman" w:hAnsi="Times New Roman" w:cs="Times New Roman"/>
          <w:sz w:val="24"/>
          <w:szCs w:val="24"/>
        </w:rPr>
        <w:t xml:space="preserve">. </w:t>
      </w:r>
      <w:commentRangeStart w:id="278"/>
      <w:del w:id="279" w:author="Todd W Arnold" w:date="2018-11-04T11:59:00Z">
        <w:r w:rsidR="000C48AE" w:rsidDel="00F3057D">
          <w:rPr>
            <w:rFonts w:ascii="Times New Roman" w:hAnsi="Times New Roman" w:cs="Times New Roman"/>
            <w:sz w:val="24"/>
            <w:szCs w:val="24"/>
          </w:rPr>
          <w:delText>Further</w:delText>
        </w:r>
      </w:del>
      <w:commentRangeEnd w:id="278"/>
      <w:r>
        <w:rPr>
          <w:rStyle w:val="CommentReference"/>
        </w:rPr>
        <w:commentReference w:id="278"/>
      </w:r>
      <w:del w:id="280" w:author="Todd W Arnold" w:date="2018-11-04T11:59:00Z">
        <w:r w:rsidR="000C48AE" w:rsidDel="00F3057D">
          <w:rPr>
            <w:rFonts w:ascii="Times New Roman" w:hAnsi="Times New Roman" w:cs="Times New Roman"/>
            <w:sz w:val="24"/>
            <w:szCs w:val="24"/>
          </w:rPr>
          <w:delText>, although estimations of true population size are arguably at high risk of bias due to assumption violations</w:delText>
        </w:r>
        <w:r w:rsidR="002B0D08" w:rsidDel="00F3057D">
          <w:rPr>
            <w:rFonts w:ascii="Times New Roman" w:hAnsi="Times New Roman" w:cs="Times New Roman"/>
            <w:sz w:val="24"/>
            <w:szCs w:val="24"/>
          </w:rPr>
          <w:delText xml:space="preserve"> even with a more intricate modeling strategy</w:delText>
        </w:r>
        <w:r w:rsidR="00037550" w:rsidDel="00F3057D">
          <w:rPr>
            <w:rFonts w:ascii="Times New Roman" w:hAnsi="Times New Roman" w:cs="Times New Roman"/>
            <w:sz w:val="24"/>
            <w:szCs w:val="24"/>
          </w:rPr>
          <w:delText xml:space="preserve"> to account for them</w:delText>
        </w:r>
        <w:r w:rsidR="000C48AE" w:rsidDel="00F3057D">
          <w:rPr>
            <w:rFonts w:ascii="Times New Roman" w:hAnsi="Times New Roman" w:cs="Times New Roman"/>
            <w:sz w:val="24"/>
            <w:szCs w:val="24"/>
          </w:rPr>
          <w:delText xml:space="preserve"> </w:delText>
        </w:r>
        <w:r w:rsidR="000C48AE" w:rsidDel="00F3057D">
          <w:rPr>
            <w:rFonts w:ascii="Times New Roman" w:hAnsi="Times New Roman" w:cs="Times New Roman"/>
            <w:sz w:val="24"/>
            <w:szCs w:val="24"/>
          </w:rPr>
          <w:fldChar w:fldCharType="begin"/>
        </w:r>
        <w:r w:rsidR="000C48AE" w:rsidDel="00F3057D">
          <w:rPr>
            <w:rFonts w:ascii="Times New Roman" w:hAnsi="Times New Roman" w:cs="Times New Roman"/>
            <w:sz w:val="24"/>
            <w:szCs w:val="24"/>
          </w:rPr>
          <w:del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delInstrText>
        </w:r>
        <w:r w:rsidR="000C48AE" w:rsidDel="00F3057D">
          <w:rPr>
            <w:rFonts w:ascii="Times New Roman" w:hAnsi="Times New Roman" w:cs="Times New Roman"/>
            <w:sz w:val="24"/>
            <w:szCs w:val="24"/>
          </w:rPr>
          <w:fldChar w:fldCharType="separate"/>
        </w:r>
        <w:r w:rsidR="000C48AE" w:rsidRPr="000C48AE" w:rsidDel="00F3057D">
          <w:rPr>
            <w:rFonts w:ascii="Times New Roman" w:hAnsi="Times New Roman" w:cs="Times New Roman"/>
            <w:sz w:val="24"/>
          </w:rPr>
          <w:delText>(Link et al. 2018)</w:delText>
        </w:r>
        <w:r w:rsidR="000C48AE" w:rsidDel="00F3057D">
          <w:rPr>
            <w:rFonts w:ascii="Times New Roman" w:hAnsi="Times New Roman" w:cs="Times New Roman"/>
            <w:sz w:val="24"/>
            <w:szCs w:val="24"/>
          </w:rPr>
          <w:fldChar w:fldCharType="end"/>
        </w:r>
        <w:r w:rsidR="000C48AE" w:rsidDel="00F3057D">
          <w:rPr>
            <w:rFonts w:ascii="Times New Roman" w:hAnsi="Times New Roman" w:cs="Times New Roman"/>
            <w:sz w:val="24"/>
            <w:szCs w:val="24"/>
          </w:rPr>
          <w:delText xml:space="preserve">, this parameter was not a primary goal of our analysis, as we were focused solely on </w:delText>
        </w:r>
        <w:r w:rsidR="002B0D08" w:rsidDel="00F3057D">
          <w:rPr>
            <w:rFonts w:ascii="Times New Roman" w:hAnsi="Times New Roman" w:cs="Times New Roman"/>
            <w:sz w:val="24"/>
            <w:szCs w:val="24"/>
          </w:rPr>
          <w:delText>identifying</w:delText>
        </w:r>
        <w:r w:rsidR="000C48AE" w:rsidDel="00F3057D">
          <w:rPr>
            <w:rFonts w:ascii="Times New Roman" w:hAnsi="Times New Roman" w:cs="Times New Roman"/>
            <w:sz w:val="24"/>
            <w:szCs w:val="24"/>
          </w:rPr>
          <w:delText xml:space="preserve"> relationships between abundance and habitat covariates, and were not attempting to describe actual population sizes within our system.</w:delText>
        </w:r>
      </w:del>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proofErr w:type="spell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ins w:id="281" w:author="Todd W Arnold" w:date="2018-11-04T12:05:00Z">
        <w:r w:rsidR="00A87E3A">
          <w:rPr>
            <w:rFonts w:ascii="Times New Roman" w:hAnsi="Times New Roman" w:cs="Times New Roman"/>
            <w:sz w:val="24"/>
            <w:szCs w:val="24"/>
          </w:rPr>
          <w:t xml:space="preserve"> among-plot variation in</w:t>
        </w:r>
      </w:ins>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ins w:id="282" w:author="Todd W Arnold" w:date="2018-11-04T12:05:00Z">
        <w:r w:rsidR="00A87E3A">
          <w:rPr>
            <w:rFonts w:ascii="Times New Roman" w:hAnsi="Times New Roman" w:cs="Times New Roman"/>
            <w:sz w:val="24"/>
            <w:szCs w:val="24"/>
          </w:rPr>
          <w:t xml:space="preserve">i.e., </w:t>
        </w:r>
      </w:ins>
      <w:r w:rsidRPr="00E269C1">
        <w:rPr>
          <w:rFonts w:ascii="Times New Roman" w:hAnsi="Times New Roman" w:cs="Times New Roman"/>
          <w:sz w:val="24"/>
          <w:szCs w:val="24"/>
        </w:rPr>
        <w:t>initial plot-level abundance) with a Poisson process</w:t>
      </w:r>
      <w:ins w:id="283" w:author="Todd W Arnold" w:date="2018-11-04T12:05:00Z">
        <w:r w:rsidR="00A87E3A">
          <w:rPr>
            <w:rFonts w:ascii="Times New Roman" w:hAnsi="Times New Roman" w:cs="Times New Roman"/>
            <w:sz w:val="24"/>
            <w:szCs w:val="24"/>
          </w:rPr>
          <w:t xml:space="preserve"> (</w:t>
        </w:r>
        <w:proofErr w:type="spellStart"/>
        <w:r w:rsidR="00A87E3A">
          <w:rPr>
            <w:rFonts w:ascii="Times New Roman" w:hAnsi="Times New Roman" w:cs="Times New Roman"/>
            <w:sz w:val="24"/>
            <w:szCs w:val="24"/>
          </w:rPr>
          <w:t>eq</w:t>
        </w:r>
        <w:proofErr w:type="spellEnd"/>
        <w:r w:rsidR="00A87E3A">
          <w:rPr>
            <w:rFonts w:ascii="Times New Roman" w:hAnsi="Times New Roman" w:cs="Times New Roman"/>
            <w:sz w:val="24"/>
            <w:szCs w:val="24"/>
          </w:rPr>
          <w:t xml:space="preserve"> 1)</w:t>
        </w:r>
      </w:ins>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ins w:id="284" w:author="Todd W Arnold" w:date="2018-11-04T12:05:00Z">
        <w:r w:rsidR="00A87E3A">
          <w:rPr>
            <w:rFonts w:ascii="Times New Roman" w:hAnsi="Times New Roman" w:cs="Times New Roman"/>
            <w:sz w:val="24"/>
            <w:szCs w:val="24"/>
          </w:rPr>
          <w:t xml:space="preserve"> (</w:t>
        </w:r>
        <w:proofErr w:type="spellStart"/>
        <w:r w:rsidR="00A87E3A">
          <w:rPr>
            <w:rFonts w:ascii="Times New Roman" w:hAnsi="Times New Roman" w:cs="Times New Roman"/>
            <w:sz w:val="24"/>
            <w:szCs w:val="24"/>
          </w:rPr>
          <w:t>eq</w:t>
        </w:r>
        <w:proofErr w:type="spellEnd"/>
        <w:r w:rsidR="00A87E3A">
          <w:rPr>
            <w:rFonts w:ascii="Times New Roman" w:hAnsi="Times New Roman" w:cs="Times New Roman"/>
            <w:sz w:val="24"/>
            <w:szCs w:val="24"/>
          </w:rPr>
          <w:t xml:space="preserve"> 2)</w:t>
        </w:r>
      </w:ins>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ins w:id="285" w:author="Todd W Arnold" w:date="2018-11-04T12:05:00Z">
        <w:r w:rsidR="00A87E3A">
          <w:rPr>
            <w:rFonts w:ascii="Times New Roman" w:hAnsi="Times New Roman" w:cs="Times New Roman"/>
            <w:sz w:val="24"/>
            <w:szCs w:val="24"/>
          </w:rPr>
          <w:t xml:space="preserve">Poisson </w:t>
        </w:r>
      </w:ins>
      <w:r w:rsidRPr="00E269C1">
        <w:rPr>
          <w:rFonts w:ascii="Times New Roman" w:hAnsi="Times New Roman" w:cs="Times New Roman"/>
          <w:sz w:val="24"/>
          <w:szCs w:val="24"/>
        </w:rPr>
        <w:t>process</w:t>
      </w:r>
      <w:ins w:id="286" w:author="Todd W Arnold" w:date="2018-11-04T12:06:00Z">
        <w:r w:rsidR="00A87E3A">
          <w:rPr>
            <w:rFonts w:ascii="Times New Roman" w:hAnsi="Times New Roman" w:cs="Times New Roman"/>
            <w:sz w:val="24"/>
            <w:szCs w:val="24"/>
          </w:rPr>
          <w:t xml:space="preserve"> (</w:t>
        </w:r>
        <w:proofErr w:type="spellStart"/>
        <w:r w:rsidR="00A87E3A">
          <w:rPr>
            <w:rFonts w:ascii="Times New Roman" w:hAnsi="Times New Roman" w:cs="Times New Roman"/>
            <w:sz w:val="24"/>
            <w:szCs w:val="24"/>
          </w:rPr>
          <w:t>eq</w:t>
        </w:r>
        <w:proofErr w:type="spellEnd"/>
        <w:r w:rsidR="00A87E3A">
          <w:rPr>
            <w:rFonts w:ascii="Times New Roman" w:hAnsi="Times New Roman" w:cs="Times New Roman"/>
            <w:sz w:val="24"/>
            <w:szCs w:val="24"/>
          </w:rPr>
          <w:t xml:space="preserve"> 3)</w:t>
        </w:r>
      </w:ins>
      <w:r w:rsidRPr="00E269C1">
        <w:rPr>
          <w:rFonts w:ascii="Times New Roman" w:hAnsi="Times New Roman" w:cs="Times New Roman"/>
          <w:sz w:val="24"/>
          <w:szCs w:val="24"/>
        </w:rPr>
        <w:t>:</w:t>
      </w:r>
    </w:p>
    <w:p w:rsidR="00E269C1" w:rsidRPr="00E269C1" w:rsidRDefault="0005291E"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05291E"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05291E"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w:t>
      </w:r>
      <w:ins w:id="287" w:author="Todd W Arnold" w:date="2018-11-04T12:06:00Z">
        <w:r w:rsidR="00A87E3A">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ins w:id="288" w:author="Todd W Arnold" w:date="2018-11-04T12:06:00Z">
        <w:r w:rsidR="00A87E3A">
          <w:rPr>
            <w:rFonts w:ascii="Times New Roman" w:eastAsiaTheme="minorEastAsia" w:hAnsi="Times New Roman" w:cs="Times New Roman"/>
            <w:sz w:val="24"/>
            <w:szCs w:val="24"/>
          </w:rPr>
          <w:t xml:space="preserve">additional </w:t>
        </w:r>
      </w:ins>
      <w:r w:rsidR="00E269C1" w:rsidRPr="00E269C1">
        <w:rPr>
          <w:rFonts w:ascii="Times New Roman" w:eastAsiaTheme="minorEastAsia" w:hAnsi="Times New Roman" w:cs="Times New Roman"/>
          <w:sz w:val="24"/>
          <w:szCs w:val="24"/>
        </w:rPr>
        <w:t xml:space="preserve">proportion of unoccupied plots (i.e., the inflated zeros). Plot-level mean abundance is </w:t>
      </w:r>
      <w:ins w:id="289" w:author="Todd W Arnold" w:date="2018-11-04T12:15:00Z">
        <w:r w:rsidR="00FC3BAB">
          <w:rPr>
            <w:rFonts w:ascii="Times New Roman" w:eastAsiaTheme="minorEastAsia" w:hAnsi="Times New Roman" w:cs="Times New Roman"/>
            <w:sz w:val="24"/>
            <w:szCs w:val="24"/>
          </w:rPr>
          <w:t xml:space="preserve">typically </w:t>
        </w:r>
      </w:ins>
      <w:r w:rsidR="00E269C1" w:rsidRPr="00E269C1">
        <w:rPr>
          <w:rFonts w:ascii="Times New Roman" w:eastAsiaTheme="minorEastAsia" w:hAnsi="Times New Roman" w:cs="Times New Roman"/>
          <w:sz w:val="24"/>
          <w:szCs w:val="24"/>
        </w:rPr>
        <w:t xml:space="preserve">modeled with log-linear regression of plot-level covariates </w:t>
      </w:r>
      <w:del w:id="290" w:author="Todd W Arnold" w:date="2018-11-04T12:15:00Z">
        <w:r w:rsidR="00E269C1" w:rsidRPr="00E269C1" w:rsidDel="00FC3BAB">
          <w:rPr>
            <w:rFonts w:ascii="Times New Roman" w:eastAsiaTheme="minorEastAsia" w:hAnsi="Times New Roman" w:cs="Times New Roman"/>
            <w:sz w:val="24"/>
            <w:szCs w:val="24"/>
          </w:rPr>
          <w:delText>(</w:delText>
        </w:r>
        <w:r w:rsidR="00E269C1" w:rsidRPr="00E269C1" w:rsidDel="00FC3BAB">
          <w:rPr>
            <w:rFonts w:ascii="Times New Roman" w:eastAsiaTheme="minorEastAsia" w:hAnsi="Times New Roman" w:cs="Times New Roman"/>
            <w:i/>
            <w:sz w:val="24"/>
            <w:szCs w:val="24"/>
          </w:rPr>
          <w:delText>x</w:delText>
        </w:r>
        <w:r w:rsidR="00E269C1" w:rsidRPr="00E269C1" w:rsidDel="00FC3BAB">
          <w:rPr>
            <w:rFonts w:ascii="Times New Roman" w:eastAsiaTheme="minorEastAsia" w:hAnsi="Times New Roman" w:cs="Times New Roman"/>
            <w:i/>
            <w:sz w:val="24"/>
            <w:szCs w:val="24"/>
            <w:vertAlign w:val="subscript"/>
          </w:rPr>
          <w:delText>h</w:delText>
        </w:r>
        <w:r w:rsidR="00E269C1" w:rsidRPr="00E269C1" w:rsidDel="00FC3BAB">
          <w:rPr>
            <w:rFonts w:ascii="Times New Roman" w:eastAsiaTheme="minorEastAsia" w:hAnsi="Times New Roman" w:cs="Times New Roman"/>
            <w:sz w:val="24"/>
            <w:szCs w:val="24"/>
          </w:rPr>
          <w:delText xml:space="preserve">) </w:delText>
        </w:r>
      </w:del>
      <w:r w:rsidR="00E269C1" w:rsidRPr="00E269C1">
        <w:rPr>
          <w:rFonts w:ascii="Times New Roman" w:eastAsiaTheme="minorEastAsia" w:hAnsi="Times New Roman" w:cs="Times New Roman"/>
          <w:sz w:val="24"/>
          <w:szCs w:val="24"/>
        </w:rPr>
        <w:t>(e.g., habitat characteristics):</w:t>
      </w:r>
    </w:p>
    <w:p w:rsidR="00E269C1" w:rsidRPr="00E269C1" w:rsidRDefault="0005291E"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sSub>
              <m:sSubPr>
                <m:ctrlPr>
                  <w:ins w:id="291" w:author="Todd W Arnold" w:date="2018-11-04T12:13:00Z">
                    <w:rPr>
                      <w:rFonts w:ascii="Cambria Math" w:eastAsiaTheme="minorEastAsia" w:hAnsi="Cambria Math"/>
                      <w:b/>
                      <w:i/>
                      <w:sz w:val="24"/>
                      <w:szCs w:val="24"/>
                    </w:rPr>
                  </w:ins>
                </m:ctrlPr>
              </m:sSubPr>
              <m:e>
                <m:r>
                  <w:ins w:id="292" w:author="Todd W Arnold" w:date="2018-11-04T12:13:00Z">
                    <m:rPr>
                      <m:sty m:val="bi"/>
                    </m:rPr>
                    <w:rPr>
                      <w:rFonts w:ascii="Cambria Math" w:eastAsiaTheme="minorEastAsia" w:hAnsi="Cambria Math"/>
                      <w:sz w:val="24"/>
                      <w:szCs w:val="24"/>
                    </w:rPr>
                    <m:t>β</m:t>
                  </w:ins>
                </m:r>
              </m:e>
              <m:sub>
                <m:r>
                  <w:ins w:id="293" w:author="Todd W Arnold" w:date="2018-11-04T12:13:00Z">
                    <m:rPr>
                      <m:sty m:val="bi"/>
                    </m:rPr>
                    <w:rPr>
                      <w:rFonts w:ascii="Cambria Math" w:eastAsiaTheme="minorEastAsia" w:hAnsi="Cambria Math"/>
                      <w:sz w:val="24"/>
                      <w:szCs w:val="24"/>
                    </w:rPr>
                    <m:t>k</m:t>
                  </w:ins>
                </m:r>
              </m:sub>
            </m:sSub>
            <m:r>
              <w:del w:id="294" w:author="Todd W Arnold" w:date="2018-11-04T12:13:00Z">
                <m:rPr>
                  <m:sty m:val="bi"/>
                </m:rPr>
                <w:rPr>
                  <w:rFonts w:ascii="Cambria Math" w:eastAsiaTheme="minorEastAsia" w:hAnsi="Cambria Math"/>
                  <w:sz w:val="24"/>
                  <w:szCs w:val="24"/>
                </w:rPr>
                <m:t>β</m:t>
              </w:del>
            </m:r>
          </m:e>
          <m:sup>
            <m:r>
              <w:del w:id="295" w:author="Todd W Arnold" w:date="2018-11-04T12:13:00Z">
                <m:rPr>
                  <m:sty m:val="bi"/>
                </m:rPr>
                <w:rPr>
                  <w:rFonts w:ascii="Cambria Math" w:eastAsiaTheme="minorEastAsia" w:hAnsi="Cambria Math"/>
                  <w:sz w:val="24"/>
                  <w:szCs w:val="24"/>
                </w:rPr>
                <m:t>λ</m:t>
              </w:del>
            </m:r>
          </m:sup>
        </m:sSup>
        <m:sSup>
          <m:sSupPr>
            <m:ctrlPr>
              <w:rPr>
                <w:rFonts w:ascii="Cambria Math" w:eastAsiaTheme="minorEastAsia" w:hAnsi="Cambria Math"/>
                <w:b/>
                <w:i/>
                <w:sz w:val="24"/>
                <w:szCs w:val="24"/>
              </w:rPr>
            </m:ctrlPr>
          </m:sSupPr>
          <m:e>
            <m:sSub>
              <m:sSubPr>
                <m:ctrlPr>
                  <w:ins w:id="296" w:author="Todd W Arnold" w:date="2018-11-04T12:14:00Z">
                    <w:rPr>
                      <w:rFonts w:ascii="Cambria Math" w:eastAsiaTheme="minorEastAsia" w:hAnsi="Cambria Math"/>
                      <w:b/>
                      <w:i/>
                      <w:sz w:val="24"/>
                      <w:szCs w:val="24"/>
                    </w:rPr>
                  </w:ins>
                </m:ctrlPr>
              </m:sSubPr>
              <m:e>
                <m:r>
                  <w:ins w:id="297" w:author="Todd W Arnold" w:date="2018-11-04T12:14:00Z">
                    <m:rPr>
                      <m:sty m:val="bi"/>
                    </m:rPr>
                    <w:rPr>
                      <w:rFonts w:ascii="Cambria Math" w:eastAsiaTheme="minorEastAsia" w:hAnsi="Cambria Math"/>
                      <w:sz w:val="24"/>
                      <w:szCs w:val="24"/>
                    </w:rPr>
                    <m:t>X</m:t>
                  </w:ins>
                </m:r>
              </m:e>
              <m:sub>
                <m:r>
                  <w:ins w:id="298" w:author="Todd W Arnold" w:date="2018-11-04T12:14:00Z">
                    <m:rPr>
                      <m:sty m:val="bi"/>
                    </m:rPr>
                    <w:rPr>
                      <w:rFonts w:ascii="Cambria Math" w:eastAsiaTheme="minorEastAsia" w:hAnsi="Cambria Math"/>
                      <w:sz w:val="24"/>
                      <w:szCs w:val="24"/>
                    </w:rPr>
                    <m:t>h</m:t>
                  </w:ins>
                </m:r>
                <m:r>
                  <w:ins w:id="299" w:author="Todd W Arnold" w:date="2018-11-04T12:17:00Z">
                    <m:rPr>
                      <m:sty m:val="bi"/>
                    </m:rPr>
                    <w:rPr>
                      <w:rFonts w:ascii="Cambria Math" w:eastAsiaTheme="minorEastAsia" w:hAnsi="Cambria Math"/>
                      <w:sz w:val="24"/>
                      <w:szCs w:val="24"/>
                    </w:rPr>
                    <m:t>,</m:t>
                  </w:ins>
                </m:r>
                <m:r>
                  <w:ins w:id="300" w:author="Todd W Arnold" w:date="2018-11-04T12:14:00Z">
                    <m:rPr>
                      <m:sty m:val="bi"/>
                    </m:rPr>
                    <w:rPr>
                      <w:rFonts w:ascii="Cambria Math" w:eastAsiaTheme="minorEastAsia" w:hAnsi="Cambria Math"/>
                      <w:sz w:val="24"/>
                      <w:szCs w:val="24"/>
                    </w:rPr>
                    <m:t>k</m:t>
                  </w:ins>
                </m:r>
              </m:sub>
            </m:sSub>
            <m:r>
              <w:del w:id="301" w:author="Todd W Arnold" w:date="2018-11-04T12:14:00Z">
                <m:rPr>
                  <m:sty m:val="bi"/>
                </m:rPr>
                <w:rPr>
                  <w:rFonts w:ascii="Cambria Math" w:eastAsiaTheme="minorEastAsia" w:hAnsi="Cambria Math"/>
                  <w:sz w:val="24"/>
                  <w:szCs w:val="24"/>
                </w:rPr>
                <m:t>X</m:t>
              </w:del>
            </m:r>
          </m:e>
          <m:sup>
            <m:r>
              <w:del w:id="302" w:author="Todd W Arnold" w:date="2018-11-04T12:14:00Z">
                <m:rPr>
                  <m:nor/>
                </m:rPr>
                <w:rPr>
                  <w:rFonts w:ascii="Cambria Math" w:eastAsiaTheme="minorEastAsia" w:hAnsi="Cambria Math"/>
                  <w:b/>
                  <w:sz w:val="24"/>
                  <w:szCs w:val="24"/>
                </w:rPr>
                <m:t>plot</m:t>
              </w:del>
            </m:r>
          </m:sup>
        </m:sSup>
      </m:oMath>
      <w:r w:rsidR="00830AA5">
        <w:rPr>
          <w:rFonts w:ascii="Times New Roman" w:eastAsiaTheme="minorEastAsia" w:hAnsi="Times New Roman" w:cs="Times New Roman"/>
          <w:sz w:val="24"/>
          <w:szCs w:val="24"/>
        </w:rPr>
        <w:t xml:space="preserve">                                                   (eq4)</w:t>
      </w:r>
    </w:p>
    <w:p w:rsidR="00E269C1" w:rsidRPr="00E269C1" w:rsidRDefault="00A87E3A" w:rsidP="00F27D39">
      <w:pPr>
        <w:spacing w:line="480" w:lineRule="auto"/>
        <w:rPr>
          <w:rFonts w:ascii="Times New Roman" w:eastAsiaTheme="minorEastAsia" w:hAnsi="Times New Roman" w:cs="Times New Roman"/>
          <w:sz w:val="24"/>
          <w:szCs w:val="24"/>
        </w:rPr>
      </w:pPr>
      <w:ins w:id="303" w:author="Todd W Arnold" w:date="2018-11-04T12:07:00Z">
        <w:r>
          <w:rPr>
            <w:rFonts w:ascii="Times New Roman" w:eastAsiaTheme="minorEastAsia" w:hAnsi="Times New Roman" w:cs="Times New Roman"/>
            <w:sz w:val="24"/>
            <w:szCs w:val="24"/>
          </w:rPr>
          <w:t>w</w:t>
        </w:r>
      </w:ins>
      <w:del w:id="304" w:author="Todd W Arnold" w:date="2018-11-04T12:07:00Z">
        <w:r w:rsidR="00FE0D44" w:rsidDel="00A87E3A">
          <w:rPr>
            <w:rFonts w:ascii="Times New Roman" w:eastAsiaTheme="minorEastAsia" w:hAnsi="Times New Roman" w:cs="Times New Roman"/>
            <w:sz w:val="24"/>
            <w:szCs w:val="24"/>
          </w:rPr>
          <w:delText>W</w:delText>
        </w:r>
      </w:del>
      <w:r w:rsidR="00FE0D44">
        <w:rPr>
          <w:rFonts w:ascii="Times New Roman" w:eastAsiaTheme="minorEastAsia" w:hAnsi="Times New Roman" w:cs="Times New Roman"/>
          <w:sz w:val="24"/>
          <w:szCs w:val="24"/>
        </w:rPr>
        <w:t xml:space="preserve">here </w:t>
      </w:r>
      <m:oMath>
        <m:sSup>
          <m:sSupPr>
            <m:ctrlPr>
              <w:rPr>
                <w:rFonts w:ascii="Cambria Math" w:eastAsiaTheme="minorEastAsia" w:hAnsi="Cambria Math"/>
                <w:b/>
                <w:i/>
                <w:sz w:val="24"/>
                <w:szCs w:val="24"/>
              </w:rPr>
            </m:ctrlPr>
          </m:sSupPr>
          <m:e>
            <m:sSub>
              <m:sSubPr>
                <m:ctrlPr>
                  <w:ins w:id="305" w:author="Todd W Arnold" w:date="2018-11-04T12:15:00Z">
                    <w:rPr>
                      <w:rFonts w:ascii="Cambria Math" w:eastAsiaTheme="minorEastAsia" w:hAnsi="Cambria Math"/>
                      <w:b/>
                      <w:i/>
                      <w:sz w:val="24"/>
                      <w:szCs w:val="24"/>
                    </w:rPr>
                  </w:ins>
                </m:ctrlPr>
              </m:sSubPr>
              <m:e>
                <m:r>
                  <w:ins w:id="306" w:author="Todd W Arnold" w:date="2018-11-04T12:15:00Z">
                    <m:rPr>
                      <m:sty m:val="bi"/>
                    </m:rPr>
                    <w:rPr>
                      <w:rFonts w:ascii="Cambria Math" w:eastAsiaTheme="minorEastAsia" w:hAnsi="Cambria Math"/>
                      <w:sz w:val="24"/>
                      <w:szCs w:val="24"/>
                    </w:rPr>
                    <m:t>β</m:t>
                  </w:ins>
                </m:r>
              </m:e>
              <m:sub>
                <m:r>
                  <w:ins w:id="307" w:author="Todd W Arnold" w:date="2018-11-04T12:15:00Z">
                    <m:rPr>
                      <m:sty m:val="bi"/>
                    </m:rPr>
                    <w:rPr>
                      <w:rFonts w:ascii="Cambria Math" w:eastAsiaTheme="minorEastAsia" w:hAnsi="Cambria Math"/>
                      <w:sz w:val="24"/>
                      <w:szCs w:val="24"/>
                    </w:rPr>
                    <m:t>k</m:t>
                  </w:ins>
                </m:r>
              </m:sub>
            </m:sSub>
            <m:r>
              <w:del w:id="308" w:author="Todd W Arnold" w:date="2018-11-04T12:15:00Z">
                <m:rPr>
                  <m:sty m:val="bi"/>
                </m:rPr>
                <w:rPr>
                  <w:rFonts w:ascii="Cambria Math" w:eastAsiaTheme="minorEastAsia" w:hAnsi="Cambria Math"/>
                  <w:sz w:val="24"/>
                  <w:szCs w:val="24"/>
                </w:rPr>
                <m:t>β</m:t>
              </w:del>
            </m:r>
          </m:e>
          <m:sup>
            <m:r>
              <w:del w:id="309" w:author="Todd W Arnold" w:date="2018-11-04T12:16:00Z">
                <m:rPr>
                  <m:sty m:val="bi"/>
                </m:rPr>
                <w:rPr>
                  <w:rFonts w:ascii="Cambria Math" w:eastAsiaTheme="minorEastAsia" w:hAnsi="Cambria Math"/>
                  <w:sz w:val="24"/>
                  <w:szCs w:val="24"/>
                </w:rPr>
                <m:t>λ</m:t>
              </w:del>
            </m:r>
          </m:sup>
        </m:sSup>
      </m:oMath>
      <w:r w:rsidR="00FE0D44">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 xml:space="preserve">is a vector of </w:t>
      </w:r>
      <w:ins w:id="310" w:author="Todd W Arnold" w:date="2018-11-04T12:16:00Z">
        <w:r w:rsidR="00FC3BAB" w:rsidRPr="00FC3BAB">
          <w:rPr>
            <w:rFonts w:ascii="Times New Roman" w:eastAsiaTheme="minorEastAsia" w:hAnsi="Times New Roman" w:cs="Times New Roman"/>
            <w:i/>
            <w:sz w:val="24"/>
            <w:szCs w:val="24"/>
            <w:rPrChange w:id="311" w:author="Todd W Arnold" w:date="2018-11-04T12:16:00Z">
              <w:rPr>
                <w:rFonts w:ascii="Times New Roman" w:eastAsiaTheme="minorEastAsia" w:hAnsi="Times New Roman" w:cs="Times New Roman"/>
                <w:sz w:val="24"/>
                <w:szCs w:val="24"/>
              </w:rPr>
            </w:rPrChange>
          </w:rPr>
          <w:t>k</w:t>
        </w:r>
      </w:ins>
      <w:ins w:id="312" w:author="Todd W Arnold" w:date="2018-11-04T12:33:00Z">
        <w:r w:rsidR="008577AC">
          <w:rPr>
            <w:rFonts w:ascii="Times New Roman" w:eastAsiaTheme="minorEastAsia" w:hAnsi="Times New Roman" w:cs="Times New Roman"/>
            <w:i/>
            <w:sz w:val="24"/>
            <w:szCs w:val="24"/>
          </w:rPr>
          <w:t>+1</w:t>
        </w:r>
      </w:ins>
      <w:ins w:id="313" w:author="Todd W Arnold" w:date="2018-11-04T12:16:00Z">
        <w:r w:rsidR="00FC3BAB">
          <w:rPr>
            <w:rFonts w:ascii="Times New Roman" w:eastAsiaTheme="minorEastAsia" w:hAnsi="Times New Roman" w:cs="Times New Roman"/>
            <w:sz w:val="24"/>
            <w:szCs w:val="24"/>
          </w:rPr>
          <w:t xml:space="preserve"> regression coefficients </w:t>
        </w:r>
      </w:ins>
      <w:del w:id="314" w:author="Todd W Arnold" w:date="2018-11-04T12:16:00Z">
        <w:r w:rsidR="006E42D6" w:rsidDel="00FC3BAB">
          <w:rPr>
            <w:rFonts w:ascii="Times New Roman" w:eastAsiaTheme="minorEastAsia" w:hAnsi="Times New Roman" w:cs="Times New Roman"/>
            <w:sz w:val="24"/>
            <w:szCs w:val="24"/>
          </w:rPr>
          <w:delText xml:space="preserve">model parameters </w:delText>
        </w:r>
      </w:del>
      <w:r w:rsidR="006E42D6">
        <w:rPr>
          <w:rFonts w:ascii="Times New Roman" w:eastAsiaTheme="minorEastAsia" w:hAnsi="Times New Roman" w:cs="Times New Roman"/>
          <w:sz w:val="24"/>
          <w:szCs w:val="24"/>
        </w:rPr>
        <w:t xml:space="preserve">(i.e.,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ins w:id="315" w:author="Todd W Arnold" w:date="2018-11-04T12:18:00Z">
                <w:rPr>
                  <w:rFonts w:ascii="Cambria Math" w:eastAsiaTheme="minorEastAsia" w:hAnsi="Cambria Math"/>
                  <w:i/>
                  <w:sz w:val="24"/>
                  <w:szCs w:val="24"/>
                </w:rPr>
              </w:ins>
            </m:ctrlPr>
          </m:sSubPr>
          <m:e>
            <m:r>
              <w:ins w:id="316" w:author="Todd W Arnold" w:date="2018-11-04T12:18:00Z">
                <w:rPr>
                  <w:rFonts w:ascii="Cambria Math" w:eastAsiaTheme="minorEastAsia" w:hAnsi="Cambria Math"/>
                  <w:sz w:val="24"/>
                  <w:szCs w:val="24"/>
                </w:rPr>
                <m:t>β</m:t>
              </w:ins>
            </m:r>
          </m:e>
          <m:sub>
            <m:r>
              <w:ins w:id="317" w:author="Todd W Arnold" w:date="2018-11-04T12:18:00Z">
                <w:rPr>
                  <w:rFonts w:ascii="Cambria Math" w:eastAsiaTheme="minorEastAsia" w:hAnsi="Cambria Math"/>
                  <w:sz w:val="24"/>
                  <w:szCs w:val="24"/>
                </w:rPr>
                <m:t>k</m:t>
              </w:ins>
            </m:r>
          </m:sub>
        </m:sSub>
      </m:oMath>
      <w:r w:rsidR="006E42D6">
        <w:rPr>
          <w:rFonts w:ascii="Times New Roman" w:eastAsiaTheme="minorEastAsia" w:hAnsi="Times New Roman" w:cs="Times New Roman"/>
          <w:sz w:val="24"/>
          <w:szCs w:val="24"/>
        </w:rPr>
        <w:t xml:space="preserve">) and </w:t>
      </w:r>
      <m:oMath>
        <m:sSub>
          <m:sSubPr>
            <m:ctrlPr>
              <w:ins w:id="318" w:author="Todd W Arnold" w:date="2018-11-04T12:16:00Z">
                <w:rPr>
                  <w:rFonts w:ascii="Cambria Math" w:eastAsiaTheme="minorEastAsia" w:hAnsi="Cambria Math" w:cs="Times New Roman"/>
                  <w:i/>
                  <w:sz w:val="24"/>
                  <w:szCs w:val="24"/>
                </w:rPr>
              </w:ins>
            </m:ctrlPr>
          </m:sSubPr>
          <m:e>
            <m:r>
              <w:ins w:id="319" w:author="Todd W Arnold" w:date="2018-11-04T12:17:00Z">
                <m:rPr>
                  <m:sty m:val="bi"/>
                </m:rPr>
                <w:rPr>
                  <w:rFonts w:ascii="Cambria Math" w:eastAsiaTheme="minorEastAsia" w:hAnsi="Cambria Math" w:cs="Times New Roman"/>
                  <w:sz w:val="24"/>
                  <w:szCs w:val="24"/>
                </w:rPr>
                <m:t>X</m:t>
              </w:ins>
            </m:r>
          </m:e>
          <m:sub>
            <m:r>
              <w:ins w:id="320" w:author="Todd W Arnold" w:date="2018-11-04T12:17:00Z">
                <w:rPr>
                  <w:rFonts w:ascii="Cambria Math" w:eastAsiaTheme="minorEastAsia" w:hAnsi="Cambria Math" w:cs="Times New Roman"/>
                  <w:sz w:val="24"/>
                  <w:szCs w:val="24"/>
                </w:rPr>
                <m:t>h,k</m:t>
              </w:ins>
            </m:r>
          </m:sub>
        </m:sSub>
        <m:sSup>
          <m:sSupPr>
            <m:ctrlPr>
              <w:del w:id="321" w:author="Todd W Arnold" w:date="2018-11-04T12:16:00Z">
                <w:rPr>
                  <w:rFonts w:ascii="Cambria Math" w:eastAsiaTheme="minorEastAsia" w:hAnsi="Cambria Math"/>
                  <w:b/>
                  <w:i/>
                  <w:sz w:val="24"/>
                  <w:szCs w:val="24"/>
                </w:rPr>
              </w:del>
            </m:ctrlPr>
          </m:sSupPr>
          <m:e>
            <m:r>
              <w:del w:id="322" w:author="Todd W Arnold" w:date="2018-11-04T12:16:00Z">
                <m:rPr>
                  <m:sty m:val="bi"/>
                </m:rPr>
                <w:rPr>
                  <w:rFonts w:ascii="Cambria Math" w:eastAsiaTheme="minorEastAsia" w:hAnsi="Cambria Math"/>
                  <w:sz w:val="24"/>
                  <w:szCs w:val="24"/>
                </w:rPr>
                <m:t>X</m:t>
              </w:del>
            </m:r>
          </m:e>
          <m:sup>
            <m:r>
              <w:del w:id="323" w:author="Todd W Arnold" w:date="2018-11-04T12:16:00Z">
                <m:rPr>
                  <m:nor/>
                </m:rPr>
                <w:rPr>
                  <w:rFonts w:ascii="Cambria Math" w:eastAsiaTheme="minorEastAsia" w:hAnsi="Cambria Math"/>
                  <w:b/>
                  <w:sz w:val="24"/>
                  <w:szCs w:val="24"/>
                </w:rPr>
                <m:t>plot</m:t>
              </w:del>
            </m:r>
          </m:sup>
        </m:sSup>
      </m:oMath>
      <w:del w:id="324" w:author="Todd W Arnold" w:date="2018-11-04T12:16:00Z">
        <w:r w:rsidR="006E42D6" w:rsidDel="00FC3BAB">
          <w:rPr>
            <w:rFonts w:ascii="Times New Roman" w:eastAsiaTheme="minorEastAsia" w:hAnsi="Times New Roman" w:cs="Times New Roman"/>
            <w:b/>
            <w:sz w:val="24"/>
            <w:szCs w:val="24"/>
          </w:rPr>
          <w:delText xml:space="preserve"> </w:delText>
        </w:r>
      </w:del>
      <w:r w:rsidR="006E42D6" w:rsidRPr="006E42D6">
        <w:rPr>
          <w:rFonts w:ascii="Times New Roman" w:eastAsiaTheme="minorEastAsia" w:hAnsi="Times New Roman" w:cs="Times New Roman"/>
          <w:sz w:val="24"/>
          <w:szCs w:val="24"/>
        </w:rPr>
        <w:t>is a</w:t>
      </w:r>
      <w:ins w:id="325" w:author="Todd W Arnold" w:date="2018-11-04T12:17:00Z">
        <w:r w:rsidR="00FC3BAB">
          <w:rPr>
            <w:rFonts w:ascii="Times New Roman" w:eastAsiaTheme="minorEastAsia" w:hAnsi="Times New Roman" w:cs="Times New Roman"/>
            <w:sz w:val="24"/>
            <w:szCs w:val="24"/>
          </w:rPr>
          <w:t xml:space="preserve"> matrix</w:t>
        </w:r>
      </w:ins>
      <w:del w:id="326" w:author="Todd W Arnold" w:date="2018-11-04T12:17:00Z">
        <w:r w:rsidR="006E42D6" w:rsidRPr="006E42D6" w:rsidDel="00FC3BAB">
          <w:rPr>
            <w:rFonts w:ascii="Times New Roman" w:eastAsiaTheme="minorEastAsia" w:hAnsi="Times New Roman" w:cs="Times New Roman"/>
            <w:sz w:val="24"/>
            <w:szCs w:val="24"/>
          </w:rPr>
          <w:delText xml:space="preserve"> vector</w:delText>
        </w:r>
      </w:del>
      <w:r w:rsidR="006E42D6" w:rsidRPr="006E42D6">
        <w:rPr>
          <w:rFonts w:ascii="Times New Roman" w:eastAsiaTheme="minorEastAsia" w:hAnsi="Times New Roman" w:cs="Times New Roman"/>
          <w:sz w:val="24"/>
          <w:szCs w:val="24"/>
        </w:rPr>
        <w:t xml:space="preserve"> of plot-level habitat covariates including </w:t>
      </w:r>
      <w:del w:id="327" w:author="Todd W Arnold" w:date="2018-11-04T12:18:00Z">
        <w:r w:rsidR="006E42D6" w:rsidRPr="006E42D6" w:rsidDel="00FC3BAB">
          <w:rPr>
            <w:rFonts w:ascii="Times New Roman" w:eastAsiaTheme="minorEastAsia" w:hAnsi="Times New Roman" w:cs="Times New Roman"/>
            <w:sz w:val="24"/>
            <w:szCs w:val="24"/>
          </w:rPr>
          <w:delText xml:space="preserve">the </w:delText>
        </w:r>
      </w:del>
      <w:r w:rsidR="006E42D6" w:rsidRPr="006E42D6">
        <w:rPr>
          <w:rFonts w:ascii="Times New Roman" w:eastAsiaTheme="minorEastAsia" w:hAnsi="Times New Roman" w:cs="Times New Roman"/>
          <w:sz w:val="24"/>
          <w:szCs w:val="24"/>
        </w:rPr>
        <w:t>intercept</w:t>
      </w:r>
      <w:del w:id="328" w:author="Todd W Arnold" w:date="2018-11-04T12:19:00Z">
        <w:r w:rsidR="006E42D6" w:rsidRPr="006E42D6" w:rsidDel="00FC3BAB">
          <w:rPr>
            <w:rFonts w:ascii="Times New Roman" w:eastAsiaTheme="minorEastAsia" w:hAnsi="Times New Roman" w:cs="Times New Roman"/>
            <w:sz w:val="24"/>
            <w:szCs w:val="24"/>
          </w:rPr>
          <w:delText xml:space="preserve"> value</w:delText>
        </w:r>
      </w:del>
      <w:r w:rsidR="006E42D6" w:rsidRPr="006E42D6">
        <w:rPr>
          <w:rFonts w:ascii="Times New Roman" w:eastAsiaTheme="minorEastAsia" w:hAnsi="Times New Roman" w:cs="Times New Roman"/>
          <w:sz w:val="24"/>
          <w:szCs w:val="24"/>
        </w:rPr>
        <w:t>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ins w:id="329" w:author="Todd W Arnold" w:date="2018-11-04T12:17:00Z">
                <w:rPr>
                  <w:rFonts w:ascii="Cambria Math" w:eastAsiaTheme="minorEastAsia" w:hAnsi="Cambria Math"/>
                  <w:i/>
                  <w:sz w:val="24"/>
                  <w:szCs w:val="24"/>
                </w:rPr>
              </w:ins>
            </m:ctrlPr>
          </m:sSubPr>
          <m:e>
            <m:r>
              <w:ins w:id="330" w:author="Todd W Arnold" w:date="2018-11-04T12:17:00Z">
                <w:rPr>
                  <w:rFonts w:ascii="Cambria Math" w:eastAsiaTheme="minorEastAsia" w:hAnsi="Cambria Math"/>
                  <w:sz w:val="24"/>
                  <w:szCs w:val="24"/>
                </w:rPr>
                <m:t>x</m:t>
              </w:ins>
            </m:r>
          </m:e>
          <m:sub>
            <m:r>
              <w:ins w:id="331" w:author="Todd W Arnold" w:date="2018-11-04T12:18:00Z">
                <w:rPr>
                  <w:rFonts w:ascii="Cambria Math" w:eastAsiaTheme="minorEastAsia" w:hAnsi="Cambria Math"/>
                  <w:sz w:val="24"/>
                  <w:szCs w:val="24"/>
                </w:rPr>
                <m:t>k</m:t>
              </w:ins>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05291E"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05291E"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05291E"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ins w:id="332" w:author="Todd W Arnold" w:date="2018-11-04T12:36:00Z">
                <w:rPr>
                  <w:rFonts w:ascii="Cambria Math" w:eastAsiaTheme="minorEastAsia" w:hAnsi="Cambria Math" w:cs="Times New Roman"/>
                  <w:i/>
                  <w:sz w:val="24"/>
                  <w:szCs w:val="24"/>
                </w:rPr>
              </w:ins>
            </m:ctrlPr>
          </m:sSubPr>
          <m:e>
            <m:r>
              <w:ins w:id="333" w:author="Todd W Arnold" w:date="2018-11-04T12:36:00Z">
                <w:rPr>
                  <w:rFonts w:ascii="Cambria Math" w:eastAsiaTheme="minorEastAsia" w:hAnsi="Cambria Math" w:cs="Times New Roman"/>
                  <w:sz w:val="24"/>
                  <w:szCs w:val="24"/>
                </w:rPr>
                <m:t>N</m:t>
              </w:ins>
            </m:r>
          </m:e>
          <m:sub>
            <m:r>
              <w:ins w:id="334" w:author="Todd W Arnold" w:date="2018-11-04T12:36:00Z">
                <w:rPr>
                  <w:rFonts w:ascii="Cambria Math" w:eastAsiaTheme="minorEastAsia" w:hAnsi="Cambria Math" w:cs="Times New Roman"/>
                  <w:sz w:val="24"/>
                  <w:szCs w:val="24"/>
                </w:rPr>
                <m:t>h,t-1</m:t>
              </w:ins>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 xml:space="preserve">is probability of survival </w:t>
      </w:r>
      <w:ins w:id="335" w:author="Todd W Arnold" w:date="2018-11-04T12:37:00Z">
        <w:r w:rsidR="008577AC">
          <w:rPr>
            <w:rFonts w:ascii="Times New Roman" w:eastAsiaTheme="minorEastAsia" w:hAnsi="Times New Roman" w:cs="Times New Roman"/>
            <w:sz w:val="24"/>
            <w:szCs w:val="24"/>
          </w:rPr>
          <w:t xml:space="preserve">(including both mortality and emigration) </w:t>
        </w:r>
      </w:ins>
      <w:r w:rsidRPr="007F0531">
        <w:rPr>
          <w:rFonts w:ascii="Times New Roman" w:eastAsiaTheme="minorEastAsia" w:hAnsi="Times New Roman" w:cs="Times New Roman"/>
          <w:sz w:val="24"/>
          <w:szCs w:val="24"/>
        </w:rPr>
        <w:t>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ins w:id="336" w:author="Todd W Arnold" w:date="2018-11-04T12:37:00Z">
        <w:r w:rsidR="008577AC">
          <w:rPr>
            <w:rFonts w:ascii="Times New Roman" w:eastAsiaTheme="minorEastAsia" w:hAnsi="Times New Roman" w:cs="Times New Roman"/>
            <w:sz w:val="24"/>
            <w:szCs w:val="24"/>
          </w:rPr>
          <w:t xml:space="preserve">per-capita </w:t>
        </w:r>
      </w:ins>
      <w:r w:rsidRPr="007F0531">
        <w:rPr>
          <w:rFonts w:ascii="Times New Roman" w:eastAsiaTheme="minorEastAsia" w:hAnsi="Times New Roman" w:cs="Times New Roman"/>
          <w:sz w:val="24"/>
          <w:szCs w:val="24"/>
        </w:rPr>
        <w:t>recruitment</w:t>
      </w:r>
      <w:ins w:id="337" w:author="Todd W Arnold" w:date="2018-11-04T12:37:00Z">
        <w:r w:rsidR="008577AC">
          <w:rPr>
            <w:rFonts w:ascii="Times New Roman" w:eastAsiaTheme="minorEastAsia" w:hAnsi="Times New Roman" w:cs="Times New Roman"/>
            <w:sz w:val="24"/>
            <w:szCs w:val="24"/>
          </w:rPr>
          <w:t xml:space="preserve"> (including fecundity and immigration)</w:t>
        </w:r>
      </w:ins>
      <w:r w:rsidRPr="007F05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ins w:id="338" w:author="Todd W Arnold" w:date="2018-11-04T12:38:00Z">
        <w:r w:rsidR="008577AC">
          <w:rPr>
            <w:rFonts w:ascii="Times New Roman" w:eastAsiaTheme="minorEastAsia" w:hAnsi="Times New Roman" w:cs="Times New Roman"/>
            <w:sz w:val="24"/>
            <w:szCs w:val="24"/>
          </w:rPr>
          <w:t>Given sufficient data, both</w:t>
        </w:r>
        <m:oMath>
          <m:r>
            <w:rPr>
              <w:rFonts w:ascii="Cambria Math" w:eastAsiaTheme="minorEastAsia" w:hAnsi="Cambria Math"/>
              <w:sz w:val="24"/>
              <w:szCs w:val="24"/>
            </w:rPr>
            <m:t xml:space="preserve"> </m:t>
          </m:r>
          <m:r>
            <w:rPr>
              <w:rFonts w:ascii="Cambria Math" w:eastAsiaTheme="minorEastAsia" w:hAnsi="Cambria Math"/>
              <w:sz w:val="24"/>
              <w:szCs w:val="24"/>
            </w:rPr>
            <m:t>ω</m:t>
          </m:r>
        </m:oMath>
        <w:r w:rsidR="008577AC">
          <w:rPr>
            <w:rFonts w:ascii="Times New Roman" w:eastAsiaTheme="minorEastAsia" w:hAnsi="Times New Roman" w:cs="Times New Roman"/>
            <w:sz w:val="24"/>
            <w:szCs w:val="24"/>
          </w:rPr>
          <w:t xml:space="preserve"> and</w:t>
        </w:r>
      </w:ins>
      <w:ins w:id="339" w:author="Todd W Arnold" w:date="2018-11-04T12:39:00Z">
        <w:r w:rsidR="008577AC">
          <w:rPr>
            <w:rFonts w:ascii="Times New Roman" w:eastAsiaTheme="minorEastAsia" w:hAnsi="Times New Roman" w:cs="Times New Roman"/>
            <w:sz w:val="24"/>
            <w:szCs w:val="24"/>
          </w:rPr>
          <w:t xml:space="preserve"> </w:t>
        </w:r>
        <m:oMath>
          <m:r>
            <w:rPr>
              <w:rFonts w:ascii="Cambria Math" w:eastAsiaTheme="minorEastAsia" w:hAnsi="Cambria Math"/>
              <w:sz w:val="24"/>
              <w:szCs w:val="24"/>
            </w:rPr>
            <m:t>γ</m:t>
          </m:r>
        </m:oMath>
      </w:ins>
      <w:ins w:id="340" w:author="Todd W Arnold" w:date="2018-11-04T12:38:00Z">
        <w:r w:rsidR="008577AC">
          <w:rPr>
            <w:rFonts w:ascii="Times New Roman" w:eastAsiaTheme="minorEastAsia" w:hAnsi="Times New Roman" w:cs="Times New Roman"/>
            <w:sz w:val="24"/>
            <w:szCs w:val="24"/>
          </w:rPr>
          <w:t xml:space="preserve"> can be</w:t>
        </w:r>
      </w:ins>
      <w:ins w:id="341" w:author="Todd W Arnold" w:date="2018-11-04T12:39:00Z">
        <w:r w:rsidR="008577AC">
          <w:rPr>
            <w:rFonts w:ascii="Times New Roman" w:eastAsiaTheme="minorEastAsia" w:hAnsi="Times New Roman" w:cs="Times New Roman"/>
            <w:sz w:val="24"/>
            <w:szCs w:val="24"/>
          </w:rPr>
          <w:t xml:space="preserve"> functions of plot or </w:t>
        </w:r>
      </w:ins>
      <w:ins w:id="342" w:author="Todd W Arnold" w:date="2018-11-04T12:41:00Z">
        <w:r w:rsidR="008577AC">
          <w:rPr>
            <w:rFonts w:ascii="Times New Roman" w:eastAsiaTheme="minorEastAsia" w:hAnsi="Times New Roman" w:cs="Times New Roman"/>
            <w:sz w:val="24"/>
            <w:szCs w:val="24"/>
          </w:rPr>
          <w:t>occasion</w:t>
        </w:r>
      </w:ins>
      <w:ins w:id="343" w:author="Todd W Arnold" w:date="2018-11-04T12:39:00Z">
        <w:r w:rsidR="008577AC">
          <w:rPr>
            <w:rFonts w:ascii="Times New Roman" w:eastAsiaTheme="minorEastAsia" w:hAnsi="Times New Roman" w:cs="Times New Roman"/>
            <w:sz w:val="24"/>
            <w:szCs w:val="24"/>
          </w:rPr>
          <w:t>-specific covariates, but for our study we treated them as simple constants.</w:t>
        </w:r>
      </w:ins>
      <w:ins w:id="344" w:author="Todd W Arnold" w:date="2018-11-04T12:38:00Z">
        <w:r w:rsidR="008577AC">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ins w:id="345" w:author="Todd W Arnold" w:date="2018-11-04T12:38:00Z">
        <w:r w:rsidR="008577AC">
          <w:rPr>
            <w:rFonts w:ascii="Times New Roman" w:eastAsiaTheme="minorEastAsia" w:hAnsi="Times New Roman" w:cs="Times New Roman"/>
            <w:sz w:val="24"/>
            <w:szCs w:val="24"/>
          </w:rPr>
          <w:t>b</w:t>
        </w:r>
      </w:ins>
      <w:del w:id="346" w:author="Todd W Arnold" w:date="2018-11-04T12:38:00Z">
        <w:r w:rsidR="00E269C1" w:rsidRPr="00E269C1" w:rsidDel="008577AC">
          <w:rPr>
            <w:rFonts w:ascii="Times New Roman" w:eastAsiaTheme="minorEastAsia" w:hAnsi="Times New Roman" w:cs="Times New Roman"/>
            <w:sz w:val="24"/>
            <w:szCs w:val="24"/>
          </w:rPr>
          <w:delText>B</w:delText>
        </w:r>
      </w:del>
      <w:r w:rsidR="00E269C1" w:rsidRPr="00E269C1">
        <w:rPr>
          <w:rFonts w:ascii="Times New Roman" w:eastAsiaTheme="minorEastAsia" w:hAnsi="Times New Roman" w:cs="Times New Roman"/>
          <w:sz w:val="24"/>
          <w:szCs w:val="24"/>
        </w:rPr>
        <w:t>inomial process based on plot-</w:t>
      </w:r>
      <w:ins w:id="347" w:author="Todd W Arnold" w:date="2018-11-04T12:41:00Z">
        <w:r w:rsidR="008577AC">
          <w:rPr>
            <w:rFonts w:ascii="Times New Roman" w:eastAsiaTheme="minorEastAsia" w:hAnsi="Times New Roman" w:cs="Times New Roman"/>
            <w:sz w:val="24"/>
            <w:szCs w:val="24"/>
          </w:rPr>
          <w:t xml:space="preserve"> and occasion-</w:t>
        </w:r>
      </w:ins>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del w:id="348" w:author="Todd W Arnold" w:date="2018-11-04T12:41:00Z">
        <w:r w:rsidR="00E269C1" w:rsidRPr="00E269C1" w:rsidDel="008577AC">
          <w:rPr>
            <w:rFonts w:ascii="Times New Roman" w:eastAsiaTheme="minorEastAsia" w:hAnsi="Times New Roman" w:cs="Times New Roman"/>
            <w:sz w:val="24"/>
            <w:szCs w:val="24"/>
          </w:rPr>
          <w:delText>,</w:delText>
        </w:r>
      </w:del>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w:t>
      </w:r>
      <w:ins w:id="349" w:author="Todd W Arnold" w:date="2018-11-04T12:42:00Z">
        <w:r w:rsidR="008577AC">
          <w:rPr>
            <w:rFonts w:ascii="Times New Roman" w:eastAsiaTheme="minorEastAsia" w:hAnsi="Times New Roman" w:cs="Times New Roman"/>
            <w:sz w:val="24"/>
            <w:szCs w:val="24"/>
          </w:rPr>
          <w:t>occasion</w:t>
        </w:r>
      </w:ins>
      <w:del w:id="350" w:author="Todd W Arnold" w:date="2018-11-04T12:42:00Z">
        <w:r w:rsidDel="008577AC">
          <w:rPr>
            <w:rFonts w:ascii="Times New Roman" w:eastAsiaTheme="minorEastAsia" w:hAnsi="Times New Roman" w:cs="Times New Roman"/>
            <w:sz w:val="24"/>
            <w:szCs w:val="24"/>
          </w:rPr>
          <w:delText>period</w:delText>
        </w:r>
      </w:del>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ins w:id="351" w:author="Todd W Arnold" w:date="2018-11-04T12:42:00Z">
        <w:r w:rsidR="008577AC">
          <w:rPr>
            <w:rFonts w:ascii="Times New Roman" w:eastAsiaTheme="minorEastAsia" w:hAnsi="Times New Roman" w:cs="Times New Roman"/>
            <w:sz w:val="24"/>
            <w:szCs w:val="24"/>
          </w:rPr>
          <w:t xml:space="preserve">observed </w:t>
        </w:r>
      </w:ins>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05291E"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w:commentRangeStart w:id="352"/>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Change w:id="353" w:author="Todd W Arnold" w:date="2018-11-04T12:44:00Z">
                      <w:rPr>
                        <w:rFonts w:ascii="Cambria Math" w:eastAsiaTheme="minorEastAsia" w:hAnsi="Cambria Math" w:cs="Times New Roman"/>
                        <w:b/>
                        <w:i/>
                        <w:sz w:val="24"/>
                        <w:szCs w:val="24"/>
                      </w:rPr>
                    </w:rPrChange>
                  </w:rPr>
                </m:ctrlPr>
              </m:sSubPr>
              <m:e>
                <m:r>
                  <w:rPr>
                    <w:rFonts w:ascii="Cambria Math" w:eastAsiaTheme="minorEastAsia" w:hAnsi="Cambria Math" w:cs="Times New Roman"/>
                    <w:sz w:val="24"/>
                    <w:szCs w:val="24"/>
                    <w:rPrChange w:id="354" w:author="Todd W Arnold" w:date="2018-11-04T12:44:00Z">
                      <w:rPr>
                        <w:rFonts w:ascii="Cambria Math" w:eastAsiaTheme="minorEastAsia" w:hAnsi="Cambria Math" w:cs="Times New Roman"/>
                        <w:sz w:val="24"/>
                        <w:szCs w:val="24"/>
                      </w:rPr>
                    </w:rPrChange>
                  </w:rPr>
                  <m:t>p</m:t>
                </m:r>
              </m:e>
              <m:sub>
                <m:r>
                  <w:rPr>
                    <w:rFonts w:ascii="Cambria Math" w:eastAsiaTheme="minorEastAsia" w:hAnsi="Cambria Math" w:cs="Times New Roman"/>
                    <w:sz w:val="24"/>
                    <w:szCs w:val="24"/>
                    <w:rPrChange w:id="355" w:author="Todd W Arnold" w:date="2018-11-04T12:44:00Z">
                      <w:rPr>
                        <w:rFonts w:ascii="Cambria Math" w:eastAsiaTheme="minorEastAsia" w:hAnsi="Cambria Math" w:cs="Times New Roman"/>
                        <w:sz w:val="24"/>
                        <w:szCs w:val="24"/>
                      </w:rPr>
                    </w:rPrChange>
                  </w:rPr>
                  <m:t>h,i,t</m:t>
                </m:r>
              </m:sub>
            </m:sSub>
          </m:e>
        </m:d>
        <w:commentRangeEnd w:id="352"/>
        <m:r>
          <m:rPr>
            <m:sty m:val="p"/>
          </m:rPr>
          <w:rPr>
            <w:rStyle w:val="CommentReference"/>
          </w:rPr>
          <w:commentReference w:id="352"/>
        </m:r>
        <m:r>
          <w:rPr>
            <w:rFonts w:ascii="Cambria Math" w:eastAsiaTheme="minorEastAsia" w:hAnsi="Cambria Math" w:cs="Times New Roman"/>
            <w:sz w:val="24"/>
            <w:szCs w:val="24"/>
          </w:rPr>
          <m:t>=</m:t>
        </m:r>
        <m:sSub>
          <m:sSubPr>
            <m:ctrlPr>
              <w:ins w:id="356" w:author="Todd W Arnold" w:date="2018-11-04T12:45:00Z">
                <w:rPr>
                  <w:rFonts w:ascii="Cambria Math" w:eastAsiaTheme="minorEastAsia" w:hAnsi="Cambria Math" w:cs="Times New Roman"/>
                  <w:i/>
                  <w:sz w:val="24"/>
                  <w:szCs w:val="24"/>
                </w:rPr>
              </w:ins>
            </m:ctrlPr>
          </m:sSubPr>
          <m:e>
            <m:r>
              <w:ins w:id="357" w:author="Todd W Arnold" w:date="2018-11-04T12:45:00Z">
                <m:rPr>
                  <m:sty m:val="bi"/>
                </m:rPr>
                <w:rPr>
                  <w:rFonts w:ascii="Cambria Math" w:eastAsiaTheme="minorEastAsia" w:hAnsi="Cambria Math" w:cs="Times New Roman"/>
                  <w:sz w:val="24"/>
                  <w:szCs w:val="24"/>
                </w:rPr>
                <m:t>β</m:t>
              </w:ins>
            </m:r>
          </m:e>
          <m:sub>
            <m:r>
              <w:ins w:id="358" w:author="Todd W Arnold" w:date="2018-11-04T12:45:00Z">
                <w:rPr>
                  <w:rFonts w:ascii="Cambria Math" w:eastAsiaTheme="minorEastAsia" w:hAnsi="Cambria Math" w:cs="Times New Roman"/>
                  <w:sz w:val="24"/>
                  <w:szCs w:val="24"/>
                </w:rPr>
                <m:t>k</m:t>
              </w:ins>
            </m:r>
          </m:sub>
        </m:sSub>
        <m:sSub>
          <m:sSubPr>
            <m:ctrlPr>
              <w:ins w:id="359" w:author="Todd W Arnold" w:date="2018-11-04T12:45:00Z">
                <w:rPr>
                  <w:rFonts w:ascii="Cambria Math" w:eastAsiaTheme="minorEastAsia" w:hAnsi="Cambria Math" w:cs="Times New Roman"/>
                  <w:i/>
                  <w:sz w:val="24"/>
                  <w:szCs w:val="24"/>
                </w:rPr>
              </w:ins>
            </m:ctrlPr>
          </m:sSubPr>
          <m:e>
            <m:r>
              <w:ins w:id="360" w:author="Todd W Arnold" w:date="2018-11-04T12:46:00Z">
                <m:rPr>
                  <m:sty m:val="bi"/>
                </m:rPr>
                <w:rPr>
                  <w:rFonts w:ascii="Cambria Math" w:eastAsiaTheme="minorEastAsia" w:hAnsi="Cambria Math" w:cs="Times New Roman"/>
                  <w:sz w:val="24"/>
                  <w:szCs w:val="24"/>
                </w:rPr>
                <m:t>X</m:t>
              </w:ins>
            </m:r>
          </m:e>
          <m:sub>
            <m:r>
              <w:ins w:id="361" w:author="Todd W Arnold" w:date="2018-11-04T12:46:00Z">
                <w:rPr>
                  <w:rFonts w:ascii="Cambria Math" w:eastAsiaTheme="minorEastAsia" w:hAnsi="Cambria Math" w:cs="Times New Roman"/>
                  <w:sz w:val="24"/>
                  <w:szCs w:val="24"/>
                </w:rPr>
                <m:t>h,i,t</m:t>
              </w:ins>
            </m:r>
          </m:sub>
        </m:sSub>
        <m:sSup>
          <m:sSupPr>
            <m:ctrlPr>
              <w:del w:id="362" w:author="Todd W Arnold" w:date="2018-11-04T12:45:00Z">
                <w:rPr>
                  <w:rFonts w:ascii="Cambria Math" w:eastAsiaTheme="minorEastAsia" w:hAnsi="Cambria Math"/>
                  <w:b/>
                  <w:i/>
                  <w:sz w:val="24"/>
                  <w:szCs w:val="24"/>
                </w:rPr>
              </w:del>
            </m:ctrlPr>
          </m:sSupPr>
          <m:e>
            <m:r>
              <w:del w:id="363" w:author="Todd W Arnold" w:date="2018-11-04T12:45:00Z">
                <m:rPr>
                  <m:sty m:val="bi"/>
                </m:rPr>
                <w:rPr>
                  <w:rFonts w:ascii="Cambria Math" w:eastAsiaTheme="minorEastAsia" w:hAnsi="Cambria Math"/>
                  <w:sz w:val="24"/>
                  <w:szCs w:val="24"/>
                </w:rPr>
                <m:t>β</m:t>
              </w:del>
            </m:r>
          </m:e>
          <m:sup>
            <m:r>
              <w:del w:id="364" w:author="Todd W Arnold" w:date="2018-11-04T12:45:00Z">
                <m:rPr>
                  <m:sty m:val="bi"/>
                </m:rPr>
                <w:rPr>
                  <w:rFonts w:ascii="Cambria Math" w:eastAsiaTheme="minorEastAsia" w:hAnsi="Cambria Math"/>
                  <w:sz w:val="24"/>
                  <w:szCs w:val="24"/>
                </w:rPr>
                <m:t>p</m:t>
              </w:del>
            </m:r>
          </m:sup>
        </m:sSup>
        <m:sSup>
          <m:sSupPr>
            <m:ctrlPr>
              <w:del w:id="365" w:author="Todd W Arnold" w:date="2018-11-04T12:45:00Z">
                <w:rPr>
                  <w:rFonts w:ascii="Cambria Math" w:eastAsiaTheme="minorEastAsia" w:hAnsi="Cambria Math"/>
                  <w:b/>
                  <w:i/>
                  <w:sz w:val="24"/>
                  <w:szCs w:val="24"/>
                </w:rPr>
              </w:del>
            </m:ctrlPr>
          </m:sSupPr>
          <m:e>
            <m:r>
              <w:del w:id="366" w:author="Todd W Arnold" w:date="2018-11-04T12:45:00Z">
                <m:rPr>
                  <m:sty m:val="bi"/>
                </m:rPr>
                <w:rPr>
                  <w:rFonts w:ascii="Cambria Math" w:eastAsiaTheme="minorEastAsia" w:hAnsi="Cambria Math"/>
                  <w:sz w:val="24"/>
                  <w:szCs w:val="24"/>
                </w:rPr>
                <m:t>X</m:t>
              </w:del>
            </m:r>
          </m:e>
          <m:sup>
            <m:r>
              <w:del w:id="367" w:author="Todd W Arnold" w:date="2018-11-04T12:45:00Z">
                <m:rPr>
                  <m:nor/>
                </m:rPr>
                <w:rPr>
                  <w:rFonts w:ascii="Cambria Math" w:eastAsiaTheme="minorEastAsia" w:hAnsi="Cambria Math"/>
                  <w:b/>
                  <w:sz w:val="24"/>
                  <w:szCs w:val="24"/>
                </w:rPr>
                <m:t>survey</m:t>
              </w:del>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ins w:id="368" w:author="Todd W Arnold" w:date="2018-11-04T12:43:00Z">
        <w:r w:rsidR="00EE7516">
          <w:rPr>
            <w:rFonts w:ascii="Times New Roman" w:hAnsi="Times New Roman" w:cs="Times New Roman"/>
            <w:sz w:val="24"/>
            <w:szCs w:val="24"/>
          </w:rPr>
          <w:t>plot-</w:t>
        </w:r>
      </w:ins>
      <w:ins w:id="369" w:author="Todd W Arnold" w:date="2018-11-04T12:46:00Z">
        <w:r w:rsidR="00EE7516">
          <w:rPr>
            <w:rFonts w:ascii="Times New Roman" w:hAnsi="Times New Roman" w:cs="Times New Roman"/>
            <w:sz w:val="24"/>
            <w:szCs w:val="24"/>
          </w:rPr>
          <w:t xml:space="preserve">, </w:t>
        </w:r>
      </w:ins>
      <w:r w:rsidR="00265D3B">
        <w:rPr>
          <w:rFonts w:ascii="Times New Roman" w:hAnsi="Times New Roman" w:cs="Times New Roman"/>
          <w:sz w:val="24"/>
          <w:szCs w:val="24"/>
        </w:rPr>
        <w:t>survey-</w:t>
      </w:r>
      <w:ins w:id="370" w:author="Todd W Arnold" w:date="2018-11-04T12:47:00Z">
        <w:r w:rsidR="00EE7516">
          <w:rPr>
            <w:rFonts w:ascii="Times New Roman" w:hAnsi="Times New Roman" w:cs="Times New Roman"/>
            <w:sz w:val="24"/>
            <w:szCs w:val="24"/>
          </w:rPr>
          <w:t>, and occasion-</w:t>
        </w:r>
      </w:ins>
      <w:ins w:id="371" w:author="Todd W Arnold" w:date="2018-11-04T12:44:00Z">
        <w:r w:rsidR="00EE7516">
          <w:rPr>
            <w:rFonts w:ascii="Times New Roman" w:hAnsi="Times New Roman" w:cs="Times New Roman"/>
            <w:sz w:val="24"/>
            <w:szCs w:val="24"/>
          </w:rPr>
          <w:t>specific</w:t>
        </w:r>
      </w:ins>
      <w:del w:id="372" w:author="Todd W Arnold" w:date="2018-11-04T12:44:00Z">
        <w:r w:rsidR="00265D3B" w:rsidDel="00EE7516">
          <w:rPr>
            <w:rFonts w:ascii="Times New Roman" w:hAnsi="Times New Roman" w:cs="Times New Roman"/>
            <w:sz w:val="24"/>
            <w:szCs w:val="24"/>
          </w:rPr>
          <w:delText>level</w:delText>
        </w:r>
      </w:del>
      <w:r w:rsidR="00265D3B">
        <w:rPr>
          <w:rFonts w:ascii="Times New Roman" w:hAnsi="Times New Roman" w:cs="Times New Roman"/>
          <w:sz w:val="24"/>
          <w:szCs w:val="24"/>
        </w:rPr>
        <w:t xml:space="preserve">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sSub>
              <m:sSubPr>
                <m:ctrlPr>
                  <w:ins w:id="373" w:author="Todd W Arnold" w:date="2018-11-04T12:47:00Z">
                    <w:rPr>
                      <w:rFonts w:ascii="Cambria Math" w:eastAsiaTheme="minorEastAsia" w:hAnsi="Cambria Math"/>
                      <w:b/>
                      <w:i/>
                      <w:sz w:val="24"/>
                      <w:szCs w:val="24"/>
                    </w:rPr>
                  </w:ins>
                </m:ctrlPr>
              </m:sSubPr>
              <m:e>
                <m:r>
                  <w:ins w:id="374" w:author="Todd W Arnold" w:date="2018-11-04T12:47:00Z">
                    <m:rPr>
                      <m:sty m:val="bi"/>
                    </m:rPr>
                    <w:rPr>
                      <w:rFonts w:ascii="Cambria Math" w:eastAsiaTheme="minorEastAsia" w:hAnsi="Cambria Math"/>
                      <w:sz w:val="24"/>
                      <w:szCs w:val="24"/>
                    </w:rPr>
                    <m:t>X</m:t>
                  </w:ins>
                </m:r>
              </m:e>
              <m:sub>
                <m:r>
                  <w:ins w:id="375" w:author="Todd W Arnold" w:date="2018-11-04T12:47:00Z">
                    <w:rPr>
                      <w:rFonts w:ascii="Cambria Math" w:eastAsiaTheme="minorEastAsia" w:hAnsi="Cambria Math"/>
                      <w:sz w:val="24"/>
                      <w:szCs w:val="24"/>
                    </w:rPr>
                    <m:t>h,i,t</m:t>
                  </w:ins>
                </m:r>
              </m:sub>
            </m:sSub>
            <m:r>
              <w:del w:id="376" w:author="Todd W Arnold" w:date="2018-11-04T12:47:00Z">
                <m:rPr>
                  <m:sty m:val="bi"/>
                </m:rPr>
                <w:rPr>
                  <w:rFonts w:ascii="Cambria Math" w:eastAsiaTheme="minorEastAsia" w:hAnsi="Cambria Math"/>
                  <w:sz w:val="24"/>
                  <w:szCs w:val="24"/>
                </w:rPr>
                <m:t>X</m:t>
              </w:del>
            </m:r>
          </m:e>
          <m:sup>
            <m:r>
              <w:del w:id="377" w:author="Todd W Arnold" w:date="2018-11-04T12:47:00Z">
                <m:rPr>
                  <m:nor/>
                </m:rPr>
                <w:rPr>
                  <w:rFonts w:ascii="Cambria Math" w:eastAsiaTheme="minorEastAsia" w:hAnsi="Cambria Math"/>
                  <w:b/>
                  <w:sz w:val="24"/>
                  <w:szCs w:val="24"/>
                </w:rPr>
                <m:t>survey</m:t>
              </w:del>
            </m:r>
          </m:sup>
        </m:sSup>
      </m:oMath>
      <w:r w:rsidR="003533FD">
        <w:rPr>
          <w:rFonts w:ascii="Times New Roman" w:eastAsiaTheme="minorEastAsia" w:hAnsi="Times New Roman" w:cs="Times New Roman"/>
          <w:b/>
        </w:rPr>
        <w:t xml:space="preserve">). </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w:t>
      </w:r>
      <w:r w:rsidR="00486C50" w:rsidRPr="00782932">
        <w:rPr>
          <w:rFonts w:ascii="Times New Roman" w:hAnsi="Times New Roman" w:cs="Times New Roman"/>
          <w:sz w:val="24"/>
          <w:szCs w:val="24"/>
          <w:highlight w:val="yellow"/>
          <w:rPrChange w:id="378" w:author="Todd W Arnold" w:date="2018-11-04T13:00:00Z">
            <w:rPr>
              <w:rFonts w:ascii="Times New Roman" w:hAnsi="Times New Roman" w:cs="Times New Roman"/>
              <w:sz w:val="24"/>
              <w:szCs w:val="24"/>
            </w:rPr>
          </w:rPrChange>
        </w:rPr>
        <w:t>XX Fiske and Chandler 2011</w:t>
      </w:r>
      <w:r w:rsidR="00486C50">
        <w:rPr>
          <w:rFonts w:ascii="Times New Roman" w:hAnsi="Times New Roman" w:cs="Times New Roman"/>
          <w:sz w:val="24"/>
          <w:szCs w:val="24"/>
        </w:rPr>
        <w:t>) in Program R (</w:t>
      </w:r>
      <w:r w:rsidR="00486C50" w:rsidRPr="00782932">
        <w:rPr>
          <w:rFonts w:ascii="Times New Roman" w:hAnsi="Times New Roman" w:cs="Times New Roman"/>
          <w:sz w:val="24"/>
          <w:szCs w:val="24"/>
          <w:highlight w:val="yellow"/>
          <w:rPrChange w:id="379" w:author="Todd W Arnold" w:date="2018-11-04T13:00:00Z">
            <w:rPr>
              <w:rFonts w:ascii="Times New Roman" w:hAnsi="Times New Roman" w:cs="Times New Roman"/>
              <w:sz w:val="24"/>
              <w:szCs w:val="24"/>
            </w:rPr>
          </w:rPrChange>
        </w:rPr>
        <w:t xml:space="preserve">Cite </w:t>
      </w:r>
      <w:r w:rsidR="00422190" w:rsidRPr="00782932">
        <w:rPr>
          <w:rFonts w:ascii="Times New Roman" w:hAnsi="Times New Roman" w:cs="Times New Roman"/>
          <w:sz w:val="24"/>
          <w:szCs w:val="24"/>
          <w:highlight w:val="yellow"/>
          <w:rPrChange w:id="380" w:author="Todd W Arnold" w:date="2018-11-04T13:00:00Z">
            <w:rPr>
              <w:rFonts w:ascii="Times New Roman" w:hAnsi="Times New Roman" w:cs="Times New Roman"/>
              <w:sz w:val="24"/>
              <w:szCs w:val="24"/>
            </w:rPr>
          </w:rPrChange>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ins w:id="381" w:author="Todd W Arnold" w:date="2018-11-04T12:51:00Z">
        <w:r w:rsidR="00EE7516">
          <w:rPr>
            <w:rFonts w:ascii="Times New Roman" w:hAnsi="Times New Roman" w:cs="Times New Roman"/>
            <w:i/>
            <w:sz w:val="24"/>
            <w:szCs w:val="24"/>
            <w:vertAlign w:val="subscript"/>
          </w:rPr>
          <w:t>h</w:t>
        </w:r>
      </w:ins>
      <w:del w:id="382" w:author="Todd W Arnold" w:date="2018-11-04T12:51:00Z">
        <w:r w:rsidR="00E269C1" w:rsidRPr="00E42601" w:rsidDel="00EE7516">
          <w:rPr>
            <w:rFonts w:ascii="Times New Roman" w:hAnsi="Times New Roman" w:cs="Times New Roman"/>
            <w:i/>
            <w:sz w:val="24"/>
            <w:szCs w:val="24"/>
            <w:vertAlign w:val="subscript"/>
          </w:rPr>
          <w:delText>i</w:delText>
        </w:r>
      </w:del>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del w:id="383" w:author="Todd W Arnold" w:date="2018-11-04T13:01:00Z">
        <w:r w:rsidR="00966443" w:rsidDel="00782932">
          <w:rPr>
            <w:rFonts w:ascii="Times New Roman" w:hAnsi="Times New Roman" w:cs="Times New Roman"/>
            <w:sz w:val="24"/>
            <w:szCs w:val="24"/>
          </w:rPr>
          <w:delText>We replicated each initial abundance model using Poisson, negative binomial, and zero-inflated Poisson distributions to determine the best fit for our data</w:delText>
        </w:r>
      </w:del>
      <w:del w:id="384" w:author="Todd W Arnold" w:date="2018-11-04T12:52:00Z">
        <w:r w:rsidR="00966443" w:rsidDel="00EE7516">
          <w:rPr>
            <w:rFonts w:ascii="Times New Roman" w:hAnsi="Times New Roman" w:cs="Times New Roman"/>
            <w:sz w:val="24"/>
            <w:szCs w:val="24"/>
          </w:rPr>
          <w:delText xml:space="preserve">. Models were subsequently ranked based on </w:delText>
        </w:r>
      </w:del>
      <w:del w:id="385" w:author="Todd W Arnold" w:date="2018-11-04T13:01:00Z">
        <w:r w:rsidR="00966443" w:rsidDel="00782932">
          <w:rPr>
            <w:rFonts w:ascii="Times New Roman" w:hAnsi="Times New Roman" w:cs="Times New Roman"/>
            <w:sz w:val="24"/>
            <w:szCs w:val="24"/>
          </w:rPr>
          <w:delText xml:space="preserve">Akaike information criterion (AIC) </w:delText>
        </w:r>
      </w:del>
      <w:del w:id="386" w:author="Todd W Arnold" w:date="2018-11-04T12:55:00Z">
        <w:r w:rsidR="00966443" w:rsidDel="00782932">
          <w:rPr>
            <w:rFonts w:ascii="Times New Roman" w:hAnsi="Times New Roman" w:cs="Times New Roman"/>
            <w:sz w:val="24"/>
            <w:szCs w:val="24"/>
          </w:rPr>
          <w:delText>and Δ</w:delText>
        </w:r>
        <w:r w:rsidR="00966443" w:rsidRPr="006C1E7F" w:rsidDel="00782932">
          <w:rPr>
            <w:rFonts w:ascii="Times New Roman" w:hAnsi="Times New Roman" w:cs="Times New Roman"/>
            <w:sz w:val="24"/>
            <w:szCs w:val="24"/>
          </w:rPr>
          <w:delText>AIC values</w:delText>
        </w:r>
        <w:r w:rsidR="00966443" w:rsidDel="00782932">
          <w:rPr>
            <w:rFonts w:ascii="Times New Roman" w:hAnsi="Times New Roman" w:cs="Times New Roman"/>
            <w:sz w:val="24"/>
            <w:szCs w:val="24"/>
          </w:rPr>
          <w:delText xml:space="preserve"> and only the best-ranked model was included in subsequent steps (Fondell et al. 2008 in Arnold 2010).</w:delText>
        </w:r>
        <w:r w:rsidR="000B58E1" w:rsidDel="00782932">
          <w:rPr>
            <w:rFonts w:ascii="Times New Roman" w:hAnsi="Times New Roman" w:cs="Times New Roman"/>
            <w:sz w:val="24"/>
            <w:szCs w:val="24"/>
          </w:rPr>
          <w:delText xml:space="preserve"> </w:delText>
        </w:r>
      </w:del>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ins w:id="387" w:author="Todd W Arnold" w:date="2018-11-04T12:55:00Z">
        <w:r w:rsidR="00782932">
          <w:rPr>
            <w:rFonts w:ascii="Times New Roman" w:hAnsi="Times New Roman" w:cs="Times New Roman"/>
            <w:sz w:val="24"/>
            <w:szCs w:val="24"/>
          </w:rPr>
          <w:t xml:space="preserve">the number of explanatory </w:t>
        </w:r>
      </w:ins>
      <w:ins w:id="388" w:author="Todd W Arnold" w:date="2018-11-04T12:56:00Z">
        <w:r w:rsidR="00782932">
          <w:rPr>
            <w:rFonts w:ascii="Times New Roman" w:hAnsi="Times New Roman" w:cs="Times New Roman"/>
            <w:sz w:val="24"/>
            <w:szCs w:val="24"/>
          </w:rPr>
          <w:t>covariat</w:t>
        </w:r>
      </w:ins>
      <w:ins w:id="389" w:author="Todd W Arnold" w:date="2018-11-04T12:55:00Z">
        <w:r w:rsidR="00782932">
          <w:rPr>
            <w:rFonts w:ascii="Times New Roman" w:hAnsi="Times New Roman" w:cs="Times New Roman"/>
            <w:sz w:val="24"/>
            <w:szCs w:val="24"/>
          </w:rPr>
          <w:t>es</w:t>
        </w:r>
      </w:ins>
      <w:del w:id="390" w:author="Todd W Arnold" w:date="2018-11-04T12:56:00Z">
        <w:r w:rsidR="000B58E1" w:rsidRPr="006B09FA" w:rsidDel="00782932">
          <w:rPr>
            <w:rFonts w:ascii="Times New Roman" w:hAnsi="Times New Roman" w:cs="Times New Roman"/>
            <w:sz w:val="24"/>
            <w:szCs w:val="24"/>
          </w:rPr>
          <w:delText>our variable selection</w:delText>
        </w:r>
      </w:del>
      <w:r w:rsidR="000B58E1" w:rsidRPr="006B09FA">
        <w:rPr>
          <w:rFonts w:ascii="Times New Roman" w:hAnsi="Times New Roman" w:cs="Times New Roman"/>
          <w:sz w:val="24"/>
          <w:szCs w:val="24"/>
        </w:rPr>
        <w:t xml:space="preserve"> to between 3 and 6 variables per species, based on our original sample size of </w:t>
      </w:r>
      <w:ins w:id="391" w:author="Todd W Arnold" w:date="2018-11-04T12:57:00Z">
        <w:r w:rsidR="00782932">
          <w:rPr>
            <w:rFonts w:ascii="Times New Roman" w:hAnsi="Times New Roman" w:cs="Times New Roman"/>
            <w:i/>
            <w:sz w:val="24"/>
            <w:szCs w:val="24"/>
          </w:rPr>
          <w:t>m</w:t>
        </w:r>
      </w:ins>
      <w:ins w:id="392" w:author="Todd W Arnold" w:date="2018-11-04T12:56:00Z">
        <w:r w:rsidR="00782932">
          <w:rPr>
            <w:rFonts w:ascii="Times New Roman" w:hAnsi="Times New Roman" w:cs="Times New Roman"/>
            <w:sz w:val="24"/>
            <w:szCs w:val="24"/>
          </w:rPr>
          <w:t xml:space="preserve"> = 59</w:t>
        </w:r>
      </w:ins>
      <w:del w:id="393" w:author="Todd W Arnold" w:date="2018-11-04T12:56:00Z">
        <w:r w:rsidR="000B58E1" w:rsidRPr="006B09FA" w:rsidDel="00782932">
          <w:rPr>
            <w:rFonts w:ascii="Times New Roman" w:hAnsi="Times New Roman" w:cs="Times New Roman"/>
            <w:sz w:val="24"/>
            <w:szCs w:val="24"/>
          </w:rPr>
          <w:delText>60</w:delText>
        </w:r>
      </w:del>
      <w:r w:rsidR="000B58E1" w:rsidRPr="006B09FA">
        <w:rPr>
          <w:rFonts w:ascii="Times New Roman" w:hAnsi="Times New Roman" w:cs="Times New Roman"/>
          <w:sz w:val="24"/>
          <w:szCs w:val="24"/>
        </w:rPr>
        <w:t xml:space="preserve">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w:t>
      </w:r>
      <w:ins w:id="394" w:author="Todd W Arnold" w:date="2018-11-04T12:56:00Z">
        <w:r w:rsidR="00782932">
          <w:rPr>
            <w:rFonts w:ascii="Times New Roman" w:hAnsi="Times New Roman" w:cs="Times New Roman"/>
            <w:sz w:val="24"/>
            <w:szCs w:val="24"/>
          </w:rPr>
          <w:t xml:space="preserve">(2012) </w:t>
        </w:r>
      </w:ins>
      <w:r w:rsidR="000B58E1" w:rsidRPr="006B09FA">
        <w:rPr>
          <w:rFonts w:ascii="Times New Roman" w:hAnsi="Times New Roman" w:cs="Times New Roman"/>
          <w:sz w:val="24"/>
          <w:szCs w:val="24"/>
        </w:rPr>
        <w:t xml:space="preserve">of </w:t>
      </w:r>
      <w:del w:id="395" w:author="Todd W Arnold" w:date="2018-11-04T12:57:00Z">
        <w:r w:rsidR="000B58E1" w:rsidRPr="006B09FA" w:rsidDel="00782932">
          <w:rPr>
            <w:rFonts w:ascii="Times New Roman" w:hAnsi="Times New Roman" w:cs="Times New Roman"/>
            <w:sz w:val="24"/>
            <w:szCs w:val="24"/>
          </w:rPr>
          <w:delText xml:space="preserve">allowing for </w:delText>
        </w:r>
      </w:del>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del w:id="396" w:author="Todd W Arnold" w:date="2018-11-04T12:57:00Z">
        <w:r w:rsidR="000B58E1" w:rsidRPr="006B09FA" w:rsidDel="00782932">
          <w:rPr>
            <w:rFonts w:ascii="Times New Roman" w:hAnsi="Times New Roman" w:cs="Times New Roman"/>
            <w:sz w:val="24"/>
            <w:szCs w:val="24"/>
          </w:rPr>
          <w:delText xml:space="preserve">degrees of freedom, where </w:delText>
        </w:r>
        <w:r w:rsidR="000B58E1" w:rsidRPr="006B09FA" w:rsidDel="00782932">
          <w:rPr>
            <w:rFonts w:ascii="Times New Roman" w:hAnsi="Times New Roman" w:cs="Times New Roman"/>
            <w:i/>
            <w:sz w:val="24"/>
            <w:szCs w:val="24"/>
          </w:rPr>
          <w:delText>m</w:delText>
        </w:r>
        <w:r w:rsidR="000B58E1" w:rsidRPr="006B09FA" w:rsidDel="00782932">
          <w:rPr>
            <w:rFonts w:ascii="Times New Roman" w:hAnsi="Times New Roman" w:cs="Times New Roman"/>
            <w:sz w:val="24"/>
            <w:szCs w:val="24"/>
          </w:rPr>
          <w:delText xml:space="preserve"> is the limiting sample size</w:delText>
        </w:r>
      </w:del>
      <w:ins w:id="397" w:author="Todd W Arnold" w:date="2018-11-04T12:57:00Z">
        <w:r w:rsidR="00782932">
          <w:rPr>
            <w:rFonts w:ascii="Times New Roman" w:hAnsi="Times New Roman" w:cs="Times New Roman"/>
            <w:sz w:val="24"/>
            <w:szCs w:val="24"/>
          </w:rPr>
          <w:t xml:space="preserve">total variables, depending on whether </w:t>
        </w:r>
        <w:r w:rsidR="00782932" w:rsidRPr="00782932">
          <w:rPr>
            <w:rFonts w:ascii="Times New Roman" w:hAnsi="Times New Roman" w:cs="Times New Roman"/>
            <w:i/>
            <w:sz w:val="24"/>
            <w:szCs w:val="24"/>
            <w:rPrChange w:id="398" w:author="Todd W Arnold" w:date="2018-11-04T12:58:00Z">
              <w:rPr>
                <w:rFonts w:ascii="Times New Roman" w:hAnsi="Times New Roman" w:cs="Times New Roman"/>
                <w:sz w:val="24"/>
                <w:szCs w:val="24"/>
              </w:rPr>
            </w:rPrChange>
          </w:rPr>
          <w:t>m</w:t>
        </w:r>
        <w:r w:rsidR="00782932">
          <w:rPr>
            <w:rFonts w:ascii="Times New Roman" w:hAnsi="Times New Roman" w:cs="Times New Roman"/>
            <w:sz w:val="24"/>
            <w:szCs w:val="24"/>
          </w:rPr>
          <w:t xml:space="preserve"> was continuous or binary, respectively</w:t>
        </w:r>
      </w:ins>
      <w:ins w:id="399" w:author="Todd W Arnold" w:date="2018-11-04T13:00:00Z">
        <w:r w:rsidR="00782932">
          <w:rPr>
            <w:rFonts w:ascii="Times New Roman" w:hAnsi="Times New Roman" w:cs="Times New Roman"/>
            <w:sz w:val="24"/>
            <w:szCs w:val="24"/>
          </w:rPr>
          <w:t>.</w:t>
        </w:r>
      </w:ins>
      <w:del w:id="400" w:author="Todd W Arnold" w:date="2018-11-04T12:58:00Z">
        <w:r w:rsidR="006B09FA" w:rsidDel="00782932">
          <w:rPr>
            <w:rFonts w:ascii="Times New Roman" w:hAnsi="Times New Roman" w:cs="Times New Roman"/>
            <w:sz w:val="24"/>
            <w:szCs w:val="24"/>
          </w:rPr>
          <w:delText xml:space="preserve"> </w:delText>
        </w:r>
        <w:r w:rsidR="006B09FA" w:rsidDel="00782932">
          <w:rPr>
            <w:rFonts w:ascii="Times New Roman" w:hAnsi="Times New Roman" w:cs="Times New Roman"/>
            <w:sz w:val="24"/>
            <w:szCs w:val="24"/>
          </w:rPr>
          <w:fldChar w:fldCharType="begin"/>
        </w:r>
        <w:r w:rsidR="006B09FA" w:rsidDel="00782932">
          <w:rPr>
            <w:rFonts w:ascii="Times New Roman" w:hAnsi="Times New Roman" w:cs="Times New Roman"/>
            <w:sz w:val="24"/>
            <w:szCs w:val="24"/>
          </w:rPr>
          <w:del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delInstrText>
        </w:r>
        <w:r w:rsidR="006B09FA" w:rsidDel="00782932">
          <w:rPr>
            <w:rFonts w:ascii="Times New Roman" w:hAnsi="Times New Roman" w:cs="Times New Roman"/>
            <w:sz w:val="24"/>
            <w:szCs w:val="24"/>
          </w:rPr>
          <w:fldChar w:fldCharType="separate"/>
        </w:r>
        <w:r w:rsidR="006B09FA" w:rsidRPr="006B09FA" w:rsidDel="00782932">
          <w:rPr>
            <w:rFonts w:ascii="Times New Roman" w:hAnsi="Times New Roman" w:cs="Times New Roman"/>
            <w:sz w:val="24"/>
          </w:rPr>
          <w:delText>(</w:delText>
        </w:r>
        <w:r w:rsidR="006B09FA" w:rsidDel="00782932">
          <w:rPr>
            <w:rFonts w:ascii="Times New Roman" w:hAnsi="Times New Roman" w:cs="Times New Roman"/>
            <w:sz w:val="24"/>
          </w:rPr>
          <w:delText>Giudice et al. 2012</w:delText>
        </w:r>
        <w:r w:rsidR="006B09FA" w:rsidRPr="006B09FA" w:rsidDel="00782932">
          <w:rPr>
            <w:rFonts w:ascii="Times New Roman" w:hAnsi="Times New Roman" w:cs="Times New Roman"/>
            <w:sz w:val="24"/>
          </w:rPr>
          <w:delText>)</w:delText>
        </w:r>
        <w:r w:rsidR="006B09FA" w:rsidDel="00782932">
          <w:rPr>
            <w:rFonts w:ascii="Times New Roman" w:hAnsi="Times New Roman" w:cs="Times New Roman"/>
            <w:sz w:val="24"/>
            <w:szCs w:val="24"/>
          </w:rPr>
          <w:fldChar w:fldCharType="end"/>
        </w:r>
      </w:del>
      <w:del w:id="401" w:author="Todd W Arnold" w:date="2018-11-04T12:59:00Z">
        <w:r w:rsidR="000B58E1" w:rsidRPr="006B09FA" w:rsidDel="00782932">
          <w:rPr>
            <w:rFonts w:ascii="Times New Roman" w:hAnsi="Times New Roman" w:cs="Times New Roman"/>
            <w:sz w:val="24"/>
            <w:szCs w:val="24"/>
          </w:rPr>
          <w:delText>.</w:delText>
        </w:r>
        <w:r w:rsidR="00DA325A" w:rsidRPr="006B09FA" w:rsidDel="00782932">
          <w:rPr>
            <w:rFonts w:ascii="Times New Roman" w:hAnsi="Times New Roman" w:cs="Times New Roman"/>
            <w:sz w:val="24"/>
            <w:szCs w:val="24"/>
          </w:rPr>
          <w:delText xml:space="preserve"> W</w:delText>
        </w:r>
        <w:r w:rsidR="003B6F3F" w:rsidRPr="006B09FA" w:rsidDel="00782932">
          <w:rPr>
            <w:rFonts w:ascii="Times New Roman" w:hAnsi="Times New Roman" w:cs="Times New Roman"/>
            <w:sz w:val="24"/>
            <w:szCs w:val="24"/>
          </w:rPr>
          <w:delText>e chose not to include covariate interactions in our abundance models</w:delText>
        </w:r>
        <w:r w:rsidR="00E269C1" w:rsidRPr="006B09FA" w:rsidDel="00782932">
          <w:rPr>
            <w:rFonts w:ascii="Times New Roman" w:hAnsi="Times New Roman" w:cs="Times New Roman"/>
            <w:sz w:val="24"/>
            <w:szCs w:val="24"/>
          </w:rPr>
          <w:delText xml:space="preserve"> because of</w:delText>
        </w:r>
        <w:r w:rsidR="00E91A70" w:rsidRPr="006B09FA" w:rsidDel="00782932">
          <w:rPr>
            <w:rFonts w:ascii="Times New Roman" w:hAnsi="Times New Roman" w:cs="Times New Roman"/>
            <w:sz w:val="24"/>
            <w:szCs w:val="24"/>
          </w:rPr>
          <w:delText xml:space="preserve"> the small sample size of our data</w:delText>
        </w:r>
        <w:r w:rsidR="003B6F3F" w:rsidRPr="006B09FA" w:rsidDel="00782932">
          <w:rPr>
            <w:rFonts w:ascii="Times New Roman" w:hAnsi="Times New Roman" w:cs="Times New Roman"/>
            <w:sz w:val="24"/>
            <w:szCs w:val="24"/>
          </w:rPr>
          <w:delText>.</w:delText>
        </w:r>
      </w:del>
      <w:r w:rsidR="003B6F3F">
        <w:rPr>
          <w:rFonts w:ascii="Times New Roman" w:hAnsi="Times New Roman" w:cs="Times New Roman"/>
          <w:sz w:val="24"/>
          <w:szCs w:val="24"/>
        </w:rPr>
        <w:t xml:space="preserve"> </w:t>
      </w:r>
      <w:ins w:id="402" w:author="Todd W Arnold" w:date="2018-11-04T13:01:00Z">
        <w:r w:rsidR="00782932">
          <w:rPr>
            <w:rFonts w:ascii="Times New Roman" w:hAnsi="Times New Roman" w:cs="Times New Roman"/>
            <w:sz w:val="24"/>
            <w:szCs w:val="24"/>
          </w:rPr>
          <w:t xml:space="preserve">As a first step, we estimated initial abundance model using either Poisson, negative binomial, or zero-inflated Poisson distributions to determine which baseline model provided the best fit for our data, where </w:t>
        </w:r>
      </w:ins>
      <w:ins w:id="403" w:author="Todd W Arnold" w:date="2018-11-04T13:02:00Z">
        <w:r w:rsidR="00782932">
          <w:rPr>
            <w:rFonts w:ascii="Times New Roman" w:hAnsi="Times New Roman" w:cs="Times New Roman"/>
            <w:sz w:val="24"/>
            <w:szCs w:val="24"/>
          </w:rPr>
          <w:t>“</w:t>
        </w:r>
      </w:ins>
      <w:ins w:id="404" w:author="Todd W Arnold" w:date="2018-11-04T13:01:00Z">
        <w:r w:rsidR="00782932">
          <w:rPr>
            <w:rFonts w:ascii="Times New Roman" w:hAnsi="Times New Roman" w:cs="Times New Roman"/>
            <w:sz w:val="24"/>
            <w:szCs w:val="24"/>
          </w:rPr>
          <w:t>best</w:t>
        </w:r>
      </w:ins>
      <w:ins w:id="405" w:author="Todd W Arnold" w:date="2018-11-04T13:02:00Z">
        <w:r w:rsidR="00782932">
          <w:rPr>
            <w:rFonts w:ascii="Times New Roman" w:hAnsi="Times New Roman" w:cs="Times New Roman"/>
            <w:sz w:val="24"/>
            <w:szCs w:val="24"/>
          </w:rPr>
          <w:t>”</w:t>
        </w:r>
      </w:ins>
      <w:ins w:id="406" w:author="Todd W Arnold" w:date="2018-11-04T13:01:00Z">
        <w:r w:rsidR="00782932">
          <w:rPr>
            <w:rFonts w:ascii="Times New Roman" w:hAnsi="Times New Roman" w:cs="Times New Roman"/>
            <w:sz w:val="24"/>
            <w:szCs w:val="24"/>
          </w:rPr>
          <w:t xml:space="preserve"> was determined based on minimum values of the </w:t>
        </w:r>
        <w:proofErr w:type="spellStart"/>
        <w:r w:rsidR="00782932">
          <w:rPr>
            <w:rFonts w:ascii="Times New Roman" w:hAnsi="Times New Roman" w:cs="Times New Roman"/>
            <w:sz w:val="24"/>
            <w:szCs w:val="24"/>
          </w:rPr>
          <w:t>Akaike</w:t>
        </w:r>
        <w:proofErr w:type="spellEnd"/>
        <w:r w:rsidR="00782932">
          <w:rPr>
            <w:rFonts w:ascii="Times New Roman" w:hAnsi="Times New Roman" w:cs="Times New Roman"/>
            <w:sz w:val="24"/>
            <w:szCs w:val="24"/>
          </w:rPr>
          <w:t xml:space="preserve"> information criterion (AIC).</w:t>
        </w:r>
      </w:ins>
      <w:ins w:id="407" w:author="Todd W Arnold" w:date="2018-11-04T13:02:00Z">
        <w:r w:rsidR="00782932">
          <w:rPr>
            <w:rFonts w:ascii="Times New Roman" w:hAnsi="Times New Roman" w:cs="Times New Roman"/>
            <w:sz w:val="24"/>
            <w:szCs w:val="24"/>
          </w:rPr>
          <w:t xml:space="preserve"> </w:t>
        </w:r>
      </w:ins>
      <w:del w:id="408" w:author="Todd W Arnold" w:date="2018-11-04T13:02:00Z">
        <w:r w:rsidR="00D54CAB" w:rsidDel="00782932">
          <w:rPr>
            <w:rFonts w:ascii="Times New Roman" w:hAnsi="Times New Roman" w:cs="Times New Roman"/>
            <w:sz w:val="24"/>
            <w:szCs w:val="24"/>
          </w:rPr>
          <w:delText>For bot</w:delText>
        </w:r>
        <w:r w:rsidR="00451CE5" w:rsidDel="00782932">
          <w:rPr>
            <w:rFonts w:ascii="Times New Roman" w:hAnsi="Times New Roman" w:cs="Times New Roman"/>
            <w:sz w:val="24"/>
            <w:szCs w:val="24"/>
          </w:rPr>
          <w:delText>h of our avian target species (lark sparrow and eastern t</w:delText>
        </w:r>
        <w:r w:rsidR="006B2B37" w:rsidDel="00782932">
          <w:rPr>
            <w:rFonts w:ascii="Times New Roman" w:hAnsi="Times New Roman" w:cs="Times New Roman"/>
            <w:sz w:val="24"/>
            <w:szCs w:val="24"/>
          </w:rPr>
          <w:delText>owhee)</w:delText>
        </w:r>
      </w:del>
      <w:ins w:id="409" w:author="Todd W Arnold" w:date="2018-11-04T13:02:00Z">
        <w:r w:rsidR="00782932">
          <w:rPr>
            <w:rFonts w:ascii="Times New Roman" w:hAnsi="Times New Roman" w:cs="Times New Roman"/>
            <w:sz w:val="24"/>
            <w:szCs w:val="24"/>
          </w:rPr>
          <w:t>Next</w:t>
        </w:r>
      </w:ins>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del w:id="410" w:author="Todd W Arnold" w:date="2018-11-04T13:03:00Z">
        <w:r w:rsidR="00474E91" w:rsidDel="00782932">
          <w:rPr>
            <w:rFonts w:ascii="Times New Roman" w:hAnsi="Times New Roman" w:cs="Times New Roman"/>
            <w:sz w:val="24"/>
            <w:szCs w:val="24"/>
          </w:rPr>
          <w:delText xml:space="preserve">then </w:delText>
        </w:r>
      </w:del>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model to </w:t>
      </w:r>
      <w:ins w:id="411" w:author="Todd W Arnold" w:date="2018-11-04T13:02:00Z">
        <w:r w:rsidR="00782932">
          <w:rPr>
            <w:rFonts w:ascii="Times New Roman" w:hAnsi="Times New Roman" w:cs="Times New Roman"/>
            <w:sz w:val="24"/>
            <w:szCs w:val="24"/>
          </w:rPr>
          <w:t xml:space="preserve">determine </w:t>
        </w:r>
      </w:ins>
      <w:del w:id="412" w:author="Todd W Arnold" w:date="2018-11-04T13:02:00Z">
        <w:r w:rsidR="00474E91" w:rsidDel="00782932">
          <w:rPr>
            <w:rFonts w:ascii="Times New Roman" w:hAnsi="Times New Roman" w:cs="Times New Roman"/>
            <w:sz w:val="24"/>
            <w:szCs w:val="24"/>
          </w:rPr>
          <w:delText>rank detection</w:delText>
        </w:r>
        <w:r w:rsidR="00E269C1" w:rsidDel="00782932">
          <w:rPr>
            <w:rFonts w:ascii="Times New Roman" w:hAnsi="Times New Roman" w:cs="Times New Roman"/>
            <w:sz w:val="24"/>
            <w:szCs w:val="24"/>
          </w:rPr>
          <w:delText xml:space="preserve"> </w:delText>
        </w:r>
      </w:del>
      <w:r w:rsidR="00E269C1">
        <w:rPr>
          <w:rFonts w:ascii="Times New Roman" w:hAnsi="Times New Roman" w:cs="Times New Roman"/>
          <w:sz w:val="24"/>
          <w:szCs w:val="24"/>
        </w:rPr>
        <w:t>covariate</w:t>
      </w:r>
      <w:ins w:id="413" w:author="Todd W Arnold" w:date="2018-11-04T13:02:00Z">
        <w:r w:rsidR="00782932">
          <w:rPr>
            <w:rFonts w:ascii="Times New Roman" w:hAnsi="Times New Roman" w:cs="Times New Roman"/>
            <w:sz w:val="24"/>
            <w:szCs w:val="24"/>
          </w:rPr>
          <w:t>s that influenced detection probability</w:t>
        </w:r>
      </w:ins>
      <w:r w:rsidR="00E269C1">
        <w:rPr>
          <w:rFonts w:ascii="Times New Roman" w:hAnsi="Times New Roman" w:cs="Times New Roman"/>
          <w:sz w:val="24"/>
          <w:szCs w:val="24"/>
        </w:rPr>
        <w:t xml:space="preserve"> </w:t>
      </w:r>
      <w:del w:id="414" w:author="Todd W Arnold" w:date="2018-11-04T13:03:00Z">
        <w:r w:rsidR="00E269C1" w:rsidDel="00782932">
          <w:rPr>
            <w:rFonts w:ascii="Times New Roman" w:hAnsi="Times New Roman" w:cs="Times New Roman"/>
            <w:sz w:val="24"/>
            <w:szCs w:val="24"/>
          </w:rPr>
          <w:delText xml:space="preserve">models </w:delText>
        </w:r>
      </w:del>
      <w:r w:rsidR="00E269C1">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ins w:id="415" w:author="Todd W Arnold" w:date="2018-11-04T13:03:00Z">
                <w:rPr>
                  <w:rFonts w:ascii="Cambria Math" w:eastAsiaTheme="minorEastAsia" w:hAnsi="Cambria Math" w:cs="Times New Roman"/>
                  <w:sz w:val="24"/>
                  <w:szCs w:val="24"/>
                </w:rPr>
                <m:t>p</m:t>
              </w:ins>
            </m:r>
            <m:r>
              <w:del w:id="416" w:author="Todd W Arnold" w:date="2018-11-04T13:03:00Z">
                <w:rPr>
                  <w:rFonts w:ascii="Cambria Math" w:eastAsiaTheme="minorEastAsia" w:hAnsi="Cambria Math" w:cs="Times New Roman"/>
                  <w:sz w:val="24"/>
                  <w:szCs w:val="24"/>
                </w:rPr>
                <m:t>x</m:t>
              </w:del>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ins w:id="417" w:author="Todd W Arnold" w:date="2018-11-04T13:03:00Z">
        <w:r w:rsidR="00782932">
          <w:rPr>
            <w:rFonts w:ascii="Times New Roman" w:hAnsi="Times New Roman" w:cs="Times New Roman"/>
            <w:sz w:val="24"/>
            <w:szCs w:val="24"/>
          </w:rPr>
          <w:t>, following</w:t>
        </w:r>
      </w:ins>
      <w:del w:id="418" w:author="Todd W Arnold" w:date="2018-11-04T13:03:00Z">
        <w:r w:rsidR="00474E91" w:rsidDel="00782932">
          <w:rPr>
            <w:rFonts w:ascii="Times New Roman" w:hAnsi="Times New Roman" w:cs="Times New Roman"/>
            <w:sz w:val="24"/>
            <w:szCs w:val="24"/>
          </w:rPr>
          <w:delText>.</w:delText>
        </w:r>
      </w:del>
      <w:r w:rsidR="00474E91">
        <w:rPr>
          <w:rFonts w:ascii="Times New Roman" w:hAnsi="Times New Roman" w:cs="Times New Roman"/>
          <w:sz w:val="24"/>
          <w:szCs w:val="24"/>
        </w:rPr>
        <w:t xml:space="preserve"> </w:t>
      </w:r>
      <w:ins w:id="419" w:author="Todd W Arnold" w:date="2018-11-04T13:03:00Z">
        <w:r w:rsidR="00782932">
          <w:rPr>
            <w:rFonts w:ascii="Times New Roman" w:hAnsi="Times New Roman" w:cs="Times New Roman"/>
            <w:sz w:val="24"/>
            <w:szCs w:val="24"/>
          </w:rPr>
          <w:t>t</w:t>
        </w:r>
      </w:ins>
      <w:del w:id="420" w:author="Todd W Arnold" w:date="2018-11-04T13:03:00Z">
        <w:r w:rsidR="00474E91" w:rsidDel="00782932">
          <w:rPr>
            <w:rFonts w:ascii="Times New Roman" w:hAnsi="Times New Roman" w:cs="Times New Roman"/>
            <w:sz w:val="24"/>
            <w:szCs w:val="24"/>
          </w:rPr>
          <w:delText>T</w:delText>
        </w:r>
      </w:del>
      <w:r w:rsidR="00474E91">
        <w:rPr>
          <w:rFonts w:ascii="Times New Roman" w:hAnsi="Times New Roman" w:cs="Times New Roman"/>
          <w:sz w:val="24"/>
          <w:szCs w:val="24"/>
        </w:rPr>
        <w:t>h</w:t>
      </w:r>
      <w:ins w:id="421" w:author="Todd W Arnold" w:date="2018-11-04T13:03:00Z">
        <w:r w:rsidR="00782932">
          <w:rPr>
            <w:rFonts w:ascii="Times New Roman" w:hAnsi="Times New Roman" w:cs="Times New Roman"/>
            <w:sz w:val="24"/>
            <w:szCs w:val="24"/>
          </w:rPr>
          <w:t>e</w:t>
        </w:r>
      </w:ins>
      <w:del w:id="422" w:author="Todd W Arnold" w:date="2018-11-04T13:03:00Z">
        <w:r w:rsidR="00474E91" w:rsidDel="00782932">
          <w:rPr>
            <w:rFonts w:ascii="Times New Roman" w:hAnsi="Times New Roman" w:cs="Times New Roman"/>
            <w:sz w:val="24"/>
            <w:szCs w:val="24"/>
          </w:rPr>
          <w:delText>is</w:delText>
        </w:r>
      </w:del>
      <w:r w:rsidR="00474E91">
        <w:rPr>
          <w:rFonts w:ascii="Times New Roman" w:hAnsi="Times New Roman" w:cs="Times New Roman"/>
          <w:sz w:val="24"/>
          <w:szCs w:val="24"/>
        </w:rPr>
        <w:t xml:space="preserve"> variable selection process </w:t>
      </w:r>
      <w:ins w:id="423" w:author="Todd W Arnold" w:date="2018-11-04T13:03:00Z">
        <w:r w:rsidR="00782932">
          <w:rPr>
            <w:rFonts w:ascii="Times New Roman" w:hAnsi="Times New Roman" w:cs="Times New Roman"/>
            <w:sz w:val="24"/>
            <w:szCs w:val="24"/>
          </w:rPr>
          <w:t xml:space="preserve">provided </w:t>
        </w:r>
      </w:ins>
      <w:del w:id="424" w:author="Todd W Arnold" w:date="2018-11-04T13:03:00Z">
        <w:r w:rsidR="00474E91" w:rsidDel="00782932">
          <w:rPr>
            <w:rFonts w:ascii="Times New Roman" w:hAnsi="Times New Roman" w:cs="Times New Roman"/>
            <w:sz w:val="24"/>
            <w:szCs w:val="24"/>
          </w:rPr>
          <w:delText xml:space="preserve">followed the example given </w:delText>
        </w:r>
      </w:del>
      <w:r w:rsidR="00474E91">
        <w:rPr>
          <w:rFonts w:ascii="Times New Roman" w:hAnsi="Times New Roman" w:cs="Times New Roman"/>
          <w:sz w:val="24"/>
          <w:szCs w:val="24"/>
        </w:rPr>
        <w:t xml:space="preserve">in the supplementary material of </w:t>
      </w:r>
      <w:r w:rsidR="00474E91">
        <w:rPr>
          <w:rFonts w:ascii="Times New Roman" w:hAnsi="Times New Roman" w:cs="Times New Roman"/>
          <w:sz w:val="24"/>
          <w:szCs w:val="24"/>
        </w:rPr>
        <w:lastRenderedPageBreak/>
        <w:t xml:space="preserve">Hostetler and Chandler (2015). </w:t>
      </w:r>
      <w:ins w:id="425" w:author="Todd W Arnold" w:date="2018-11-04T13:07:00Z">
        <w:r w:rsidR="00700503">
          <w:rPr>
            <w:rFonts w:ascii="Times New Roman" w:hAnsi="Times New Roman" w:cs="Times New Roman"/>
            <w:sz w:val="24"/>
            <w:szCs w:val="24"/>
          </w:rPr>
          <w:t>Finally</w:t>
        </w:r>
      </w:ins>
      <w:ins w:id="426" w:author="Todd W Arnold" w:date="2018-11-04T13:04:00Z">
        <w:r w:rsidR="00700503">
          <w:rPr>
            <w:rFonts w:ascii="Times New Roman" w:hAnsi="Times New Roman" w:cs="Times New Roman"/>
            <w:sz w:val="24"/>
            <w:szCs w:val="24"/>
          </w:rPr>
          <w:t xml:space="preserve">, </w:t>
        </w:r>
      </w:ins>
      <w:ins w:id="427" w:author="Todd W Arnold" w:date="2018-11-04T13:05:00Z">
        <w:r w:rsidR="00700503">
          <w:rPr>
            <w:rFonts w:ascii="Times New Roman" w:hAnsi="Times New Roman" w:cs="Times New Roman"/>
            <w:sz w:val="24"/>
            <w:szCs w:val="24"/>
          </w:rPr>
          <w:t xml:space="preserve">we considered </w:t>
        </w:r>
        <w:r w:rsidR="00700503" w:rsidRPr="00700503">
          <w:rPr>
            <w:rFonts w:ascii="Times New Roman" w:hAnsi="Times New Roman" w:cs="Times New Roman"/>
            <w:i/>
            <w:sz w:val="24"/>
            <w:szCs w:val="24"/>
            <w:rPrChange w:id="428" w:author="Todd W Arnold" w:date="2018-11-04T13:05:00Z">
              <w:rPr>
                <w:rFonts w:ascii="Times New Roman" w:hAnsi="Times New Roman" w:cs="Times New Roman"/>
                <w:sz w:val="24"/>
                <w:szCs w:val="24"/>
              </w:rPr>
            </w:rPrChange>
          </w:rPr>
          <w:t>a priori</w:t>
        </w:r>
        <w:r w:rsidR="00700503">
          <w:rPr>
            <w:rFonts w:ascii="Times New Roman" w:hAnsi="Times New Roman" w:cs="Times New Roman"/>
            <w:sz w:val="24"/>
            <w:szCs w:val="24"/>
          </w:rPr>
          <w:t xml:space="preserve"> habitat variables hypothesized to affect abundance</w:t>
        </w:r>
      </w:ins>
      <w:ins w:id="429" w:author="Todd W Arnold" w:date="2018-11-04T13:06:00Z">
        <w:r w:rsidR="00700503">
          <w:rPr>
            <w:rFonts w:ascii="Times New Roman" w:hAnsi="Times New Roman" w:cs="Times New Roman"/>
            <w:sz w:val="24"/>
            <w:szCs w:val="24"/>
          </w:rPr>
          <w:t xml:space="preserve"> by modeling one habitat covariate at a time (</w:t>
        </w:r>
        <w:proofErr w:type="spellStart"/>
        <w:r w:rsidR="00700503">
          <w:rPr>
            <w:rFonts w:ascii="Times New Roman" w:hAnsi="Times New Roman" w:cs="Times New Roman"/>
            <w:sz w:val="24"/>
            <w:szCs w:val="24"/>
          </w:rPr>
          <w:t>Fondell</w:t>
        </w:r>
        <w:proofErr w:type="spellEnd"/>
        <w:r w:rsidR="00700503">
          <w:rPr>
            <w:rFonts w:ascii="Times New Roman" w:hAnsi="Times New Roman" w:cs="Times New Roman"/>
            <w:sz w:val="24"/>
            <w:szCs w:val="24"/>
          </w:rPr>
          <w:t xml:space="preserve"> et al. 2008)</w:t>
        </w:r>
      </w:ins>
      <w:ins w:id="430" w:author="Todd W Arnold" w:date="2018-11-04T13:07:00Z">
        <w:r w:rsidR="00700503">
          <w:rPr>
            <w:rFonts w:ascii="Times New Roman" w:hAnsi="Times New Roman" w:cs="Times New Roman"/>
            <w:sz w:val="24"/>
            <w:szCs w:val="24"/>
          </w:rPr>
          <w:t>, and in the event that &gt;1 habitat variable was explanatory (i.e., led to a reduction in AIC), we built a final model including all explanatory habitat covariates</w:t>
        </w:r>
      </w:ins>
      <w:ins w:id="431" w:author="Todd W Arnold" w:date="2018-11-04T13:06:00Z">
        <w:r w:rsidR="00700503">
          <w:rPr>
            <w:rFonts w:ascii="Times New Roman" w:hAnsi="Times New Roman" w:cs="Times New Roman"/>
            <w:sz w:val="24"/>
            <w:szCs w:val="24"/>
          </w:rPr>
          <w:t>.</w:t>
        </w:r>
      </w:ins>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we </w:t>
      </w:r>
      <w:del w:id="432" w:author="Todd W Arnold" w:date="2018-11-04T13:26:00Z">
        <w:r w:rsidDel="0095393A">
          <w:rPr>
            <w:rFonts w:ascii="Times New Roman" w:hAnsi="Times New Roman" w:cs="Times New Roman"/>
            <w:sz w:val="24"/>
            <w:szCs w:val="24"/>
          </w:rPr>
          <w:delText xml:space="preserve">conducted the same initial modeling step and </w:delText>
        </w:r>
      </w:del>
      <w:r>
        <w:rPr>
          <w:rFonts w:ascii="Times New Roman" w:hAnsi="Times New Roman" w:cs="Times New Roman"/>
          <w:sz w:val="24"/>
          <w:szCs w:val="24"/>
        </w:rPr>
        <w:t>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w:t>
      </w:r>
      <w:del w:id="433" w:author="Todd W Arnold" w:date="2018-11-04T13:26:00Z">
        <w:r w:rsidDel="0095393A">
          <w:rPr>
            <w:rFonts w:ascii="Times New Roman" w:hAnsi="Times New Roman" w:cs="Times New Roman"/>
            <w:sz w:val="24"/>
            <w:szCs w:val="24"/>
          </w:rPr>
          <w:delText xml:space="preserve">slightly </w:delText>
        </w:r>
      </w:del>
      <w:r>
        <w:rPr>
          <w:rFonts w:ascii="Times New Roman" w:hAnsi="Times New Roman" w:cs="Times New Roman"/>
          <w:sz w:val="24"/>
          <w:szCs w:val="24"/>
        </w:rPr>
        <w:t xml:space="preserve">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w:t>
      </w:r>
      <w:del w:id="434" w:author="Todd W Arnold" w:date="2018-11-04T13:27:00Z">
        <w:r w:rsidDel="0095393A">
          <w:rPr>
            <w:rFonts w:ascii="Times New Roman" w:hAnsi="Times New Roman" w:cs="Times New Roman"/>
            <w:sz w:val="24"/>
            <w:szCs w:val="24"/>
          </w:rPr>
          <w:delText xml:space="preserve">violations of the models’ </w:delText>
        </w:r>
      </w:del>
      <w:r>
        <w:rPr>
          <w:rFonts w:ascii="Times New Roman" w:hAnsi="Times New Roman" w:cs="Times New Roman"/>
          <w:sz w:val="24"/>
          <w:szCs w:val="24"/>
        </w:rPr>
        <w:t>assumpti</w:t>
      </w:r>
      <w:r w:rsidR="00A67FEF">
        <w:rPr>
          <w:rFonts w:ascii="Times New Roman" w:hAnsi="Times New Roman" w:cs="Times New Roman"/>
          <w:sz w:val="24"/>
          <w:szCs w:val="24"/>
        </w:rPr>
        <w:t>on</w:t>
      </w:r>
      <w:ins w:id="435" w:author="Todd W Arnold" w:date="2018-11-04T13:26:00Z">
        <w:r w:rsidR="0095393A">
          <w:rPr>
            <w:rFonts w:ascii="Times New Roman" w:hAnsi="Times New Roman" w:cs="Times New Roman"/>
            <w:sz w:val="24"/>
            <w:szCs w:val="24"/>
          </w:rPr>
          <w:t xml:space="preserve"> violation</w:t>
        </w:r>
      </w:ins>
      <w:r w:rsidR="00A67FEF">
        <w:rPr>
          <w:rFonts w:ascii="Times New Roman" w:hAnsi="Times New Roman" w:cs="Times New Roman"/>
          <w:sz w:val="24"/>
          <w:szCs w:val="24"/>
        </w:rPr>
        <w:t>s given species ecology and</w:t>
      </w:r>
      <w:r>
        <w:rPr>
          <w:rFonts w:ascii="Times New Roman" w:hAnsi="Times New Roman" w:cs="Times New Roman"/>
          <w:sz w:val="24"/>
          <w:szCs w:val="24"/>
        </w:rPr>
        <w:t xml:space="preserve"> our survey techniques</w:t>
      </w:r>
      <w:ins w:id="436" w:author="Todd W Arnold" w:date="2018-11-04T13:27:00Z">
        <w:r w:rsidR="0095393A">
          <w:rPr>
            <w:rFonts w:ascii="Times New Roman" w:hAnsi="Times New Roman" w:cs="Times New Roman"/>
            <w:sz w:val="24"/>
            <w:szCs w:val="24"/>
          </w:rPr>
          <w:t xml:space="preserve"> (e.g. constancy of detection probability among all survey replicates)</w:t>
        </w:r>
      </w:ins>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ins w:id="437" w:author="Todd W Arnold" w:date="2018-11-04T13:28:00Z">
        <w:r w:rsidR="0095393A">
          <w:rPr>
            <w:rFonts w:ascii="Times New Roman" w:hAnsi="Times New Roman" w:cs="Times New Roman"/>
            <w:sz w:val="24"/>
            <w:szCs w:val="24"/>
          </w:rPr>
          <w:t xml:space="preserve"> that provided greater flexibility in model structure</w:t>
        </w:r>
      </w:ins>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w:t>
      </w:r>
      <w:ins w:id="438" w:author="Todd W Arnold" w:date="2018-11-04T13:28:00Z">
        <w:r w:rsidR="0095393A">
          <w:rPr>
            <w:rFonts w:ascii="Times New Roman" w:hAnsi="Times New Roman" w:cs="Times New Roman"/>
            <w:sz w:val="24"/>
            <w:szCs w:val="24"/>
          </w:rPr>
          <w:t xml:space="preserve">e </w:t>
        </w:r>
      </w:ins>
      <w:del w:id="439" w:author="Todd W Arnold" w:date="2018-11-04T13:29:00Z">
        <w:r w:rsidR="00295D54" w:rsidDel="0095393A">
          <w:rPr>
            <w:rFonts w:ascii="Times New Roman" w:hAnsi="Times New Roman" w:cs="Times New Roman"/>
            <w:sz w:val="24"/>
            <w:szCs w:val="24"/>
          </w:rPr>
          <w:delText xml:space="preserve">ions within each </w:delText>
        </w:r>
      </w:del>
      <w:r w:rsidR="00295D54">
        <w:rPr>
          <w:rFonts w:ascii="Times New Roman" w:hAnsi="Times New Roman" w:cs="Times New Roman"/>
          <w:sz w:val="24"/>
          <w:szCs w:val="24"/>
        </w:rPr>
        <w:t>survey</w:t>
      </w:r>
      <w:ins w:id="440" w:author="Todd W Arnold" w:date="2018-11-04T13:29:00Z">
        <w:r w:rsidR="0095393A">
          <w:rPr>
            <w:rFonts w:ascii="Times New Roman" w:hAnsi="Times New Roman" w:cs="Times New Roman"/>
            <w:sz w:val="24"/>
            <w:szCs w:val="24"/>
          </w:rPr>
          <w:t>s</w:t>
        </w:r>
      </w:ins>
      <w:del w:id="441" w:author="Todd W Arnold" w:date="2018-11-04T13:29:00Z">
        <w:r w:rsidR="00295D54" w:rsidDel="0095393A">
          <w:rPr>
            <w:rFonts w:ascii="Times New Roman" w:hAnsi="Times New Roman" w:cs="Times New Roman"/>
            <w:sz w:val="24"/>
            <w:szCs w:val="24"/>
          </w:rPr>
          <w:delText xml:space="preserve"> period</w:delText>
        </w:r>
      </w:del>
      <w:r w:rsidR="00295D54">
        <w:rPr>
          <w:rFonts w:ascii="Times New Roman" w:hAnsi="Times New Roman" w:cs="Times New Roman"/>
          <w:sz w:val="24"/>
          <w:szCs w:val="24"/>
        </w:rPr>
        <w:t xml:space="preserve">. The closure assumption was violated given that invertebrate abundance varies </w:t>
      </w:r>
      <w:ins w:id="442" w:author="Todd W Arnold" w:date="2018-11-04T13:29:00Z">
        <w:r w:rsidR="0095393A">
          <w:rPr>
            <w:rFonts w:ascii="Times New Roman" w:hAnsi="Times New Roman" w:cs="Times New Roman"/>
            <w:sz w:val="24"/>
            <w:szCs w:val="24"/>
          </w:rPr>
          <w:t xml:space="preserve">across survey occasions </w:t>
        </w:r>
      </w:ins>
      <w:r w:rsidR="00295D54">
        <w:rPr>
          <w:rFonts w:ascii="Times New Roman" w:hAnsi="Times New Roman" w:cs="Times New Roman"/>
          <w:sz w:val="24"/>
          <w:szCs w:val="24"/>
        </w:rPr>
        <w:t xml:space="preserve">within </w:t>
      </w:r>
      <w:ins w:id="443" w:author="Todd W Arnold" w:date="2018-11-04T13:29:00Z">
        <w:r w:rsidR="0095393A">
          <w:rPr>
            <w:rFonts w:ascii="Times New Roman" w:hAnsi="Times New Roman" w:cs="Times New Roman"/>
            <w:sz w:val="24"/>
            <w:szCs w:val="24"/>
          </w:rPr>
          <w:t xml:space="preserve">years </w:t>
        </w:r>
      </w:ins>
      <w:del w:id="444" w:author="Todd W Arnold" w:date="2018-11-04T13:29:00Z">
        <w:r w:rsidR="00295D54" w:rsidDel="0095393A">
          <w:rPr>
            <w:rFonts w:ascii="Times New Roman" w:hAnsi="Times New Roman" w:cs="Times New Roman"/>
            <w:sz w:val="24"/>
            <w:szCs w:val="24"/>
          </w:rPr>
          <w:delText>one growing season</w:delText>
        </w:r>
        <w:r w:rsidR="00AF575F" w:rsidDel="0095393A">
          <w:rPr>
            <w:rFonts w:ascii="Times New Roman" w:hAnsi="Times New Roman" w:cs="Times New Roman"/>
            <w:sz w:val="24"/>
            <w:szCs w:val="24"/>
          </w:rPr>
          <w:delText xml:space="preserve"> </w:delText>
        </w:r>
        <w:r w:rsidR="009A304C" w:rsidDel="0095393A">
          <w:rPr>
            <w:rFonts w:ascii="Times New Roman" w:hAnsi="Times New Roman" w:cs="Times New Roman"/>
            <w:sz w:val="24"/>
            <w:szCs w:val="24"/>
          </w:rPr>
          <w:delText>(</w:delText>
        </w:r>
      </w:del>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445" w:author="Todd W Arnold" w:date="2018-11-04T13:29:00Z">
        <w:r w:rsidR="009D3032" w:rsidDel="0095393A">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ins w:id="446" w:author="Todd W Arnold" w:date="2018-11-04T13:30:00Z">
        <w:r w:rsidR="0095393A">
          <w:rPr>
            <w:rFonts w:ascii="Times New Roman" w:hAnsi="Times New Roman" w:cs="Times New Roman"/>
            <w:sz w:val="24"/>
            <w:szCs w:val="24"/>
          </w:rPr>
          <w:t xml:space="preserve"> (i.e., replicates were spatial rather than temporal)</w:t>
        </w:r>
      </w:ins>
      <w:r w:rsidR="009D3032">
        <w:rPr>
          <w:rFonts w:ascii="Times New Roman" w:hAnsi="Times New Roman" w:cs="Times New Roman"/>
          <w:sz w:val="24"/>
          <w:szCs w:val="24"/>
        </w:rPr>
        <w:t xml:space="preserve">. </w:t>
      </w:r>
      <w:del w:id="447" w:author="Todd W Arnold" w:date="2018-11-04T13:31:00Z">
        <w:r w:rsidR="009D3032" w:rsidDel="0095393A">
          <w:rPr>
            <w:rFonts w:ascii="Times New Roman" w:hAnsi="Times New Roman" w:cs="Times New Roman"/>
            <w:sz w:val="24"/>
            <w:szCs w:val="24"/>
          </w:rPr>
          <w:delText xml:space="preserve">(For both invertebrate species, </w:delText>
        </w:r>
        <w:r w:rsidR="009A304C" w:rsidDel="0095393A">
          <w:rPr>
            <w:rFonts w:ascii="Times New Roman" w:hAnsi="Times New Roman" w:cs="Times New Roman"/>
            <w:sz w:val="24"/>
            <w:szCs w:val="24"/>
          </w:rPr>
          <w:delText>we</w:delText>
        </w:r>
        <w:r w:rsidR="009D3032" w:rsidDel="0095393A">
          <w:rPr>
            <w:rFonts w:ascii="Times New Roman" w:hAnsi="Times New Roman" w:cs="Times New Roman"/>
            <w:sz w:val="24"/>
            <w:szCs w:val="24"/>
          </w:rPr>
          <w:delText xml:space="preserve"> had conducted targeted wandering transects focused on appropriate patches of habitat and made an effort to not repeatedly traverse the same grou</w:delText>
        </w:r>
        <w:r w:rsidR="001101ED" w:rsidDel="0095393A">
          <w:rPr>
            <w:rFonts w:ascii="Times New Roman" w:hAnsi="Times New Roman" w:cs="Times New Roman"/>
            <w:sz w:val="24"/>
            <w:szCs w:val="24"/>
          </w:rPr>
          <w:delText>nd to minimize the chances that individuals would be counted more than once</w:delText>
        </w:r>
        <w:r w:rsidR="009D3032" w:rsidDel="0095393A">
          <w:rPr>
            <w:rFonts w:ascii="Times New Roman" w:hAnsi="Times New Roman" w:cs="Times New Roman"/>
            <w:sz w:val="24"/>
            <w:szCs w:val="24"/>
          </w:rPr>
          <w:delText>)</w:delText>
        </w:r>
        <w:r w:rsidR="001101ED" w:rsidDel="0095393A">
          <w:rPr>
            <w:rFonts w:ascii="Times New Roman" w:hAnsi="Times New Roman" w:cs="Times New Roman"/>
            <w:sz w:val="24"/>
            <w:szCs w:val="24"/>
          </w:rPr>
          <w:delText>.</w:delText>
        </w:r>
        <w:r w:rsidR="00186A94" w:rsidDel="0095393A">
          <w:rPr>
            <w:rFonts w:ascii="Times New Roman" w:hAnsi="Times New Roman" w:cs="Times New Roman"/>
            <w:sz w:val="24"/>
            <w:szCs w:val="24"/>
          </w:rPr>
          <w:delText xml:space="preserve"> </w:delText>
        </w:r>
      </w:del>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ins w:id="448" w:author="Todd W Arnold" w:date="2018-11-04T13:31:00Z">
        <w:r w:rsidR="0095393A">
          <w:rPr>
            <w:rFonts w:ascii="Times New Roman" w:hAnsi="Times New Roman" w:cs="Times New Roman"/>
            <w:sz w:val="24"/>
            <w:szCs w:val="24"/>
          </w:rPr>
          <w:t xml:space="preserve"> that </w:t>
        </w:r>
      </w:ins>
      <w:ins w:id="449" w:author="Todd W Arnold" w:date="2018-11-04T13:32:00Z">
        <w:r w:rsidR="0095393A">
          <w:rPr>
            <w:rFonts w:ascii="Times New Roman" w:hAnsi="Times New Roman" w:cs="Times New Roman"/>
            <w:sz w:val="24"/>
            <w:szCs w:val="24"/>
          </w:rPr>
          <w:t>potentially influenced plot-level occupancy and plot level abundance given occupancy</w:t>
        </w:r>
      </w:ins>
      <w:r w:rsidR="00186A94" w:rsidRPr="00186A94">
        <w:rPr>
          <w:rFonts w:ascii="Times New Roman" w:hAnsi="Times New Roman" w:cs="Times New Roman"/>
          <w:sz w:val="24"/>
          <w:szCs w:val="24"/>
        </w:rPr>
        <w:t>:</w:t>
      </w:r>
    </w:p>
    <w:p w:rsidR="00186A94" w:rsidRPr="0095393A" w:rsidRDefault="0005291E" w:rsidP="0095393A">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(eq10)</w:t>
      </w:r>
    </w:p>
    <w:p w:rsidR="00186A94" w:rsidRDefault="0005291E" w:rsidP="0095393A">
      <w:pPr>
        <w:spacing w:line="480" w:lineRule="auto"/>
        <w:jc w:val="right"/>
        <w:rPr>
          <w:ins w:id="450" w:author="Todd W Arnold" w:date="2018-11-04T13:39:00Z"/>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m:t>
        </m:r>
        <m:r>
          <w:ins w:id="451" w:author="Todd W Arnold" w:date="2018-11-04T13:42:00Z">
            <m:rPr>
              <m:nor/>
            </m:rPr>
            <w:rPr>
              <w:rFonts w:ascii="Cambria Math" w:hAnsi="Cambria Math" w:cs="Times New Roman"/>
              <w:sz w:val="24"/>
              <w:szCs w:val="24"/>
            </w:rPr>
            <m:t>ern</m:t>
          </w:ins>
        </m:r>
        <m:r>
          <w:del w:id="452" w:author="Todd W Arnold" w:date="2018-11-04T13:42:00Z">
            <m:rPr>
              <m:nor/>
            </m:rPr>
            <w:rPr>
              <w:rFonts w:ascii="Cambria Math" w:hAnsi="Cambria Math" w:cs="Times New Roman"/>
              <w:sz w:val="24"/>
              <w:szCs w:val="24"/>
            </w:rPr>
            <m:t>in</m:t>
          </w:del>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(eq11)</w:t>
      </w:r>
    </w:p>
    <w:p w:rsidR="001C360D" w:rsidRPr="0095393A" w:rsidRDefault="001C360D" w:rsidP="0095393A">
      <w:pPr>
        <w:spacing w:line="480" w:lineRule="auto"/>
        <w:jc w:val="right"/>
        <w:rPr>
          <w:rFonts w:ascii="Times New Roman" w:hAnsi="Times New Roman" w:cs="Times New Roman"/>
          <w:sz w:val="24"/>
          <w:szCs w:val="24"/>
        </w:rPr>
      </w:pPr>
      <m:oMath>
        <m:r>
          <w:ins w:id="453" w:author="Todd W Arnold" w:date="2018-11-04T13:39:00Z">
            <m:rPr>
              <m:nor/>
            </m:rPr>
            <w:rPr>
              <w:rFonts w:ascii="Cambria Math" w:eastAsiaTheme="minorEastAsia" w:hAnsi="Cambria Math" w:cs="Times New Roman"/>
              <w:sz w:val="24"/>
              <w:szCs w:val="24"/>
            </w:rPr>
            <m:t>logit</m:t>
          </w:ins>
        </m:r>
        <w:commentRangeStart w:id="454"/>
        <m:d>
          <m:dPr>
            <m:ctrlPr>
              <w:ins w:id="455" w:author="Todd W Arnold" w:date="2018-11-04T13:39:00Z">
                <w:rPr>
                  <w:rFonts w:ascii="Cambria Math" w:eastAsiaTheme="minorEastAsia" w:hAnsi="Cambria Math" w:cs="Times New Roman"/>
                  <w:i/>
                  <w:sz w:val="24"/>
                  <w:szCs w:val="24"/>
                </w:rPr>
              </w:ins>
            </m:ctrlPr>
          </m:dPr>
          <m:e>
            <m:sSub>
              <m:sSubPr>
                <m:ctrlPr>
                  <w:ins w:id="456" w:author="Todd W Arnold" w:date="2018-11-04T13:39:00Z">
                    <w:rPr>
                      <w:rFonts w:ascii="Cambria Math" w:eastAsiaTheme="minorEastAsia" w:hAnsi="Cambria Math" w:cs="Times New Roman"/>
                      <w:i/>
                      <w:sz w:val="24"/>
                      <w:szCs w:val="24"/>
                    </w:rPr>
                  </w:ins>
                </m:ctrlPr>
              </m:sSubPr>
              <m:e>
                <m:r>
                  <w:ins w:id="457" w:author="Todd W Arnold" w:date="2018-11-04T13:40:00Z">
                    <w:rPr>
                      <w:rFonts w:ascii="Cambria Math" w:eastAsiaTheme="minorEastAsia" w:hAnsi="Cambria Math" w:cs="Times New Roman"/>
                      <w:sz w:val="24"/>
                      <w:szCs w:val="24"/>
                    </w:rPr>
                    <m:t>ψ</m:t>
                  </w:ins>
                </m:r>
              </m:e>
              <m:sub>
                <m:r>
                  <w:ins w:id="458" w:author="Todd W Arnold" w:date="2018-11-04T13:39:00Z">
                    <w:rPr>
                      <w:rFonts w:ascii="Cambria Math" w:eastAsiaTheme="minorEastAsia" w:hAnsi="Cambria Math" w:cs="Times New Roman"/>
                      <w:sz w:val="24"/>
                      <w:szCs w:val="24"/>
                    </w:rPr>
                    <m:t>h</m:t>
                  </w:ins>
                </m:r>
              </m:sub>
            </m:sSub>
          </m:e>
        </m:d>
        <w:commentRangeEnd w:id="454"/>
        <m:r>
          <w:ins w:id="459" w:author="Todd W Arnold" w:date="2018-11-04T13:39:00Z">
            <m:rPr>
              <m:sty m:val="p"/>
            </m:rPr>
            <w:rPr>
              <w:rStyle w:val="CommentReference"/>
            </w:rPr>
            <w:commentReference w:id="454"/>
          </w:ins>
        </m:r>
        <m:r>
          <w:ins w:id="460" w:author="Todd W Arnold" w:date="2018-11-04T13:39:00Z">
            <w:rPr>
              <w:rFonts w:ascii="Cambria Math" w:eastAsiaTheme="minorEastAsia" w:hAnsi="Cambria Math" w:cs="Times New Roman"/>
              <w:sz w:val="24"/>
              <w:szCs w:val="24"/>
            </w:rPr>
            <m:t>=</m:t>
          </w:ins>
        </m:r>
        <m:sSub>
          <m:sSubPr>
            <m:ctrlPr>
              <w:ins w:id="461" w:author="Todd W Arnold" w:date="2018-11-04T13:39:00Z">
                <w:rPr>
                  <w:rFonts w:ascii="Cambria Math" w:eastAsiaTheme="minorEastAsia" w:hAnsi="Cambria Math" w:cs="Times New Roman"/>
                  <w:i/>
                  <w:sz w:val="24"/>
                  <w:szCs w:val="24"/>
                </w:rPr>
              </w:ins>
            </m:ctrlPr>
          </m:sSubPr>
          <m:e>
            <m:r>
              <w:ins w:id="462" w:author="Todd W Arnold" w:date="2018-11-04T13:39:00Z">
                <m:rPr>
                  <m:sty m:val="bi"/>
                </m:rPr>
                <w:rPr>
                  <w:rFonts w:ascii="Cambria Math" w:eastAsiaTheme="minorEastAsia" w:hAnsi="Cambria Math" w:cs="Times New Roman"/>
                  <w:sz w:val="24"/>
                  <w:szCs w:val="24"/>
                </w:rPr>
                <m:t>β</m:t>
              </w:ins>
            </m:r>
          </m:e>
          <m:sub>
            <m:r>
              <w:ins w:id="463" w:author="Todd W Arnold" w:date="2018-11-04T13:39:00Z">
                <w:rPr>
                  <w:rFonts w:ascii="Cambria Math" w:eastAsiaTheme="minorEastAsia" w:hAnsi="Cambria Math" w:cs="Times New Roman"/>
                  <w:sz w:val="24"/>
                  <w:szCs w:val="24"/>
                </w:rPr>
                <m:t>k</m:t>
              </w:ins>
            </m:r>
          </m:sub>
        </m:sSub>
        <m:sSub>
          <m:sSubPr>
            <m:ctrlPr>
              <w:ins w:id="464" w:author="Todd W Arnold" w:date="2018-11-04T13:39:00Z">
                <w:rPr>
                  <w:rFonts w:ascii="Cambria Math" w:eastAsiaTheme="minorEastAsia" w:hAnsi="Cambria Math" w:cs="Times New Roman"/>
                  <w:i/>
                  <w:sz w:val="24"/>
                  <w:szCs w:val="24"/>
                </w:rPr>
              </w:ins>
            </m:ctrlPr>
          </m:sSubPr>
          <m:e>
            <m:r>
              <w:ins w:id="465" w:author="Todd W Arnold" w:date="2018-11-04T13:39:00Z">
                <m:rPr>
                  <m:sty m:val="bi"/>
                </m:rPr>
                <w:rPr>
                  <w:rFonts w:ascii="Cambria Math" w:eastAsiaTheme="minorEastAsia" w:hAnsi="Cambria Math" w:cs="Times New Roman"/>
                  <w:sz w:val="24"/>
                  <w:szCs w:val="24"/>
                </w:rPr>
                <m:t>X</m:t>
              </w:ins>
            </m:r>
          </m:e>
          <m:sub>
            <m:r>
              <w:ins w:id="466" w:author="Todd W Arnold" w:date="2018-11-04T13:39:00Z">
                <w:rPr>
                  <w:rFonts w:ascii="Cambria Math" w:eastAsiaTheme="minorEastAsia" w:hAnsi="Cambria Math" w:cs="Times New Roman"/>
                  <w:sz w:val="24"/>
                  <w:szCs w:val="24"/>
                </w:rPr>
                <m:t>h,</m:t>
              </w:ins>
            </m:r>
            <m:r>
              <w:ins w:id="467" w:author="Todd W Arnold" w:date="2018-11-04T13:40:00Z">
                <w:rPr>
                  <w:rFonts w:ascii="Cambria Math" w:eastAsiaTheme="minorEastAsia" w:hAnsi="Cambria Math" w:cs="Times New Roman"/>
                  <w:sz w:val="24"/>
                  <w:szCs w:val="24"/>
                </w:rPr>
                <m:t>k</m:t>
              </w:ins>
            </m:r>
          </m:sub>
        </m:sSub>
      </m:oMath>
      <w:ins w:id="468" w:author="Todd W Arnold" w:date="2018-11-04T13:39:00Z">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ins>
      <w:ins w:id="469" w:author="Todd W Arnold" w:date="2018-11-04T13:40:00Z">
        <w:r>
          <w:rPr>
            <w:rFonts w:ascii="Times New Roman" w:eastAsiaTheme="minorEastAsia" w:hAnsi="Times New Roman" w:cs="Times New Roman"/>
            <w:sz w:val="24"/>
            <w:szCs w:val="24"/>
          </w:rPr>
          <w:tab/>
        </w:r>
      </w:ins>
      <w:ins w:id="470" w:author="Todd W Arnold" w:date="2018-11-04T13:39:00Z">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(eq12)</w:t>
        </w:r>
      </w:ins>
    </w:p>
    <w:p w:rsidR="00186A94" w:rsidRPr="0095393A" w:rsidRDefault="0005291E" w:rsidP="0095393A">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w:t>
      </w:r>
      <w:ins w:id="471" w:author="Todd W Arnold" w:date="2018-11-04T13:39:00Z">
        <w:r w:rsidR="001C360D">
          <w:rPr>
            <w:rFonts w:ascii="Times New Roman" w:eastAsiaTheme="minorEastAsia" w:hAnsi="Times New Roman" w:cs="Times New Roman"/>
            <w:sz w:val="24"/>
            <w:szCs w:val="24"/>
          </w:rPr>
          <w:t>3</w:t>
        </w:r>
      </w:ins>
      <w:del w:id="472" w:author="Todd W Arnold" w:date="2018-11-04T13:39:00Z">
        <w:r w:rsidR="0095393A" w:rsidDel="001C360D">
          <w:rPr>
            <w:rFonts w:ascii="Times New Roman" w:eastAsiaTheme="minorEastAsia" w:hAnsi="Times New Roman" w:cs="Times New Roman"/>
            <w:sz w:val="24"/>
            <w:szCs w:val="24"/>
          </w:rPr>
          <w:delText>2</w:delText>
        </w:r>
      </w:del>
      <w:r w:rsidR="0095393A">
        <w:rPr>
          <w:rFonts w:ascii="Times New Roman" w:eastAsiaTheme="minorEastAsia" w:hAnsi="Times New Roman" w:cs="Times New Roman"/>
          <w:sz w:val="24"/>
          <w:szCs w:val="24"/>
        </w:rPr>
        <w:t>)</w:t>
      </w:r>
    </w:p>
    <w:p w:rsidR="00186A94" w:rsidRPr="0095393A" w:rsidRDefault="0005291E" w:rsidP="0095393A">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w:t>
      </w:r>
      <w:ins w:id="473" w:author="Todd W Arnold" w:date="2018-11-04T13:39:00Z">
        <w:r w:rsidR="001C360D">
          <w:rPr>
            <w:rFonts w:ascii="Times New Roman" w:eastAsiaTheme="minorEastAsia" w:hAnsi="Times New Roman" w:cs="Times New Roman"/>
            <w:sz w:val="24"/>
            <w:szCs w:val="24"/>
          </w:rPr>
          <w:t>4</w:t>
        </w:r>
      </w:ins>
      <w:del w:id="474" w:author="Todd W Arnold" w:date="2018-11-04T13:39:00Z">
        <w:r w:rsidR="0095393A" w:rsidDel="001C360D">
          <w:rPr>
            <w:rFonts w:ascii="Times New Roman" w:eastAsiaTheme="minorEastAsia" w:hAnsi="Times New Roman" w:cs="Times New Roman"/>
            <w:sz w:val="24"/>
            <w:szCs w:val="24"/>
          </w:rPr>
          <w:delText>3</w:delText>
        </w:r>
      </w:del>
      <w:r w:rsidR="0095393A">
        <w:rPr>
          <w:rFonts w:ascii="Times New Roman" w:eastAsiaTheme="minorEastAsia" w:hAnsi="Times New Roman" w:cs="Times New Roman"/>
          <w:sz w:val="24"/>
          <w:szCs w:val="24"/>
        </w:rPr>
        <w:t>)</w:t>
      </w:r>
    </w:p>
    <w:p w:rsidR="00186A94" w:rsidRPr="0095393A" w:rsidRDefault="0005291E" w:rsidP="0095393A">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w:commentRangeStart w:id="475"/>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w:commentRangeEnd w:id="475"/>
        <m:r>
          <m:rPr>
            <m:sty m:val="p"/>
          </m:rPr>
          <w:rPr>
            <w:rStyle w:val="CommentReference"/>
          </w:rPr>
          <w:commentReference w:id="475"/>
        </m:r>
      </m:oMath>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sz w:val="24"/>
          <w:szCs w:val="24"/>
        </w:rPr>
        <w:t>(eq</w:t>
      </w:r>
      <w:r w:rsidR="0095393A" w:rsidRPr="0095393A">
        <w:rPr>
          <w:rFonts w:ascii="Times New Roman" w:eastAsiaTheme="minorEastAsia" w:hAnsi="Times New Roman" w:cs="Times New Roman"/>
          <w:sz w:val="24"/>
          <w:szCs w:val="24"/>
        </w:rPr>
        <w:t>1</w:t>
      </w:r>
      <w:ins w:id="476" w:author="Todd W Arnold" w:date="2018-11-04T13:39:00Z">
        <w:r w:rsidR="001C360D">
          <w:rPr>
            <w:rFonts w:ascii="Times New Roman" w:eastAsiaTheme="minorEastAsia" w:hAnsi="Times New Roman" w:cs="Times New Roman"/>
            <w:sz w:val="24"/>
            <w:szCs w:val="24"/>
          </w:rPr>
          <w:t>5</w:t>
        </w:r>
      </w:ins>
      <w:del w:id="477" w:author="Todd W Arnold" w:date="2018-11-04T13:39:00Z">
        <w:r w:rsidR="0095393A" w:rsidRPr="0095393A" w:rsidDel="001C360D">
          <w:rPr>
            <w:rFonts w:ascii="Times New Roman" w:eastAsiaTheme="minorEastAsia" w:hAnsi="Times New Roman" w:cs="Times New Roman"/>
            <w:sz w:val="24"/>
            <w:szCs w:val="24"/>
          </w:rPr>
          <w:delText>4</w:delText>
        </w:r>
      </w:del>
      <w:r w:rsidR="0095393A" w:rsidRPr="0095393A">
        <w:rPr>
          <w:rFonts w:ascii="Times New Roman" w:eastAsiaTheme="minorEastAsia" w:hAnsi="Times New Roman" w:cs="Times New Roman"/>
          <w:sz w:val="24"/>
          <w:szCs w:val="24"/>
        </w:rPr>
        <w:t>)</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ins w:id="478" w:author="Todd W Arnold" w:date="2018-11-04T13:43:00Z">
        <w:r w:rsidR="001C360D">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1C360D">
          <w:rPr>
            <w:rFonts w:ascii="Times New Roman" w:eastAsiaTheme="minorEastAsia" w:hAnsi="Times New Roman" w:cs="Times New Roman"/>
            <w:sz w:val="24"/>
            <w:szCs w:val="24"/>
          </w:rPr>
          <w:t xml:space="preserve"> </w:t>
        </w:r>
      </w:ins>
      <w:r w:rsidR="00AF575F">
        <w:rPr>
          <w:rFonts w:ascii="Times New Roman" w:eastAsiaTheme="minorEastAsia" w:hAnsi="Times New Roman" w:cs="Times New Roman"/>
          <w:sz w:val="24"/>
          <w:szCs w:val="24"/>
        </w:rPr>
        <w:t>w</w:t>
      </w:r>
      <w:ins w:id="479" w:author="Todd W Arnold" w:date="2018-11-04T13:43:00Z">
        <w:r w:rsidR="001C360D">
          <w:rPr>
            <w:rFonts w:ascii="Times New Roman" w:eastAsiaTheme="minorEastAsia" w:hAnsi="Times New Roman" w:cs="Times New Roman"/>
            <w:sz w:val="24"/>
            <w:szCs w:val="24"/>
          </w:rPr>
          <w:t>ere</w:t>
        </w:r>
      </w:ins>
      <w:del w:id="480" w:author="Todd W Arnold" w:date="2018-11-04T13:43:00Z">
        <w:r w:rsidR="00AF575F" w:rsidDel="001C360D">
          <w:rPr>
            <w:rFonts w:ascii="Times New Roman" w:eastAsiaTheme="minorEastAsia" w:hAnsi="Times New Roman" w:cs="Times New Roman"/>
            <w:sz w:val="24"/>
            <w:szCs w:val="24"/>
          </w:rPr>
          <w:delText>as</w:delText>
        </w:r>
      </w:del>
      <w:r w:rsidR="001C360D">
        <w:rPr>
          <w:rFonts w:ascii="Times New Roman" w:eastAsiaTheme="minorEastAsia" w:hAnsi="Times New Roman" w:cs="Times New Roman"/>
          <w:sz w:val="24"/>
          <w:szCs w:val="24"/>
        </w:rPr>
        <w:t xml:space="preserve"> the </w:t>
      </w:r>
      <w:ins w:id="481" w:author="Todd W Arnold" w:date="2018-11-04T13:38:00Z">
        <w:r w:rsidR="001C360D">
          <w:rPr>
            <w:rFonts w:ascii="Times New Roman" w:eastAsiaTheme="minorEastAsia" w:hAnsi="Times New Roman" w:cs="Times New Roman"/>
            <w:sz w:val="24"/>
            <w:szCs w:val="24"/>
          </w:rPr>
          <w:t xml:space="preserve">predicted </w:t>
        </w:r>
      </w:ins>
      <w:r w:rsidRPr="00186A94">
        <w:rPr>
          <w:rFonts w:ascii="Times New Roman" w:eastAsiaTheme="minorEastAsia" w:hAnsi="Times New Roman" w:cs="Times New Roman"/>
          <w:sz w:val="24"/>
          <w:szCs w:val="24"/>
        </w:rPr>
        <w:t xml:space="preserve">probability of occupancy and </w:t>
      </w:r>
      <w:ins w:id="482" w:author="Todd W Arnold" w:date="2018-11-04T13:43:00Z">
        <w:r w:rsidR="001C360D">
          <w:rPr>
            <w:rFonts w:ascii="Times New Roman" w:eastAsiaTheme="minorEastAsia" w:hAnsi="Times New Roman" w:cs="Times New Roman"/>
            <w:sz w:val="24"/>
            <w:szCs w:val="24"/>
          </w:rPr>
          <w:t>abundance for each plot, based on plot-specific habitat covariates (</w:t>
        </w:r>
      </w:ins>
      <m:oMath>
        <m:sSub>
          <m:sSubPr>
            <m:ctrlPr>
              <w:ins w:id="483" w:author="Todd W Arnold" w:date="2018-11-04T13:44:00Z">
                <w:rPr>
                  <w:rFonts w:ascii="Cambria Math" w:eastAsiaTheme="minorEastAsia" w:hAnsi="Cambria Math" w:cs="Times New Roman"/>
                  <w:i/>
                  <w:sz w:val="24"/>
                  <w:szCs w:val="24"/>
                </w:rPr>
              </w:ins>
            </m:ctrlPr>
          </m:sSubPr>
          <m:e>
            <m:r>
              <w:ins w:id="484" w:author="Todd W Arnold" w:date="2018-11-04T13:44:00Z">
                <m:rPr>
                  <m:sty m:val="bi"/>
                </m:rPr>
                <w:rPr>
                  <w:rFonts w:ascii="Cambria Math" w:eastAsiaTheme="minorEastAsia" w:hAnsi="Cambria Math" w:cs="Times New Roman"/>
                  <w:sz w:val="24"/>
                  <w:szCs w:val="24"/>
                </w:rPr>
                <m:t>X</m:t>
              </w:ins>
            </m:r>
          </m:e>
          <m:sub>
            <m:r>
              <w:ins w:id="485" w:author="Todd W Arnold" w:date="2018-11-04T13:44:00Z">
                <w:rPr>
                  <w:rFonts w:ascii="Cambria Math" w:eastAsiaTheme="minorEastAsia" w:hAnsi="Cambria Math" w:cs="Times New Roman"/>
                  <w:sz w:val="24"/>
                  <w:szCs w:val="24"/>
                </w:rPr>
                <m:t>h,k</m:t>
              </w:ins>
            </m:r>
          </m:sub>
        </m:sSub>
      </m:oMath>
      <w:ins w:id="486" w:author="Todd W Arnold" w:date="2018-11-04T13:43:00Z">
        <w:r w:rsidR="001C360D">
          <w:rPr>
            <w:rFonts w:ascii="Times New Roman" w:eastAsiaTheme="minorEastAsia" w:hAnsi="Times New Roman" w:cs="Times New Roman"/>
            <w:sz w:val="24"/>
            <w:szCs w:val="24"/>
          </w:rPr>
          <w:t>)</w:t>
        </w:r>
      </w:ins>
      <w:ins w:id="487" w:author="Todd W Arnold" w:date="2018-11-04T13:55:00Z">
        <w:r w:rsidR="005E5D1D">
          <w:rPr>
            <w:rFonts w:ascii="Times New Roman" w:eastAsiaTheme="minorEastAsia" w:hAnsi="Times New Roman" w:cs="Times New Roman"/>
            <w:sz w:val="24"/>
            <w:szCs w:val="24"/>
          </w:rPr>
          <w:t xml:space="preserve"> that we identified during preliminary analyses using R package unmarked (</w:t>
        </w:r>
        <w:r w:rsidR="005E5D1D" w:rsidRPr="005E5D1D">
          <w:rPr>
            <w:rFonts w:ascii="Times New Roman" w:eastAsiaTheme="minorEastAsia" w:hAnsi="Times New Roman" w:cs="Times New Roman"/>
            <w:sz w:val="24"/>
            <w:szCs w:val="24"/>
            <w:highlight w:val="yellow"/>
            <w:rPrChange w:id="488" w:author="Todd W Arnold" w:date="2018-11-04T13:56:00Z">
              <w:rPr>
                <w:rFonts w:ascii="Times New Roman" w:eastAsiaTheme="minorEastAsia" w:hAnsi="Times New Roman" w:cs="Times New Roman"/>
                <w:sz w:val="24"/>
                <w:szCs w:val="24"/>
              </w:rPr>
            </w:rPrChange>
          </w:rPr>
          <w:t>**Fiske and Chandler**</w:t>
        </w:r>
        <w:r w:rsidR="005E5D1D">
          <w:rPr>
            <w:rFonts w:ascii="Times New Roman" w:eastAsiaTheme="minorEastAsia" w:hAnsi="Times New Roman" w:cs="Times New Roman"/>
            <w:sz w:val="24"/>
            <w:szCs w:val="24"/>
          </w:rPr>
          <w:t>)</w:t>
        </w:r>
      </w:ins>
      <w:ins w:id="489" w:author="Todd W Arnold" w:date="2018-11-04T13:43:00Z">
        <w:r w:rsidR="001C360D">
          <w:rPr>
            <w:rFonts w:ascii="Times New Roman" w:eastAsiaTheme="minorEastAsia" w:hAnsi="Times New Roman" w:cs="Times New Roman"/>
            <w:sz w:val="24"/>
            <w:szCs w:val="24"/>
          </w:rPr>
          <w:t xml:space="preserve">. </w:t>
        </w:r>
      </w:ins>
      <m:oMath>
        <m:sSub>
          <m:sSubPr>
            <m:ctrlPr>
              <w:del w:id="490" w:author="Todd W Arnold" w:date="2018-11-04T13:46:00Z">
                <w:rPr>
                  <w:rFonts w:ascii="Cambria Math" w:hAnsi="Cambria Math" w:cs="Times New Roman"/>
                  <w:i/>
                  <w:sz w:val="24"/>
                  <w:szCs w:val="24"/>
                </w:rPr>
              </w:del>
            </m:ctrlPr>
          </m:sSubPr>
          <m:e>
            <m:acc>
              <m:accPr>
                <m:ctrlPr>
                  <w:del w:id="491" w:author="Todd W Arnold" w:date="2018-11-04T13:46:00Z">
                    <w:rPr>
                      <w:rFonts w:ascii="Cambria Math" w:hAnsi="Cambria Math" w:cs="Times New Roman"/>
                      <w:i/>
                      <w:sz w:val="24"/>
                      <w:szCs w:val="24"/>
                    </w:rPr>
                  </w:del>
                </m:ctrlPr>
              </m:accPr>
              <m:e>
                <m:r>
                  <w:del w:id="492" w:author="Todd W Arnold" w:date="2018-11-04T13:46:00Z">
                    <w:rPr>
                      <w:rFonts w:ascii="Cambria Math" w:hAnsi="Cambria Math" w:cs="Times New Roman"/>
                      <w:sz w:val="24"/>
                      <w:szCs w:val="24"/>
                    </w:rPr>
                    <m:t>N</m:t>
                  </w:del>
                </m:r>
              </m:e>
            </m:acc>
          </m:e>
          <m:sub>
            <m:r>
              <w:del w:id="493" w:author="Todd W Arnold" w:date="2018-11-04T13:46:00Z">
                <w:rPr>
                  <w:rFonts w:ascii="Cambria Math" w:hAnsi="Cambria Math" w:cs="Times New Roman"/>
                  <w:sz w:val="24"/>
                  <w:szCs w:val="24"/>
                </w:rPr>
                <m:t>h,i</m:t>
              </w:del>
            </m:r>
          </m:sub>
        </m:sSub>
      </m:oMath>
      <w:del w:id="494" w:author="Todd W Arnold" w:date="2018-11-04T13:46:00Z">
        <w:r w:rsidRPr="00186A94" w:rsidDel="005E5D1D">
          <w:rPr>
            <w:rFonts w:ascii="Times New Roman" w:eastAsiaTheme="minorEastAsia" w:hAnsi="Times New Roman" w:cs="Times New Roman"/>
            <w:sz w:val="24"/>
            <w:szCs w:val="24"/>
          </w:rPr>
          <w:delText xml:space="preserve">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the predicted survey and plot-level abundance, which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based on a Poisson-distributed variable </w:delText>
        </w:r>
      </w:del>
      <w:ins w:id="495" w:author="Todd W Arnold" w:date="2018-11-04T13:46:00Z">
        <w:r w:rsidR="005E5D1D">
          <w:rPr>
            <w:rFonts w:ascii="Times New Roman" w:eastAsiaTheme="minorEastAsia" w:hAnsi="Times New Roman" w:cs="Times New Roman"/>
            <w:sz w:val="24"/>
            <w:szCs w:val="24"/>
          </w:rPr>
          <w:t xml:space="preserve">Because abundance was highly variable from survey to survey, we allowed predicted abundance per survey </w:t>
        </w:r>
      </w:ins>
      <w:ins w:id="496" w:author="Todd W Arnold" w:date="2018-11-04T13:49:00Z">
        <w:r w:rsidR="005E5D1D">
          <w:rPr>
            <w:rFonts w:ascii="Times New Roman" w:eastAsiaTheme="minorEastAsia" w:hAnsi="Times New Roman" w:cs="Times New Roman"/>
            <w:sz w:val="24"/>
            <w:szCs w:val="24"/>
          </w:rPr>
          <w:t>log</w:t>
        </w:r>
      </w:ins>
      <w:r w:rsidRPr="00186A94">
        <w:rPr>
          <w:rFonts w:ascii="Times New Roman" w:eastAsiaTheme="minorEastAsia"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w:t>
      </w:r>
      <w:del w:id="497" w:author="Todd W Arnold" w:date="2018-11-04T13:48:00Z">
        <w:r w:rsidRPr="00186A94" w:rsidDel="005E5D1D">
          <w:rPr>
            <w:rFonts w:ascii="Times New Roman" w:eastAsiaTheme="minorEastAsia" w:hAnsi="Times New Roman" w:cs="Times New Roman"/>
            <w:sz w:val="24"/>
            <w:szCs w:val="24"/>
          </w:rPr>
          <w:delText xml:space="preserve">that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a function of mean plot-level abundance (</w:delTex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sidDel="005E5D1D">
          <w:rPr>
            <w:rFonts w:ascii="Times New Roman" w:eastAsiaTheme="minorEastAsia" w:hAnsi="Times New Roman" w:cs="Times New Roman"/>
            <w:sz w:val="24"/>
            <w:szCs w:val="24"/>
          </w:rPr>
          <w:delText>) and random error</w:delText>
        </w:r>
      </w:del>
      <w:del w:id="498" w:author="Todd W Arnold" w:date="2018-11-04T13:45:00Z">
        <w:r w:rsidRPr="00186A94" w:rsidDel="001C360D">
          <w:rPr>
            <w:rFonts w:ascii="Times New Roman" w:eastAsiaTheme="minorEastAsia" w:hAnsi="Times New Roman" w:cs="Times New Roman"/>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sidDel="001C360D">
          <w:rPr>
            <w:rFonts w:ascii="Times New Roman" w:eastAsiaTheme="minorEastAsia" w:hAnsi="Times New Roman" w:cs="Times New Roman"/>
            <w:sz w:val="24"/>
            <w:szCs w:val="24"/>
          </w:rPr>
          <w:delText>)</w:delText>
        </w:r>
      </w:del>
      <w:del w:id="499" w:author="Todd W Arnold" w:date="2018-11-04T13:48:00Z">
        <w:r w:rsidRPr="00186A94" w:rsidDel="005E5D1D">
          <w:rPr>
            <w:rFonts w:ascii="Times New Roman" w:eastAsiaTheme="minorEastAsia" w:hAnsi="Times New Roman" w:cs="Times New Roman"/>
            <w:sz w:val="24"/>
            <w:szCs w:val="24"/>
          </w:rPr>
          <w:delText xml:space="preserve">. The </w:delText>
        </w:r>
      </w:del>
      <w:ins w:id="500" w:author="Todd W Arnold" w:date="2018-11-04T13:48:00Z">
        <w:r w:rsidR="005E5D1D">
          <w:rPr>
            <w:rFonts w:ascii="Times New Roman" w:eastAsiaTheme="minorEastAsia" w:hAnsi="Times New Roman" w:cs="Times New Roman"/>
            <w:sz w:val="24"/>
            <w:szCs w:val="24"/>
          </w:rPr>
          <w:t xml:space="preserve">to exhibit additional </w:t>
        </w:r>
        <w:proofErr w:type="spellStart"/>
        <w:r w:rsidR="005E5D1D">
          <w:rPr>
            <w:rFonts w:ascii="Times New Roman" w:eastAsiaTheme="minorEastAsia" w:hAnsi="Times New Roman" w:cs="Times New Roman"/>
            <w:sz w:val="24"/>
            <w:szCs w:val="24"/>
          </w:rPr>
          <w:t>spatio</w:t>
        </w:r>
        <w:proofErr w:type="spellEnd"/>
        <w:r w:rsidR="005E5D1D">
          <w:rPr>
            <w:rFonts w:ascii="Times New Roman" w:eastAsiaTheme="minorEastAsia" w:hAnsi="Times New Roman" w:cs="Times New Roman"/>
            <w:sz w:val="24"/>
            <w:szCs w:val="24"/>
          </w:rPr>
          <w:t xml:space="preserve">-temporal variation by incorporating a </w:t>
        </w:r>
      </w:ins>
      <w:r w:rsidRPr="00186A94">
        <w:rPr>
          <w:rFonts w:ascii="Times New Roman" w:eastAsiaTheme="minorEastAsia" w:hAnsi="Times New Roman" w:cs="Times New Roman"/>
          <w:sz w:val="24"/>
          <w:szCs w:val="24"/>
        </w:rPr>
        <w:t>random error</w:t>
      </w:r>
      <w:ins w:id="501" w:author="Todd W Arnold" w:date="2018-11-04T13:45:00Z">
        <w:r w:rsidR="001C360D" w:rsidRPr="00186A9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C360D" w:rsidRPr="00186A94">
          <w:rPr>
            <w:rFonts w:ascii="Times New Roman" w:eastAsiaTheme="minorEastAsia" w:hAnsi="Times New Roman" w:cs="Times New Roman"/>
            <w:sz w:val="24"/>
            <w:szCs w:val="24"/>
          </w:rPr>
          <w:t>)</w:t>
        </w:r>
      </w:ins>
      <w:r w:rsidRPr="00186A94">
        <w:rPr>
          <w:rFonts w:ascii="Times New Roman" w:eastAsiaTheme="minorEastAsia" w:hAnsi="Times New Roman" w:cs="Times New Roman"/>
          <w:sz w:val="24"/>
          <w:szCs w:val="24"/>
        </w:rPr>
        <w:t xml:space="preserve"> </w:t>
      </w:r>
      <w:del w:id="502" w:author="Todd W Arnold" w:date="2018-11-04T13:49:00Z">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w:delText>
        </w:r>
      </w:del>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05291E"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Del="005E5D1D" w:rsidRDefault="00186A94" w:rsidP="00F27D39">
      <w:pPr>
        <w:spacing w:line="480" w:lineRule="auto"/>
        <w:rPr>
          <w:del w:id="503" w:author="Todd W Arnold" w:date="2018-11-04T13:50:00Z"/>
          <w:rFonts w:ascii="Times New Roman" w:eastAsiaTheme="minorEastAsia" w:hAnsi="Times New Roman" w:cs="Times New Roman"/>
          <w:sz w:val="24"/>
          <w:szCs w:val="24"/>
        </w:rPr>
      </w:pPr>
      <w:del w:id="504" w:author="Todd W Arnold" w:date="2018-11-04T13:50:00Z">
        <w:r w:rsidRPr="00186A94" w:rsidDel="005E5D1D">
          <w:rPr>
            <w:rFonts w:ascii="Times New Roman" w:eastAsiaTheme="minorEastAsia" w:hAnsi="Times New Roman" w:cs="Times New Roman"/>
            <w:sz w:val="24"/>
            <w:szCs w:val="24"/>
          </w:rPr>
          <w:delText>We used plot-level covariates to account for occupancy:</w:delText>
        </w:r>
      </w:del>
    </w:p>
    <w:p w:rsidR="00186A94" w:rsidRPr="00186A94" w:rsidDel="005E5D1D" w:rsidRDefault="0005291E" w:rsidP="00F27D39">
      <w:pPr>
        <w:spacing w:line="480" w:lineRule="auto"/>
        <w:rPr>
          <w:del w:id="505" w:author="Todd W Arnold" w:date="2018-11-04T13:50:00Z"/>
          <w:rFonts w:ascii="Times New Roman" w:eastAsiaTheme="minorEastAsia" w:hAnsi="Times New Roman" w:cs="Times New Roman"/>
          <w:sz w:val="24"/>
          <w:szCs w:val="24"/>
        </w:rPr>
      </w:pPr>
      <m:oMathPara>
        <m:oMath>
          <m:func>
            <m:funcPr>
              <m:ctrlPr>
                <w:del w:id="506" w:author="Todd W Arnold" w:date="2018-11-04T13:50:00Z">
                  <w:rPr>
                    <w:rFonts w:ascii="Cambria Math" w:eastAsiaTheme="minorEastAsia" w:hAnsi="Cambria Math" w:cs="Times New Roman"/>
                    <w:sz w:val="24"/>
                    <w:szCs w:val="24"/>
                  </w:rPr>
                </w:del>
              </m:ctrlPr>
            </m:funcPr>
            <m:fName>
              <m:r>
                <w:del w:id="507" w:author="Todd W Arnold" w:date="2018-11-04T13:50:00Z">
                  <m:rPr>
                    <m:sty m:val="p"/>
                  </m:rPr>
                  <w:rPr>
                    <w:rFonts w:ascii="Cambria Math" w:eastAsiaTheme="minorEastAsia" w:hAnsi="Cambria Math" w:cs="Times New Roman"/>
                    <w:sz w:val="24"/>
                    <w:szCs w:val="24"/>
                  </w:rPr>
                  <m:t>logit</m:t>
                </w:del>
              </m:r>
            </m:fName>
            <m:e>
              <m:d>
                <m:dPr>
                  <m:ctrlPr>
                    <w:del w:id="508" w:author="Todd W Arnold" w:date="2018-11-04T13:50:00Z">
                      <w:rPr>
                        <w:rFonts w:ascii="Cambria Math" w:eastAsiaTheme="minorEastAsia" w:hAnsi="Cambria Math" w:cs="Times New Roman"/>
                        <w:i/>
                        <w:sz w:val="24"/>
                        <w:szCs w:val="24"/>
                      </w:rPr>
                    </w:del>
                  </m:ctrlPr>
                </m:dPr>
                <m:e>
                  <m:sSub>
                    <m:sSubPr>
                      <m:ctrlPr>
                        <w:del w:id="509" w:author="Todd W Arnold" w:date="2018-11-04T13:50:00Z">
                          <w:rPr>
                            <w:rFonts w:ascii="Cambria Math" w:eastAsiaTheme="minorEastAsia" w:hAnsi="Cambria Math" w:cs="Times New Roman"/>
                            <w:i/>
                            <w:sz w:val="24"/>
                            <w:szCs w:val="24"/>
                          </w:rPr>
                        </w:del>
                      </m:ctrlPr>
                    </m:sSubPr>
                    <m:e>
                      <m:r>
                        <w:del w:id="510" w:author="Todd W Arnold" w:date="2018-11-04T13:50:00Z">
                          <w:rPr>
                            <w:rFonts w:ascii="Cambria Math" w:eastAsiaTheme="minorEastAsia" w:hAnsi="Cambria Math" w:cs="Times New Roman"/>
                            <w:sz w:val="24"/>
                            <w:szCs w:val="24"/>
                          </w:rPr>
                          <m:t>ψ</m:t>
                        </w:del>
                      </m:r>
                    </m:e>
                    <m:sub>
                      <m:r>
                        <w:del w:id="511" w:author="Todd W Arnold" w:date="2018-11-04T13:50:00Z">
                          <w:rPr>
                            <w:rFonts w:ascii="Cambria Math" w:eastAsiaTheme="minorEastAsia" w:hAnsi="Cambria Math" w:cs="Times New Roman"/>
                            <w:sz w:val="24"/>
                            <w:szCs w:val="24"/>
                          </w:rPr>
                          <m:t>h</m:t>
                        </w:del>
                      </m:r>
                    </m:sub>
                  </m:sSub>
                </m:e>
              </m:d>
            </m:e>
          </m:func>
          <m:r>
            <w:del w:id="512" w:author="Todd W Arnold" w:date="2018-11-04T13:50:00Z">
              <w:rPr>
                <w:rFonts w:ascii="Cambria Math" w:eastAsiaTheme="minorEastAsia" w:hAnsi="Cambria Math" w:cs="Times New Roman"/>
                <w:sz w:val="24"/>
                <w:szCs w:val="24"/>
              </w:rPr>
              <m:t>=</m:t>
            </w:del>
          </m:r>
          <m:sSubSup>
            <m:sSubSupPr>
              <m:ctrlPr>
                <w:del w:id="513" w:author="Todd W Arnold" w:date="2018-11-04T13:50:00Z">
                  <w:rPr>
                    <w:rFonts w:ascii="Cambria Math" w:eastAsiaTheme="minorEastAsia" w:hAnsi="Cambria Math" w:cs="Times New Roman"/>
                    <w:i/>
                    <w:sz w:val="24"/>
                    <w:szCs w:val="24"/>
                  </w:rPr>
                </w:del>
              </m:ctrlPr>
            </m:sSubSupPr>
            <m:e>
              <m:r>
                <w:del w:id="514" w:author="Todd W Arnold" w:date="2018-11-04T13:50:00Z">
                  <w:rPr>
                    <w:rFonts w:ascii="Cambria Math" w:eastAsiaTheme="minorEastAsia" w:hAnsi="Cambria Math" w:cs="Times New Roman"/>
                    <w:sz w:val="24"/>
                    <w:szCs w:val="24"/>
                  </w:rPr>
                  <m:t>β</m:t>
                </w:del>
              </m:r>
            </m:e>
            <m:sub>
              <m:r>
                <w:del w:id="515" w:author="Todd W Arnold" w:date="2018-11-04T13:50:00Z">
                  <w:rPr>
                    <w:rFonts w:ascii="Cambria Math" w:eastAsiaTheme="minorEastAsia" w:hAnsi="Cambria Math" w:cs="Times New Roman"/>
                    <w:sz w:val="24"/>
                    <w:szCs w:val="24"/>
                  </w:rPr>
                  <m:t>0</m:t>
                </w:del>
              </m:r>
            </m:sub>
            <m:sup>
              <m:r>
                <w:del w:id="516" w:author="Todd W Arnold" w:date="2018-11-04T13:50:00Z">
                  <w:rPr>
                    <w:rFonts w:ascii="Cambria Math" w:eastAsiaTheme="minorEastAsia" w:hAnsi="Cambria Math" w:cs="Times New Roman"/>
                    <w:sz w:val="24"/>
                    <w:szCs w:val="24"/>
                  </w:rPr>
                  <m:t>ψ</m:t>
                </w:del>
              </m:r>
            </m:sup>
          </m:sSubSup>
          <m:r>
            <w:del w:id="517" w:author="Todd W Arnold" w:date="2018-11-04T13:50:00Z">
              <w:rPr>
                <w:rFonts w:ascii="Cambria Math" w:eastAsiaTheme="minorEastAsia" w:hAnsi="Cambria Math" w:cs="Times New Roman"/>
                <w:sz w:val="24"/>
                <w:szCs w:val="24"/>
              </w:rPr>
              <m:t>+</m:t>
            </w:del>
          </m:r>
          <m:sSubSup>
            <m:sSubSupPr>
              <m:ctrlPr>
                <w:del w:id="518" w:author="Todd W Arnold" w:date="2018-11-04T13:50:00Z">
                  <w:rPr>
                    <w:rFonts w:ascii="Cambria Math" w:eastAsiaTheme="minorEastAsia" w:hAnsi="Cambria Math" w:cs="Times New Roman"/>
                    <w:i/>
                    <w:sz w:val="24"/>
                    <w:szCs w:val="24"/>
                  </w:rPr>
                </w:del>
              </m:ctrlPr>
            </m:sSubSupPr>
            <m:e>
              <m:r>
                <w:del w:id="519" w:author="Todd W Arnold" w:date="2018-11-04T13:50:00Z">
                  <w:rPr>
                    <w:rFonts w:ascii="Cambria Math" w:eastAsiaTheme="minorEastAsia" w:hAnsi="Cambria Math" w:cs="Times New Roman"/>
                    <w:sz w:val="24"/>
                    <w:szCs w:val="24"/>
                  </w:rPr>
                  <m:t>β</m:t>
                </w:del>
              </m:r>
            </m:e>
            <m:sub>
              <m:r>
                <w:del w:id="520" w:author="Todd W Arnold" w:date="2018-11-04T13:50:00Z">
                  <w:rPr>
                    <w:rFonts w:ascii="Cambria Math" w:eastAsiaTheme="minorEastAsia" w:hAnsi="Cambria Math" w:cs="Times New Roman"/>
                    <w:sz w:val="24"/>
                    <w:szCs w:val="24"/>
                  </w:rPr>
                  <m:t>1</m:t>
                </w:del>
              </m:r>
            </m:sub>
            <m:sup>
              <m:r>
                <w:del w:id="521" w:author="Todd W Arnold" w:date="2018-11-04T13:50:00Z">
                  <w:rPr>
                    <w:rFonts w:ascii="Cambria Math" w:eastAsiaTheme="minorEastAsia" w:hAnsi="Cambria Math" w:cs="Times New Roman"/>
                    <w:sz w:val="24"/>
                    <w:szCs w:val="24"/>
                  </w:rPr>
                  <m:t>ψ</m:t>
                </w:del>
              </m:r>
            </m:sup>
          </m:sSubSup>
          <m:sSub>
            <m:sSubPr>
              <m:ctrlPr>
                <w:del w:id="522" w:author="Todd W Arnold" w:date="2018-11-04T13:50:00Z">
                  <w:rPr>
                    <w:rFonts w:ascii="Cambria Math" w:eastAsiaTheme="minorEastAsia" w:hAnsi="Cambria Math" w:cs="Times New Roman"/>
                    <w:i/>
                    <w:sz w:val="24"/>
                    <w:szCs w:val="24"/>
                  </w:rPr>
                </w:del>
              </m:ctrlPr>
            </m:sSubPr>
            <m:e>
              <m:r>
                <w:del w:id="523" w:author="Todd W Arnold" w:date="2018-11-04T13:50:00Z">
                  <w:rPr>
                    <w:rFonts w:ascii="Cambria Math" w:eastAsiaTheme="minorEastAsia" w:hAnsi="Cambria Math" w:cs="Times New Roman"/>
                    <w:sz w:val="24"/>
                    <w:szCs w:val="24"/>
                  </w:rPr>
                  <m:t>x</m:t>
                </w:del>
              </m:r>
            </m:e>
            <m:sub>
              <m:r>
                <w:del w:id="524" w:author="Todd W Arnold" w:date="2018-11-04T13:50:00Z">
                  <w:rPr>
                    <w:rFonts w:ascii="Cambria Math" w:eastAsiaTheme="minorEastAsia" w:hAnsi="Cambria Math" w:cs="Times New Roman"/>
                    <w:sz w:val="24"/>
                    <w:szCs w:val="24"/>
                  </w:rPr>
                  <m:t>h,1</m:t>
                </w:del>
              </m:r>
            </m:sub>
          </m:sSub>
          <m:r>
            <w:del w:id="525" w:author="Todd W Arnold" w:date="2018-11-04T13:50:00Z">
              <w:rPr>
                <w:rFonts w:ascii="Cambria Math" w:eastAsiaTheme="minorEastAsia" w:hAnsi="Cambria Math" w:cs="Times New Roman"/>
                <w:sz w:val="24"/>
                <w:szCs w:val="24"/>
              </w:rPr>
              <m:t>+</m:t>
            </w:del>
          </m:r>
          <m:sSubSup>
            <m:sSubSupPr>
              <m:ctrlPr>
                <w:del w:id="526" w:author="Todd W Arnold" w:date="2018-11-04T13:50:00Z">
                  <w:rPr>
                    <w:rFonts w:ascii="Cambria Math" w:eastAsiaTheme="minorEastAsia" w:hAnsi="Cambria Math" w:cs="Times New Roman"/>
                    <w:i/>
                    <w:sz w:val="24"/>
                    <w:szCs w:val="24"/>
                  </w:rPr>
                </w:del>
              </m:ctrlPr>
            </m:sSubSupPr>
            <m:e>
              <m:r>
                <w:del w:id="527" w:author="Todd W Arnold" w:date="2018-11-04T13:50:00Z">
                  <w:rPr>
                    <w:rFonts w:ascii="Cambria Math" w:eastAsiaTheme="minorEastAsia" w:hAnsi="Cambria Math" w:cs="Times New Roman"/>
                    <w:sz w:val="24"/>
                    <w:szCs w:val="24"/>
                  </w:rPr>
                  <m:t>β</m:t>
                </w:del>
              </m:r>
            </m:e>
            <m:sub>
              <m:r>
                <w:del w:id="528" w:author="Todd W Arnold" w:date="2018-11-04T13:50:00Z">
                  <w:rPr>
                    <w:rFonts w:ascii="Cambria Math" w:eastAsiaTheme="minorEastAsia" w:hAnsi="Cambria Math" w:cs="Times New Roman"/>
                    <w:sz w:val="24"/>
                    <w:szCs w:val="24"/>
                  </w:rPr>
                  <m:t>2</m:t>
                </w:del>
              </m:r>
            </m:sub>
            <m:sup>
              <m:r>
                <w:del w:id="529" w:author="Todd W Arnold" w:date="2018-11-04T13:50:00Z">
                  <w:rPr>
                    <w:rFonts w:ascii="Cambria Math" w:eastAsiaTheme="minorEastAsia" w:hAnsi="Cambria Math" w:cs="Times New Roman"/>
                    <w:sz w:val="24"/>
                    <w:szCs w:val="24"/>
                  </w:rPr>
                  <m:t>ψ</m:t>
                </w:del>
              </m:r>
            </m:sup>
          </m:sSubSup>
          <m:sSub>
            <m:sSubPr>
              <m:ctrlPr>
                <w:del w:id="530" w:author="Todd W Arnold" w:date="2018-11-04T13:50:00Z">
                  <w:rPr>
                    <w:rFonts w:ascii="Cambria Math" w:eastAsiaTheme="minorEastAsia" w:hAnsi="Cambria Math" w:cs="Times New Roman"/>
                    <w:i/>
                    <w:sz w:val="24"/>
                    <w:szCs w:val="24"/>
                  </w:rPr>
                </w:del>
              </m:ctrlPr>
            </m:sSubPr>
            <m:e>
              <m:r>
                <w:del w:id="531" w:author="Todd W Arnold" w:date="2018-11-04T13:50:00Z">
                  <w:rPr>
                    <w:rFonts w:ascii="Cambria Math" w:eastAsiaTheme="minorEastAsia" w:hAnsi="Cambria Math" w:cs="Times New Roman"/>
                    <w:sz w:val="24"/>
                    <w:szCs w:val="24"/>
                  </w:rPr>
                  <m:t>x</m:t>
                </w:del>
              </m:r>
            </m:e>
            <m:sub>
              <m:r>
                <w:del w:id="532" w:author="Todd W Arnold" w:date="2018-11-04T13:50:00Z">
                  <w:rPr>
                    <w:rFonts w:ascii="Cambria Math" w:eastAsiaTheme="minorEastAsia" w:hAnsi="Cambria Math" w:cs="Times New Roman"/>
                    <w:sz w:val="24"/>
                    <w:szCs w:val="24"/>
                  </w:rPr>
                  <m:t>h,2</m:t>
                </w:del>
              </m:r>
            </m:sub>
          </m:sSub>
        </m:oMath>
      </m:oMathPara>
    </w:p>
    <w:p w:rsidR="00186A94" w:rsidRPr="00186A94" w:rsidRDefault="00186A94" w:rsidP="00F27D39">
      <w:pPr>
        <w:spacing w:line="480" w:lineRule="auto"/>
        <w:rPr>
          <w:rFonts w:ascii="Times New Roman" w:hAnsi="Times New Roman" w:cs="Times New Roman"/>
          <w:sz w:val="24"/>
          <w:szCs w:val="24"/>
        </w:rPr>
      </w:pPr>
      <w:del w:id="533" w:author="Todd W Arnold" w:date="2018-11-04T13:50:00Z">
        <w:r w:rsidRPr="00186A94" w:rsidDel="005E5D1D">
          <w:rPr>
            <w:rFonts w:ascii="Times New Roman" w:eastAsiaTheme="minorEastAsia" w:hAnsi="Times New Roman" w:cs="Times New Roman"/>
            <w:sz w:val="24"/>
            <w:szCs w:val="24"/>
          </w:rPr>
          <w:lastRenderedPageBreak/>
          <w:delText xml:space="preserve">Where the covariates were chosen based on occupancy model ranking in unmarked following similar protocols to those described above for abundance modeling. </w:delText>
        </w:r>
      </w:del>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05291E"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05291E"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05291E"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05291E"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05291E"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xml:space="preserve">) in Program R. We ran the models </w:t>
      </w:r>
      <w:ins w:id="534" w:author="Todd W Arnold" w:date="2018-11-04T13:54:00Z">
        <w:r w:rsidR="005E5D1D">
          <w:rPr>
            <w:rFonts w:ascii="Times New Roman" w:hAnsi="Times New Roman" w:cs="Times New Roman"/>
            <w:sz w:val="24"/>
            <w:szCs w:val="24"/>
          </w:rPr>
          <w:t xml:space="preserve">using 3 chains </w:t>
        </w:r>
      </w:ins>
      <w:r>
        <w:rPr>
          <w:rFonts w:ascii="Times New Roman" w:hAnsi="Times New Roman" w:cs="Times New Roman"/>
          <w:sz w:val="24"/>
          <w:szCs w:val="24"/>
        </w:rPr>
        <w:t xml:space="preserve">with 250,000 total iterations, </w:t>
      </w:r>
      <w:proofErr w:type="spellStart"/>
      <w:ins w:id="535" w:author="Todd W Arnold" w:date="2018-11-04T13:54:00Z">
        <w:r w:rsidR="005E5D1D">
          <w:rPr>
            <w:rFonts w:ascii="Times New Roman" w:hAnsi="Times New Roman" w:cs="Times New Roman"/>
            <w:sz w:val="24"/>
            <w:szCs w:val="24"/>
          </w:rPr>
          <w:t>indluding</w:t>
        </w:r>
        <w:proofErr w:type="spellEnd"/>
        <w:r w:rsidR="005E5D1D">
          <w:rPr>
            <w:rFonts w:ascii="Times New Roman" w:hAnsi="Times New Roman" w:cs="Times New Roman"/>
            <w:sz w:val="24"/>
            <w:szCs w:val="24"/>
          </w:rPr>
          <w:t xml:space="preserve"> </w:t>
        </w:r>
      </w:ins>
      <w:r>
        <w:rPr>
          <w:rFonts w:ascii="Times New Roman" w:hAnsi="Times New Roman" w:cs="Times New Roman"/>
          <w:sz w:val="24"/>
          <w:szCs w:val="24"/>
        </w:rPr>
        <w:t>100 adaptation iterations</w:t>
      </w:r>
      <w:ins w:id="536" w:author="Todd W Arnold" w:date="2018-11-04T13:54:00Z">
        <w:r w:rsidR="005E5D1D">
          <w:rPr>
            <w:rFonts w:ascii="Times New Roman" w:hAnsi="Times New Roman" w:cs="Times New Roman"/>
            <w:sz w:val="24"/>
            <w:szCs w:val="24"/>
          </w:rPr>
          <w:t xml:space="preserve"> and</w:t>
        </w:r>
      </w:ins>
      <w:del w:id="537" w:author="Todd W Arnold" w:date="2018-11-04T13:54:00Z">
        <w:r w:rsidDel="005E5D1D">
          <w:rPr>
            <w:rFonts w:ascii="Times New Roman" w:hAnsi="Times New Roman" w:cs="Times New Roman"/>
            <w:sz w:val="24"/>
            <w:szCs w:val="24"/>
          </w:rPr>
          <w:delText>,</w:delText>
        </w:r>
      </w:del>
      <w:r>
        <w:rPr>
          <w:rFonts w:ascii="Times New Roman" w:hAnsi="Times New Roman" w:cs="Times New Roman"/>
          <w:sz w:val="24"/>
          <w:szCs w:val="24"/>
        </w:rPr>
        <w:t xml:space="preserve"> 50,000 burn-in iterations, </w:t>
      </w:r>
      <w:ins w:id="538" w:author="Todd W Arnold" w:date="2018-11-04T13:54:00Z">
        <w:r w:rsidR="005E5D1D">
          <w:rPr>
            <w:rFonts w:ascii="Times New Roman" w:hAnsi="Times New Roman" w:cs="Times New Roman"/>
            <w:sz w:val="24"/>
            <w:szCs w:val="24"/>
          </w:rPr>
          <w:t xml:space="preserve">with </w:t>
        </w:r>
      </w:ins>
      <w:r>
        <w:rPr>
          <w:rFonts w:ascii="Times New Roman" w:hAnsi="Times New Roman" w:cs="Times New Roman"/>
          <w:sz w:val="24"/>
          <w:szCs w:val="24"/>
        </w:rPr>
        <w:t xml:space="preserve">a thinning rate of 10, </w:t>
      </w:r>
      <w:ins w:id="539" w:author="Todd W Arnold" w:date="2018-11-04T13:54:00Z">
        <w:r w:rsidR="005E5D1D">
          <w:rPr>
            <w:rFonts w:ascii="Times New Roman" w:hAnsi="Times New Roman" w:cs="Times New Roman"/>
            <w:sz w:val="24"/>
            <w:szCs w:val="24"/>
          </w:rPr>
          <w:t xml:space="preserve">yielding </w:t>
        </w:r>
      </w:ins>
      <w:del w:id="540" w:author="Todd W Arnold" w:date="2018-11-04T13:54:00Z">
        <w:r w:rsidDel="005E5D1D">
          <w:rPr>
            <w:rFonts w:ascii="Times New Roman" w:hAnsi="Times New Roman" w:cs="Times New Roman"/>
            <w:sz w:val="24"/>
            <w:szCs w:val="24"/>
          </w:rPr>
          <w:delText>and 3 chains</w:delText>
        </w:r>
        <w:r w:rsidR="002D2E05" w:rsidDel="005E5D1D">
          <w:rPr>
            <w:rFonts w:ascii="Times New Roman" w:hAnsi="Times New Roman" w:cs="Times New Roman"/>
            <w:sz w:val="24"/>
            <w:szCs w:val="24"/>
          </w:rPr>
          <w:delText xml:space="preserve"> for a total of </w:delText>
        </w:r>
      </w:del>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ins w:id="541" w:author="Todd W Arnold" w:date="2018-11-04T14:23:00Z">
        <w:r w:rsidR="00266754">
          <w:rPr>
            <w:rFonts w:ascii="Times New Roman" w:hAnsi="Times New Roman" w:cs="Times New Roman"/>
            <w:sz w:val="24"/>
            <w:szCs w:val="24"/>
          </w:rPr>
          <w:t xml:space="preserve"> We assessed model fit by examining </w:t>
        </w:r>
        <w:proofErr w:type="spellStart"/>
        <w:r w:rsidR="00266754">
          <w:rPr>
            <w:rFonts w:ascii="Times New Roman" w:hAnsi="Times New Roman" w:cs="Times New Roman"/>
            <w:sz w:val="24"/>
            <w:szCs w:val="24"/>
          </w:rPr>
          <w:t>traceplots</w:t>
        </w:r>
        <w:proofErr w:type="spellEnd"/>
        <w:r w:rsidR="00266754">
          <w:rPr>
            <w:rFonts w:ascii="Times New Roman" w:hAnsi="Times New Roman" w:cs="Times New Roman"/>
            <w:sz w:val="24"/>
            <w:szCs w:val="24"/>
          </w:rPr>
          <w:t xml:space="preserve"> of posterior distributions and verifying that </w:t>
        </w:r>
      </w:ins>
      <m:oMath>
        <m:acc>
          <m:accPr>
            <m:ctrlPr>
              <w:ins w:id="542" w:author="Todd W Arnold" w:date="2018-11-04T14:24:00Z">
                <w:rPr>
                  <w:rFonts w:ascii="Cambria Math" w:hAnsi="Cambria Math" w:cs="Times New Roman"/>
                  <w:i/>
                  <w:sz w:val="24"/>
                  <w:szCs w:val="24"/>
                </w:rPr>
              </w:ins>
            </m:ctrlPr>
          </m:accPr>
          <m:e>
            <m:r>
              <w:ins w:id="543" w:author="Todd W Arnold" w:date="2018-11-04T14:24:00Z">
                <w:rPr>
                  <w:rFonts w:ascii="Cambria Math" w:hAnsi="Cambria Math" w:cs="Times New Roman"/>
                  <w:sz w:val="24"/>
                  <w:szCs w:val="24"/>
                </w:rPr>
                <m:t>R</m:t>
              </w:ins>
            </m:r>
          </m:e>
        </m:acc>
      </m:oMath>
      <w:ins w:id="544" w:author="Todd W Arnold" w:date="2018-11-04T14:24:00Z">
        <w:r w:rsidR="00266754">
          <w:rPr>
            <w:rFonts w:ascii="Times New Roman" w:eastAsiaTheme="minorEastAsia" w:hAnsi="Times New Roman" w:cs="Times New Roman"/>
            <w:sz w:val="24"/>
            <w:szCs w:val="24"/>
          </w:rPr>
          <w:t xml:space="preserve"> statistics </w:t>
        </w:r>
      </w:ins>
      <w:ins w:id="545" w:author="Todd W Arnold" w:date="2018-11-04T14:23:00Z">
        <w:r w:rsidR="00266754">
          <w:rPr>
            <w:rFonts w:ascii="Times New Roman" w:hAnsi="Times New Roman" w:cs="Times New Roman"/>
            <w:sz w:val="24"/>
            <w:szCs w:val="24"/>
          </w:rPr>
          <w:t>were &lt; 1.1</w:t>
        </w:r>
      </w:ins>
      <w:ins w:id="546" w:author="Todd W Arnold" w:date="2018-11-04T14:24:00Z">
        <w:r w:rsidR="00266754">
          <w:rPr>
            <w:rFonts w:ascii="Times New Roman" w:hAnsi="Times New Roman" w:cs="Times New Roman"/>
            <w:sz w:val="24"/>
            <w:szCs w:val="24"/>
          </w:rPr>
          <w:t xml:space="preserve"> for all parameters</w:t>
        </w:r>
      </w:ins>
      <w:ins w:id="547" w:author="Todd W Arnold" w:date="2018-11-04T14:23:00Z">
        <w:r w:rsidR="00266754">
          <w:rPr>
            <w:rFonts w:ascii="Times New Roman" w:hAnsi="Times New Roman" w:cs="Times New Roman"/>
            <w:sz w:val="24"/>
            <w:szCs w:val="24"/>
          </w:rPr>
          <w:t>.</w:t>
        </w:r>
      </w:ins>
    </w:p>
    <w:p w:rsidR="00011824" w:rsidRPr="00E81F23" w:rsidRDefault="005279A8" w:rsidP="005279A8">
      <w:pPr>
        <w:spacing w:line="480" w:lineRule="auto"/>
        <w:ind w:firstLine="720"/>
        <w:rPr>
          <w:rFonts w:ascii="Times New Roman" w:hAnsi="Times New Roman" w:cs="Times New Roman"/>
          <w:bCs/>
          <w:sz w:val="24"/>
          <w:szCs w:val="24"/>
        </w:rPr>
      </w:pPr>
      <w:commentRangeStart w:id="548"/>
      <w:r>
        <w:rPr>
          <w:rFonts w:ascii="Times New Roman" w:hAnsi="Times New Roman" w:cs="Times New Roman"/>
          <w:sz w:val="24"/>
          <w:szCs w:val="24"/>
        </w:rPr>
        <w:t>W</w:t>
      </w:r>
      <w:r w:rsidR="00011824">
        <w:rPr>
          <w:rFonts w:ascii="Times New Roman" w:hAnsi="Times New Roman" w:cs="Times New Roman"/>
          <w:sz w:val="24"/>
          <w:szCs w:val="24"/>
        </w:rPr>
        <w:t xml:space="preserve">e identified </w:t>
      </w:r>
      <w:commentRangeEnd w:id="548"/>
      <w:r w:rsidR="00347BCE">
        <w:rPr>
          <w:rStyle w:val="CommentReference"/>
        </w:rPr>
        <w:commentReference w:id="548"/>
      </w:r>
      <w:ins w:id="549" w:author="Todd W Arnold" w:date="2018-11-04T13:57:00Z">
        <w:r w:rsidR="00347BCE" w:rsidRPr="00347BCE">
          <w:rPr>
            <w:rFonts w:ascii="Times New Roman" w:hAnsi="Times New Roman" w:cs="Times New Roman"/>
            <w:i/>
            <w:sz w:val="24"/>
            <w:szCs w:val="24"/>
            <w:rPrChange w:id="550" w:author="Todd W Arnold" w:date="2018-11-04T13:57:00Z">
              <w:rPr>
                <w:rFonts w:ascii="Times New Roman" w:hAnsi="Times New Roman" w:cs="Times New Roman"/>
                <w:sz w:val="24"/>
                <w:szCs w:val="24"/>
              </w:rPr>
            </w:rPrChange>
          </w:rPr>
          <w:t>a priori</w:t>
        </w:r>
        <w:r w:rsidR="00347BCE">
          <w:rPr>
            <w:rFonts w:ascii="Times New Roman" w:hAnsi="Times New Roman" w:cs="Times New Roman"/>
            <w:sz w:val="24"/>
            <w:szCs w:val="24"/>
          </w:rPr>
          <w:t xml:space="preserve"> </w:t>
        </w:r>
      </w:ins>
      <w:r w:rsidR="00011824">
        <w:rPr>
          <w:rFonts w:ascii="Times New Roman" w:hAnsi="Times New Roman" w:cs="Times New Roman"/>
          <w:sz w:val="24"/>
          <w:szCs w:val="24"/>
        </w:rPr>
        <w:t xml:space="preserve">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w:t>
      </w:r>
      <w:r>
        <w:rPr>
          <w:rFonts w:ascii="Times New Roman" w:hAnsi="Times New Roman" w:cs="Times New Roman"/>
          <w:sz w:val="24"/>
          <w:szCs w:val="24"/>
        </w:rPr>
        <w:lastRenderedPageBreak/>
        <w:t>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del w:id="551" w:author="Todd W Arnold" w:date="2018-11-04T13:58:00Z">
        <w:r w:rsidR="00011824" w:rsidRPr="00C966A8" w:rsidDel="00347BCE">
          <w:rPr>
            <w:rFonts w:ascii="Times New Roman" w:hAnsi="Times New Roman" w:cs="Times New Roman"/>
            <w:bCs/>
            <w:sz w:val="24"/>
            <w:szCs w:val="24"/>
          </w:rPr>
          <w:delText xml:space="preserve">The </w:delText>
        </w:r>
      </w:del>
      <w:r w:rsidR="00011824" w:rsidRPr="00C966A8">
        <w:rPr>
          <w:rFonts w:ascii="Times New Roman" w:hAnsi="Times New Roman" w:cs="Times New Roman"/>
          <w:bCs/>
          <w:sz w:val="24"/>
          <w:szCs w:val="24"/>
        </w:rPr>
        <w:t xml:space="preserve">Leonard’s skipper </w:t>
      </w:r>
      <w:del w:id="552" w:author="Todd W Arnold" w:date="2018-11-04T13:58:00Z">
        <w:r w:rsidR="00011824" w:rsidRPr="00C966A8" w:rsidDel="00347BCE">
          <w:rPr>
            <w:rFonts w:ascii="Times New Roman" w:hAnsi="Times New Roman" w:cs="Times New Roman"/>
            <w:bCs/>
            <w:sz w:val="24"/>
            <w:szCs w:val="24"/>
          </w:rPr>
          <w:delText xml:space="preserve">seems to </w:delText>
        </w:r>
      </w:del>
      <w:r w:rsidR="00011824" w:rsidRPr="00C966A8">
        <w:rPr>
          <w:rFonts w:ascii="Times New Roman" w:hAnsi="Times New Roman" w:cs="Times New Roman"/>
          <w:bCs/>
          <w:sz w:val="24"/>
          <w:szCs w:val="24"/>
        </w:rPr>
        <w:t>favor</w:t>
      </w:r>
      <w:ins w:id="553" w:author="Todd W Arnold" w:date="2018-11-04T13:58:00Z">
        <w:r w:rsidR="00347BCE">
          <w:rPr>
            <w:rFonts w:ascii="Times New Roman" w:hAnsi="Times New Roman" w:cs="Times New Roman"/>
            <w:bCs/>
            <w:sz w:val="24"/>
            <w:szCs w:val="24"/>
          </w:rPr>
          <w:t>s</w:t>
        </w:r>
      </w:ins>
      <w:r w:rsidR="00011824" w:rsidRPr="00C966A8">
        <w:rPr>
          <w:rFonts w:ascii="Times New Roman" w:hAnsi="Times New Roman" w:cs="Times New Roman"/>
          <w:bCs/>
          <w:sz w:val="24"/>
          <w:szCs w:val="24"/>
        </w:rPr>
        <w:t xml:space="preserve"> areas of mesic prairie that have open sand or other bare grou</w:t>
      </w:r>
      <w:r w:rsidR="00011824">
        <w:rPr>
          <w:rFonts w:ascii="Times New Roman" w:hAnsi="Times New Roman" w:cs="Times New Roman"/>
          <w:bCs/>
          <w:sz w:val="24"/>
          <w:szCs w:val="24"/>
        </w:rPr>
        <w:t xml:space="preserve">nd between 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w:t>
      </w:r>
      <w:del w:id="554" w:author="Todd W Arnold" w:date="2018-11-04T13:58:00Z">
        <w:r w:rsidR="00011824" w:rsidDel="00347BCE">
          <w:rPr>
            <w:rFonts w:ascii="Times New Roman" w:hAnsi="Times New Roman" w:cs="Times New Roman"/>
            <w:bCs/>
            <w:sz w:val="24"/>
            <w:szCs w:val="24"/>
          </w:rPr>
          <w:delText>although d</w:delText>
        </w:r>
        <w:r w:rsidR="00011824" w:rsidRPr="00C966A8" w:rsidDel="00347BCE">
          <w:rPr>
            <w:rFonts w:ascii="Times New Roman" w:hAnsi="Times New Roman" w:cs="Times New Roman"/>
            <w:bCs/>
            <w:sz w:val="24"/>
            <w:szCs w:val="24"/>
          </w:rPr>
          <w:delText xml:space="preserve">efinitive information is not </w:delText>
        </w:r>
        <w:r w:rsidR="00011824" w:rsidDel="00347BCE">
          <w:rPr>
            <w:rFonts w:ascii="Times New Roman" w:hAnsi="Times New Roman" w:cs="Times New Roman"/>
            <w:bCs/>
            <w:sz w:val="24"/>
            <w:szCs w:val="24"/>
          </w:rPr>
          <w:delText>available,</w:delText>
        </w:r>
        <w:r w:rsidR="00011824" w:rsidRPr="00C966A8" w:rsidDel="00347BCE">
          <w:rPr>
            <w:rFonts w:ascii="Times New Roman" w:hAnsi="Times New Roman" w:cs="Times New Roman"/>
            <w:bCs/>
            <w:sz w:val="24"/>
            <w:szCs w:val="24"/>
          </w:rPr>
          <w:delText xml:space="preserve"> </w:delText>
        </w:r>
        <w:r w:rsidR="00011824" w:rsidDel="00347BCE">
          <w:rPr>
            <w:rFonts w:ascii="Times New Roman" w:hAnsi="Times New Roman" w:cs="Times New Roman"/>
            <w:bCs/>
            <w:sz w:val="24"/>
            <w:szCs w:val="24"/>
          </w:rPr>
          <w:delText>they</w:delText>
        </w:r>
        <w:r w:rsidR="00011824" w:rsidRPr="00C966A8" w:rsidDel="00347BCE">
          <w:rPr>
            <w:rFonts w:ascii="Times New Roman" w:hAnsi="Times New Roman" w:cs="Times New Roman"/>
            <w:bCs/>
            <w:sz w:val="24"/>
            <w:szCs w:val="24"/>
          </w:rPr>
          <w:delText xml:space="preserve"> </w:delText>
        </w:r>
      </w:del>
      <w:r w:rsidR="00011824" w:rsidRPr="00C966A8">
        <w:rPr>
          <w:rFonts w:ascii="Times New Roman" w:hAnsi="Times New Roman" w:cs="Times New Roman"/>
          <w:bCs/>
          <w:sz w:val="24"/>
          <w:szCs w:val="24"/>
        </w:rPr>
        <w:t>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Robert Dana, pers. communication)</w:t>
      </w:r>
      <w:ins w:id="555" w:author="Todd W Arnold" w:date="2018-11-04T13:58:00Z">
        <w:r w:rsidR="00347BCE">
          <w:rPr>
            <w:rFonts w:ascii="Times New Roman" w:hAnsi="Times New Roman" w:cs="Times New Roman"/>
            <w:bCs/>
            <w:sz w:val="24"/>
            <w:szCs w:val="24"/>
          </w:rPr>
          <w:t>,</w:t>
        </w:r>
      </w:ins>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w:t>
      </w:r>
      <w:proofErr w:type="spellStart"/>
      <w:ins w:id="556" w:author="Todd W Arnold" w:date="2018-11-04T13:59:00Z">
        <w:r w:rsidR="00347BCE" w:rsidRPr="00347BCE">
          <w:rPr>
            <w:rFonts w:ascii="Times New Roman" w:hAnsi="Times New Roman" w:cs="Times New Roman"/>
            <w:bCs/>
            <w:i/>
            <w:sz w:val="24"/>
            <w:szCs w:val="24"/>
            <w:rPrChange w:id="557" w:author="Todd W Arnold" w:date="2018-11-04T13:59:00Z">
              <w:rPr>
                <w:rFonts w:ascii="Times New Roman" w:hAnsi="Times New Roman" w:cs="Times New Roman"/>
                <w:bCs/>
                <w:sz w:val="24"/>
                <w:szCs w:val="24"/>
              </w:rPr>
            </w:rPrChange>
          </w:rPr>
          <w:t>Liatris</w:t>
        </w:r>
        <w:proofErr w:type="spellEnd"/>
        <w:r w:rsidR="00347BCE">
          <w:rPr>
            <w:rFonts w:ascii="Times New Roman" w:hAnsi="Times New Roman" w:cs="Times New Roman"/>
            <w:bCs/>
            <w:sz w:val="24"/>
            <w:szCs w:val="24"/>
          </w:rPr>
          <w:t xml:space="preserve"> </w:t>
        </w:r>
      </w:ins>
      <w:del w:id="558" w:author="Todd W Arnold" w:date="2018-11-04T13:59:00Z">
        <w:r w:rsidR="00011824" w:rsidRPr="00C966A8" w:rsidDel="00347BCE">
          <w:rPr>
            <w:rFonts w:ascii="Times New Roman" w:hAnsi="Times New Roman" w:cs="Times New Roman"/>
            <w:bCs/>
            <w:sz w:val="24"/>
            <w:szCs w:val="24"/>
          </w:rPr>
          <w:delText xml:space="preserve">this genus </w:delText>
        </w:r>
      </w:del>
      <w:r w:rsidR="00011824" w:rsidRPr="00C966A8">
        <w:rPr>
          <w:rFonts w:ascii="Times New Roman" w:hAnsi="Times New Roman" w:cs="Times New Roman"/>
          <w:bCs/>
          <w:sz w:val="24"/>
          <w:szCs w:val="24"/>
        </w:rPr>
        <w:t xml:space="preserve">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w:t>
      </w:r>
      <w:ins w:id="559" w:author="Todd W Arnold" w:date="2018-11-04T13:59:00Z">
        <w:r w:rsidR="00347BCE">
          <w:rPr>
            <w:rFonts w:ascii="Times New Roman" w:hAnsi="Times New Roman" w:cs="Times New Roman"/>
            <w:bCs/>
            <w:sz w:val="24"/>
            <w:szCs w:val="24"/>
          </w:rPr>
          <w:t xml:space="preserve">therefore </w:t>
        </w:r>
      </w:ins>
      <w:r w:rsidR="00011824">
        <w:rPr>
          <w:rFonts w:ascii="Times New Roman" w:hAnsi="Times New Roman" w:cs="Times New Roman"/>
          <w:bCs/>
          <w:sz w:val="24"/>
          <w:szCs w:val="24"/>
        </w:rPr>
        <w:t xml:space="preserve">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w:t>
      </w:r>
      <w:ins w:id="560" w:author="Todd W Arnold" w:date="2018-11-04T13:59:00Z">
        <w:r w:rsidR="00347BCE">
          <w:rPr>
            <w:rFonts w:ascii="Times New Roman" w:hAnsi="Times New Roman" w:cs="Times New Roman"/>
            <w:bCs/>
            <w:sz w:val="24"/>
            <w:szCs w:val="24"/>
          </w:rPr>
          <w:t xml:space="preserve">positively </w:t>
        </w:r>
      </w:ins>
      <w:r w:rsidR="00F56BAB">
        <w:rPr>
          <w:rFonts w:ascii="Times New Roman" w:hAnsi="Times New Roman" w:cs="Times New Roman"/>
          <w:bCs/>
          <w:sz w:val="24"/>
          <w:szCs w:val="24"/>
        </w:rPr>
        <w:t xml:space="preserve">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t>
      </w:r>
      <w:ins w:id="561" w:author="Todd W Arnold" w:date="2018-11-04T13:59:00Z">
        <w:r w:rsidR="00347BCE">
          <w:rPr>
            <w:rFonts w:ascii="Times New Roman" w:hAnsi="Times New Roman" w:cs="Times New Roman"/>
            <w:bCs/>
            <w:sz w:val="24"/>
            <w:szCs w:val="24"/>
          </w:rPr>
          <w:t xml:space="preserve">negatively affected by </w:t>
        </w:r>
      </w:ins>
      <w:r w:rsidR="00F56BAB">
        <w:rPr>
          <w:rFonts w:ascii="Times New Roman" w:hAnsi="Times New Roman" w:cs="Times New Roman"/>
          <w:bCs/>
          <w:sz w:val="24"/>
          <w:szCs w:val="24"/>
        </w:rPr>
        <w:t>wind speed</w:t>
      </w:r>
      <w:r w:rsidR="00011824">
        <w:rPr>
          <w:rFonts w:ascii="Times New Roman" w:hAnsi="Times New Roman" w:cs="Times New Roman"/>
          <w:bCs/>
          <w:sz w:val="24"/>
          <w:szCs w:val="24"/>
        </w:rPr>
        <w:t xml:space="preserve">. Northern barrens tiger beetles are chase and ambush predators known to inhabit oak savanna, pine barrens, and light to medium density forest or forest edges with available open sandy areas. </w:t>
      </w:r>
      <w:r w:rsidR="00011824" w:rsidRPr="00C966A8">
        <w:rPr>
          <w:rFonts w:ascii="Times New Roman" w:hAnsi="Times New Roman" w:cs="Times New Roman"/>
          <w:bCs/>
          <w:sz w:val="24"/>
          <w:szCs w:val="24"/>
        </w:rPr>
        <w:t xml:space="preserve">Anecdotally, observers </w:t>
      </w:r>
      <w:r w:rsidR="00011824" w:rsidRPr="00C966A8">
        <w:rPr>
          <w:rFonts w:ascii="Times New Roman" w:hAnsi="Times New Roman" w:cs="Times New Roman"/>
          <w:bCs/>
          <w:sz w:val="24"/>
          <w:szCs w:val="24"/>
        </w:rPr>
        <w:lastRenderedPageBreak/>
        <w:t xml:space="preserve">have noted that tiger beetles seem to be found most frequently in areas of Sand Dunes and Sherburne that </w:t>
      </w:r>
      <w:ins w:id="562" w:author="Todd W Arnold" w:date="2018-11-04T14:00:00Z">
        <w:r w:rsidR="00347BCE">
          <w:rPr>
            <w:rFonts w:ascii="Times New Roman" w:hAnsi="Times New Roman" w:cs="Times New Roman"/>
            <w:bCs/>
            <w:sz w:val="24"/>
            <w:szCs w:val="24"/>
          </w:rPr>
          <w:t xml:space="preserve">have rolling topography </w:t>
        </w:r>
      </w:ins>
      <w:del w:id="563" w:author="Todd W Arnold" w:date="2018-11-04T14:00:00Z">
        <w:r w:rsidR="00011824" w:rsidRPr="00C966A8" w:rsidDel="00347BCE">
          <w:rPr>
            <w:rFonts w:ascii="Times New Roman" w:hAnsi="Times New Roman" w:cs="Times New Roman"/>
            <w:bCs/>
            <w:sz w:val="24"/>
            <w:szCs w:val="24"/>
          </w:rPr>
          <w:delText>are relatively “hilly,” rather than flat</w:delText>
        </w:r>
        <w:r w:rsidR="00011824" w:rsidDel="00347BCE">
          <w:rPr>
            <w:rFonts w:ascii="Times New Roman" w:hAnsi="Times New Roman" w:cs="Times New Roman"/>
            <w:bCs/>
            <w:sz w:val="24"/>
            <w:szCs w:val="24"/>
          </w:rPr>
          <w:delText xml:space="preserve"> </w:delText>
        </w:r>
      </w:del>
      <w:r w:rsidR="00011824">
        <w:rPr>
          <w:rFonts w:ascii="Times New Roman" w:hAnsi="Times New Roman" w:cs="Times New Roman"/>
          <w:bCs/>
          <w:sz w:val="24"/>
          <w:szCs w:val="24"/>
        </w:rPr>
        <w:t>(Christopher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w:t>
      </w:r>
      <w:ins w:id="564" w:author="Todd W Arnold" w:date="2018-11-04T14:00:00Z">
        <w:r w:rsidR="00347BCE">
          <w:rPr>
            <w:rFonts w:ascii="Times New Roman" w:hAnsi="Times New Roman" w:cs="Times New Roman"/>
            <w:bCs/>
            <w:sz w:val="24"/>
            <w:szCs w:val="24"/>
          </w:rPr>
          <w:t xml:space="preserve">therefore </w:t>
        </w:r>
      </w:ins>
      <w:r w:rsidR="00011824">
        <w:rPr>
          <w:rFonts w:ascii="Times New Roman" w:hAnsi="Times New Roman" w:cs="Times New Roman"/>
          <w:bCs/>
          <w:sz w:val="24"/>
          <w:szCs w:val="24"/>
        </w:rPr>
        <w:t xml:space="preserve">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xml:space="preserve">, and that detection would be </w:t>
      </w:r>
      <w:ins w:id="565" w:author="Todd W Arnold" w:date="2018-11-04T14:00:00Z">
        <w:r w:rsidR="00347BCE">
          <w:rPr>
            <w:rFonts w:ascii="Times New Roman" w:hAnsi="Times New Roman" w:cs="Times New Roman"/>
            <w:bCs/>
            <w:sz w:val="24"/>
            <w:szCs w:val="24"/>
          </w:rPr>
          <w:t xml:space="preserve">positively </w:t>
        </w:r>
      </w:ins>
      <w:r w:rsidR="00F56BAB">
        <w:rPr>
          <w:rFonts w:ascii="Times New Roman" w:hAnsi="Times New Roman" w:cs="Times New Roman"/>
          <w:bCs/>
          <w:sz w:val="24"/>
          <w:szCs w:val="24"/>
        </w:rPr>
        <w:t>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w:t>
      </w:r>
      <w:del w:id="566" w:author="Todd W Arnold" w:date="2018-11-04T14:08:00Z">
        <w:r w:rsidR="002B3F88" w:rsidDel="00F30819">
          <w:rPr>
            <w:rFonts w:ascii="Times New Roman" w:hAnsi="Times New Roman" w:cs="Times New Roman"/>
            <w:sz w:val="24"/>
            <w:szCs w:val="24"/>
          </w:rPr>
          <w:delText xml:space="preserve"> in which any individuals were detected</w:delText>
        </w:r>
      </w:del>
      <w:ins w:id="567" w:author="Todd W Arnold" w:date="2018-11-04T14:08:00Z">
        <w:r w:rsidR="00F30819">
          <w:rPr>
            <w:rFonts w:ascii="Times New Roman" w:hAnsi="Times New Roman" w:cs="Times New Roman"/>
            <w:sz w:val="24"/>
            <w:szCs w:val="24"/>
          </w:rPr>
          <w:t xml:space="preserve"> based on the null (intercept only) model</w:t>
        </w:r>
      </w:ins>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ins w:id="568" w:author="Todd W Arnold" w:date="2018-11-04T14:10:00Z">
        <w:r w:rsidR="00F30819">
          <w:rPr>
            <w:rFonts w:ascii="Times New Roman" w:hAnsi="Times New Roman" w:cs="Times New Roman"/>
            <w:sz w:val="24"/>
            <w:szCs w:val="24"/>
          </w:rPr>
          <w:t xml:space="preserve">In the multi-variable model including all 3 </w:t>
        </w:r>
      </w:ins>
      <w:ins w:id="569" w:author="Todd W Arnold" w:date="2018-11-04T14:11:00Z">
        <w:r w:rsidR="00F30819">
          <w:rPr>
            <w:rFonts w:ascii="Times New Roman" w:hAnsi="Times New Roman" w:cs="Times New Roman"/>
            <w:sz w:val="24"/>
            <w:szCs w:val="24"/>
          </w:rPr>
          <w:t xml:space="preserve">of these </w:t>
        </w:r>
      </w:ins>
      <w:ins w:id="570" w:author="Todd W Arnold" w:date="2018-11-04T14:10:00Z">
        <w:r w:rsidR="00F30819">
          <w:rPr>
            <w:rFonts w:ascii="Times New Roman" w:hAnsi="Times New Roman" w:cs="Times New Roman"/>
            <w:sz w:val="24"/>
            <w:szCs w:val="24"/>
          </w:rPr>
          <w:t>habitat predictors, disturbance and woody stems</w:t>
        </w:r>
      </w:ins>
      <w:ins w:id="571" w:author="Todd W Arnold" w:date="2018-11-04T14:11:00Z">
        <w:r w:rsidR="00F30819">
          <w:rPr>
            <w:rFonts w:ascii="Times New Roman" w:hAnsi="Times New Roman" w:cs="Times New Roman"/>
            <w:sz w:val="24"/>
            <w:szCs w:val="24"/>
          </w:rPr>
          <w:t xml:space="preserve"> were still significant, but the effect of canopy </w:t>
        </w:r>
      </w:ins>
      <w:ins w:id="572" w:author="Todd W Arnold" w:date="2018-11-04T14:12:00Z">
        <w:r w:rsidR="00F30819">
          <w:rPr>
            <w:rFonts w:ascii="Times New Roman" w:hAnsi="Times New Roman" w:cs="Times New Roman"/>
            <w:sz w:val="24"/>
            <w:szCs w:val="24"/>
          </w:rPr>
          <w:t xml:space="preserve">on abundance </w:t>
        </w:r>
      </w:ins>
      <w:ins w:id="573" w:author="Todd W Arnold" w:date="2018-11-04T14:11:00Z">
        <w:r w:rsidR="00F30819">
          <w:rPr>
            <w:rFonts w:ascii="Times New Roman" w:hAnsi="Times New Roman" w:cs="Times New Roman"/>
            <w:sz w:val="24"/>
            <w:szCs w:val="24"/>
          </w:rPr>
          <w:t>became weaker and was no longer significant (Table 1).</w:t>
        </w:r>
      </w:ins>
      <w:ins w:id="574" w:author="Todd W Arnold" w:date="2018-11-04T14:10:00Z">
        <w:r w:rsidR="00F30819">
          <w:rPr>
            <w:rFonts w:ascii="Times New Roman" w:hAnsi="Times New Roman" w:cs="Times New Roman"/>
            <w:sz w:val="24"/>
            <w:szCs w:val="24"/>
          </w:rPr>
          <w:t xml:space="preserve"> </w:t>
        </w:r>
      </w:ins>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w:t>
      </w:r>
      <w:ins w:id="575" w:author="Todd W Arnold" w:date="2018-11-04T14:06:00Z">
        <w:r w:rsidR="00F30819">
          <w:rPr>
            <w:rFonts w:ascii="Times New Roman" w:hAnsi="Times New Roman" w:cs="Times New Roman"/>
            <w:sz w:val="20"/>
            <w:szCs w:val="20"/>
          </w:rPr>
          <w:t>ion</w:t>
        </w:r>
      </w:ins>
      <w:del w:id="576" w:author="Todd W Arnold" w:date="2018-11-04T14:06:00Z">
        <w:r w:rsidRPr="00B25E21" w:rsidDel="00F30819">
          <w:rPr>
            <w:rFonts w:ascii="Times New Roman" w:hAnsi="Times New Roman" w:cs="Times New Roman"/>
            <w:sz w:val="20"/>
            <w:szCs w:val="20"/>
          </w:rPr>
          <w:delText>ed</w:delText>
        </w:r>
      </w:del>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AEF63" wp14:editId="7DEE4EE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3A54E422" wp14:editId="65C0B076">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ins w:id="577" w:author="Todd W Arnold" w:date="2018-11-04T14:12:00Z">
        <w:r w:rsidR="00F30819">
          <w:rPr>
            <w:rFonts w:ascii="Times New Roman" w:hAnsi="Times New Roman" w:cs="Times New Roman"/>
            <w:sz w:val="20"/>
            <w:szCs w:val="20"/>
          </w:rPr>
          <w:t xml:space="preserve"> Note that the effect of canopy cover became insignificant when disturbance and woody stems were also included in the model.</w:t>
        </w:r>
      </w:ins>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xml:space="preserve">. Mean predicted abundance </w:t>
      </w:r>
      <w:ins w:id="578" w:author="Todd W Arnold" w:date="2018-11-04T14:13:00Z">
        <w:r w:rsidR="00F30819">
          <w:rPr>
            <w:rFonts w:ascii="Times New Roman" w:hAnsi="Times New Roman" w:cs="Times New Roman"/>
            <w:sz w:val="24"/>
            <w:szCs w:val="24"/>
          </w:rPr>
          <w:t xml:space="preserve">under the null model </w:t>
        </w:r>
      </w:ins>
      <w:r w:rsidR="006C19EE">
        <w:rPr>
          <w:rFonts w:ascii="Times New Roman" w:hAnsi="Times New Roman" w:cs="Times New Roman"/>
          <w:sz w:val="24"/>
          <w:szCs w:val="24"/>
        </w:rPr>
        <w:t>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3E7CFB" wp14:editId="744D620D">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Leonard’s skippers were observed in ten of 59 plots and the mean abundance </w:t>
      </w:r>
      <w:commentRangeStart w:id="579"/>
      <w:r>
        <w:rPr>
          <w:rFonts w:ascii="Times New Roman" w:hAnsi="Times New Roman" w:cs="Times New Roman"/>
          <w:sz w:val="24"/>
          <w:szCs w:val="24"/>
        </w:rPr>
        <w:t>in plots</w:t>
      </w:r>
      <w:commentRangeEnd w:id="579"/>
      <w:r w:rsidR="000F3FC9">
        <w:rPr>
          <w:rStyle w:val="CommentReference"/>
        </w:rPr>
        <w:commentReference w:id="579"/>
      </w:r>
      <w:r>
        <w:rPr>
          <w:rFonts w:ascii="Times New Roman" w:hAnsi="Times New Roman" w:cs="Times New Roman"/>
          <w:sz w:val="24"/>
          <w:szCs w:val="24"/>
        </w:rPr>
        <w:t xml:space="preserve"> where skippers were encountered was </w:t>
      </w:r>
      <w:commentRangeStart w:id="580"/>
      <w:r>
        <w:rPr>
          <w:rFonts w:ascii="Times New Roman" w:hAnsi="Times New Roman" w:cs="Times New Roman"/>
          <w:sz w:val="24"/>
          <w:szCs w:val="24"/>
        </w:rPr>
        <w:t>1.4 (</w:t>
      </w:r>
      <w:r w:rsidR="00037550">
        <w:rPr>
          <w:rFonts w:ascii="Times New Roman" w:hAnsi="Times New Roman" w:cs="Times New Roman"/>
          <w:sz w:val="24"/>
          <w:szCs w:val="24"/>
        </w:rPr>
        <w:t xml:space="preserve">85% CI </w:t>
      </w:r>
      <w:r>
        <w:rPr>
          <w:rFonts w:ascii="Times New Roman" w:hAnsi="Times New Roman" w:cs="Times New Roman"/>
          <w:sz w:val="24"/>
          <w:szCs w:val="24"/>
        </w:rPr>
        <w:t xml:space="preserve">1.18,1.62). </w:t>
      </w:r>
      <w:commentRangeEnd w:id="580"/>
      <w:r w:rsidR="00F30819">
        <w:rPr>
          <w:rStyle w:val="CommentReference"/>
        </w:rPr>
        <w:commentReference w:id="580"/>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del w:id="581" w:author="Todd W Arnold" w:date="2018-11-04T14:15:00Z">
        <w:r w:rsidR="004771E0" w:rsidRPr="00C966A8" w:rsidDel="00F30819">
          <w:rPr>
            <w:rFonts w:ascii="Times New Roman" w:hAnsi="Times New Roman" w:cs="Times New Roman"/>
            <w:sz w:val="24"/>
            <w:szCs w:val="24"/>
          </w:rPr>
          <w:delText xml:space="preserve">abundance </w:delText>
        </w:r>
      </w:del>
      <w:r w:rsidR="004771E0" w:rsidRPr="00C966A8">
        <w:rPr>
          <w:rFonts w:ascii="Times New Roman" w:hAnsi="Times New Roman" w:cs="Times New Roman"/>
          <w:sz w:val="24"/>
          <w:szCs w:val="24"/>
        </w:rPr>
        <w:t>covariates</w:t>
      </w:r>
      <w:ins w:id="582" w:author="Todd W Arnold" w:date="2018-11-04T14:15:00Z">
        <w:r w:rsidR="00F30819">
          <w:rPr>
            <w:rFonts w:ascii="Times New Roman" w:hAnsi="Times New Roman" w:cs="Times New Roman"/>
            <w:sz w:val="24"/>
            <w:szCs w:val="24"/>
          </w:rPr>
          <w:t xml:space="preserve"> affecting abundance</w:t>
        </w:r>
      </w:ins>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ins w:id="583" w:author="Todd W Arnold" w:date="2018-11-04T14:15:00Z">
        <w:r w:rsidR="00F30819">
          <w:rPr>
            <w:rFonts w:ascii="Times New Roman" w:hAnsi="Times New Roman" w:cs="Times New Roman"/>
            <w:sz w:val="24"/>
            <w:szCs w:val="24"/>
          </w:rPr>
          <w:t xml:space="preserve">a </w:t>
        </w:r>
      </w:ins>
      <w:del w:id="584" w:author="Todd W Arnold" w:date="2018-11-04T14:15:00Z">
        <w:r w:rsidR="00570AE0" w:rsidDel="00F30819">
          <w:rPr>
            <w:rFonts w:ascii="Times New Roman" w:hAnsi="Times New Roman" w:cs="Times New Roman"/>
            <w:sz w:val="24"/>
            <w:szCs w:val="24"/>
          </w:rPr>
          <w:delText xml:space="preserve">the occupancy </w:delText>
        </w:r>
      </w:del>
      <w:r w:rsidR="00570AE0">
        <w:rPr>
          <w:rFonts w:ascii="Times New Roman" w:hAnsi="Times New Roman" w:cs="Times New Roman"/>
          <w:sz w:val="24"/>
          <w:szCs w:val="24"/>
        </w:rPr>
        <w:t>covariate</w:t>
      </w:r>
      <w:r w:rsidR="00A71444">
        <w:rPr>
          <w:rFonts w:ascii="Times New Roman" w:hAnsi="Times New Roman" w:cs="Times New Roman"/>
          <w:sz w:val="24"/>
          <w:szCs w:val="24"/>
        </w:rPr>
        <w:t xml:space="preserve"> </w:t>
      </w:r>
      <w:ins w:id="585" w:author="Todd W Arnold" w:date="2018-11-04T14:15:00Z">
        <w:r w:rsidR="00F30819">
          <w:rPr>
            <w:rFonts w:ascii="Times New Roman" w:hAnsi="Times New Roman" w:cs="Times New Roman"/>
            <w:sz w:val="24"/>
            <w:szCs w:val="24"/>
          </w:rPr>
          <w:t>affecting occupancy</w:t>
        </w:r>
      </w:ins>
      <w:del w:id="586" w:author="Todd W Arnold" w:date="2018-11-04T14:15:00Z">
        <w:r w:rsidR="00827558" w:rsidDel="00F30819">
          <w:rPr>
            <w:rFonts w:ascii="Times New Roman" w:hAnsi="Times New Roman" w:cs="Times New Roman"/>
            <w:sz w:val="24"/>
            <w:szCs w:val="24"/>
          </w:rPr>
          <w:delText>for</w:delText>
        </w:r>
        <w:r w:rsidR="004771E0" w:rsidRPr="00C966A8" w:rsidDel="00F30819">
          <w:rPr>
            <w:rFonts w:ascii="Times New Roman" w:hAnsi="Times New Roman" w:cs="Times New Roman"/>
            <w:sz w:val="24"/>
            <w:szCs w:val="24"/>
          </w:rPr>
          <w:delText xml:space="preserve"> our JAGS model</w:delText>
        </w:r>
      </w:del>
      <w:r w:rsidR="00D274C7">
        <w:rPr>
          <w:rFonts w:ascii="Times New Roman" w:hAnsi="Times New Roman" w:cs="Times New Roman"/>
          <w:sz w:val="24"/>
          <w:szCs w:val="24"/>
        </w:rPr>
        <w:t>.</w:t>
      </w:r>
      <w:r w:rsidR="00827558">
        <w:rPr>
          <w:rFonts w:ascii="Times New Roman" w:hAnsi="Times New Roman" w:cs="Times New Roman"/>
          <w:sz w:val="24"/>
          <w:szCs w:val="24"/>
        </w:rPr>
        <w:t xml:space="preserve"> </w:t>
      </w:r>
      <w:ins w:id="587" w:author="Todd W Arnold" w:date="2018-11-04T14:21:00Z">
        <w:r w:rsidR="00266754">
          <w:rPr>
            <w:rFonts w:ascii="Times New Roman" w:hAnsi="Times New Roman" w:cs="Times New Roman"/>
            <w:sz w:val="24"/>
            <w:szCs w:val="24"/>
          </w:rPr>
          <w:t xml:space="preserve">Based on our hierarchical model, </w:t>
        </w:r>
      </w:ins>
      <w:r w:rsidR="00827558">
        <w:rPr>
          <w:rFonts w:ascii="Times New Roman" w:hAnsi="Times New Roman" w:cs="Times New Roman"/>
          <w:sz w:val="24"/>
          <w:szCs w:val="24"/>
        </w:rPr>
        <w:t xml:space="preserve">Leonard’s skipper occupancy </w:t>
      </w:r>
      <w:ins w:id="588" w:author="Todd W Arnold" w:date="2018-11-04T14:26:00Z">
        <w:r w:rsidR="00266754">
          <w:rPr>
            <w:rFonts w:ascii="Times New Roman" w:hAnsi="Times New Roman" w:cs="Times New Roman"/>
            <w:sz w:val="24"/>
            <w:szCs w:val="24"/>
          </w:rPr>
          <w:t xml:space="preserve">and abundance </w:t>
        </w:r>
      </w:ins>
      <w:r w:rsidR="00827558">
        <w:rPr>
          <w:rFonts w:ascii="Times New Roman" w:hAnsi="Times New Roman" w:cs="Times New Roman"/>
          <w:sz w:val="24"/>
          <w:szCs w:val="24"/>
        </w:rPr>
        <w:t>w</w:t>
      </w:r>
      <w:ins w:id="589" w:author="Todd W Arnold" w:date="2018-11-04T14:26:00Z">
        <w:r w:rsidR="00266754">
          <w:rPr>
            <w:rFonts w:ascii="Times New Roman" w:hAnsi="Times New Roman" w:cs="Times New Roman"/>
            <w:sz w:val="24"/>
            <w:szCs w:val="24"/>
          </w:rPr>
          <w:t>ere</w:t>
        </w:r>
      </w:ins>
      <w:del w:id="590" w:author="Todd W Arnold" w:date="2018-11-04T14:26:00Z">
        <w:r w:rsidR="00827558" w:rsidDel="00266754">
          <w:rPr>
            <w:rFonts w:ascii="Times New Roman" w:hAnsi="Times New Roman" w:cs="Times New Roman"/>
            <w:sz w:val="24"/>
            <w:szCs w:val="24"/>
          </w:rPr>
          <w:delText>as</w:delText>
        </w:r>
      </w:del>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commentRangeStart w:id="591"/>
      <w:r w:rsidR="00827558">
        <w:rPr>
          <w:rFonts w:ascii="Times New Roman" w:hAnsi="Times New Roman" w:cs="Times New Roman"/>
          <w:sz w:val="24"/>
          <w:szCs w:val="24"/>
        </w:rPr>
        <w:t xml:space="preserve">Table </w:t>
      </w:r>
      <w:ins w:id="592" w:author="Todd W Arnold" w:date="2018-11-04T14:22:00Z">
        <w:r w:rsidR="00266754">
          <w:rPr>
            <w:rFonts w:ascii="Times New Roman" w:hAnsi="Times New Roman" w:cs="Times New Roman"/>
            <w:sz w:val="24"/>
            <w:szCs w:val="24"/>
          </w:rPr>
          <w:t>5</w:t>
        </w:r>
        <w:commentRangeEnd w:id="591"/>
        <w:r w:rsidR="00266754">
          <w:rPr>
            <w:rStyle w:val="CommentReference"/>
          </w:rPr>
          <w:commentReference w:id="591"/>
        </w:r>
      </w:ins>
      <w:del w:id="593" w:author="Todd W Arnold" w:date="2018-11-04T14:22:00Z">
        <w:r w:rsidR="00827558" w:rsidDel="00266754">
          <w:rPr>
            <w:rFonts w:ascii="Times New Roman" w:hAnsi="Times New Roman" w:cs="Times New Roman"/>
            <w:sz w:val="24"/>
            <w:szCs w:val="24"/>
          </w:rPr>
          <w:delText>4</w:delText>
        </w:r>
      </w:del>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w:t>
      </w:r>
      <w:del w:id="594" w:author="Todd W Arnold" w:date="2018-11-04T14:20:00Z">
        <w:r w:rsidDel="00266754">
          <w:rPr>
            <w:rFonts w:ascii="Times New Roman" w:hAnsi="Times New Roman" w:cs="Times New Roman"/>
            <w:sz w:val="20"/>
            <w:szCs w:val="20"/>
          </w:rPr>
          <w:delText xml:space="preserve"> with a negative binomial distribution</w:delText>
        </w:r>
        <w:r w:rsidRPr="00B25E21" w:rsidDel="00266754">
          <w:rPr>
            <w:rFonts w:ascii="Times New Roman" w:hAnsi="Times New Roman" w:cs="Times New Roman"/>
            <w:sz w:val="20"/>
            <w:szCs w:val="20"/>
          </w:rPr>
          <w:delText xml:space="preserve"> in all models</w:delText>
        </w:r>
      </w:del>
      <w:ins w:id="595" w:author="Todd W Arnold" w:date="2018-11-04T14:20:00Z">
        <w:r w:rsidR="00266754">
          <w:rPr>
            <w:rFonts w:ascii="Times New Roman" w:hAnsi="Times New Roman" w:cs="Times New Roman"/>
            <w:sz w:val="20"/>
            <w:szCs w:val="20"/>
          </w:rPr>
          <w:t xml:space="preserve"> using program unmarked in R</w:t>
        </w:r>
      </w:ins>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del w:id="596" w:author="Todd W Arnold" w:date="2018-11-04T14:19:00Z">
        <w:r w:rsidR="004E6D6C" w:rsidRPr="00B25E21" w:rsidDel="00266754">
          <w:rPr>
            <w:rFonts w:ascii="Times New Roman" w:hAnsi="Times New Roman" w:cs="Times New Roman"/>
            <w:sz w:val="20"/>
            <w:szCs w:val="20"/>
          </w:rPr>
          <w:delText>.</w:delText>
        </w:r>
        <w:r w:rsidRPr="00B25E21" w:rsidDel="00266754">
          <w:rPr>
            <w:rFonts w:ascii="Times New Roman" w:hAnsi="Times New Roman" w:cs="Times New Roman"/>
            <w:sz w:val="20"/>
            <w:szCs w:val="20"/>
          </w:rPr>
          <w:delText xml:space="preserve"> </w:delText>
        </w:r>
        <w:r w:rsidR="00827558" w:rsidDel="00266754">
          <w:rPr>
            <w:rFonts w:ascii="Times New Roman" w:hAnsi="Times New Roman" w:cs="Times New Roman"/>
            <w:sz w:val="20"/>
            <w:szCs w:val="20"/>
          </w:rPr>
          <w:delText>The last col</w:delText>
        </w:r>
        <w:r w:rsidR="00EF79B5" w:rsidDel="00266754">
          <w:rPr>
            <w:rFonts w:ascii="Times New Roman" w:hAnsi="Times New Roman" w:cs="Times New Roman"/>
            <w:sz w:val="20"/>
            <w:szCs w:val="20"/>
          </w:rPr>
          <w:delText>umn includes results from our mu</w:delText>
        </w:r>
        <w:r w:rsidR="00827558" w:rsidDel="00266754">
          <w:rPr>
            <w:rFonts w:ascii="Times New Roman" w:hAnsi="Times New Roman" w:cs="Times New Roman"/>
            <w:sz w:val="20"/>
            <w:szCs w:val="20"/>
          </w:rPr>
          <w:delText xml:space="preserve">lti-variate </w:delText>
        </w:r>
        <w:commentRangeStart w:id="597"/>
        <w:r w:rsidR="00827558" w:rsidDel="00266754">
          <w:rPr>
            <w:rFonts w:ascii="Times New Roman" w:hAnsi="Times New Roman" w:cs="Times New Roman"/>
            <w:sz w:val="20"/>
            <w:szCs w:val="20"/>
          </w:rPr>
          <w:delText xml:space="preserve">JAGS </w:delText>
        </w:r>
      </w:del>
      <w:commentRangeEnd w:id="597"/>
      <w:r w:rsidR="00266754">
        <w:rPr>
          <w:rStyle w:val="CommentReference"/>
        </w:rPr>
        <w:commentReference w:id="597"/>
      </w:r>
      <w:del w:id="598" w:author="Todd W Arnold" w:date="2018-11-04T14:19:00Z">
        <w:r w:rsidR="00827558" w:rsidDel="00266754">
          <w:rPr>
            <w:rFonts w:ascii="Times New Roman" w:hAnsi="Times New Roman" w:cs="Times New Roman"/>
            <w:sz w:val="20"/>
            <w:szCs w:val="20"/>
          </w:rPr>
          <w:delText>model.</w:delText>
        </w:r>
        <w:r w:rsidR="004E6D6C" w:rsidDel="00266754">
          <w:rPr>
            <w:rFonts w:ascii="Times New Roman" w:hAnsi="Times New Roman" w:cs="Times New Roman"/>
            <w:sz w:val="20"/>
            <w:szCs w:val="20"/>
          </w:rPr>
          <w:delText xml:space="preserve"> </w:delText>
        </w:r>
      </w:del>
      <w:del w:id="599" w:author="Todd W Arnold" w:date="2018-11-04T14:17:00Z">
        <w:r w:rsidR="004E6D6C" w:rsidDel="00266754">
          <w:rPr>
            <w:rFonts w:ascii="Times New Roman" w:hAnsi="Times New Roman" w:cs="Times New Roman"/>
            <w:sz w:val="20"/>
            <w:szCs w:val="20"/>
          </w:rPr>
          <w:delText>Parameter estimates for the JAGS model are given with 85% credible intervals</w:delText>
        </w:r>
        <w:r w:rsidR="00812E42" w:rsidDel="00266754">
          <w:rPr>
            <w:rFonts w:ascii="Times New Roman" w:hAnsi="Times New Roman" w:cs="Times New Roman"/>
            <w:sz w:val="20"/>
            <w:szCs w:val="20"/>
          </w:rPr>
          <w:delText>, and DIC is listed in place of AIC</w:delText>
        </w:r>
        <w:r w:rsidR="004E6D6C" w:rsidDel="00266754">
          <w:rPr>
            <w:rFonts w:ascii="Times New Roman" w:hAnsi="Times New Roman" w:cs="Times New Roman"/>
            <w:sz w:val="20"/>
            <w:szCs w:val="20"/>
          </w:rPr>
          <w:delText xml:space="preserve">. </w:delText>
        </w:r>
      </w:del>
      <w:ins w:id="600" w:author="Todd W Arnold" w:date="2018-11-04T14:19:00Z">
        <w:r w:rsidR="00266754">
          <w:rPr>
            <w:rFonts w:ascii="Times New Roman" w:hAnsi="Times New Roman" w:cs="Times New Roman"/>
            <w:sz w:val="20"/>
            <w:szCs w:val="20"/>
          </w:rPr>
          <w:t xml:space="preserve"> </w:t>
        </w:r>
      </w:ins>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266754" w:rsidRPr="00AB4ADE"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rsidR="00266754" w:rsidRPr="00726C90" w:rsidRDefault="00266754"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266754" w:rsidRPr="00AB4ADE"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266754" w:rsidRPr="00AB4ADE"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rsidR="00427302" w:rsidRPr="00270F49" w:rsidRDefault="00427302" w:rsidP="00DC78C3">
            <w:pPr>
              <w:spacing w:after="0" w:line="240" w:lineRule="auto"/>
              <w:jc w:val="center"/>
              <w:rPr>
                <w:rFonts w:ascii="Times New Roman" w:eastAsia="Times New Roman" w:hAnsi="Times New Roman" w:cs="Times New Roman"/>
                <w:b/>
                <w:color w:val="000000"/>
                <w:sz w:val="18"/>
                <w:szCs w:val="18"/>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rsidR="00B45A88" w:rsidRPr="00270F49" w:rsidRDefault="00B45A88" w:rsidP="00DC78C3">
            <w:pPr>
              <w:spacing w:after="0" w:line="240" w:lineRule="auto"/>
              <w:jc w:val="center"/>
              <w:rPr>
                <w:rFonts w:ascii="Times New Roman" w:eastAsia="Times New Roman" w:hAnsi="Times New Roman" w:cs="Times New Roman"/>
                <w:b/>
                <w:sz w:val="20"/>
                <w:szCs w:val="20"/>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266754">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266754" w:rsidRPr="00AB4ADE"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266754" w:rsidRPr="00AB4ADE"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r>
      <w:tr w:rsidR="00266754" w:rsidRPr="00AB4ADE"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266754" w:rsidRPr="00AB4ADE"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266754" w:rsidRPr="00AB4ADE"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r>
      <w:tr w:rsidR="00266754" w:rsidRPr="00AB4ADE"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266754" w:rsidRPr="00AB4ADE"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266754" w:rsidRPr="00AB4ADE"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266754" w:rsidRPr="00AB4ADE"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266754" w:rsidRPr="00AB4ADE"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rsidR="00266754" w:rsidRPr="00AB4ADE" w:rsidRDefault="00266754"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del w:id="601" w:author="Todd W Arnold" w:date="2018-11-04T14:20:00Z">
        <w:r w:rsidR="00D50313" w:rsidDel="00266754">
          <w:rPr>
            <w:rFonts w:ascii="Times New Roman" w:hAnsi="Times New Roman" w:cs="Times New Roman"/>
            <w:sz w:val="20"/>
            <w:szCs w:val="20"/>
          </w:rPr>
          <w:delText>The last column includes results from our multi-variate JAGS model. Parameter estimates for the JAGS model are given with 85% credible intervals</w:delText>
        </w:r>
        <w:r w:rsidR="00812E42" w:rsidDel="00266754">
          <w:rPr>
            <w:rFonts w:ascii="Times New Roman" w:hAnsi="Times New Roman" w:cs="Times New Roman"/>
            <w:sz w:val="20"/>
            <w:szCs w:val="20"/>
          </w:rPr>
          <w:delText>, and DIC is listed in place of AIC</w:delText>
        </w:r>
        <w:r w:rsidR="00D50313" w:rsidDel="00266754">
          <w:rPr>
            <w:rFonts w:ascii="Times New Roman" w:hAnsi="Times New Roman" w:cs="Times New Roman"/>
            <w:sz w:val="20"/>
            <w:szCs w:val="20"/>
          </w:rPr>
          <w:delText xml:space="preserve">. </w:delText>
        </w:r>
      </w:del>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292"/>
      </w:tblGrid>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commentRangeStart w:id="602"/>
            <w:r w:rsidRPr="00726C90">
              <w:rPr>
                <w:rFonts w:ascii="Times New Roman" w:eastAsia="Times New Roman" w:hAnsi="Times New Roman" w:cs="Times New Roman"/>
                <w:b/>
                <w:color w:val="000000"/>
                <w:sz w:val="18"/>
                <w:szCs w:val="18"/>
              </w:rPr>
              <w:t>Multiple</w:t>
            </w:r>
            <w:commentRangeEnd w:id="602"/>
            <w:r w:rsidR="00266754">
              <w:rPr>
                <w:rStyle w:val="CommentReference"/>
              </w:rPr>
              <w:commentReference w:id="602"/>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6B7B9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w:t>
            </w:r>
            <w:r w:rsidRPr="00AB4ADE">
              <w:rPr>
                <w:rFonts w:ascii="Times New Roman" w:eastAsia="Times New Roman" w:hAnsi="Times New Roman" w:cs="Times New Roman"/>
                <w:b/>
                <w:bCs/>
                <w:color w:val="000000"/>
                <w:sz w:val="18"/>
                <w:szCs w:val="18"/>
              </w:rPr>
              <w:lastRenderedPageBreak/>
              <w:t>0.14)</w:t>
            </w: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Non-bunchgrass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xml:space="preserve">AIC </w:t>
            </w:r>
            <w:del w:id="603" w:author="Todd W Arnold" w:date="2018-11-04T14:26:00Z">
              <w:r w:rsidRPr="00AB4ADE" w:rsidDel="000F3FC9">
                <w:rPr>
                  <w:rFonts w:ascii="Times New Roman" w:eastAsia="Times New Roman" w:hAnsi="Times New Roman" w:cs="Times New Roman"/>
                  <w:color w:val="000000"/>
                  <w:sz w:val="18"/>
                  <w:szCs w:val="18"/>
                </w:rPr>
                <w:delText>(DIC)</w:delText>
              </w:r>
            </w:del>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EE7F45" wp14:editId="6D954CB6">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ins w:id="604" w:author="Todd W Arnold" w:date="2018-11-04T14:30:00Z">
        <w:r w:rsidR="000F3FC9">
          <w:rPr>
            <w:rFonts w:ascii="Times New Roman" w:hAnsi="Times New Roman" w:cs="Times New Roman"/>
            <w:sz w:val="24"/>
            <w:szCs w:val="24"/>
          </w:rPr>
          <w:t xml:space="preserve">In the JAGS model that combined all 4 of these effects, both parameters had a positive effect on both occupancy and abundance (Fig. </w:t>
        </w:r>
      </w:ins>
      <w:ins w:id="605" w:author="Todd W Arnold" w:date="2018-11-04T14:31:00Z">
        <w:r w:rsidR="000F3FC9">
          <w:rPr>
            <w:rFonts w:ascii="Times New Roman" w:hAnsi="Times New Roman" w:cs="Times New Roman"/>
            <w:sz w:val="24"/>
            <w:szCs w:val="24"/>
          </w:rPr>
          <w:t>4).</w:t>
        </w:r>
      </w:ins>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commentRangeStart w:id="606"/>
      <w:r>
        <w:rPr>
          <w:rFonts w:ascii="Times New Roman" w:hAnsi="Times New Roman" w:cs="Times New Roman"/>
          <w:sz w:val="20"/>
          <w:szCs w:val="20"/>
        </w:rPr>
        <w:t>with a negative binomial distribution</w:t>
      </w:r>
      <w:r w:rsidRPr="00B25E21">
        <w:rPr>
          <w:rFonts w:ascii="Times New Roman" w:hAnsi="Times New Roman" w:cs="Times New Roman"/>
          <w:sz w:val="20"/>
          <w:szCs w:val="20"/>
        </w:rPr>
        <w:t xml:space="preserve"> in all models</w:t>
      </w:r>
      <w:commentRangeEnd w:id="606"/>
      <w:r w:rsidR="000F3FC9">
        <w:rPr>
          <w:rStyle w:val="CommentReference"/>
        </w:rPr>
        <w:commentReference w:id="606"/>
      </w:r>
      <w:r w:rsidRPr="00B25E21">
        <w:rPr>
          <w:rFonts w:ascii="Times New Roman" w:hAnsi="Times New Roman" w:cs="Times New Roman"/>
          <w:sz w:val="20"/>
          <w:szCs w:val="20"/>
        </w:rPr>
        <w:t>. Parameter estimates are given with 85% confidence intervals.</w:t>
      </w:r>
      <w:r w:rsidR="006622E9">
        <w:rPr>
          <w:rFonts w:ascii="Times New Roman" w:hAnsi="Times New Roman" w:cs="Times New Roman"/>
          <w:sz w:val="20"/>
          <w:szCs w:val="20"/>
        </w:rPr>
        <w:t xml:space="preserve"> </w:t>
      </w:r>
      <w:del w:id="607" w:author="Todd W Arnold" w:date="2018-11-04T14:29:00Z">
        <w:r w:rsidR="006622E9" w:rsidDel="000F3FC9">
          <w:rPr>
            <w:rFonts w:ascii="Times New Roman" w:hAnsi="Times New Roman" w:cs="Times New Roman"/>
            <w:sz w:val="20"/>
            <w:szCs w:val="20"/>
          </w:rPr>
          <w:delText xml:space="preserve">The last column includes results from our multi-variate JAGS model. Parameter estimates for the JAGS model are given with 85% credible intervals, and DIC is listed in place of AIC. </w:delText>
        </w:r>
        <w:r w:rsidRPr="00B25E21" w:rsidDel="000F3FC9">
          <w:rPr>
            <w:rFonts w:ascii="Times New Roman" w:hAnsi="Times New Roman" w:cs="Times New Roman"/>
            <w:sz w:val="20"/>
            <w:szCs w:val="20"/>
          </w:rPr>
          <w:delText xml:space="preserve"> </w:delText>
        </w:r>
      </w:del>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rsidTr="00EE5782">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ACC95F" wp14:editId="66B60086">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w:t>
      </w:r>
      <w:ins w:id="608" w:author="Todd W Arnold" w:date="2018-11-04T14:04:00Z">
        <w:r w:rsidR="00347BCE">
          <w:rPr>
            <w:rFonts w:ascii="Times New Roman" w:hAnsi="Times New Roman" w:cs="Times New Roman"/>
            <w:sz w:val="24"/>
            <w:szCs w:val="24"/>
          </w:rPr>
          <w:t xml:space="preserve">during ## surveys </w:t>
        </w:r>
      </w:ins>
      <w:r w:rsidR="0027445D">
        <w:rPr>
          <w:rFonts w:ascii="Times New Roman" w:hAnsi="Times New Roman" w:cs="Times New Roman"/>
          <w:sz w:val="24"/>
          <w:szCs w:val="24"/>
        </w:rPr>
        <w:t xml:space="preserve">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ins w:id="609" w:author="Todd W Arnold" w:date="2018-11-04T14:04:00Z">
        <w:r w:rsidR="00347BCE">
          <w:rPr>
            <w:rFonts w:ascii="Times New Roman" w:hAnsi="Times New Roman" w:cs="Times New Roman"/>
            <w:bCs/>
            <w:sz w:val="24"/>
            <w:szCs w:val="24"/>
          </w:rPr>
          <w:t xml:space="preserve"> during # surveys</w:t>
        </w:r>
      </w:ins>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w:t>
      </w:r>
      <w:ins w:id="610" w:author="Todd W Arnold" w:date="2018-11-04T14:04:00Z">
        <w:r w:rsidR="00347BCE">
          <w:rPr>
            <w:rFonts w:ascii="Times New Roman" w:hAnsi="Times New Roman" w:cs="Times New Roman"/>
            <w:bCs/>
            <w:sz w:val="24"/>
            <w:szCs w:val="24"/>
          </w:rPr>
          <w:t>Given near absence of detection events during replicate surveys, d</w:t>
        </w:r>
      </w:ins>
      <w:del w:id="611" w:author="Todd W Arnold" w:date="2018-11-04T14:04:00Z">
        <w:r w:rsidR="00E81529" w:rsidDel="00347BCE">
          <w:rPr>
            <w:rFonts w:ascii="Times New Roman" w:hAnsi="Times New Roman" w:cs="Times New Roman"/>
            <w:bCs/>
            <w:sz w:val="24"/>
            <w:szCs w:val="24"/>
          </w:rPr>
          <w:delText>D</w:delText>
        </w:r>
      </w:del>
      <w:r w:rsidR="00E81529">
        <w:rPr>
          <w:rFonts w:ascii="Times New Roman" w:hAnsi="Times New Roman" w:cs="Times New Roman"/>
          <w:bCs/>
          <w:sz w:val="24"/>
          <w:szCs w:val="24"/>
        </w:rPr>
        <w:t>ata for both species of snakes was insufficient for occupancy and abundance analysis</w:t>
      </w:r>
      <w:ins w:id="612" w:author="Todd W Arnold" w:date="2018-11-04T14:05:00Z">
        <w:r w:rsidR="00347BCE">
          <w:rPr>
            <w:rFonts w:ascii="Times New Roman" w:hAnsi="Times New Roman" w:cs="Times New Roman"/>
            <w:bCs/>
            <w:sz w:val="24"/>
            <w:szCs w:val="24"/>
          </w:rPr>
          <w:t xml:space="preserve"> (</w:t>
        </w:r>
      </w:ins>
      <w:commentRangeStart w:id="613"/>
      <w:proofErr w:type="spellStart"/>
      <w:ins w:id="614" w:author="Todd W Arnold" w:date="2018-11-04T14:32:00Z">
        <w:r w:rsidR="000F3FC9">
          <w:rPr>
            <w:rFonts w:ascii="Times New Roman" w:hAnsi="Times New Roman" w:cs="Times New Roman"/>
            <w:bCs/>
            <w:sz w:val="24"/>
            <w:szCs w:val="24"/>
          </w:rPr>
          <w:t>Guillera-Arroita</w:t>
        </w:r>
        <w:proofErr w:type="spellEnd"/>
        <w:r w:rsidR="000F3FC9">
          <w:rPr>
            <w:rFonts w:ascii="Times New Roman" w:hAnsi="Times New Roman" w:cs="Times New Roman"/>
            <w:bCs/>
            <w:sz w:val="24"/>
            <w:szCs w:val="24"/>
          </w:rPr>
          <w:t xml:space="preserve"> 2010</w:t>
        </w:r>
        <w:commentRangeEnd w:id="613"/>
        <w:r w:rsidR="000F3FC9">
          <w:rPr>
            <w:rStyle w:val="CommentReference"/>
          </w:rPr>
          <w:commentReference w:id="613"/>
        </w:r>
      </w:ins>
      <w:ins w:id="615" w:author="Todd W Arnold" w:date="2018-11-04T14:05:00Z">
        <w:r w:rsidR="00347BCE">
          <w:rPr>
            <w:rFonts w:ascii="Times New Roman" w:hAnsi="Times New Roman" w:cs="Times New Roman"/>
            <w:bCs/>
            <w:sz w:val="24"/>
            <w:szCs w:val="24"/>
          </w:rPr>
          <w:t>)</w:t>
        </w:r>
      </w:ins>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0F3FC9">
      <w:pPr>
        <w:autoSpaceDE w:val="0"/>
        <w:autoSpaceDN w:val="0"/>
        <w:spacing w:line="480" w:lineRule="auto"/>
        <w:ind w:firstLine="720"/>
        <w:outlineLvl w:val="0"/>
        <w:rPr>
          <w:rFonts w:ascii="Times New Roman" w:hAnsi="Times New Roman" w:cs="Times New Roman"/>
          <w:bCs/>
          <w:sz w:val="24"/>
          <w:szCs w:val="24"/>
        </w:rPr>
        <w:pPrChange w:id="616" w:author="Todd W Arnold" w:date="2018-11-04T14:33:00Z">
          <w:pPr>
            <w:autoSpaceDE w:val="0"/>
            <w:autoSpaceDN w:val="0"/>
            <w:spacing w:line="480" w:lineRule="auto"/>
            <w:outlineLvl w:val="0"/>
          </w:pPr>
        </w:pPrChange>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w:t>
      </w:r>
      <w:commentRangeStart w:id="617"/>
      <w:r w:rsidRPr="00A96F49">
        <w:rPr>
          <w:rFonts w:ascii="Times New Roman" w:hAnsi="Times New Roman" w:cs="Times New Roman"/>
          <w:bCs/>
          <w:sz w:val="24"/>
          <w:szCs w:val="24"/>
        </w:rPr>
        <w:t>the native fauna as a whole</w:t>
      </w:r>
      <w:commentRangeEnd w:id="617"/>
      <w:r w:rsidR="00B332DE">
        <w:rPr>
          <w:rStyle w:val="CommentReference"/>
        </w:rPr>
        <w:commentReference w:id="617"/>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w:t>
      </w:r>
      <w:r w:rsidR="0015495C" w:rsidRPr="00A96F49">
        <w:rPr>
          <w:rFonts w:ascii="Times New Roman" w:hAnsi="Times New Roman" w:cs="Times New Roman"/>
          <w:bCs/>
          <w:sz w:val="24"/>
          <w:szCs w:val="24"/>
        </w:rPr>
        <w:lastRenderedPageBreak/>
        <w:t>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w:t>
      </w:r>
      <w:del w:id="618" w:author="Todd W Arnold" w:date="2018-11-04T14:34:00Z">
        <w:r w:rsidRPr="00A96F49" w:rsidDel="000F3FC9">
          <w:rPr>
            <w:rFonts w:ascii="Times New Roman" w:hAnsi="Times New Roman" w:cs="Times New Roman"/>
            <w:bCs/>
            <w:sz w:val="24"/>
            <w:szCs w:val="24"/>
          </w:rPr>
          <w:delText xml:space="preserve">system </w:delText>
        </w:r>
      </w:del>
      <w:r w:rsidRPr="00A96F49">
        <w:rPr>
          <w:rFonts w:ascii="Times New Roman" w:hAnsi="Times New Roman" w:cs="Times New Roman"/>
          <w:bCs/>
          <w:sz w:val="24"/>
          <w:szCs w:val="24"/>
        </w:rPr>
        <w:t xml:space="preserve">lark sparrow and Leonard’s skipper </w:t>
      </w:r>
      <w:commentRangeStart w:id="619"/>
      <w:r w:rsidRPr="00A96F49">
        <w:rPr>
          <w:rFonts w:ascii="Times New Roman" w:hAnsi="Times New Roman" w:cs="Times New Roman"/>
          <w:bCs/>
          <w:sz w:val="24"/>
          <w:szCs w:val="24"/>
        </w:rPr>
        <w:t>had disparate associations with management disturbance (logging, burning, and grazing</w:t>
      </w:r>
      <w:del w:id="620" w:author="Todd W Arnold" w:date="2018-11-04T14:34:00Z">
        <w:r w:rsidRPr="00A96F49" w:rsidDel="000F3FC9">
          <w:rPr>
            <w:rFonts w:ascii="Times New Roman" w:hAnsi="Times New Roman" w:cs="Times New Roman"/>
            <w:bCs/>
            <w:sz w:val="24"/>
            <w:szCs w:val="24"/>
          </w:rPr>
          <w:delText>.</w:delText>
        </w:r>
      </w:del>
      <w:r w:rsidRPr="00A96F49">
        <w:rPr>
          <w:rFonts w:ascii="Times New Roman" w:hAnsi="Times New Roman" w:cs="Times New Roman"/>
          <w:bCs/>
          <w:sz w:val="24"/>
          <w:szCs w:val="24"/>
        </w:rPr>
        <w:t>)</w:t>
      </w:r>
      <w:commentRangeEnd w:id="619"/>
      <w:r w:rsidR="00B332DE">
        <w:rPr>
          <w:rStyle w:val="CommentReference"/>
        </w:rPr>
        <w:commentReference w:id="619"/>
      </w:r>
      <w:ins w:id="621" w:author="Todd W Arnold" w:date="2018-11-04T19:28:00Z">
        <w:r w:rsidR="00B332DE">
          <w:rPr>
            <w:rFonts w:ascii="Times New Roman" w:hAnsi="Times New Roman" w:cs="Times New Roman"/>
            <w:bCs/>
            <w:sz w:val="24"/>
            <w:szCs w:val="24"/>
          </w:rPr>
          <w:t>,</w:t>
        </w:r>
      </w:ins>
      <w:r w:rsidRPr="00A96F49">
        <w:rPr>
          <w:rFonts w:ascii="Times New Roman" w:hAnsi="Times New Roman" w:cs="Times New Roman"/>
          <w:bCs/>
          <w:sz w:val="24"/>
          <w:szCs w:val="24"/>
        </w:rPr>
        <w:t xml:space="preserve"> </w:t>
      </w:r>
      <w:ins w:id="622" w:author="Todd W Arnold" w:date="2018-11-04T19:28:00Z">
        <w:r w:rsidR="00B332DE">
          <w:rPr>
            <w:rFonts w:ascii="Times New Roman" w:hAnsi="Times New Roman" w:cs="Times New Roman"/>
            <w:bCs/>
            <w:sz w:val="24"/>
            <w:szCs w:val="24"/>
          </w:rPr>
          <w:t>with l</w:t>
        </w:r>
      </w:ins>
      <w:del w:id="623" w:author="Todd W Arnold" w:date="2018-11-04T19:28:00Z">
        <w:r w:rsidRPr="00A96F49" w:rsidDel="00B332DE">
          <w:rPr>
            <w:rFonts w:ascii="Times New Roman" w:hAnsi="Times New Roman" w:cs="Times New Roman"/>
            <w:bCs/>
            <w:sz w:val="24"/>
            <w:szCs w:val="24"/>
          </w:rPr>
          <w:delText>L</w:delText>
        </w:r>
      </w:del>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ins w:id="624" w:author="Todd W Arnold" w:date="2018-11-04T19:28:00Z">
        <w:r w:rsidR="00B332DE">
          <w:rPr>
            <w:rFonts w:ascii="Times New Roman" w:hAnsi="Times New Roman" w:cs="Times New Roman"/>
            <w:bCs/>
            <w:sz w:val="24"/>
            <w:szCs w:val="24"/>
          </w:rPr>
          <w:t>s responding</w:t>
        </w:r>
      </w:ins>
      <w:del w:id="625" w:author="Todd W Arnold" w:date="2018-11-04T19:28:00Z">
        <w:r w:rsidR="0015495C" w:rsidDel="00B332DE">
          <w:rPr>
            <w:rFonts w:ascii="Times New Roman" w:hAnsi="Times New Roman" w:cs="Times New Roman"/>
            <w:bCs/>
            <w:sz w:val="24"/>
            <w:szCs w:val="24"/>
          </w:rPr>
          <w:delText xml:space="preserve"> </w:delText>
        </w:r>
        <w:r w:rsidR="00B93215" w:rsidDel="00B332DE">
          <w:rPr>
            <w:rFonts w:ascii="Times New Roman" w:hAnsi="Times New Roman" w:cs="Times New Roman"/>
            <w:bCs/>
            <w:sz w:val="24"/>
            <w:szCs w:val="24"/>
          </w:rPr>
          <w:delText xml:space="preserve">abundance was </w:delText>
        </w:r>
      </w:del>
      <w:ins w:id="626" w:author="Todd W Arnold" w:date="2018-11-04T19:29:00Z">
        <w:r w:rsidR="00B332DE">
          <w:rPr>
            <w:rFonts w:ascii="Times New Roman" w:hAnsi="Times New Roman" w:cs="Times New Roman"/>
            <w:bCs/>
            <w:sz w:val="24"/>
            <w:szCs w:val="24"/>
          </w:rPr>
          <w:t xml:space="preserve"> </w:t>
        </w:r>
      </w:ins>
      <w:r w:rsidR="00B93215">
        <w:rPr>
          <w:rFonts w:ascii="Times New Roman" w:hAnsi="Times New Roman" w:cs="Times New Roman"/>
          <w:bCs/>
          <w:sz w:val="24"/>
          <w:szCs w:val="24"/>
        </w:rPr>
        <w:t xml:space="preserve">positively </w:t>
      </w:r>
      <w:del w:id="627" w:author="Todd W Arnold" w:date="2018-11-04T19:29:00Z">
        <w:r w:rsidR="00B93215" w:rsidDel="00B332DE">
          <w:rPr>
            <w:rFonts w:ascii="Times New Roman" w:hAnsi="Times New Roman" w:cs="Times New Roman"/>
            <w:bCs/>
            <w:sz w:val="24"/>
            <w:szCs w:val="24"/>
          </w:rPr>
          <w:delText xml:space="preserve">related </w:delText>
        </w:r>
      </w:del>
      <w:r w:rsidR="00B93215">
        <w:rPr>
          <w:rFonts w:ascii="Times New Roman" w:hAnsi="Times New Roman" w:cs="Times New Roman"/>
          <w:bCs/>
          <w:sz w:val="24"/>
          <w:szCs w:val="24"/>
        </w:rPr>
        <w:t>to</w:t>
      </w:r>
      <w:r w:rsidR="0015495C">
        <w:rPr>
          <w:rFonts w:ascii="Times New Roman" w:hAnsi="Times New Roman" w:cs="Times New Roman"/>
          <w:bCs/>
          <w:sz w:val="24"/>
          <w:szCs w:val="24"/>
        </w:rPr>
        <w:t xml:space="preserve"> </w:t>
      </w:r>
      <w:ins w:id="628" w:author="Todd W Arnold" w:date="2018-11-04T19:29:00Z">
        <w:r w:rsidR="00B332DE">
          <w:rPr>
            <w:rFonts w:ascii="Times New Roman" w:hAnsi="Times New Roman" w:cs="Times New Roman"/>
            <w:bCs/>
            <w:sz w:val="24"/>
            <w:szCs w:val="24"/>
          </w:rPr>
          <w:t xml:space="preserve">these </w:t>
        </w:r>
      </w:ins>
      <w:del w:id="629" w:author="Todd W Arnold" w:date="2018-11-04T19:29:00Z">
        <w:r w:rsidR="0015495C" w:rsidDel="00B332DE">
          <w:rPr>
            <w:rFonts w:ascii="Times New Roman" w:hAnsi="Times New Roman" w:cs="Times New Roman"/>
            <w:bCs/>
            <w:sz w:val="24"/>
            <w:szCs w:val="24"/>
          </w:rPr>
          <w:delText xml:space="preserve">management </w:delText>
        </w:r>
      </w:del>
      <w:r w:rsidR="0015495C">
        <w:rPr>
          <w:rFonts w:ascii="Times New Roman" w:hAnsi="Times New Roman" w:cs="Times New Roman"/>
          <w:bCs/>
          <w:sz w:val="24"/>
          <w:szCs w:val="24"/>
        </w:rPr>
        <w:t>activities</w:t>
      </w:r>
      <w:ins w:id="630" w:author="Todd W Arnold" w:date="2018-11-04T19:29:00Z">
        <w:r w:rsidR="00B332DE">
          <w:rPr>
            <w:rFonts w:ascii="Times New Roman" w:hAnsi="Times New Roman" w:cs="Times New Roman"/>
            <w:bCs/>
            <w:sz w:val="24"/>
            <w:szCs w:val="24"/>
          </w:rPr>
          <w:t>, but Leonard’s skippers responding negatively</w:t>
        </w:r>
      </w:ins>
      <w:r w:rsidR="0015495C">
        <w:rPr>
          <w:rFonts w:ascii="Times New Roman" w:hAnsi="Times New Roman" w:cs="Times New Roman"/>
          <w:bCs/>
          <w:sz w:val="24"/>
          <w:szCs w:val="24"/>
        </w:rPr>
        <w:t>.</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w:t>
      </w:r>
      <w:ins w:id="631" w:author="Todd W Arnold" w:date="2018-11-04T19:29:00Z">
        <w:r w:rsidR="00B332DE">
          <w:rPr>
            <w:rFonts w:ascii="Times New Roman" w:hAnsi="Times New Roman" w:cs="Times New Roman"/>
            <w:bCs/>
            <w:sz w:val="24"/>
            <w:szCs w:val="24"/>
          </w:rPr>
          <w:t xml:space="preserve">highly </w:t>
        </w:r>
      </w:ins>
      <w:r w:rsidRPr="00A96F49">
        <w:rPr>
          <w:rFonts w:ascii="Times New Roman" w:hAnsi="Times New Roman" w:cs="Times New Roman"/>
          <w:bCs/>
          <w:sz w:val="24"/>
          <w:szCs w:val="24"/>
        </w:rPr>
        <w:t>mobile</w:t>
      </w:r>
      <w:del w:id="632" w:author="Todd W Arnold" w:date="2018-11-04T19:30:00Z">
        <w:r w:rsidRPr="00A96F49" w:rsidDel="00B332DE">
          <w:rPr>
            <w:rFonts w:ascii="Times New Roman" w:hAnsi="Times New Roman" w:cs="Times New Roman"/>
            <w:bCs/>
            <w:sz w:val="24"/>
            <w:szCs w:val="24"/>
          </w:rPr>
          <w:delText>, may have many individuals searching for territor</w:delText>
        </w:r>
      </w:del>
      <w:del w:id="633" w:author="Todd W Arnold" w:date="2018-11-04T14:35:00Z">
        <w:r w:rsidRPr="00A96F49" w:rsidDel="000F3FC9">
          <w:rPr>
            <w:rFonts w:ascii="Times New Roman" w:hAnsi="Times New Roman" w:cs="Times New Roman"/>
            <w:bCs/>
            <w:sz w:val="24"/>
            <w:szCs w:val="24"/>
          </w:rPr>
          <w:delText>y</w:delText>
        </w:r>
      </w:del>
      <w:del w:id="634" w:author="Todd W Arnold" w:date="2018-11-04T19:30:00Z">
        <w:r w:rsidRPr="00A96F49" w:rsidDel="00B332DE">
          <w:rPr>
            <w:rFonts w:ascii="Times New Roman" w:hAnsi="Times New Roman" w:cs="Times New Roman"/>
            <w:bCs/>
            <w:sz w:val="24"/>
            <w:szCs w:val="24"/>
          </w:rPr>
          <w:delText xml:space="preserve"> each breeding season,</w:delText>
        </w:r>
      </w:del>
      <w:r w:rsidRPr="00A96F49">
        <w:rPr>
          <w:rFonts w:ascii="Times New Roman" w:hAnsi="Times New Roman" w:cs="Times New Roman"/>
          <w:bCs/>
          <w:sz w:val="24"/>
          <w:szCs w:val="24"/>
        </w:rPr>
        <w:t xml:space="preserve"> and </w:t>
      </w:r>
      <w:del w:id="635" w:author="Todd W Arnold" w:date="2018-11-04T19:30:00Z">
        <w:r w:rsidRPr="00A96F49" w:rsidDel="00B332DE">
          <w:rPr>
            <w:rFonts w:ascii="Times New Roman" w:hAnsi="Times New Roman" w:cs="Times New Roman"/>
            <w:bCs/>
            <w:sz w:val="24"/>
            <w:szCs w:val="24"/>
          </w:rPr>
          <w:delText xml:space="preserve">may be </w:delText>
        </w:r>
      </w:del>
      <w:r w:rsidRPr="00A96F49">
        <w:rPr>
          <w:rFonts w:ascii="Times New Roman" w:hAnsi="Times New Roman" w:cs="Times New Roman"/>
          <w:bCs/>
          <w:sz w:val="24"/>
          <w:szCs w:val="24"/>
        </w:rPr>
        <w:t xml:space="preserve">able to </w:t>
      </w:r>
      <w:ins w:id="636" w:author="Todd W Arnold" w:date="2018-11-04T19:30:00Z">
        <w:r w:rsidR="00B332DE">
          <w:rPr>
            <w:rFonts w:ascii="Times New Roman" w:hAnsi="Times New Roman" w:cs="Times New Roman"/>
            <w:bCs/>
            <w:sz w:val="24"/>
            <w:szCs w:val="24"/>
          </w:rPr>
          <w:t xml:space="preserve">respond </w:t>
        </w:r>
      </w:ins>
      <w:r w:rsidRPr="00A96F49">
        <w:rPr>
          <w:rFonts w:ascii="Times New Roman" w:hAnsi="Times New Roman" w:cs="Times New Roman"/>
          <w:bCs/>
          <w:sz w:val="24"/>
          <w:szCs w:val="24"/>
        </w:rPr>
        <w:t xml:space="preserve">directly </w:t>
      </w:r>
      <w:del w:id="637" w:author="Todd W Arnold" w:date="2018-11-04T19:31:00Z">
        <w:r w:rsidRPr="00A96F49" w:rsidDel="00B332DE">
          <w:rPr>
            <w:rFonts w:ascii="Times New Roman" w:hAnsi="Times New Roman" w:cs="Times New Roman"/>
            <w:bCs/>
            <w:sz w:val="24"/>
            <w:szCs w:val="24"/>
          </w:rPr>
          <w:delText xml:space="preserve">benefit from multiple management techniques </w:delText>
        </w:r>
      </w:del>
      <w:ins w:id="638" w:author="Todd W Arnold" w:date="2018-11-04T19:31:00Z">
        <w:r w:rsidR="00B332DE">
          <w:rPr>
            <w:rFonts w:ascii="Times New Roman" w:hAnsi="Times New Roman" w:cs="Times New Roman"/>
            <w:bCs/>
            <w:sz w:val="24"/>
            <w:szCs w:val="24"/>
          </w:rPr>
          <w:t xml:space="preserve">to habitat changes </w:t>
        </w:r>
      </w:ins>
      <w:r w:rsidRPr="00A96F49">
        <w:rPr>
          <w:rFonts w:ascii="Times New Roman" w:hAnsi="Times New Roman" w:cs="Times New Roman"/>
          <w:bCs/>
          <w:sz w:val="24"/>
          <w:szCs w:val="24"/>
        </w:rPr>
        <w:t xml:space="preserve">within a relatively short timeframe. Open soil created as a result of burning or grazing may provide foraging opportunities almost immediately, and canopy openings created by logging could be </w:t>
      </w:r>
      <w:del w:id="639" w:author="Todd W Arnold" w:date="2018-11-04T19:32:00Z">
        <w:r w:rsidRPr="00A96F49" w:rsidDel="00B332DE">
          <w:rPr>
            <w:rFonts w:ascii="Times New Roman" w:hAnsi="Times New Roman" w:cs="Times New Roman"/>
            <w:bCs/>
            <w:sz w:val="24"/>
            <w:szCs w:val="24"/>
          </w:rPr>
          <w:delText xml:space="preserve">considered to be </w:delText>
        </w:r>
      </w:del>
      <w:r w:rsidRPr="00A96F49">
        <w:rPr>
          <w:rFonts w:ascii="Times New Roman" w:hAnsi="Times New Roman" w:cs="Times New Roman"/>
          <w:bCs/>
          <w:sz w:val="24"/>
          <w:szCs w:val="24"/>
        </w:rPr>
        <w:t xml:space="preserve">available the same or the next year, depending on when they were logged. Lark sparrows may also avoid negative effects of prescribed burning because they often </w:t>
      </w:r>
      <w:ins w:id="640" w:author="Todd W Arnold" w:date="2018-11-04T14:36:00Z">
        <w:r w:rsidR="000F3FC9">
          <w:rPr>
            <w:rFonts w:ascii="Times New Roman" w:hAnsi="Times New Roman" w:cs="Times New Roman"/>
            <w:bCs/>
            <w:sz w:val="24"/>
            <w:szCs w:val="24"/>
          </w:rPr>
          <w:t xml:space="preserve">establish territories </w:t>
        </w:r>
      </w:ins>
      <w:del w:id="641" w:author="Todd W Arnold" w:date="2018-11-04T14:36:00Z">
        <w:r w:rsidRPr="00A96F49" w:rsidDel="000F3FC9">
          <w:rPr>
            <w:rFonts w:ascii="Times New Roman" w:hAnsi="Times New Roman" w:cs="Times New Roman"/>
            <w:bCs/>
            <w:sz w:val="24"/>
            <w:szCs w:val="24"/>
          </w:rPr>
          <w:delText xml:space="preserve">territorialize habitat </w:delText>
        </w:r>
      </w:del>
      <w:r w:rsidRPr="00A96F49">
        <w:rPr>
          <w:rFonts w:ascii="Times New Roman" w:hAnsi="Times New Roman" w:cs="Times New Roman"/>
          <w:bCs/>
          <w:sz w:val="24"/>
          <w:szCs w:val="24"/>
        </w:rPr>
        <w:t>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 xml:space="preserve">urning and grazing both have the potential to significantly disrupt the life cycle of </w:t>
      </w:r>
      <w:commentRangeStart w:id="642"/>
      <w:r w:rsidRPr="00A96F49">
        <w:rPr>
          <w:rFonts w:ascii="Times New Roman" w:hAnsi="Times New Roman" w:cs="Times New Roman"/>
          <w:bCs/>
          <w:sz w:val="24"/>
          <w:szCs w:val="24"/>
        </w:rPr>
        <w:t>our target invertebrate species</w:t>
      </w:r>
      <w:commentRangeEnd w:id="642"/>
      <w:r w:rsidR="00B332DE">
        <w:rPr>
          <w:rStyle w:val="CommentReference"/>
        </w:rPr>
        <w:commentReference w:id="642"/>
      </w:r>
      <w:r w:rsidRPr="00A96F49">
        <w:rPr>
          <w:rFonts w:ascii="Times New Roman" w:hAnsi="Times New Roman" w:cs="Times New Roman"/>
          <w:bCs/>
          <w:sz w:val="24"/>
          <w:szCs w:val="24"/>
        </w:rPr>
        <w:t xml:space="preserve">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w:t>
      </w:r>
      <w:r w:rsidRPr="00A96F49">
        <w:rPr>
          <w:rFonts w:ascii="Times New Roman" w:hAnsi="Times New Roman" w:cs="Times New Roman"/>
          <w:bCs/>
          <w:sz w:val="24"/>
          <w:szCs w:val="24"/>
        </w:rPr>
        <w:lastRenderedPageBreak/>
        <w:t xml:space="preserve">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w:t>
      </w:r>
      <w:commentRangeStart w:id="643"/>
      <w:r w:rsidRPr="00A96F49">
        <w:rPr>
          <w:rFonts w:ascii="Times New Roman" w:hAnsi="Times New Roman" w:cs="Times New Roman"/>
          <w:bCs/>
          <w:sz w:val="24"/>
          <w:szCs w:val="24"/>
        </w:rPr>
        <w:t xml:space="preserve">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w:t>
      </w:r>
      <w:commentRangeEnd w:id="643"/>
      <w:r w:rsidR="002B2FD5">
        <w:rPr>
          <w:rStyle w:val="CommentReference"/>
        </w:rPr>
        <w:commentReference w:id="643"/>
      </w:r>
      <w:r w:rsidRPr="00A96F49">
        <w:rPr>
          <w:rFonts w:ascii="Times New Roman" w:hAnsi="Times New Roman" w:cs="Times New Roman"/>
          <w:bCs/>
          <w:sz w:val="24"/>
          <w:szCs w:val="24"/>
        </w:rPr>
        <w:t xml:space="preserve">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2B2FD5">
      <w:pPr>
        <w:autoSpaceDE w:val="0"/>
        <w:autoSpaceDN w:val="0"/>
        <w:spacing w:line="480" w:lineRule="auto"/>
        <w:ind w:firstLine="720"/>
        <w:outlineLvl w:val="0"/>
        <w:rPr>
          <w:rFonts w:ascii="Times New Roman" w:hAnsi="Times New Roman" w:cs="Times New Roman"/>
          <w:bCs/>
          <w:sz w:val="24"/>
          <w:szCs w:val="24"/>
        </w:rPr>
        <w:pPrChange w:id="644" w:author="Todd W Arnold" w:date="2018-11-04T14:38:00Z">
          <w:pPr>
            <w:autoSpaceDE w:val="0"/>
            <w:autoSpaceDN w:val="0"/>
            <w:spacing w:line="480" w:lineRule="auto"/>
            <w:outlineLvl w:val="0"/>
          </w:pPr>
        </w:pPrChange>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2B2FD5">
      <w:pPr>
        <w:autoSpaceDE w:val="0"/>
        <w:autoSpaceDN w:val="0"/>
        <w:spacing w:line="480" w:lineRule="auto"/>
        <w:ind w:firstLine="720"/>
        <w:outlineLvl w:val="0"/>
        <w:rPr>
          <w:rFonts w:ascii="Times New Roman" w:hAnsi="Times New Roman" w:cs="Times New Roman"/>
          <w:bCs/>
          <w:sz w:val="24"/>
          <w:szCs w:val="24"/>
        </w:rPr>
        <w:pPrChange w:id="645" w:author="Todd W Arnold" w:date="2018-11-04T14:39:00Z">
          <w:pPr>
            <w:autoSpaceDE w:val="0"/>
            <w:autoSpaceDN w:val="0"/>
            <w:spacing w:line="480" w:lineRule="auto"/>
            <w:outlineLvl w:val="0"/>
          </w:pPr>
        </w:pPrChange>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w:t>
      </w:r>
      <w:r w:rsidR="00A96F49" w:rsidRPr="00A96F49">
        <w:rPr>
          <w:rFonts w:ascii="Times New Roman" w:hAnsi="Times New Roman" w:cs="Times New Roman"/>
          <w:bCs/>
          <w:sz w:val="24"/>
          <w:szCs w:val="24"/>
        </w:rPr>
        <w:lastRenderedPageBreak/>
        <w:t xml:space="preserve">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w:t>
      </w:r>
      <w:del w:id="646" w:author="Todd W Arnold" w:date="2018-11-04T14:39:00Z">
        <w:r w:rsidR="00A96F49" w:rsidRPr="00A96F49" w:rsidDel="002B2FD5">
          <w:rPr>
            <w:rFonts w:ascii="Times New Roman" w:hAnsi="Times New Roman" w:cs="Times New Roman"/>
            <w:bCs/>
            <w:sz w:val="24"/>
            <w:szCs w:val="24"/>
          </w:rPr>
          <w:delText>u</w:delText>
        </w:r>
      </w:del>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D83792" w:rsidP="00F27D39">
      <w:pPr>
        <w:autoSpaceDE w:val="0"/>
        <w:autoSpaceDN w:val="0"/>
        <w:spacing w:line="480" w:lineRule="auto"/>
        <w:outlineLvl w:val="0"/>
        <w:rPr>
          <w:rFonts w:ascii="Times New Roman" w:hAnsi="Times New Roman" w:cs="Times New Roman"/>
          <w:bCs/>
          <w:sz w:val="24"/>
          <w:szCs w:val="24"/>
        </w:rPr>
      </w:pPr>
      <w:ins w:id="647" w:author="Todd W Arnold" w:date="2018-11-04T19:38:00Z">
        <w:r>
          <w:rPr>
            <w:rFonts w:ascii="Times New Roman" w:hAnsi="Times New Roman" w:cs="Times New Roman"/>
            <w:bCs/>
            <w:sz w:val="24"/>
            <w:szCs w:val="24"/>
          </w:rPr>
          <w:t>Our</w:t>
        </w:r>
      </w:ins>
      <w:del w:id="648" w:author="Todd W Arnold" w:date="2018-11-04T19:38:00Z">
        <w:r w:rsidR="00A96F49" w:rsidRPr="00A96F49" w:rsidDel="00D83792">
          <w:rPr>
            <w:rFonts w:ascii="Times New Roman" w:hAnsi="Times New Roman" w:cs="Times New Roman"/>
            <w:bCs/>
            <w:sz w:val="24"/>
            <w:szCs w:val="24"/>
          </w:rPr>
          <w:delText>This</w:delText>
        </w:r>
      </w:del>
      <w:r w:rsidR="00A96F49" w:rsidRPr="00A96F49">
        <w:rPr>
          <w:rFonts w:ascii="Times New Roman" w:hAnsi="Times New Roman" w:cs="Times New Roman"/>
          <w:bCs/>
          <w:sz w:val="24"/>
          <w:szCs w:val="24"/>
        </w:rPr>
        <w:t xml:space="preserve"> study generated a number of potential</w:t>
      </w:r>
      <w:del w:id="649" w:author="Todd W Arnold" w:date="2018-11-04T19:38:00Z">
        <w:r w:rsidR="00A96F49" w:rsidRPr="00A96F49" w:rsidDel="00D83792">
          <w:rPr>
            <w:rFonts w:ascii="Times New Roman" w:hAnsi="Times New Roman" w:cs="Times New Roman"/>
            <w:bCs/>
            <w:sz w:val="24"/>
            <w:szCs w:val="24"/>
          </w:rPr>
          <w:delText>ly</w:delText>
        </w:r>
      </w:del>
      <w:r w:rsidR="00A96F49" w:rsidRPr="00A96F49">
        <w:rPr>
          <w:rFonts w:ascii="Times New Roman" w:hAnsi="Times New Roman" w:cs="Times New Roman"/>
          <w:bCs/>
          <w:sz w:val="24"/>
          <w:szCs w:val="24"/>
        </w:rPr>
        <w:t xml:space="preserve"> </w:t>
      </w:r>
      <w:del w:id="650" w:author="Todd W Arnold" w:date="2018-11-04T19:38:00Z">
        <w:r w:rsidR="00A96F49" w:rsidRPr="00A96F49" w:rsidDel="00D83792">
          <w:rPr>
            <w:rFonts w:ascii="Times New Roman" w:hAnsi="Times New Roman" w:cs="Times New Roman"/>
            <w:bCs/>
            <w:sz w:val="24"/>
            <w:szCs w:val="24"/>
          </w:rPr>
          <w:delText xml:space="preserve">beneficial </w:delText>
        </w:r>
      </w:del>
      <w:r w:rsidR="00A96F49" w:rsidRPr="00A96F49">
        <w:rPr>
          <w:rFonts w:ascii="Times New Roman" w:hAnsi="Times New Roman" w:cs="Times New Roman"/>
          <w:bCs/>
          <w:sz w:val="24"/>
          <w:szCs w:val="24"/>
        </w:rPr>
        <w:t xml:space="preserve">recommendations for the focus and design of future research. Due to low rates of detection for some species, </w:t>
      </w:r>
      <w:del w:id="651" w:author="Todd W Arnold" w:date="2018-11-04T14:40:00Z">
        <w:r w:rsidR="00A96F49" w:rsidRPr="00A96F49" w:rsidDel="002B2FD5">
          <w:rPr>
            <w:rFonts w:ascii="Times New Roman" w:hAnsi="Times New Roman" w:cs="Times New Roman"/>
            <w:bCs/>
            <w:sz w:val="24"/>
            <w:szCs w:val="24"/>
          </w:rPr>
          <w:delText xml:space="preserve">the subsequent </w:delText>
        </w:r>
      </w:del>
      <w:ins w:id="652" w:author="Todd W Arnold" w:date="2018-11-04T14:40:00Z">
        <w:r w:rsidR="002B2FD5">
          <w:rPr>
            <w:rFonts w:ascii="Times New Roman" w:hAnsi="Times New Roman" w:cs="Times New Roman"/>
            <w:bCs/>
            <w:sz w:val="24"/>
            <w:szCs w:val="24"/>
          </w:rPr>
          <w:t xml:space="preserve">our </w:t>
        </w:r>
      </w:ins>
      <w:r w:rsidR="00A96F49" w:rsidRPr="00A96F49">
        <w:rPr>
          <w:rFonts w:ascii="Times New Roman" w:hAnsi="Times New Roman" w:cs="Times New Roman"/>
          <w:bCs/>
          <w:sz w:val="24"/>
          <w:szCs w:val="24"/>
        </w:rPr>
        <w:t xml:space="preserve">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w:t>
      </w:r>
      <w:del w:id="653" w:author="Todd W Arnold" w:date="2018-11-04T19:39:00Z">
        <w:r w:rsidR="00A96F49" w:rsidRPr="00A96F49" w:rsidDel="00D83792">
          <w:rPr>
            <w:rFonts w:ascii="Times New Roman" w:hAnsi="Times New Roman" w:cs="Times New Roman"/>
            <w:bCs/>
            <w:sz w:val="24"/>
            <w:szCs w:val="24"/>
          </w:rPr>
          <w:delText>strong wildlife-</w:delText>
        </w:r>
      </w:del>
      <w:r w:rsidR="00A96F49" w:rsidRPr="00A96F49">
        <w:rPr>
          <w:rFonts w:ascii="Times New Roman" w:hAnsi="Times New Roman" w:cs="Times New Roman"/>
          <w:bCs/>
          <w:sz w:val="24"/>
          <w:szCs w:val="24"/>
        </w:rPr>
        <w:t xml:space="preserv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w:t>
      </w:r>
      <w:commentRangeStart w:id="654"/>
      <w:r w:rsidR="00A96F49" w:rsidRPr="00A96F49">
        <w:rPr>
          <w:rFonts w:ascii="Times New Roman" w:hAnsi="Times New Roman" w:cs="Times New Roman"/>
          <w:bCs/>
          <w:sz w:val="24"/>
          <w:szCs w:val="24"/>
        </w:rPr>
        <w:t>Mackenzie &amp; Royle, 2005 in Specht 2017</w:t>
      </w:r>
      <w:commentRangeEnd w:id="654"/>
      <w:r w:rsidR="002B2FD5">
        <w:rPr>
          <w:rStyle w:val="CommentReference"/>
        </w:rPr>
        <w:commentReference w:id="654"/>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levels of </w:t>
      </w:r>
      <w:r w:rsidR="00A96F49" w:rsidRPr="00A96F49">
        <w:rPr>
          <w:rFonts w:ascii="Times New Roman" w:hAnsi="Times New Roman" w:cs="Times New Roman"/>
          <w:bCs/>
          <w:sz w:val="24"/>
          <w:szCs w:val="24"/>
        </w:rPr>
        <w:lastRenderedPageBreak/>
        <w:t>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w:t>
      </w:r>
      <w:commentRangeStart w:id="655"/>
      <w:r w:rsidR="00A96F49" w:rsidRPr="00A96F49">
        <w:rPr>
          <w:rFonts w:ascii="Times New Roman" w:hAnsi="Times New Roman" w:cs="Times New Roman"/>
          <w:bCs/>
          <w:sz w:val="24"/>
          <w:szCs w:val="24"/>
        </w:rPr>
        <w:t>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commentRangeEnd w:id="655"/>
      <w:r>
        <w:rPr>
          <w:rStyle w:val="CommentReference"/>
        </w:rPr>
        <w:commentReference w:id="655"/>
      </w:r>
    </w:p>
    <w:p w:rsidR="004F1174" w:rsidRDefault="00A96F49" w:rsidP="002B2FD5">
      <w:pPr>
        <w:autoSpaceDE w:val="0"/>
        <w:autoSpaceDN w:val="0"/>
        <w:spacing w:line="480" w:lineRule="auto"/>
        <w:ind w:firstLine="720"/>
        <w:outlineLvl w:val="0"/>
        <w:rPr>
          <w:rFonts w:ascii="Times New Roman" w:hAnsi="Times New Roman" w:cs="Times New Roman"/>
          <w:bCs/>
          <w:sz w:val="24"/>
          <w:szCs w:val="24"/>
        </w:rPr>
        <w:pPrChange w:id="657" w:author="Todd W Arnold" w:date="2018-11-04T14:42:00Z">
          <w:pPr>
            <w:autoSpaceDE w:val="0"/>
            <w:autoSpaceDN w:val="0"/>
            <w:spacing w:line="480" w:lineRule="auto"/>
            <w:outlineLvl w:val="0"/>
          </w:pPr>
        </w:pPrChange>
      </w:pPr>
      <w:commentRangeStart w:id="658"/>
      <w:r w:rsidRPr="00A96F49">
        <w:rPr>
          <w:rFonts w:ascii="Times New Roman" w:hAnsi="Times New Roman" w:cs="Times New Roman"/>
          <w:bCs/>
          <w:sz w:val="24"/>
          <w:szCs w:val="24"/>
        </w:rPr>
        <w:t xml:space="preserve">We also </w:t>
      </w:r>
      <w:ins w:id="659" w:author="Todd W Arnold" w:date="2018-11-04T14:42:00Z">
        <w:r w:rsidR="002B2FD5">
          <w:rPr>
            <w:rFonts w:ascii="Times New Roman" w:hAnsi="Times New Roman" w:cs="Times New Roman"/>
            <w:bCs/>
            <w:sz w:val="24"/>
            <w:szCs w:val="24"/>
          </w:rPr>
          <w:t xml:space="preserve">recommend </w:t>
        </w:r>
      </w:ins>
      <w:del w:id="660" w:author="Todd W Arnold" w:date="2018-11-04T14:42:00Z">
        <w:r w:rsidRPr="00A96F49" w:rsidDel="002B2FD5">
          <w:rPr>
            <w:rFonts w:ascii="Times New Roman" w:hAnsi="Times New Roman" w:cs="Times New Roman"/>
            <w:bCs/>
            <w:sz w:val="24"/>
            <w:szCs w:val="24"/>
          </w:rPr>
          <w:delText xml:space="preserve">suggest </w:delText>
        </w:r>
      </w:del>
      <w:r w:rsidRPr="00A96F49">
        <w:rPr>
          <w:rFonts w:ascii="Times New Roman" w:hAnsi="Times New Roman" w:cs="Times New Roman"/>
          <w:bCs/>
          <w:sz w:val="24"/>
          <w:szCs w:val="24"/>
        </w:rPr>
        <w:t>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w:t>
      </w:r>
      <w:commentRangeEnd w:id="658"/>
      <w:r w:rsidR="002B2FD5">
        <w:rPr>
          <w:rStyle w:val="CommentReference"/>
        </w:rPr>
        <w:commentReference w:id="658"/>
      </w:r>
      <w:r w:rsidRPr="00A96F49">
        <w:rPr>
          <w:rFonts w:ascii="Times New Roman" w:hAnsi="Times New Roman" w:cs="Times New Roman"/>
          <w:bCs/>
          <w:sz w:val="24"/>
          <w:szCs w:val="24"/>
        </w:rPr>
        <w:t xml:space="preserve">The cost of field surveys for rare species in terms of effort can be prohibitively high, and it is generally beneficial to allocate effort in a cost-effective </w:t>
      </w:r>
      <w:r w:rsidRPr="00A96F49">
        <w:rPr>
          <w:rFonts w:ascii="Times New Roman" w:hAnsi="Times New Roman" w:cs="Times New Roman"/>
          <w:bCs/>
          <w:sz w:val="24"/>
          <w:szCs w:val="24"/>
        </w:rPr>
        <w:lastRenderedPageBreak/>
        <w:t>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commentRangeStart w:id="661"/>
      <w:r>
        <w:rPr>
          <w:rFonts w:ascii="Times New Roman" w:hAnsi="Times New Roman" w:cs="Times New Roman"/>
          <w:sz w:val="24"/>
          <w:szCs w:val="24"/>
        </w:rPr>
        <w:t>References</w:t>
      </w:r>
      <w:commentRangeEnd w:id="661"/>
      <w:r w:rsidR="00AA4C73">
        <w:rPr>
          <w:rStyle w:val="CommentReference"/>
        </w:rPr>
        <w:commentReference w:id="661"/>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6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Arnold, T. W. 2010. Uninformative </w:t>
      </w:r>
      <w:commentRangeStart w:id="663"/>
      <w:ins w:id="664" w:author="Todd W Arnold" w:date="2018-11-04T14:55:00Z">
        <w:r w:rsidR="00AA4C73">
          <w:rPr>
            <w:rFonts w:ascii="Times New Roman" w:hAnsi="Times New Roman" w:cs="Times New Roman"/>
            <w:sz w:val="24"/>
            <w:szCs w:val="24"/>
          </w:rPr>
          <w:t>p</w:t>
        </w:r>
      </w:ins>
      <w:del w:id="665" w:author="Todd W Arnold" w:date="2018-11-04T14:55:00Z">
        <w:r w:rsidRPr="006A3EB9" w:rsidDel="00AA4C73">
          <w:rPr>
            <w:rFonts w:ascii="Times New Roman" w:hAnsi="Times New Roman" w:cs="Times New Roman"/>
            <w:sz w:val="24"/>
            <w:szCs w:val="24"/>
          </w:rPr>
          <w:delText>P</w:delText>
        </w:r>
      </w:del>
      <w:commentRangeEnd w:id="663"/>
      <w:r w:rsidR="00AA4C73">
        <w:rPr>
          <w:rStyle w:val="CommentReference"/>
        </w:rPr>
        <w:commentReference w:id="663"/>
      </w:r>
      <w:r w:rsidRPr="006A3EB9">
        <w:rPr>
          <w:rFonts w:ascii="Times New Roman" w:hAnsi="Times New Roman" w:cs="Times New Roman"/>
          <w:sz w:val="24"/>
          <w:szCs w:val="24"/>
        </w:rPr>
        <w:t xml:space="preserve">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66"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T.J., Limb, R.F</w:t>
      </w:r>
      <w:commentRangeStart w:id="667"/>
      <w:r w:rsidRPr="006A3EB9">
        <w:rPr>
          <w:rFonts w:ascii="Times New Roman" w:hAnsi="Times New Roman" w:cs="Times New Roman"/>
          <w:sz w:val="24"/>
          <w:szCs w:val="24"/>
        </w:rPr>
        <w:t>. et al</w:t>
      </w:r>
      <w:commentRangeEnd w:id="667"/>
      <w:r w:rsidR="00AA4C73">
        <w:rPr>
          <w:rStyle w:val="CommentReference"/>
        </w:rPr>
        <w:commentReference w:id="667"/>
      </w:r>
      <w:r w:rsidRPr="006A3EB9">
        <w:rPr>
          <w:rFonts w:ascii="Times New Roman" w:hAnsi="Times New Roman" w:cs="Times New Roman"/>
          <w:sz w:val="24"/>
          <w:szCs w:val="24"/>
        </w:rPr>
        <w:t xml:space="preserve">.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68"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Dana, R. (1991). Conservation management of the prairie skippers, </w:t>
      </w:r>
      <w:r w:rsidRPr="00AA4C73">
        <w:rPr>
          <w:rFonts w:ascii="Times New Roman" w:hAnsi="Times New Roman" w:cs="Times New Roman"/>
          <w:i/>
          <w:sz w:val="24"/>
          <w:szCs w:val="24"/>
          <w:rPrChange w:id="669" w:author="Todd W Arnold" w:date="2018-11-04T14:56:00Z">
            <w:rPr>
              <w:rFonts w:ascii="Times New Roman" w:hAnsi="Times New Roman" w:cs="Times New Roman"/>
              <w:sz w:val="24"/>
              <w:szCs w:val="24"/>
            </w:rPr>
          </w:rPrChange>
        </w:rPr>
        <w:t xml:space="preserve">Hesperia </w:t>
      </w:r>
      <w:proofErr w:type="spellStart"/>
      <w:r w:rsidRPr="00AA4C73">
        <w:rPr>
          <w:rFonts w:ascii="Times New Roman" w:hAnsi="Times New Roman" w:cs="Times New Roman"/>
          <w:i/>
          <w:sz w:val="24"/>
          <w:szCs w:val="24"/>
          <w:rPrChange w:id="670" w:author="Todd W Arnold" w:date="2018-11-04T14:56:00Z">
            <w:rPr>
              <w:rFonts w:ascii="Times New Roman" w:hAnsi="Times New Roman" w:cs="Times New Roman"/>
              <w:sz w:val="24"/>
              <w:szCs w:val="24"/>
            </w:rPr>
          </w:rPrChange>
        </w:rPr>
        <w:t>dacotae</w:t>
      </w:r>
      <w:proofErr w:type="spellEnd"/>
      <w:r w:rsidRPr="006A3EB9">
        <w:rPr>
          <w:rFonts w:ascii="Times New Roman" w:hAnsi="Times New Roman" w:cs="Times New Roman"/>
          <w:sz w:val="24"/>
          <w:szCs w:val="24"/>
        </w:rPr>
        <w:t xml:space="preserve"> and </w:t>
      </w:r>
      <w:r w:rsidRPr="00AA4C73">
        <w:rPr>
          <w:rFonts w:ascii="Times New Roman" w:hAnsi="Times New Roman" w:cs="Times New Roman"/>
          <w:i/>
          <w:sz w:val="24"/>
          <w:szCs w:val="24"/>
          <w:rPrChange w:id="671" w:author="Todd W Arnold" w:date="2018-11-04T14:56:00Z">
            <w:rPr>
              <w:rFonts w:ascii="Times New Roman" w:hAnsi="Times New Roman" w:cs="Times New Roman"/>
              <w:sz w:val="24"/>
              <w:szCs w:val="24"/>
            </w:rPr>
          </w:rPrChange>
        </w:rPr>
        <w:t xml:space="preserve">Hesperia </w:t>
      </w:r>
      <w:proofErr w:type="spellStart"/>
      <w:r w:rsidRPr="00AA4C73">
        <w:rPr>
          <w:rFonts w:ascii="Times New Roman" w:hAnsi="Times New Roman" w:cs="Times New Roman"/>
          <w:i/>
          <w:sz w:val="24"/>
          <w:szCs w:val="24"/>
          <w:rPrChange w:id="672" w:author="Todd W Arnold" w:date="2018-11-04T14:56:00Z">
            <w:rPr>
              <w:rFonts w:ascii="Times New Roman" w:hAnsi="Times New Roman" w:cs="Times New Roman"/>
              <w:sz w:val="24"/>
              <w:szCs w:val="24"/>
            </w:rPr>
          </w:rPrChange>
        </w:rPr>
        <w:t>ottoe</w:t>
      </w:r>
      <w:proofErr w:type="spellEnd"/>
      <w:r w:rsidRPr="006A3EB9">
        <w:rPr>
          <w:rFonts w:ascii="Times New Roman" w:hAnsi="Times New Roman" w:cs="Times New Roman"/>
          <w:sz w:val="24"/>
          <w:szCs w:val="24"/>
        </w:rPr>
        <w:t xml:space="preserve">: Basic biology and threat of mortality during prescribed burning in spring (Station bulletin (University of Minnesota. Agricultural Experiment Station) ; 594). St. Paul, Minn.: Minnesota Agricultural Experiment Station, University of Minnesota. </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Davis, M. A., Peterson, D. W., Reich, P. B., Crozier, M. ,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5"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lastRenderedPageBreak/>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6"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Fieberg,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Spending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7"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8"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79"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0"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1"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3"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5"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2B2FD5">
      <w:pPr>
        <w:autoSpaceDE w:val="0"/>
        <w:autoSpaceDN w:val="0"/>
        <w:spacing w:line="480" w:lineRule="auto"/>
        <w:ind w:left="720" w:hanging="720"/>
        <w:outlineLvl w:val="0"/>
        <w:rPr>
          <w:rFonts w:ascii="Times New Roman" w:hAnsi="Times New Roman" w:cs="Times New Roman"/>
          <w:sz w:val="24"/>
          <w:szCs w:val="24"/>
        </w:rPr>
        <w:pPrChange w:id="686" w:author="Todd W Arnold" w:date="2018-11-04T14:45:00Z">
          <w:pPr>
            <w:autoSpaceDE w:val="0"/>
            <w:autoSpaceDN w:val="0"/>
            <w:spacing w:line="480" w:lineRule="auto"/>
            <w:outlineLvl w:val="0"/>
          </w:pPr>
        </w:pPrChange>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7"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2B2FD5">
      <w:pPr>
        <w:autoSpaceDE w:val="0"/>
        <w:autoSpaceDN w:val="0"/>
        <w:spacing w:line="480" w:lineRule="auto"/>
        <w:ind w:left="720" w:hanging="720"/>
        <w:outlineLvl w:val="0"/>
        <w:rPr>
          <w:rFonts w:ascii="Times New Roman" w:hAnsi="Times New Roman" w:cs="Times New Roman"/>
          <w:sz w:val="24"/>
          <w:szCs w:val="24"/>
        </w:rPr>
        <w:pPrChange w:id="688" w:author="Todd W Arnold" w:date="2018-11-04T14:45:00Z">
          <w:pPr>
            <w:autoSpaceDE w:val="0"/>
            <w:autoSpaceDN w:val="0"/>
            <w:spacing w:line="480" w:lineRule="auto"/>
            <w:outlineLvl w:val="0"/>
          </w:pPr>
        </w:pPrChange>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 xml:space="preserve">[polygon geospatial data]. St. Paul, MN: Minnesota Biological </w:t>
      </w:r>
      <w:r w:rsidRPr="00E01C54">
        <w:rPr>
          <w:rFonts w:ascii="Times New Roman" w:hAnsi="Times New Roman" w:cs="Times New Roman"/>
          <w:sz w:val="24"/>
          <w:szCs w:val="24"/>
        </w:rPr>
        <w:lastRenderedPageBreak/>
        <w:t>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89"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ecosystems :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90"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91"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9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9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Specht, H.M., H.T Reich, F. Iannarilli,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2017;8:1725–1734. https://doi-org.ezp1.lib.umn.edu/10.1111/2041-210X.12842</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94"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2B2FD5">
      <w:pPr>
        <w:autoSpaceDE w:val="0"/>
        <w:autoSpaceDN w:val="0"/>
        <w:spacing w:line="480" w:lineRule="auto"/>
        <w:ind w:left="720" w:hanging="720"/>
        <w:outlineLvl w:val="0"/>
        <w:rPr>
          <w:rFonts w:ascii="Times New Roman" w:hAnsi="Times New Roman" w:cs="Times New Roman"/>
          <w:sz w:val="24"/>
          <w:szCs w:val="24"/>
        </w:rPr>
        <w:pPrChange w:id="695"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1998. Effects of management on butterfly abundance in tallgrass prairie and pine barrens. Biological Conservation, 83(1), 77-89.</w:t>
      </w:r>
    </w:p>
    <w:p w:rsidR="006A3EB9" w:rsidRPr="008E2389" w:rsidRDefault="006A3EB9" w:rsidP="002B2FD5">
      <w:pPr>
        <w:autoSpaceDE w:val="0"/>
        <w:autoSpaceDN w:val="0"/>
        <w:spacing w:line="480" w:lineRule="auto"/>
        <w:ind w:left="720" w:hanging="720"/>
        <w:outlineLvl w:val="0"/>
        <w:rPr>
          <w:rFonts w:ascii="Times New Roman" w:hAnsi="Times New Roman" w:cs="Times New Roman"/>
          <w:sz w:val="24"/>
          <w:szCs w:val="24"/>
        </w:rPr>
        <w:pPrChange w:id="696"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Todd W Arnold" w:date="2018-11-04T14:57:00Z" w:initials="TWA">
    <w:p w:rsidR="00782932" w:rsidRDefault="00782932">
      <w:pPr>
        <w:pStyle w:val="CommentText"/>
      </w:pPr>
      <w:r>
        <w:rPr>
          <w:rStyle w:val="CommentReference"/>
        </w:rPr>
        <w:annotationRef/>
      </w:r>
      <w:r>
        <w:t>You’re giving a range here on the pre-settlement extent, but it seems like you are providing figures on before and after, and the numbers don’t make sense in that context (and the wording of the sentence leads towards that context). So I averaged and used ~ to indicate approximately, and with only one number following pre-settlement extent, it is less ambiguous what this means.</w:t>
      </w:r>
    </w:p>
  </w:comment>
  <w:comment w:id="24" w:author="Todd W Arnold" w:date="2018-11-04T14:57:00Z" w:initials="TWA">
    <w:p w:rsidR="00782932" w:rsidRDefault="00782932">
      <w:pPr>
        <w:pStyle w:val="CommentText"/>
      </w:pPr>
      <w:r>
        <w:rPr>
          <w:rStyle w:val="CommentReference"/>
        </w:rPr>
        <w:annotationRef/>
      </w:r>
      <w:r>
        <w:t>If this is your first use, perhaps write out in full “Minnesota Department of Natural Resources (hereafter MN DNR)”</w:t>
      </w:r>
    </w:p>
  </w:comment>
  <w:comment w:id="32" w:author="Todd W Arnold" w:date="2018-11-04T14:57:00Z" w:initials="TWA">
    <w:p w:rsidR="00782932" w:rsidRDefault="00782932">
      <w:pPr>
        <w:pStyle w:val="CommentText"/>
      </w:pPr>
      <w:r>
        <w:rPr>
          <w:rStyle w:val="CommentReference"/>
        </w:rPr>
        <w:annotationRef/>
      </w:r>
      <w:r>
        <w:t>This is good, but try to word like this the first time you cite a MN DNR paper (first paragraph).</w:t>
      </w:r>
    </w:p>
  </w:comment>
  <w:comment w:id="35" w:author="Todd W Arnold" w:date="2018-11-04T14:57:00Z" w:initials="TWA">
    <w:p w:rsidR="00782932" w:rsidRDefault="00782932">
      <w:pPr>
        <w:pStyle w:val="CommentText"/>
      </w:pPr>
      <w:r>
        <w:rPr>
          <w:rStyle w:val="CommentReference"/>
        </w:rPr>
        <w:annotationRef/>
      </w:r>
      <w:r>
        <w:t>Could omit this subheading</w:t>
      </w:r>
    </w:p>
  </w:comment>
  <w:comment w:id="36" w:author="Todd W Arnold" w:date="2018-11-04T14:57:00Z" w:initials="TWA">
    <w:p w:rsidR="00782932" w:rsidRDefault="00782932">
      <w:pPr>
        <w:pStyle w:val="CommentText"/>
      </w:pPr>
      <w:r>
        <w:rPr>
          <w:rStyle w:val="CommentReference"/>
        </w:rPr>
        <w:annotationRef/>
      </w:r>
      <w:r>
        <w:t>This sentence gives away your objective early, and I think it detracts somewhat from your final paragraph in the Intro, where you usually state your objective(s).</w:t>
      </w:r>
    </w:p>
  </w:comment>
  <w:comment w:id="40" w:author="Todd W Arnold" w:date="2018-11-04T14:57:00Z" w:initials="TWA">
    <w:p w:rsidR="00782932" w:rsidRDefault="00782932">
      <w:pPr>
        <w:pStyle w:val="CommentText"/>
      </w:pPr>
      <w:r>
        <w:rPr>
          <w:rStyle w:val="CommentReference"/>
        </w:rPr>
        <w:annotationRef/>
      </w:r>
      <w:r>
        <w:t>If you omit first sentence, insert “within the Anoka Sand Plain” right before here.</w:t>
      </w:r>
    </w:p>
  </w:comment>
  <w:comment w:id="44" w:author="Todd W Arnold" w:date="2018-11-04T14:57:00Z" w:initials="TWA">
    <w:p w:rsidR="00782932" w:rsidRDefault="00782932">
      <w:pPr>
        <w:pStyle w:val="CommentText"/>
      </w:pPr>
      <w:r>
        <w:rPr>
          <w:rStyle w:val="CommentReference"/>
        </w:rPr>
        <w:annotationRef/>
      </w:r>
      <w:r>
        <w:t>I think the subheading works better before the paragraph where you introduce the 6 focal species.</w:t>
      </w:r>
    </w:p>
  </w:comment>
  <w:comment w:id="48" w:author="Todd W Arnold" w:date="2018-11-04T14:57:00Z" w:initials="TWA">
    <w:p w:rsidR="00782932" w:rsidRDefault="00782932">
      <w:pPr>
        <w:pStyle w:val="CommentText"/>
      </w:pPr>
      <w:r>
        <w:rPr>
          <w:rStyle w:val="CommentReference"/>
        </w:rPr>
        <w:annotationRef/>
      </w:r>
      <w:r>
        <w:t xml:space="preserve">“the MN DNR”? </w:t>
      </w:r>
    </w:p>
  </w:comment>
  <w:comment w:id="49" w:author="Todd W Arnold" w:date="2018-11-04T14:57:00Z" w:initials="TWA">
    <w:p w:rsidR="00782932" w:rsidRDefault="00782932">
      <w:pPr>
        <w:pStyle w:val="CommentText"/>
      </w:pPr>
      <w:r>
        <w:rPr>
          <w:rStyle w:val="CommentReference"/>
        </w:rPr>
        <w:annotationRef/>
      </w:r>
      <w:r>
        <w:t>For most journals, citation order is chronological (oldest first).</w:t>
      </w:r>
    </w:p>
  </w:comment>
  <w:comment w:id="53" w:author="Todd W Arnold" w:date="2018-11-04T14:57:00Z" w:initials="TWA">
    <w:p w:rsidR="00782932" w:rsidRDefault="00782932">
      <w:pPr>
        <w:pStyle w:val="CommentText"/>
      </w:pPr>
      <w:r>
        <w:rPr>
          <w:rStyle w:val="CommentReference"/>
        </w:rPr>
        <w:annotationRef/>
      </w:r>
      <w:proofErr w:type="spellStart"/>
      <w:r>
        <w:t>Herp</w:t>
      </w:r>
      <w:proofErr w:type="spellEnd"/>
      <w:r>
        <w:t xml:space="preserve"> and insect journals may be different, but I’m used to common names first with Latin names in parentheses (convention in wildlife and bird journals).</w:t>
      </w:r>
    </w:p>
  </w:comment>
  <w:comment w:id="57" w:author="Todd W Arnold" w:date="2018-11-04T14:57:00Z" w:initials="TWA">
    <w:p w:rsidR="00782932" w:rsidRDefault="00782932">
      <w:pPr>
        <w:pStyle w:val="CommentText"/>
      </w:pPr>
      <w:r>
        <w:rPr>
          <w:rStyle w:val="CommentReference"/>
        </w:rPr>
        <w:annotationRef/>
      </w:r>
      <w:r>
        <w:t>Red-headed woodpeckers would have been an appropriate choice if they occurred at the site, but early reconnaissance suggested they didn’t.</w:t>
      </w:r>
    </w:p>
  </w:comment>
  <w:comment w:id="72" w:author="Todd W Arnold" w:date="2018-11-04T14:57:00Z" w:initials="TWA">
    <w:p w:rsidR="00782932" w:rsidRDefault="00782932">
      <w:pPr>
        <w:pStyle w:val="CommentText"/>
      </w:pPr>
      <w:r>
        <w:rPr>
          <w:rStyle w:val="CommentReference"/>
        </w:rPr>
        <w:annotationRef/>
      </w:r>
      <w:r>
        <w:t>Wording should match multiple sources, but you only have one source: Hunter et al. 2001.</w:t>
      </w:r>
    </w:p>
  </w:comment>
  <w:comment w:id="77" w:author="Todd W Arnold" w:date="2018-11-04T14:57:00Z" w:initials="TWA">
    <w:p w:rsidR="00782932" w:rsidRDefault="00782932">
      <w:pPr>
        <w:pStyle w:val="CommentText"/>
      </w:pPr>
      <w:r>
        <w:rPr>
          <w:rStyle w:val="CommentReference"/>
        </w:rPr>
        <w:annotationRef/>
      </w:r>
      <w:r>
        <w:t>“provided definitive evidence”</w:t>
      </w:r>
    </w:p>
  </w:comment>
  <w:comment w:id="78" w:author="Todd W Arnold" w:date="2018-11-04T14:57:00Z" w:initials="TWA">
    <w:p w:rsidR="00782932" w:rsidRDefault="00782932">
      <w:pPr>
        <w:pStyle w:val="CommentText"/>
      </w:pPr>
      <w:r>
        <w:rPr>
          <w:rStyle w:val="CommentReference"/>
        </w:rPr>
        <w:annotationRef/>
      </w:r>
      <w:r>
        <w:t>“transitions”?</w:t>
      </w:r>
    </w:p>
  </w:comment>
  <w:comment w:id="79" w:author="Todd W Arnold" w:date="2018-11-04T14:57:00Z" w:initials="TWA">
    <w:p w:rsidR="00782932" w:rsidRDefault="00782932">
      <w:pPr>
        <w:pStyle w:val="CommentText"/>
      </w:pPr>
      <w:r>
        <w:rPr>
          <w:rStyle w:val="CommentReference"/>
        </w:rPr>
        <w:annotationRef/>
      </w:r>
      <w:r>
        <w:t>Omit? They don’t care about state boundaries, so any study of habitat requirements elsewhere in their range would also be relevant.</w:t>
      </w:r>
    </w:p>
  </w:comment>
  <w:comment w:id="80" w:author="Todd W Arnold" w:date="2018-11-04T14:57:00Z" w:initials="TWA">
    <w:p w:rsidR="00782932" w:rsidRDefault="00782932">
      <w:pPr>
        <w:pStyle w:val="CommentText"/>
      </w:pPr>
      <w:r>
        <w:rPr>
          <w:rStyle w:val="CommentReference"/>
        </w:rPr>
        <w:annotationRef/>
      </w:r>
      <w:r>
        <w:t>Who, organization, pers. comm. is a common way to cite this, but use whatever the target journal uses (if they even allow it).</w:t>
      </w:r>
    </w:p>
  </w:comment>
  <w:comment w:id="88" w:author="Todd W Arnold" w:date="2018-11-04T14:57:00Z" w:initials="TWA">
    <w:p w:rsidR="00782932" w:rsidRDefault="00782932">
      <w:pPr>
        <w:pStyle w:val="CommentText"/>
      </w:pPr>
      <w:r>
        <w:rPr>
          <w:rStyle w:val="CommentReference"/>
        </w:rPr>
        <w:annotationRef/>
      </w:r>
      <w:r>
        <w:t>You’ve done a nice job of condensing these 6 species accounts into 3 short but relevant paragraphs.</w:t>
      </w:r>
    </w:p>
  </w:comment>
  <w:comment w:id="113" w:author="Todd W Arnold" w:date="2018-11-04T14:57:00Z" w:initials="TWA">
    <w:p w:rsidR="00782932" w:rsidRDefault="00782932">
      <w:pPr>
        <w:pStyle w:val="CommentText"/>
      </w:pPr>
      <w:r>
        <w:rPr>
          <w:rStyle w:val="CommentReference"/>
        </w:rPr>
        <w:annotationRef/>
      </w:r>
      <w:r>
        <w:t xml:space="preserve">Use allocated instead of locating to </w:t>
      </w:r>
      <w:proofErr w:type="spellStart"/>
      <w:r>
        <w:t>indicte</w:t>
      </w:r>
      <w:proofErr w:type="spellEnd"/>
      <w:r>
        <w:t xml:space="preserve"> that the 20/40 split was by design and didn’t happen due to random sampling</w:t>
      </w:r>
    </w:p>
  </w:comment>
  <w:comment w:id="133" w:author="Todd W Arnold" w:date="2018-11-04T14:57:00Z" w:initials="TWA">
    <w:p w:rsidR="00782932" w:rsidRDefault="00782932" w:rsidP="00AD5C1E">
      <w:pPr>
        <w:autoSpaceDE w:val="0"/>
        <w:autoSpaceDN w:val="0"/>
        <w:adjustRightInd w:val="0"/>
        <w:spacing w:after="0" w:line="240" w:lineRule="auto"/>
        <w:rPr>
          <w:rFonts w:ascii="AdvPAD56" w:hAnsi="AdvPAD56" w:cs="AdvPAD56"/>
          <w:sz w:val="16"/>
          <w:szCs w:val="16"/>
        </w:rPr>
      </w:pPr>
      <w:r>
        <w:rPr>
          <w:rStyle w:val="CommentReference"/>
        </w:rPr>
        <w:annotationRef/>
      </w:r>
      <w:r>
        <w:rPr>
          <w:rFonts w:ascii="AdvPAD56" w:hAnsi="AdvPAD56" w:cs="AdvPAD56"/>
          <w:sz w:val="16"/>
          <w:szCs w:val="16"/>
        </w:rPr>
        <w:t>White, G. C., and K. P. Burnham. 1999. Program MARK: survival estimation from populations of marked animals. Bird Study 46(Supplement): 120–138.</w:t>
      </w:r>
    </w:p>
    <w:p w:rsidR="00782932" w:rsidRDefault="00782932" w:rsidP="00AD5C1E">
      <w:pPr>
        <w:autoSpaceDE w:val="0"/>
        <w:autoSpaceDN w:val="0"/>
        <w:adjustRightInd w:val="0"/>
        <w:spacing w:after="0" w:line="240" w:lineRule="auto"/>
        <w:rPr>
          <w:rFonts w:ascii="AdvPAD56" w:hAnsi="AdvPAD56" w:cs="AdvPAD56"/>
          <w:sz w:val="16"/>
          <w:szCs w:val="16"/>
        </w:rPr>
      </w:pPr>
    </w:p>
    <w:p w:rsidR="00782932" w:rsidRPr="00AD5C1E" w:rsidRDefault="00782932" w:rsidP="00AD5C1E">
      <w:pPr>
        <w:autoSpaceDE w:val="0"/>
        <w:autoSpaceDN w:val="0"/>
        <w:adjustRightInd w:val="0"/>
        <w:spacing w:after="0" w:line="240" w:lineRule="auto"/>
        <w:rPr>
          <w:rFonts w:ascii="AdvPAD56" w:hAnsi="AdvPAD56" w:cs="AdvPAD56"/>
          <w:sz w:val="16"/>
          <w:szCs w:val="16"/>
        </w:rPr>
      </w:pPr>
      <w:r>
        <w:rPr>
          <w:rFonts w:ascii="AdvPAD56" w:hAnsi="AdvPAD56" w:cs="AdvPAD56"/>
          <w:sz w:val="16"/>
          <w:szCs w:val="16"/>
        </w:rPr>
        <w:t>(I did the simulations, and they were done in MARK, not R).</w:t>
      </w:r>
    </w:p>
  </w:comment>
  <w:comment w:id="147" w:author="Todd W Arnold" w:date="2018-11-04T14:57:00Z" w:initials="TWA">
    <w:p w:rsidR="00782932" w:rsidRDefault="00782932" w:rsidP="00ED6149">
      <w:pPr>
        <w:autoSpaceDE w:val="0"/>
        <w:autoSpaceDN w:val="0"/>
        <w:adjustRightInd w:val="0"/>
        <w:spacing w:after="0" w:line="240" w:lineRule="auto"/>
        <w:rPr>
          <w:rFonts w:ascii="AdvPSMy-R" w:hAnsi="AdvPSMy-R" w:cs="AdvPSMy-R"/>
          <w:sz w:val="18"/>
          <w:szCs w:val="18"/>
        </w:rPr>
      </w:pPr>
      <w:r>
        <w:rPr>
          <w:rStyle w:val="CommentReference"/>
        </w:rPr>
        <w:annotationRef/>
      </w:r>
      <w:proofErr w:type="spellStart"/>
      <w:r>
        <w:rPr>
          <w:rFonts w:ascii="AdvPSMy-R" w:hAnsi="AdvPSMy-R" w:cs="AdvPSMy-R"/>
          <w:sz w:val="18"/>
          <w:szCs w:val="18"/>
        </w:rPr>
        <w:t>Hutto</w:t>
      </w:r>
      <w:proofErr w:type="spellEnd"/>
      <w:r>
        <w:rPr>
          <w:rFonts w:ascii="AdvPSMy-R" w:hAnsi="AdvPSMy-R" w:cs="AdvPSMy-R"/>
          <w:sz w:val="18"/>
          <w:szCs w:val="18"/>
        </w:rPr>
        <w:t xml:space="preserve">, R. L., S. M. </w:t>
      </w:r>
      <w:proofErr w:type="spellStart"/>
      <w:r>
        <w:rPr>
          <w:rFonts w:ascii="AdvPSMy-R" w:hAnsi="AdvPSMy-R" w:cs="AdvPSMy-R"/>
          <w:sz w:val="18"/>
          <w:szCs w:val="18"/>
        </w:rPr>
        <w:t>Pletschet</w:t>
      </w:r>
      <w:proofErr w:type="spellEnd"/>
      <w:r>
        <w:rPr>
          <w:rFonts w:ascii="AdvPSMy-R" w:hAnsi="AdvPSMy-R" w:cs="AdvPSMy-R"/>
          <w:sz w:val="18"/>
          <w:szCs w:val="18"/>
        </w:rPr>
        <w:t>, and P. Hendricks (1986). A fixed radius point count method for nonbreeding and breeding season use. Auk 103:593–602.</w:t>
      </w:r>
    </w:p>
    <w:p w:rsidR="00782932" w:rsidRDefault="00782932" w:rsidP="00ED6149">
      <w:pPr>
        <w:autoSpaceDE w:val="0"/>
        <w:autoSpaceDN w:val="0"/>
        <w:adjustRightInd w:val="0"/>
        <w:spacing w:after="0" w:line="240" w:lineRule="auto"/>
        <w:rPr>
          <w:rFonts w:ascii="AdvPSMy-R" w:hAnsi="AdvPSMy-R" w:cs="AdvPSMy-R"/>
          <w:sz w:val="18"/>
          <w:szCs w:val="18"/>
        </w:rPr>
      </w:pPr>
    </w:p>
    <w:p w:rsidR="00782932" w:rsidRPr="00ED6149" w:rsidRDefault="00782932" w:rsidP="00ED6149">
      <w:pPr>
        <w:autoSpaceDE w:val="0"/>
        <w:autoSpaceDN w:val="0"/>
        <w:adjustRightInd w:val="0"/>
        <w:spacing w:after="0" w:line="240" w:lineRule="auto"/>
        <w:rPr>
          <w:rFonts w:ascii="AdvPSMy-R" w:hAnsi="AdvPSMy-R" w:cs="AdvPSMy-R"/>
          <w:sz w:val="18"/>
          <w:szCs w:val="18"/>
        </w:rPr>
      </w:pPr>
      <w:r>
        <w:rPr>
          <w:rFonts w:ascii="AdvPSMy-R" w:hAnsi="AdvPSMy-R" w:cs="AdvPSMy-R"/>
          <w:sz w:val="18"/>
          <w:szCs w:val="18"/>
        </w:rPr>
        <w:t>You should have a citation for point count methodology.</w:t>
      </w:r>
    </w:p>
  </w:comment>
  <w:comment w:id="153" w:author="Todd W Arnold" w:date="2018-11-04T14:57:00Z" w:initials="TWA">
    <w:p w:rsidR="00782932" w:rsidRDefault="00782932">
      <w:pPr>
        <w:pStyle w:val="CommentText"/>
      </w:pPr>
      <w:r>
        <w:rPr>
          <w:rStyle w:val="CommentReference"/>
        </w:rPr>
        <w:annotationRef/>
      </w:r>
      <w:r>
        <w:t>Weren’t these snakes too? Should acknowledge that by using “Snakes and Insects”</w:t>
      </w:r>
    </w:p>
  </w:comment>
  <w:comment w:id="154" w:author="Todd W Arnold" w:date="2018-11-04T14:57:00Z" w:initials="TWA">
    <w:p w:rsidR="00782932" w:rsidRDefault="00782932">
      <w:pPr>
        <w:pStyle w:val="CommentText"/>
      </w:pPr>
      <w:r>
        <w:rPr>
          <w:rStyle w:val="CommentReference"/>
        </w:rPr>
        <w:annotationRef/>
      </w:r>
      <w:r>
        <w:t>And snakes.</w:t>
      </w:r>
    </w:p>
  </w:comment>
  <w:comment w:id="161" w:author="Todd W Arnold" w:date="2018-11-04T14:57:00Z" w:initials="TWA">
    <w:p w:rsidR="00782932" w:rsidRDefault="00782932">
      <w:pPr>
        <w:pStyle w:val="CommentText"/>
      </w:pPr>
      <w:r>
        <w:rPr>
          <w:rStyle w:val="CommentReference"/>
        </w:rPr>
        <w:annotationRef/>
      </w:r>
      <w:r>
        <w:t>Because there were other skipper species, you better be specific here that you counted Leonard’s skippers. Also be clear that you weren’t looking for eggs, larvae or chrysalis, just adults.</w:t>
      </w:r>
    </w:p>
  </w:comment>
  <w:comment w:id="162" w:author="Todd W Arnold" w:date="2018-11-04T14:57:00Z" w:initials="TWA">
    <w:p w:rsidR="00782932" w:rsidRDefault="00782932">
      <w:pPr>
        <w:pStyle w:val="CommentText"/>
      </w:pPr>
      <w:r>
        <w:rPr>
          <w:rStyle w:val="CommentReference"/>
        </w:rPr>
        <w:annotationRef/>
      </w:r>
      <w:r>
        <w:t>Called interval in previous paragraph – try to keep terminology consistent.</w:t>
      </w:r>
    </w:p>
  </w:comment>
  <w:comment w:id="210" w:author="Todd W Arnold" w:date="2018-11-04T14:57:00Z" w:initials="TWA">
    <w:p w:rsidR="00347BCE" w:rsidRDefault="00347BCE">
      <w:pPr>
        <w:pStyle w:val="CommentText"/>
      </w:pPr>
      <w:r>
        <w:rPr>
          <w:rStyle w:val="CommentReference"/>
        </w:rPr>
        <w:annotationRef/>
      </w:r>
      <w:r>
        <w:t>Recommend including the a priori covariate selection paragraph right before this section, right after you describe habitat variable collection</w:t>
      </w:r>
    </w:p>
  </w:comment>
  <w:comment w:id="211" w:author="Todd W Arnold" w:date="2018-11-04T14:57:00Z" w:initials="TWA">
    <w:p w:rsidR="00782932" w:rsidRDefault="00782932">
      <w:pPr>
        <w:pStyle w:val="CommentText"/>
      </w:pPr>
      <w:r>
        <w:rPr>
          <w:rStyle w:val="CommentReference"/>
        </w:rPr>
        <w:annotationRef/>
      </w:r>
      <w:r>
        <w:t>Actually they are known to not work well for cryptic (p &lt; 0.3) species, but a key aspect that wasn’t mentioned is unmarked individuals.</w:t>
      </w:r>
    </w:p>
  </w:comment>
  <w:comment w:id="258" w:author="Todd W Arnold" w:date="2018-11-04T14:57:00Z" w:initials="TWA">
    <w:p w:rsidR="00782932" w:rsidRDefault="00782932">
      <w:pPr>
        <w:pStyle w:val="CommentText"/>
      </w:pPr>
      <w:r>
        <w:rPr>
          <w:rStyle w:val="CommentReference"/>
        </w:rPr>
        <w:annotationRef/>
      </w:r>
      <w:r>
        <w:t>“covariates”</w:t>
      </w:r>
    </w:p>
  </w:comment>
  <w:comment w:id="278" w:author="Todd W Arnold" w:date="2018-11-04T14:57:00Z" w:initials="TWA">
    <w:p w:rsidR="00782932" w:rsidRDefault="00782932">
      <w:pPr>
        <w:pStyle w:val="CommentText"/>
      </w:pPr>
      <w:r>
        <w:rPr>
          <w:rStyle w:val="CommentReference"/>
        </w:rPr>
        <w:annotationRef/>
      </w:r>
      <w:r>
        <w:t>Avoid criticizing your study quite so directly</w:t>
      </w:r>
    </w:p>
  </w:comment>
  <w:comment w:id="352" w:author="Todd W Arnold" w:date="2018-11-04T14:57:00Z" w:initials="TWA">
    <w:p w:rsidR="00782932" w:rsidRDefault="00782932">
      <w:pPr>
        <w:pStyle w:val="CommentText"/>
      </w:pPr>
      <w:r>
        <w:rPr>
          <w:rStyle w:val="CommentReference"/>
        </w:rPr>
        <w:annotationRef/>
      </w:r>
      <w:r>
        <w:t>Bold means vector or matrix; this one is a single value.</w:t>
      </w:r>
    </w:p>
  </w:comment>
  <w:comment w:id="454" w:author="Todd W Arnold" w:date="2018-11-04T14:57:00Z" w:initials="TWA">
    <w:p w:rsidR="001C360D" w:rsidRDefault="001C360D" w:rsidP="001C360D">
      <w:pPr>
        <w:pStyle w:val="CommentText"/>
      </w:pPr>
      <w:r>
        <w:rPr>
          <w:rStyle w:val="CommentReference"/>
        </w:rPr>
        <w:annotationRef/>
      </w:r>
      <w:r>
        <w:t>Bold means vector or matrix; this one is a single value.</w:t>
      </w:r>
    </w:p>
  </w:comment>
  <w:comment w:id="475" w:author="Todd W Arnold" w:date="2018-11-04T14:57:00Z" w:initials="TWA">
    <w:p w:rsidR="001C360D" w:rsidRDefault="001C360D">
      <w:pPr>
        <w:pStyle w:val="CommentText"/>
      </w:pPr>
      <w:r>
        <w:rPr>
          <w:rStyle w:val="CommentReference"/>
        </w:rPr>
        <w:annotationRef/>
      </w:r>
      <w:r>
        <w:t>Not superscripts, subscripts as in previous edits.</w:t>
      </w:r>
    </w:p>
  </w:comment>
  <w:comment w:id="548" w:author="Todd W Arnold" w:date="2018-11-04T14:57:00Z" w:initials="TWA">
    <w:p w:rsidR="00347BCE" w:rsidRDefault="00347BCE">
      <w:pPr>
        <w:pStyle w:val="CommentText"/>
      </w:pPr>
      <w:r>
        <w:rPr>
          <w:rStyle w:val="CommentReference"/>
        </w:rPr>
        <w:annotationRef/>
      </w:r>
      <w:r>
        <w:t>I like this paragraph but think it need to come before model development</w:t>
      </w:r>
    </w:p>
  </w:comment>
  <w:comment w:id="579" w:author="Todd W Arnold" w:date="2018-11-04T14:57:00Z" w:initials="TWA">
    <w:p w:rsidR="000F3FC9" w:rsidRDefault="000F3FC9">
      <w:pPr>
        <w:pStyle w:val="CommentText"/>
      </w:pPr>
      <w:r>
        <w:rPr>
          <w:rStyle w:val="CommentReference"/>
        </w:rPr>
        <w:annotationRef/>
      </w:r>
      <w:r>
        <w:t>Averaged over all surveys, or should this say “during surveys when”</w:t>
      </w:r>
    </w:p>
  </w:comment>
  <w:comment w:id="580" w:author="Todd W Arnold" w:date="2018-11-04T14:57:00Z" w:initials="TWA">
    <w:p w:rsidR="00F30819" w:rsidRDefault="00F30819">
      <w:pPr>
        <w:pStyle w:val="CommentText"/>
      </w:pPr>
      <w:r>
        <w:rPr>
          <w:rStyle w:val="CommentReference"/>
        </w:rPr>
        <w:annotationRef/>
      </w:r>
      <w:r>
        <w:t>Is this abundance or log(abundance)? If the latter, the mean would be 4.1 and the 85% CI would be 3.3 to 5.1.</w:t>
      </w:r>
      <w:r w:rsidR="00266754">
        <w:t xml:space="preserve"> And is this mean abundance where encountered, or mean abundance over all 59 plots?</w:t>
      </w:r>
    </w:p>
  </w:comment>
  <w:comment w:id="591" w:author="Todd W Arnold" w:date="2018-11-04T14:57:00Z" w:initials="TWA">
    <w:p w:rsidR="00266754" w:rsidRDefault="00266754">
      <w:pPr>
        <w:pStyle w:val="CommentText"/>
      </w:pPr>
      <w:r>
        <w:rPr>
          <w:rStyle w:val="CommentReference"/>
        </w:rPr>
        <w:annotationRef/>
      </w:r>
      <w:r>
        <w:t>Don’t try to mix JAGS results with unmarked results, they are completely different model structures. But you could include a table of the key JAGS model parameters with mean, SD, 5%, 95% CI and R-hat.</w:t>
      </w:r>
    </w:p>
  </w:comment>
  <w:comment w:id="597" w:author="Todd W Arnold" w:date="2018-11-04T14:57:00Z" w:initials="TWA">
    <w:p w:rsidR="00266754" w:rsidRDefault="00266754">
      <w:pPr>
        <w:pStyle w:val="CommentText"/>
      </w:pPr>
      <w:r>
        <w:rPr>
          <w:rStyle w:val="CommentReference"/>
        </w:rPr>
        <w:annotationRef/>
      </w:r>
      <w:r>
        <w:t>Don’t try to mix unmarked and JAGS models. They are completely different critters.</w:t>
      </w:r>
    </w:p>
  </w:comment>
  <w:comment w:id="602" w:author="Todd W Arnold" w:date="2018-11-04T14:57:00Z" w:initials="TWA">
    <w:p w:rsidR="00266754" w:rsidRDefault="00266754">
      <w:pPr>
        <w:pStyle w:val="CommentText"/>
      </w:pPr>
      <w:r>
        <w:rPr>
          <w:rStyle w:val="CommentReference"/>
        </w:rPr>
        <w:annotationRef/>
      </w:r>
      <w:r>
        <w:t>Pull JAGS column from table.</w:t>
      </w:r>
    </w:p>
  </w:comment>
  <w:comment w:id="606" w:author="Todd W Arnold" w:date="2018-11-04T14:57:00Z" w:initials="TWA">
    <w:p w:rsidR="000F3FC9" w:rsidRDefault="000F3FC9">
      <w:pPr>
        <w:pStyle w:val="CommentText"/>
      </w:pPr>
      <w:r>
        <w:rPr>
          <w:rStyle w:val="CommentReference"/>
        </w:rPr>
        <w:annotationRef/>
      </w:r>
      <w:r>
        <w:t>Occupancy is binomial, not negative binomial.</w:t>
      </w:r>
    </w:p>
  </w:comment>
  <w:comment w:id="613" w:author="Todd W Arnold" w:date="2018-11-04T14:57:00Z" w:initials="TWA">
    <w:p w:rsidR="000F3FC9" w:rsidRPr="000F3FC9" w:rsidRDefault="000F3FC9" w:rsidP="000F3FC9">
      <w:pPr>
        <w:autoSpaceDE w:val="0"/>
        <w:autoSpaceDN w:val="0"/>
        <w:adjustRightInd w:val="0"/>
        <w:spacing w:after="0" w:line="240" w:lineRule="auto"/>
        <w:rPr>
          <w:rFonts w:ascii="Lato-Regular" w:eastAsia="Lato-Regular" w:cs="Lato-Regular"/>
          <w:sz w:val="15"/>
          <w:szCs w:val="15"/>
        </w:rPr>
      </w:pPr>
      <w:r>
        <w:rPr>
          <w:rStyle w:val="CommentReference"/>
        </w:rPr>
        <w:annotationRef/>
      </w:r>
      <w:proofErr w:type="spellStart"/>
      <w:r>
        <w:rPr>
          <w:rFonts w:ascii="Lato-Regular" w:eastAsia="Lato-Regular" w:cs="Lato-Regular"/>
          <w:sz w:val="15"/>
          <w:szCs w:val="15"/>
        </w:rPr>
        <w:t>Guillera-Arroita</w:t>
      </w:r>
      <w:proofErr w:type="spellEnd"/>
      <w:r>
        <w:rPr>
          <w:rFonts w:ascii="Lato-Regular" w:eastAsia="Lato-Regular" w:cs="Lato-Regular"/>
          <w:sz w:val="15"/>
          <w:szCs w:val="15"/>
        </w:rPr>
        <w:t xml:space="preserve">, G., </w:t>
      </w:r>
      <w:proofErr w:type="spellStart"/>
      <w:r>
        <w:rPr>
          <w:rFonts w:ascii="Lato-Regular" w:eastAsia="Lato-Regular" w:cs="Lato-Regular"/>
          <w:sz w:val="15"/>
          <w:szCs w:val="15"/>
        </w:rPr>
        <w:t>Ridout</w:t>
      </w:r>
      <w:proofErr w:type="spellEnd"/>
      <w:r>
        <w:rPr>
          <w:rFonts w:ascii="Lato-Regular" w:eastAsia="Lato-Regular" w:cs="Lato-Regular"/>
          <w:sz w:val="15"/>
          <w:szCs w:val="15"/>
        </w:rPr>
        <w:t xml:space="preserve">, M. S., &amp; Morgan, B. J. T. (2010). Design of occupancy studies with imperfect detection. </w:t>
      </w:r>
      <w:r>
        <w:rPr>
          <w:rFonts w:ascii="Lato-Italic" w:eastAsia="Lato-Regular" w:hAnsi="Lato-Italic" w:cs="Lato-Italic"/>
          <w:i/>
          <w:iCs/>
          <w:sz w:val="15"/>
          <w:szCs w:val="15"/>
        </w:rPr>
        <w:t>Methods in Ecology and</w:t>
      </w:r>
    </w:p>
    <w:p w:rsidR="000F3FC9" w:rsidRDefault="000F3FC9" w:rsidP="000F3FC9">
      <w:pPr>
        <w:pStyle w:val="CommentText"/>
      </w:pPr>
      <w:r>
        <w:rPr>
          <w:rFonts w:ascii="Lato-Italic" w:eastAsia="Lato-Regular" w:hAnsi="Lato-Italic" w:cs="Lato-Italic"/>
          <w:i/>
          <w:iCs/>
          <w:sz w:val="15"/>
          <w:szCs w:val="15"/>
        </w:rPr>
        <w:t>Evolution</w:t>
      </w:r>
      <w:r>
        <w:rPr>
          <w:rFonts w:ascii="Lato-Regular" w:eastAsia="Lato-Regular" w:cs="Lato-Regular"/>
          <w:sz w:val="15"/>
          <w:szCs w:val="15"/>
        </w:rPr>
        <w:t xml:space="preserve">, </w:t>
      </w:r>
      <w:r>
        <w:rPr>
          <w:rFonts w:ascii="Lato-Italic" w:eastAsia="Lato-Regular" w:hAnsi="Lato-Italic" w:cs="Lato-Italic"/>
          <w:i/>
          <w:iCs/>
          <w:sz w:val="15"/>
          <w:szCs w:val="15"/>
        </w:rPr>
        <w:t>1</w:t>
      </w:r>
      <w:r>
        <w:rPr>
          <w:rFonts w:ascii="Lato-Regular" w:eastAsia="Lato-Regular" w:cs="Lato-Regular"/>
          <w:sz w:val="15"/>
          <w:szCs w:val="15"/>
        </w:rPr>
        <w:t>, 131</w:t>
      </w:r>
      <w:r>
        <w:rPr>
          <w:rFonts w:ascii="Lato-Regular" w:eastAsia="Lato-Regular" w:cs="Lato-Regular" w:hint="eastAsia"/>
          <w:sz w:val="15"/>
          <w:szCs w:val="15"/>
        </w:rPr>
        <w:t>–</w:t>
      </w:r>
      <w:r>
        <w:rPr>
          <w:rFonts w:ascii="Lato-Regular" w:eastAsia="Lato-Regular" w:cs="Lato-Regular"/>
          <w:sz w:val="15"/>
          <w:szCs w:val="15"/>
        </w:rPr>
        <w:t>139</w:t>
      </w:r>
    </w:p>
  </w:comment>
  <w:comment w:id="617" w:author="Todd W Arnold" w:date="2018-11-04T19:27:00Z" w:initials="TWA">
    <w:p w:rsidR="00B332DE" w:rsidRDefault="00B332DE">
      <w:pPr>
        <w:pStyle w:val="CommentText"/>
      </w:pPr>
      <w:r>
        <w:rPr>
          <w:rStyle w:val="CommentReference"/>
        </w:rPr>
        <w:annotationRef/>
      </w:r>
      <w:r>
        <w:t>“multiple species”?</w:t>
      </w:r>
    </w:p>
  </w:comment>
  <w:comment w:id="619" w:author="Todd W Arnold" w:date="2018-11-04T19:28:00Z" w:initials="TWA">
    <w:p w:rsidR="00B332DE" w:rsidRDefault="00B332DE">
      <w:pPr>
        <w:pStyle w:val="CommentText"/>
      </w:pPr>
      <w:r>
        <w:rPr>
          <w:rStyle w:val="CommentReference"/>
        </w:rPr>
        <w:annotationRef/>
      </w:r>
      <w:r>
        <w:t>Maybe remind readers immediately of the disparity</w:t>
      </w:r>
    </w:p>
  </w:comment>
  <w:comment w:id="642" w:author="Todd W Arnold" w:date="2018-11-04T19:34:00Z" w:initials="TWA">
    <w:p w:rsidR="00B332DE" w:rsidRDefault="00B332DE">
      <w:pPr>
        <w:pStyle w:val="CommentText"/>
      </w:pPr>
      <w:r>
        <w:rPr>
          <w:rStyle w:val="CommentReference"/>
        </w:rPr>
        <w:annotationRef/>
      </w:r>
      <w:r>
        <w:t xml:space="preserve">Earlier in the paragraph you frame the contrast between lark sparrow and Leonard’s skipper, so it seems confusing to use invertebrates here rather than Leonard’s skipper. </w:t>
      </w:r>
    </w:p>
  </w:comment>
  <w:comment w:id="643" w:author="Todd W Arnold" w:date="2018-11-04T14:57:00Z" w:initials="TWA">
    <w:p w:rsidR="002B2FD5" w:rsidRDefault="002B2FD5">
      <w:pPr>
        <w:pStyle w:val="CommentText"/>
      </w:pPr>
      <w:r>
        <w:rPr>
          <w:rStyle w:val="CommentReference"/>
        </w:rPr>
        <w:annotationRef/>
      </w:r>
      <w:r>
        <w:t>You should probably have a “pers. comm.” to back up this statement.</w:t>
      </w:r>
    </w:p>
  </w:comment>
  <w:comment w:id="654" w:author="Todd W Arnold" w:date="2018-11-04T14:57:00Z" w:initials="TWA">
    <w:p w:rsidR="002B2FD5" w:rsidRDefault="002B2FD5">
      <w:pPr>
        <w:pStyle w:val="CommentText"/>
      </w:pPr>
      <w:r>
        <w:rPr>
          <w:rStyle w:val="CommentReference"/>
        </w:rPr>
        <w:annotationRef/>
      </w:r>
      <w:r>
        <w:t>You can get away with this rarely when what you cite is an obscure text, but shouldn’t be doing it for journals and books that are readily available in our library system</w:t>
      </w:r>
    </w:p>
  </w:comment>
  <w:comment w:id="655" w:author="Todd W Arnold" w:date="2018-11-04T19:41:00Z" w:initials="TWA">
    <w:p w:rsidR="00D83792" w:rsidRDefault="00D83792">
      <w:pPr>
        <w:pStyle w:val="CommentText"/>
      </w:pPr>
      <w:r>
        <w:rPr>
          <w:rStyle w:val="CommentReference"/>
        </w:rPr>
        <w:annotationRef/>
      </w:r>
      <w:r>
        <w:t xml:space="preserve">The two papers you cite by Barker et al and Link et al recommend using marked individuals to formally assess assumptions about detection </w:t>
      </w:r>
      <w:r>
        <w:t>probability.</w:t>
      </w:r>
      <w:bookmarkStart w:id="656" w:name="_GoBack"/>
      <w:bookmarkEnd w:id="656"/>
    </w:p>
  </w:comment>
  <w:comment w:id="658" w:author="Todd W Arnold" w:date="2018-11-04T14:57:00Z" w:initials="TWA">
    <w:p w:rsidR="002B2FD5" w:rsidRDefault="002B2FD5">
      <w:pPr>
        <w:pStyle w:val="CommentText"/>
      </w:pPr>
      <w:r>
        <w:rPr>
          <w:rStyle w:val="CommentReference"/>
        </w:rPr>
        <w:annotationRef/>
      </w:r>
      <w:r>
        <w:t>You have a lot of recommendations here with no citations. Certainly this didn’t all come uniquely from your study, with nobody else making similar observations.</w:t>
      </w:r>
    </w:p>
  </w:comment>
  <w:comment w:id="661" w:author="Todd W Arnold" w:date="2018-11-04T14:57:00Z" w:initials="TWA">
    <w:p w:rsidR="00AA4C73" w:rsidRDefault="00AA4C73">
      <w:pPr>
        <w:pStyle w:val="CommentText"/>
      </w:pPr>
      <w:r>
        <w:rPr>
          <w:rStyle w:val="CommentReference"/>
        </w:rPr>
        <w:annotationRef/>
      </w:r>
      <w:r>
        <w:t>Check formatting before final version.</w:t>
      </w:r>
    </w:p>
  </w:comment>
  <w:comment w:id="663" w:author="Todd W Arnold" w:date="2018-11-04T14:57:00Z" w:initials="TWA">
    <w:p w:rsidR="00AA4C73" w:rsidRDefault="00AA4C73">
      <w:pPr>
        <w:pStyle w:val="CommentText"/>
      </w:pPr>
      <w:r>
        <w:rPr>
          <w:rStyle w:val="CommentReference"/>
        </w:rPr>
        <w:annotationRef/>
      </w:r>
      <w:r>
        <w:t>Only capitalize first word and proper nouns in title of article.</w:t>
      </w:r>
    </w:p>
  </w:comment>
  <w:comment w:id="667" w:author="Todd W Arnold" w:date="2018-11-04T14:57:00Z" w:initials="TWA">
    <w:p w:rsidR="00AA4C73" w:rsidRDefault="00AA4C73">
      <w:pPr>
        <w:pStyle w:val="CommentText"/>
      </w:pPr>
      <w:r>
        <w:rPr>
          <w:rStyle w:val="CommentReference"/>
        </w:rPr>
        <w:annotationRef/>
      </w:r>
      <w:r>
        <w:t>Include all authors and article name.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vPAD56">
    <w:panose1 w:val="00000000000000000000"/>
    <w:charset w:val="00"/>
    <w:family w:val="swiss"/>
    <w:notTrueType/>
    <w:pitch w:val="default"/>
    <w:sig w:usb0="00000003" w:usb1="00000000" w:usb2="00000000" w:usb3="00000000" w:csb0="00000001" w:csb1="00000000"/>
  </w:font>
  <w:font w:name="AdvPSMy-R">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ato-Regular">
    <w:altName w:val="MS Gothic"/>
    <w:panose1 w:val="00000000000000000000"/>
    <w:charset w:val="80"/>
    <w:family w:val="auto"/>
    <w:notTrueType/>
    <w:pitch w:val="default"/>
    <w:sig w:usb0="00000001" w:usb1="08070000" w:usb2="00000010" w:usb3="00000000" w:csb0="00020001" w:csb1="00000000"/>
  </w:font>
  <w:font w:name="Lato-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37550"/>
    <w:rsid w:val="0005291E"/>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3FC9"/>
    <w:rsid w:val="000F4011"/>
    <w:rsid w:val="000F5110"/>
    <w:rsid w:val="000F77A9"/>
    <w:rsid w:val="0010471C"/>
    <w:rsid w:val="00105193"/>
    <w:rsid w:val="001101ED"/>
    <w:rsid w:val="00110BEE"/>
    <w:rsid w:val="0011393B"/>
    <w:rsid w:val="00114996"/>
    <w:rsid w:val="0012118B"/>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360D"/>
    <w:rsid w:val="001C4F14"/>
    <w:rsid w:val="001C7DE6"/>
    <w:rsid w:val="001C7F74"/>
    <w:rsid w:val="001D094C"/>
    <w:rsid w:val="001D4B03"/>
    <w:rsid w:val="001E2531"/>
    <w:rsid w:val="001E4AB7"/>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5FCF"/>
    <w:rsid w:val="00247408"/>
    <w:rsid w:val="00250ADE"/>
    <w:rsid w:val="002528E8"/>
    <w:rsid w:val="002548D8"/>
    <w:rsid w:val="0026225F"/>
    <w:rsid w:val="0026311A"/>
    <w:rsid w:val="00265094"/>
    <w:rsid w:val="00265982"/>
    <w:rsid w:val="00265D3B"/>
    <w:rsid w:val="00266754"/>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96B25"/>
    <w:rsid w:val="002A12E8"/>
    <w:rsid w:val="002A1636"/>
    <w:rsid w:val="002B0D08"/>
    <w:rsid w:val="002B0E59"/>
    <w:rsid w:val="002B2FD5"/>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47BCE"/>
    <w:rsid w:val="003533FD"/>
    <w:rsid w:val="00354870"/>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44B4"/>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092F"/>
    <w:rsid w:val="005B5D97"/>
    <w:rsid w:val="005C04FD"/>
    <w:rsid w:val="005C0F72"/>
    <w:rsid w:val="005C2D02"/>
    <w:rsid w:val="005C3573"/>
    <w:rsid w:val="005C3625"/>
    <w:rsid w:val="005C6716"/>
    <w:rsid w:val="005D6D68"/>
    <w:rsid w:val="005E3F04"/>
    <w:rsid w:val="005E5B39"/>
    <w:rsid w:val="005E5D1D"/>
    <w:rsid w:val="005F0564"/>
    <w:rsid w:val="005F2C24"/>
    <w:rsid w:val="005F3336"/>
    <w:rsid w:val="00601419"/>
    <w:rsid w:val="00605BA7"/>
    <w:rsid w:val="006066C0"/>
    <w:rsid w:val="0061040D"/>
    <w:rsid w:val="006133BC"/>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61B2"/>
    <w:rsid w:val="00700503"/>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2932"/>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7AC"/>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1321"/>
    <w:rsid w:val="009073BD"/>
    <w:rsid w:val="00913006"/>
    <w:rsid w:val="0091303F"/>
    <w:rsid w:val="00913631"/>
    <w:rsid w:val="00916D5E"/>
    <w:rsid w:val="00921C27"/>
    <w:rsid w:val="00922136"/>
    <w:rsid w:val="00925008"/>
    <w:rsid w:val="009314C9"/>
    <w:rsid w:val="009352EB"/>
    <w:rsid w:val="009430FE"/>
    <w:rsid w:val="00947DBE"/>
    <w:rsid w:val="009522D1"/>
    <w:rsid w:val="0095393A"/>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FBB"/>
    <w:rsid w:val="009C467D"/>
    <w:rsid w:val="009C4EA9"/>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87E3A"/>
    <w:rsid w:val="00A9124F"/>
    <w:rsid w:val="00A9355C"/>
    <w:rsid w:val="00A96F49"/>
    <w:rsid w:val="00AA39E4"/>
    <w:rsid w:val="00AA4C73"/>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D5C1E"/>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32DE"/>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128"/>
    <w:rsid w:val="00BA02B2"/>
    <w:rsid w:val="00BA5670"/>
    <w:rsid w:val="00BA71CC"/>
    <w:rsid w:val="00BB7A14"/>
    <w:rsid w:val="00BC15D2"/>
    <w:rsid w:val="00BC4CE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55F"/>
    <w:rsid w:val="00C00D20"/>
    <w:rsid w:val="00C00F8D"/>
    <w:rsid w:val="00C067BD"/>
    <w:rsid w:val="00C1168A"/>
    <w:rsid w:val="00C116C2"/>
    <w:rsid w:val="00C1587B"/>
    <w:rsid w:val="00C20E46"/>
    <w:rsid w:val="00C223F5"/>
    <w:rsid w:val="00C2269A"/>
    <w:rsid w:val="00C22B52"/>
    <w:rsid w:val="00C31352"/>
    <w:rsid w:val="00C31906"/>
    <w:rsid w:val="00C32CBD"/>
    <w:rsid w:val="00C32E22"/>
    <w:rsid w:val="00C3694B"/>
    <w:rsid w:val="00C40047"/>
    <w:rsid w:val="00C41482"/>
    <w:rsid w:val="00C4264B"/>
    <w:rsid w:val="00C44519"/>
    <w:rsid w:val="00C46183"/>
    <w:rsid w:val="00C46D6D"/>
    <w:rsid w:val="00C51C22"/>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3792"/>
    <w:rsid w:val="00D87F8E"/>
    <w:rsid w:val="00D90626"/>
    <w:rsid w:val="00D909AD"/>
    <w:rsid w:val="00D914C6"/>
    <w:rsid w:val="00D924FD"/>
    <w:rsid w:val="00D92C51"/>
    <w:rsid w:val="00D93586"/>
    <w:rsid w:val="00D9483E"/>
    <w:rsid w:val="00D94CF1"/>
    <w:rsid w:val="00D97164"/>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DF62D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D6149"/>
    <w:rsid w:val="00EE028A"/>
    <w:rsid w:val="00EE3DB6"/>
    <w:rsid w:val="00EE5782"/>
    <w:rsid w:val="00EE74B5"/>
    <w:rsid w:val="00EE7516"/>
    <w:rsid w:val="00EF36D6"/>
    <w:rsid w:val="00EF656B"/>
    <w:rsid w:val="00EF79B5"/>
    <w:rsid w:val="00F002BB"/>
    <w:rsid w:val="00F027D0"/>
    <w:rsid w:val="00F03388"/>
    <w:rsid w:val="00F0597B"/>
    <w:rsid w:val="00F06679"/>
    <w:rsid w:val="00F11D1E"/>
    <w:rsid w:val="00F2093E"/>
    <w:rsid w:val="00F24403"/>
    <w:rsid w:val="00F27D39"/>
    <w:rsid w:val="00F27E1E"/>
    <w:rsid w:val="00F3057D"/>
    <w:rsid w:val="00F30819"/>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BAB"/>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5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1E"/>
    <w:rPr>
      <w:rFonts w:ascii="Tahoma" w:hAnsi="Tahoma" w:cs="Tahoma"/>
      <w:sz w:val="16"/>
      <w:szCs w:val="16"/>
    </w:rPr>
  </w:style>
  <w:style w:type="character" w:styleId="CommentReference">
    <w:name w:val="annotation reference"/>
    <w:basedOn w:val="DefaultParagraphFont"/>
    <w:uiPriority w:val="99"/>
    <w:semiHidden/>
    <w:unhideWhenUsed/>
    <w:rsid w:val="0005291E"/>
    <w:rPr>
      <w:sz w:val="16"/>
      <w:szCs w:val="16"/>
    </w:rPr>
  </w:style>
  <w:style w:type="paragraph" w:styleId="CommentText">
    <w:name w:val="annotation text"/>
    <w:basedOn w:val="Normal"/>
    <w:link w:val="CommentTextChar"/>
    <w:uiPriority w:val="99"/>
    <w:semiHidden/>
    <w:unhideWhenUsed/>
    <w:rsid w:val="0005291E"/>
    <w:pPr>
      <w:spacing w:line="240" w:lineRule="auto"/>
    </w:pPr>
    <w:rPr>
      <w:sz w:val="20"/>
      <w:szCs w:val="20"/>
    </w:rPr>
  </w:style>
  <w:style w:type="character" w:customStyle="1" w:styleId="CommentTextChar">
    <w:name w:val="Comment Text Char"/>
    <w:basedOn w:val="DefaultParagraphFont"/>
    <w:link w:val="CommentText"/>
    <w:uiPriority w:val="99"/>
    <w:semiHidden/>
    <w:rsid w:val="0005291E"/>
    <w:rPr>
      <w:sz w:val="20"/>
      <w:szCs w:val="20"/>
    </w:rPr>
  </w:style>
  <w:style w:type="paragraph" w:styleId="CommentSubject">
    <w:name w:val="annotation subject"/>
    <w:basedOn w:val="CommentText"/>
    <w:next w:val="CommentText"/>
    <w:link w:val="CommentSubjectChar"/>
    <w:uiPriority w:val="99"/>
    <w:semiHidden/>
    <w:unhideWhenUsed/>
    <w:rsid w:val="0005291E"/>
    <w:rPr>
      <w:b/>
      <w:bCs/>
    </w:rPr>
  </w:style>
  <w:style w:type="character" w:customStyle="1" w:styleId="CommentSubjectChar">
    <w:name w:val="Comment Subject Char"/>
    <w:basedOn w:val="CommentTextChar"/>
    <w:link w:val="CommentSubject"/>
    <w:uiPriority w:val="99"/>
    <w:semiHidden/>
    <w:rsid w:val="0005291E"/>
    <w:rPr>
      <w:b/>
      <w:bCs/>
      <w:sz w:val="20"/>
      <w:szCs w:val="20"/>
    </w:rPr>
  </w:style>
  <w:style w:type="character" w:styleId="PlaceholderText">
    <w:name w:val="Placeholder Text"/>
    <w:basedOn w:val="DefaultParagraphFont"/>
    <w:uiPriority w:val="99"/>
    <w:semiHidden/>
    <w:rsid w:val="0095393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5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1E"/>
    <w:rPr>
      <w:rFonts w:ascii="Tahoma" w:hAnsi="Tahoma" w:cs="Tahoma"/>
      <w:sz w:val="16"/>
      <w:szCs w:val="16"/>
    </w:rPr>
  </w:style>
  <w:style w:type="character" w:styleId="CommentReference">
    <w:name w:val="annotation reference"/>
    <w:basedOn w:val="DefaultParagraphFont"/>
    <w:uiPriority w:val="99"/>
    <w:semiHidden/>
    <w:unhideWhenUsed/>
    <w:rsid w:val="0005291E"/>
    <w:rPr>
      <w:sz w:val="16"/>
      <w:szCs w:val="16"/>
    </w:rPr>
  </w:style>
  <w:style w:type="paragraph" w:styleId="CommentText">
    <w:name w:val="annotation text"/>
    <w:basedOn w:val="Normal"/>
    <w:link w:val="CommentTextChar"/>
    <w:uiPriority w:val="99"/>
    <w:semiHidden/>
    <w:unhideWhenUsed/>
    <w:rsid w:val="0005291E"/>
    <w:pPr>
      <w:spacing w:line="240" w:lineRule="auto"/>
    </w:pPr>
    <w:rPr>
      <w:sz w:val="20"/>
      <w:szCs w:val="20"/>
    </w:rPr>
  </w:style>
  <w:style w:type="character" w:customStyle="1" w:styleId="CommentTextChar">
    <w:name w:val="Comment Text Char"/>
    <w:basedOn w:val="DefaultParagraphFont"/>
    <w:link w:val="CommentText"/>
    <w:uiPriority w:val="99"/>
    <w:semiHidden/>
    <w:rsid w:val="0005291E"/>
    <w:rPr>
      <w:sz w:val="20"/>
      <w:szCs w:val="20"/>
    </w:rPr>
  </w:style>
  <w:style w:type="paragraph" w:styleId="CommentSubject">
    <w:name w:val="annotation subject"/>
    <w:basedOn w:val="CommentText"/>
    <w:next w:val="CommentText"/>
    <w:link w:val="CommentSubjectChar"/>
    <w:uiPriority w:val="99"/>
    <w:semiHidden/>
    <w:unhideWhenUsed/>
    <w:rsid w:val="0005291E"/>
    <w:rPr>
      <w:b/>
      <w:bCs/>
    </w:rPr>
  </w:style>
  <w:style w:type="character" w:customStyle="1" w:styleId="CommentSubjectChar">
    <w:name w:val="Comment Subject Char"/>
    <w:basedOn w:val="CommentTextChar"/>
    <w:link w:val="CommentSubject"/>
    <w:uiPriority w:val="99"/>
    <w:semiHidden/>
    <w:rsid w:val="0005291E"/>
    <w:rPr>
      <w:b/>
      <w:bCs/>
      <w:sz w:val="20"/>
      <w:szCs w:val="20"/>
    </w:rPr>
  </w:style>
  <w:style w:type="character" w:styleId="PlaceholderText">
    <w:name w:val="Placeholder Text"/>
    <w:basedOn w:val="DefaultParagraphFont"/>
    <w:uiPriority w:val="99"/>
    <w:semiHidden/>
    <w:rsid w:val="00953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84CD5-10E9-4997-BF25-5653E6EF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38</Pages>
  <Words>18707</Words>
  <Characters>106632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Todd W Arnold</cp:lastModifiedBy>
  <cp:revision>5</cp:revision>
  <dcterms:created xsi:type="dcterms:W3CDTF">2018-11-04T02:14:00Z</dcterms:created>
  <dcterms:modified xsi:type="dcterms:W3CDTF">2018-11-05T01:41:00Z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