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0D0A9" w14:textId="77777777" w:rsidR="0048009D" w:rsidRDefault="0048009D" w:rsidP="00036B39">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14:paraId="4B01D4D6" w14:textId="77777777" w:rsidR="00036B39" w:rsidRPr="00C966A8" w:rsidRDefault="00036B39" w:rsidP="00036B39">
      <w:pPr>
        <w:spacing w:line="360" w:lineRule="auto"/>
        <w:outlineLvl w:val="0"/>
        <w:rPr>
          <w:rFonts w:ascii="Times New Roman" w:hAnsi="Times New Roman" w:cs="Times New Roman"/>
          <w:sz w:val="24"/>
          <w:szCs w:val="24"/>
        </w:rPr>
      </w:pPr>
    </w:p>
    <w:p w14:paraId="204EEFBC" w14:textId="77777777" w:rsidR="0069726A" w:rsidRPr="00C966A8" w:rsidRDefault="00A859CC"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14:paraId="0F4FB88C" w14:textId="77777777" w:rsidR="00A859CC" w:rsidRPr="00C966A8" w:rsidRDefault="00A859CC" w:rsidP="001504C7">
      <w:pPr>
        <w:autoSpaceDE w:val="0"/>
        <w:autoSpaceDN w:val="0"/>
        <w:spacing w:line="360" w:lineRule="auto"/>
        <w:rPr>
          <w:rFonts w:ascii="Times New Roman" w:hAnsi="Times New Roman" w:cs="Times New Roman"/>
          <w:bCs/>
          <w:sz w:val="24"/>
          <w:szCs w:val="24"/>
        </w:rPr>
      </w:pPr>
      <w:commentRangeStart w:id="0"/>
      <w:r w:rsidRPr="00C966A8">
        <w:rPr>
          <w:rFonts w:ascii="Times New Roman" w:hAnsi="Times New Roman" w:cs="Times New Roman"/>
          <w:bCs/>
          <w:sz w:val="24"/>
          <w:szCs w:val="24"/>
        </w:rPr>
        <w:t>Oak</w:t>
      </w:r>
      <w:commentRangeEnd w:id="0"/>
      <w:r w:rsidR="009908EC">
        <w:rPr>
          <w:rStyle w:val="CommentReference"/>
        </w:rPr>
        <w:commentReference w:id="0"/>
      </w:r>
      <w:r w:rsidRPr="00C966A8">
        <w:rPr>
          <w:rFonts w:ascii="Times New Roman" w:hAnsi="Times New Roman" w:cs="Times New Roman"/>
          <w:bCs/>
          <w:sz w:val="24"/>
          <w:szCs w:val="24"/>
        </w:rPr>
        <w:t xml:space="preserve"> savanna and upland prairie are some of the most imperiled habitat types in North America</w:t>
      </w:r>
      <w:r w:rsidR="00C966A8">
        <w:rPr>
          <w:rFonts w:ascii="Times New Roman" w:hAnsi="Times New Roman" w:cs="Times New Roman"/>
          <w:bCs/>
          <w:sz w:val="24"/>
          <w:szCs w:val="24"/>
        </w:rPr>
        <w:t xml:space="preserve"> (Noss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Nuzzo</w:t>
      </w:r>
      <w:proofErr w:type="spellEnd"/>
      <w:del w:id="1" w:author="Todd W Arnold" w:date="2018-10-26T06:15:00Z">
        <w:r w:rsidR="00C966A8" w:rsidDel="00A904B8">
          <w:rPr>
            <w:rFonts w:ascii="Times New Roman" w:hAnsi="Times New Roman" w:cs="Times New Roman"/>
            <w:bCs/>
            <w:sz w:val="24"/>
            <w:szCs w:val="24"/>
          </w:rPr>
          <w:delText>,</w:delText>
        </w:r>
      </w:del>
      <w:r w:rsidR="00C966A8">
        <w:rPr>
          <w:rFonts w:ascii="Times New Roman" w:hAnsi="Times New Roman" w:cs="Times New Roman"/>
          <w:bCs/>
          <w:sz w:val="24"/>
          <w:szCs w:val="24"/>
        </w:rPr>
        <w:t xml:space="preserve">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(Nuzzo</w:t>
      </w:r>
      <w:r w:rsidRPr="00C966A8">
        <w:rPr>
          <w:rFonts w:ascii="Times New Roman" w:hAnsi="Times New Roman" w:cs="Times New Roman"/>
          <w:sz w:val="24"/>
          <w:szCs w:val="24"/>
        </w:rPr>
        <w:t xml:space="preserve"> 1986) </w:t>
      </w:r>
      <w:commentRangeStart w:id="2"/>
      <w:r w:rsidRPr="00C966A8">
        <w:rPr>
          <w:rFonts w:ascii="Times New Roman" w:hAnsi="Times New Roman" w:cs="Times New Roman"/>
          <w:sz w:val="24"/>
          <w:szCs w:val="24"/>
        </w:rPr>
        <w:t>and is ranked as globally imperiled</w:t>
      </w:r>
      <w:commentRangeEnd w:id="2"/>
      <w:r w:rsidR="00DA7F0A">
        <w:rPr>
          <w:rStyle w:val="CommentReference"/>
        </w:rPr>
        <w:commentReference w:id="2"/>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 xml:space="preserve">avanna once stretched from the </w:t>
      </w:r>
      <w:commentRangeStart w:id="3"/>
      <w:r w:rsidRPr="00C966A8">
        <w:rPr>
          <w:rFonts w:ascii="Times New Roman" w:hAnsi="Times New Roman" w:cs="Times New Roman"/>
          <w:sz w:val="24"/>
          <w:szCs w:val="24"/>
        </w:rPr>
        <w:t>Upper Midwest south to eastern Texas (</w:t>
      </w:r>
      <w:r w:rsidR="00C966A8">
        <w:rPr>
          <w:rFonts w:ascii="Times New Roman" w:hAnsi="Times New Roman" w:cs="Times New Roman"/>
          <w:sz w:val="24"/>
          <w:szCs w:val="24"/>
        </w:rPr>
        <w:t xml:space="preserve">Nuzzo 1986,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Pr="00C966A8">
        <w:rPr>
          <w:rFonts w:ascii="Times New Roman" w:hAnsi="Times New Roman" w:cs="Times New Roman"/>
          <w:sz w:val="24"/>
          <w:szCs w:val="24"/>
        </w:rPr>
        <w:t>that one map)</w:t>
      </w:r>
      <w:commentRangeEnd w:id="3"/>
      <w:r w:rsidR="00DA7F0A">
        <w:rPr>
          <w:rStyle w:val="CommentReference"/>
        </w:rPr>
        <w:commentReference w:id="3"/>
      </w:r>
      <w:r w:rsidRPr="00C966A8">
        <w:rPr>
          <w:rFonts w:ascii="Times New Roman" w:hAnsi="Times New Roman" w:cs="Times New Roman"/>
          <w:sz w:val="24"/>
          <w:szCs w:val="24"/>
        </w:rPr>
        <w:t xml:space="preserve">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Pr="00C44519">
        <w:rPr>
          <w:rFonts w:ascii="Times New Roman" w:hAnsi="Times New Roman" w:cs="Times New Roman"/>
          <w:sz w:val="24"/>
          <w:szCs w:val="24"/>
        </w:rPr>
        <w:t>southwest (</w:t>
      </w:r>
      <w:r w:rsidR="00422190" w:rsidRPr="00C44519">
        <w:rPr>
          <w:rFonts w:ascii="Times New Roman" w:hAnsi="Times New Roman" w:cs="Times New Roman"/>
          <w:sz w:val="24"/>
          <w:szCs w:val="24"/>
        </w:rPr>
        <w:t>XX</w:t>
      </w:r>
      <w:r w:rsidR="00916D5E">
        <w:rPr>
          <w:rFonts w:ascii="Times New Roman" w:hAnsi="Times New Roman" w:cs="Times New Roman"/>
          <w:sz w:val="24"/>
          <w:szCs w:val="24"/>
        </w:rPr>
        <w:t xml:space="preserve"> </w:t>
      </w:r>
      <w:r w:rsidRPr="00C44519">
        <w:rPr>
          <w:rFonts w:ascii="Times New Roman" w:hAnsi="Times New Roman" w:cs="Times New Roman"/>
          <w:sz w:val="24"/>
          <w:szCs w:val="24"/>
        </w:rPr>
        <w:t>Marshner 1974, 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E5104C" w:rsidRPr="00C966A8">
        <w:rPr>
          <w:rFonts w:ascii="Times New Roman" w:hAnsi="Times New Roman" w:cs="Times New Roman"/>
          <w:sz w:val="24"/>
          <w:szCs w:val="24"/>
        </w:rPr>
        <w:t>citation)</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w:t>
      </w:r>
      <w:r w:rsidR="00422190">
        <w:rPr>
          <w:rFonts w:ascii="Times New Roman" w:hAnsi="Times New Roman" w:cs="Times New Roman"/>
          <w:sz w:val="24"/>
          <w:szCs w:val="24"/>
        </w:rPr>
        <w:t>XX</w:t>
      </w:r>
      <w:r w:rsidR="001B6D64">
        <w:rPr>
          <w:rFonts w:ascii="Times New Roman" w:hAnsi="Times New Roman" w:cs="Times New Roman"/>
          <w:sz w:val="24"/>
          <w:szCs w:val="24"/>
        </w:rPr>
        <w:t xml:space="preserve">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14:paraId="00677DA6" w14:textId="77777777" w:rsidR="00A859CC" w:rsidRPr="00C44519" w:rsidRDefault="00A859CC"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The Anoka Sand Plain ecological subsection (</w:t>
      </w:r>
      <w:commentRangeStart w:id="4"/>
      <w:r w:rsidRPr="00C966A8">
        <w:rPr>
          <w:rFonts w:ascii="Times New Roman" w:hAnsi="Times New Roman" w:cs="Times New Roman"/>
          <w:sz w:val="24"/>
          <w:szCs w:val="24"/>
        </w:rPr>
        <w:t>ASP</w:t>
      </w:r>
      <w:commentRangeEnd w:id="4"/>
      <w:r w:rsidR="00DA7F0A">
        <w:rPr>
          <w:rStyle w:val="CommentReference"/>
        </w:rPr>
        <w:commentReference w:id="4"/>
      </w:r>
      <w:r w:rsidRPr="00C966A8">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ASP </w:t>
      </w:r>
      <w:commentRangeStart w:id="5"/>
      <w:r w:rsidRPr="00C966A8">
        <w:rPr>
          <w:rFonts w:ascii="Times New Roman" w:hAnsi="Times New Roman" w:cs="Times New Roman"/>
          <w:sz w:val="24"/>
          <w:szCs w:val="24"/>
        </w:rPr>
        <w:t xml:space="preserve">covers </w:t>
      </w:r>
      <w:commentRangeEnd w:id="5"/>
      <w:r w:rsidR="00A9433E">
        <w:rPr>
          <w:rStyle w:val="CommentReference"/>
        </w:rPr>
        <w:commentReference w:id="5"/>
      </w:r>
      <w:r w:rsidRPr="00C966A8">
        <w:rPr>
          <w:rFonts w:ascii="Times New Roman" w:hAnsi="Times New Roman" w:cs="Times New Roman"/>
          <w:sz w:val="24"/>
          <w:szCs w:val="24"/>
        </w:rPr>
        <w:t xml:space="preserve">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 xml:space="preserve">all or portions of Anoka, Benton, Chisago, Crow Wing, Isanti, </w:t>
      </w:r>
      <w:r w:rsidR="00B44858" w:rsidRPr="00C966A8">
        <w:rPr>
          <w:rFonts w:ascii="Times New Roman" w:hAnsi="Times New Roman" w:cs="Times New Roman"/>
          <w:sz w:val="24"/>
          <w:szCs w:val="24"/>
        </w:rPr>
        <w:lastRenderedPageBreak/>
        <w:t>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Though mostly flat, the ASP 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A70E48" w:rsidRPr="00C966A8">
        <w:rPr>
          <w:rFonts w:ascii="Times New Roman" w:hAnsi="Times New Roman" w:cs="Times New Roman"/>
          <w:sz w:val="24"/>
          <w:szCs w:val="24"/>
        </w:rPr>
        <w:t xml:space="preserve">Keen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ASP</w:t>
      </w:r>
      <w:r w:rsidRPr="00C966A8">
        <w:rPr>
          <w:rFonts w:ascii="Times New Roman" w:hAnsi="Times New Roman" w:cs="Times New Roman"/>
          <w:sz w:val="24"/>
          <w:szCs w:val="24"/>
        </w:rPr>
        <w:t xml:space="preserve"> was oak savanna and upland prairie, surrounded by varied wetland complexes (</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MN DNR 2006 subsection profile</w:t>
      </w:r>
      <w:r w:rsidR="00E5104C" w:rsidRPr="00C44519">
        <w:rPr>
          <w:rFonts w:ascii="Times New Roman" w:hAnsi="Times New Roman" w:cs="Times New Roman"/>
          <w:sz w:val="24"/>
          <w:szCs w:val="24"/>
        </w:rPr>
        <w:t>, MN DNR 2010 MN T-13-R-1 final report</w:t>
      </w:r>
      <w:r w:rsidRPr="00C44519">
        <w:rPr>
          <w:rFonts w:ascii="Times New Roman" w:hAnsi="Times New Roman" w:cs="Times New Roman"/>
          <w:sz w:val="24"/>
          <w:szCs w:val="24"/>
        </w:rPr>
        <w:t>.) The ASP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but urban development is occurring at a rapid rate. As of 2006, population growth in the ASP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 identified 97 Species in Greatest Conservation Need (</w:t>
      </w:r>
      <w:commentRangeStart w:id="6"/>
      <w:r w:rsidRPr="00C966A8">
        <w:rPr>
          <w:rFonts w:ascii="Times New Roman" w:hAnsi="Times New Roman" w:cs="Times New Roman"/>
          <w:sz w:val="24"/>
          <w:szCs w:val="24"/>
        </w:rPr>
        <w:t>SGCN</w:t>
      </w:r>
      <w:commentRangeEnd w:id="6"/>
      <w:r w:rsidR="009908EC">
        <w:rPr>
          <w:rStyle w:val="CommentReference"/>
        </w:rPr>
        <w:commentReference w:id="6"/>
      </w:r>
      <w:r w:rsidRPr="00C966A8">
        <w:rPr>
          <w:rFonts w:ascii="Times New Roman" w:hAnsi="Times New Roman" w:cs="Times New Roman"/>
          <w:sz w:val="24"/>
          <w:szCs w:val="24"/>
        </w:rPr>
        <w:t xml:space="preserve">) that are known or predicted to occur within the ASP,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422190">
        <w:rPr>
          <w:rFonts w:ascii="Times New Roman" w:hAnsi="Times New Roman" w:cs="Times New Roman"/>
          <w:sz w:val="24"/>
          <w:szCs w:val="24"/>
        </w:rPr>
        <w:t>XX</w:t>
      </w:r>
      <w:r w:rsidR="003F7A8A">
        <w:rPr>
          <w:rFonts w:ascii="Times New Roman" w:hAnsi="Times New Roman" w:cs="Times New Roman"/>
          <w:sz w:val="24"/>
          <w:szCs w:val="24"/>
        </w:rPr>
        <w:t xml:space="preserve">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challenges facing Minnesota SGCN in the ASP </w:t>
      </w:r>
      <w:r w:rsidRPr="00C44519">
        <w:rPr>
          <w:rFonts w:ascii="Times New Roman" w:hAnsi="Times New Roman" w:cs="Times New Roman"/>
          <w:sz w:val="24"/>
          <w:szCs w:val="24"/>
        </w:rPr>
        <w:t>(</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 xml:space="preserve">2006 SWAP). </w:t>
      </w:r>
    </w:p>
    <w:p w14:paraId="1D4BF1EB" w14:textId="77777777" w:rsidR="00E9570F" w:rsidRPr="00C966A8" w:rsidRDefault="00E9570F"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14:paraId="058C8916" w14:textId="77777777" w:rsidR="00B731B5" w:rsidRPr="008D05FA" w:rsidRDefault="00A859CC" w:rsidP="001504C7">
      <w:pPr>
        <w:spacing w:line="360" w:lineRule="auto"/>
        <w:rPr>
          <w:rFonts w:ascii="Times New Roman" w:hAnsi="Times New Roman" w:cs="Times New Roman"/>
          <w:bCs/>
          <w:sz w:val="24"/>
          <w:szCs w:val="24"/>
        </w:rPr>
      </w:pPr>
      <w:commentRangeStart w:id="7"/>
      <w:r w:rsidRPr="00C966A8">
        <w:rPr>
          <w:rFonts w:ascii="Times New Roman" w:hAnsi="Times New Roman" w:cs="Times New Roman"/>
          <w:bCs/>
          <w:sz w:val="24"/>
          <w:szCs w:val="24"/>
        </w:rPr>
        <w:t xml:space="preserve">The </w:t>
      </w:r>
      <w:r w:rsidR="005C3573" w:rsidRPr="00C966A8">
        <w:rPr>
          <w:rFonts w:ascii="Times New Roman" w:hAnsi="Times New Roman" w:cs="Times New Roman"/>
          <w:bCs/>
          <w:sz w:val="24"/>
          <w:szCs w:val="24"/>
        </w:rPr>
        <w:t xml:space="preserve">purpose of this project was </w:t>
      </w:r>
      <w:commentRangeEnd w:id="7"/>
      <w:r w:rsidR="009908EC">
        <w:rPr>
          <w:rStyle w:val="CommentReference"/>
        </w:rPr>
        <w:commentReference w:id="7"/>
      </w:r>
      <w:r w:rsidR="005C3573" w:rsidRPr="00C966A8">
        <w:rPr>
          <w:rFonts w:ascii="Times New Roman" w:hAnsi="Times New Roman" w:cs="Times New Roman"/>
          <w:bCs/>
          <w:sz w:val="24"/>
          <w:szCs w:val="24"/>
        </w:rPr>
        <w:t>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 xml:space="preserve">occupancy and abundance patterns of ASP specialist animal species </w:t>
      </w:r>
      <w:r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697B24" w:rsidRPr="00C966A8">
        <w:rPr>
          <w:rFonts w:ascii="Times New Roman" w:hAnsi="Times New Roman" w:cs="Times New Roman"/>
          <w:bCs/>
          <w:sz w:val="24"/>
          <w:szCs w:val="24"/>
        </w:rPr>
        <w:t xml:space="preserve">hereafter, </w:t>
      </w:r>
      <w:commentRangeStart w:id="8"/>
      <w:r w:rsidR="00697B24" w:rsidRPr="00C966A8">
        <w:rPr>
          <w:rFonts w:ascii="Times New Roman" w:hAnsi="Times New Roman" w:cs="Times New Roman"/>
          <w:bCs/>
          <w:sz w:val="24"/>
          <w:szCs w:val="24"/>
        </w:rPr>
        <w:t xml:space="preserve">Sand Dunes or </w:t>
      </w:r>
      <w:r w:rsidR="00152F05" w:rsidRPr="00C966A8">
        <w:rPr>
          <w:rFonts w:ascii="Times New Roman" w:hAnsi="Times New Roman" w:cs="Times New Roman"/>
          <w:bCs/>
          <w:sz w:val="24"/>
          <w:szCs w:val="24"/>
        </w:rPr>
        <w:t>SDSF</w:t>
      </w:r>
      <w:commentRangeEnd w:id="8"/>
      <w:r w:rsidR="00A904B8">
        <w:rPr>
          <w:rStyle w:val="CommentReference"/>
        </w:rPr>
        <w:commentReference w:id="8"/>
      </w:r>
      <w:r w:rsidR="00152F05" w:rsidRPr="00C966A8">
        <w:rPr>
          <w:rFonts w:ascii="Times New Roman" w:hAnsi="Times New Roman" w:cs="Times New Roman"/>
          <w:bCs/>
          <w:sz w:val="24"/>
          <w:szCs w:val="24"/>
        </w:rPr>
        <w:t>) and Sherburne National Wildlife Refuge (</w:t>
      </w:r>
      <w:r w:rsidR="00697B24" w:rsidRPr="00C966A8">
        <w:rPr>
          <w:rFonts w:ascii="Times New Roman" w:hAnsi="Times New Roman" w:cs="Times New Roman"/>
          <w:bCs/>
          <w:sz w:val="24"/>
          <w:szCs w:val="24"/>
        </w:rPr>
        <w:t xml:space="preserve">hereafter, Sherburne or </w:t>
      </w:r>
      <w:r w:rsidR="00152F05" w:rsidRPr="00C966A8">
        <w:rPr>
          <w:rFonts w:ascii="Times New Roman" w:hAnsi="Times New Roman" w:cs="Times New Roman"/>
          <w:bCs/>
          <w:sz w:val="24"/>
          <w:szCs w:val="24"/>
        </w:rPr>
        <w:t xml:space="preserve">SNWR) are spatially adjacent </w:t>
      </w:r>
      <w:ins w:id="9" w:author="Todd W Arnold" w:date="2018-10-26T08:43:00Z">
        <w:r w:rsidR="0000517E">
          <w:rPr>
            <w:rFonts w:ascii="Times New Roman" w:hAnsi="Times New Roman" w:cs="Times New Roman"/>
            <w:bCs/>
            <w:sz w:val="24"/>
            <w:szCs w:val="24"/>
          </w:rPr>
          <w:t xml:space="preserve">natural </w:t>
        </w:r>
      </w:ins>
      <w:del w:id="10" w:author="Todd W Arnold" w:date="2018-10-26T08:43:00Z">
        <w:r w:rsidR="00152F05" w:rsidRPr="00C966A8" w:rsidDel="0000517E">
          <w:rPr>
            <w:rFonts w:ascii="Times New Roman" w:hAnsi="Times New Roman" w:cs="Times New Roman"/>
            <w:bCs/>
            <w:sz w:val="24"/>
            <w:szCs w:val="24"/>
          </w:rPr>
          <w:delText xml:space="preserve">managed </w:delText>
        </w:r>
      </w:del>
      <w:r w:rsidR="00152F05" w:rsidRPr="00C966A8">
        <w:rPr>
          <w:rFonts w:ascii="Times New Roman" w:hAnsi="Times New Roman" w:cs="Times New Roman"/>
          <w:bCs/>
          <w:sz w:val="24"/>
          <w:szCs w:val="24"/>
        </w:rPr>
        <w:t xml:space="preserve">areas that have been </w:t>
      </w:r>
      <w:ins w:id="11" w:author="Todd W Arnold" w:date="2018-10-26T08:43:00Z">
        <w:r w:rsidR="0000517E">
          <w:rPr>
            <w:rFonts w:ascii="Times New Roman" w:hAnsi="Times New Roman" w:cs="Times New Roman"/>
            <w:bCs/>
            <w:sz w:val="24"/>
            <w:szCs w:val="24"/>
          </w:rPr>
          <w:t xml:space="preserve">managed </w:t>
        </w:r>
      </w:ins>
      <w:del w:id="12" w:author="Todd W Arnold" w:date="2018-10-26T08:43:00Z">
        <w:r w:rsidR="00152F05" w:rsidRPr="00C966A8" w:rsidDel="0000517E">
          <w:rPr>
            <w:rFonts w:ascii="Times New Roman" w:hAnsi="Times New Roman" w:cs="Times New Roman"/>
            <w:bCs/>
            <w:sz w:val="24"/>
            <w:szCs w:val="24"/>
          </w:rPr>
          <w:delText xml:space="preserve">maintained </w:delText>
        </w:r>
      </w:del>
      <w:r w:rsidR="00152F05" w:rsidRPr="00C966A8">
        <w:rPr>
          <w:rFonts w:ascii="Times New Roman" w:hAnsi="Times New Roman" w:cs="Times New Roman"/>
          <w:bCs/>
          <w:sz w:val="24"/>
          <w:szCs w:val="24"/>
        </w:rPr>
        <w:t xml:space="preserve">under different </w:t>
      </w:r>
      <w:del w:id="13" w:author="Todd W Arnold" w:date="2018-10-26T08:43:00Z">
        <w:r w:rsidR="00152F05" w:rsidRPr="00C966A8" w:rsidDel="0000517E">
          <w:rPr>
            <w:rFonts w:ascii="Times New Roman" w:hAnsi="Times New Roman" w:cs="Times New Roman"/>
            <w:bCs/>
            <w:sz w:val="24"/>
            <w:szCs w:val="24"/>
          </w:rPr>
          <w:delText xml:space="preserve">management profiles and </w:delText>
        </w:r>
      </w:del>
      <w:r w:rsidR="00152F05" w:rsidRPr="00C966A8">
        <w:rPr>
          <w:rFonts w:ascii="Times New Roman" w:hAnsi="Times New Roman" w:cs="Times New Roman"/>
          <w:bCs/>
          <w:sz w:val="24"/>
          <w:szCs w:val="24"/>
        </w:rPr>
        <w:t>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AD082B" w:rsidRPr="00C966A8">
        <w:rPr>
          <w:rFonts w:ascii="Times New Roman" w:hAnsi="Times New Roman" w:cs="Times New Roman"/>
          <w:bCs/>
          <w:sz w:val="24"/>
          <w:szCs w:val="24"/>
        </w:rPr>
        <w:t xml:space="preserve">ASP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opportunity to preserve and restore rare and important habitat features, the MN DNR Divisions of Forestry, Ecological and Water Resources, and Fish and Wildlife reached a joint agreement to restore some areas within Sand Dunes to an approximation of pre-settlement vegetation, and to </w:t>
      </w:r>
      <w:r w:rsidR="00697B24" w:rsidRPr="008D05FA">
        <w:rPr>
          <w:rFonts w:ascii="Times New Roman" w:hAnsi="Times New Roman" w:cs="Times New Roman"/>
          <w:sz w:val="24"/>
          <w:szCs w:val="24"/>
        </w:rPr>
        <w:t xml:space="preserve">permanently manage for rare plant and animal species and the unique habitats on which they </w:t>
      </w:r>
      <w:r w:rsidR="00697B24" w:rsidRPr="008D05FA">
        <w:rPr>
          <w:rFonts w:ascii="Times New Roman" w:hAnsi="Times New Roman" w:cs="Times New Roman"/>
          <w:sz w:val="24"/>
          <w:szCs w:val="24"/>
        </w:rPr>
        <w:lastRenderedPageBreak/>
        <w:t>depend (</w:t>
      </w:r>
      <w:r w:rsidR="00422190" w:rsidRPr="008D05FA">
        <w:rPr>
          <w:rFonts w:ascii="Times New Roman" w:hAnsi="Times New Roman" w:cs="Times New Roman"/>
          <w:sz w:val="24"/>
          <w:szCs w:val="24"/>
        </w:rPr>
        <w:t>XX</w:t>
      </w:r>
      <w:r w:rsidR="00697B24" w:rsidRPr="008D05FA">
        <w:rPr>
          <w:rFonts w:ascii="Times New Roman" w:hAnsi="Times New Roman" w:cs="Times New Roman"/>
          <w:sz w:val="24"/>
          <w:szCs w:val="24"/>
        </w:rPr>
        <w:t>2013 OP)</w:t>
      </w:r>
      <w:ins w:id="14" w:author="Todd W Arnold" w:date="2018-10-26T08:44:00Z">
        <w:r w:rsidR="0000517E">
          <w:rPr>
            <w:rFonts w:ascii="Times New Roman" w:hAnsi="Times New Roman" w:cs="Times New Roman"/>
            <w:sz w:val="24"/>
            <w:szCs w:val="24"/>
          </w:rPr>
          <w:t>.</w:t>
        </w:r>
      </w:ins>
      <w:r w:rsidR="00697B24" w:rsidRPr="008D05FA">
        <w:rPr>
          <w:rFonts w:ascii="Times New Roman" w:hAnsi="Times New Roman" w:cs="Times New Roman"/>
          <w:sz w:val="24"/>
          <w:szCs w:val="24"/>
        </w:rPr>
        <w:t xml:space="preserve"> </w:t>
      </w:r>
      <w:r w:rsidR="00152F05" w:rsidRPr="008D05FA">
        <w:rPr>
          <w:rFonts w:ascii="Times New Roman" w:hAnsi="Times New Roman" w:cs="Times New Roman"/>
          <w:bCs/>
          <w:sz w:val="24"/>
          <w:szCs w:val="24"/>
        </w:rPr>
        <w:t>This</w:t>
      </w:r>
      <w:r w:rsidRPr="008D05FA">
        <w:rPr>
          <w:rFonts w:ascii="Times New Roman" w:hAnsi="Times New Roman" w:cs="Times New Roman"/>
          <w:bCs/>
          <w:sz w:val="24"/>
          <w:szCs w:val="24"/>
        </w:rPr>
        <w:t xml:space="preserve"> project was </w:t>
      </w:r>
      <w:r w:rsidR="00E02343" w:rsidRPr="008D05FA">
        <w:rPr>
          <w:rFonts w:ascii="Times New Roman" w:hAnsi="Times New Roman" w:cs="Times New Roman"/>
          <w:bCs/>
          <w:sz w:val="24"/>
          <w:szCs w:val="24"/>
        </w:rPr>
        <w:t>intended</w:t>
      </w:r>
      <w:r w:rsidRPr="008D05FA">
        <w:rPr>
          <w:rFonts w:ascii="Times New Roman" w:hAnsi="Times New Roman" w:cs="Times New Roman"/>
          <w:bCs/>
          <w:sz w:val="24"/>
          <w:szCs w:val="24"/>
        </w:rPr>
        <w:t xml:space="preserve"> to function in conjunction with the 2013 operational plan for SDSF</w:t>
      </w:r>
      <w:r w:rsidR="00152F05" w:rsidRPr="008D05FA">
        <w:rPr>
          <w:rFonts w:ascii="Times New Roman" w:hAnsi="Times New Roman" w:cs="Times New Roman"/>
          <w:bCs/>
          <w:sz w:val="24"/>
          <w:szCs w:val="24"/>
        </w:rPr>
        <w:t xml:space="preserve"> (</w:t>
      </w:r>
      <w:r w:rsidR="00422190" w:rsidRPr="008D05FA">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152F05" w:rsidRPr="008D05FA">
        <w:rPr>
          <w:rFonts w:ascii="Times New Roman" w:hAnsi="Times New Roman" w:cs="Times New Roman"/>
          <w:bCs/>
          <w:sz w:val="24"/>
          <w:szCs w:val="24"/>
        </w:rPr>
        <w:t>appendix x)</w:t>
      </w:r>
      <w:r w:rsidRPr="008D05FA">
        <w:rPr>
          <w:rFonts w:ascii="Times New Roman" w:hAnsi="Times New Roman" w:cs="Times New Roman"/>
          <w:bCs/>
          <w:sz w:val="24"/>
          <w:szCs w:val="24"/>
        </w:rPr>
        <w:t xml:space="preserve"> </w:t>
      </w:r>
      <w:r w:rsidR="00152F05" w:rsidRPr="008D05FA">
        <w:rPr>
          <w:rFonts w:ascii="Times New Roman" w:hAnsi="Times New Roman" w:cs="Times New Roman"/>
          <w:bCs/>
          <w:sz w:val="24"/>
          <w:szCs w:val="24"/>
        </w:rPr>
        <w:t xml:space="preserve">and to </w:t>
      </w:r>
      <w:r w:rsidRPr="008D05FA">
        <w:rPr>
          <w:rFonts w:ascii="Times New Roman" w:hAnsi="Times New Roman" w:cs="Times New Roman"/>
          <w:bCs/>
          <w:sz w:val="24"/>
          <w:szCs w:val="24"/>
        </w:rPr>
        <w:t xml:space="preserve">inform a process of ongoing management designed to protect and restore ASP habitats for rare native species, specifically MN SGCN. </w:t>
      </w:r>
    </w:p>
    <w:p w14:paraId="7B73C224" w14:textId="77777777" w:rsidR="00A859CC" w:rsidRDefault="007444B5" w:rsidP="001504C7">
      <w:pPr>
        <w:spacing w:line="360" w:lineRule="auto"/>
        <w:rPr>
          <w:rFonts w:ascii="Times New Roman" w:hAnsi="Times New Roman" w:cs="Times New Roman"/>
          <w:bCs/>
          <w:sz w:val="24"/>
          <w:szCs w:val="24"/>
        </w:rPr>
      </w:pPr>
      <w:r w:rsidRPr="008D05FA">
        <w:rPr>
          <w:rFonts w:ascii="Times New Roman" w:hAnsi="Times New Roman" w:cs="Times New Roman"/>
          <w:bCs/>
          <w:sz w:val="24"/>
          <w:szCs w:val="24"/>
        </w:rPr>
        <w:t>When</w:t>
      </w:r>
      <w:r w:rsidR="00A859CC" w:rsidRPr="008D05FA">
        <w:rPr>
          <w:rFonts w:ascii="Times New Roman" w:hAnsi="Times New Roman" w:cs="Times New Roman"/>
          <w:bCs/>
          <w:sz w:val="24"/>
          <w:szCs w:val="24"/>
        </w:rPr>
        <w:t xml:space="preserve"> the operational plan</w:t>
      </w:r>
      <w:r w:rsidRPr="008D05FA">
        <w:rPr>
          <w:rFonts w:ascii="Times New Roman" w:hAnsi="Times New Roman" w:cs="Times New Roman"/>
          <w:bCs/>
          <w:sz w:val="24"/>
          <w:szCs w:val="24"/>
        </w:rPr>
        <w:t xml:space="preserve"> was written</w:t>
      </w:r>
      <w:r w:rsidR="00A859CC" w:rsidRPr="008D05FA">
        <w:rPr>
          <w:rFonts w:ascii="Times New Roman" w:hAnsi="Times New Roman" w:cs="Times New Roman"/>
          <w:bCs/>
          <w:sz w:val="24"/>
          <w:szCs w:val="24"/>
        </w:rPr>
        <w:t>, very little was known about the specific requirements of habitat sp</w:t>
      </w:r>
      <w:r w:rsidR="00697B24" w:rsidRPr="008D05FA">
        <w:rPr>
          <w:rFonts w:ascii="Times New Roman" w:hAnsi="Times New Roman" w:cs="Times New Roman"/>
          <w:bCs/>
          <w:sz w:val="24"/>
          <w:szCs w:val="24"/>
        </w:rPr>
        <w:t>ecialist f</w:t>
      </w:r>
      <w:r w:rsidRPr="008D05FA">
        <w:rPr>
          <w:rFonts w:ascii="Times New Roman" w:hAnsi="Times New Roman" w:cs="Times New Roman"/>
          <w:bCs/>
          <w:sz w:val="24"/>
          <w:szCs w:val="24"/>
        </w:rPr>
        <w:t>auna within the ASP. To better</w:t>
      </w:r>
      <w:r w:rsidR="00697B24" w:rsidRPr="008D05FA">
        <w:rPr>
          <w:rFonts w:ascii="Times New Roman" w:hAnsi="Times New Roman" w:cs="Times New Roman"/>
          <w:bCs/>
          <w:sz w:val="24"/>
          <w:szCs w:val="24"/>
        </w:rPr>
        <w:t xml:space="preserve"> inform habitat restoration for rare upland ASP fauna, w</w:t>
      </w:r>
      <w:r w:rsidR="00A859CC" w:rsidRPr="008D05FA">
        <w:rPr>
          <w:rFonts w:ascii="Times New Roman" w:hAnsi="Times New Roman" w:cs="Times New Roman"/>
          <w:bCs/>
          <w:sz w:val="24"/>
          <w:szCs w:val="24"/>
        </w:rPr>
        <w:t xml:space="preserve">e </w:t>
      </w:r>
      <w:r w:rsidR="00697B24" w:rsidRPr="008D05FA">
        <w:rPr>
          <w:rFonts w:ascii="Times New Roman" w:hAnsi="Times New Roman" w:cs="Times New Roman"/>
          <w:bCs/>
          <w:sz w:val="24"/>
          <w:szCs w:val="24"/>
        </w:rPr>
        <w:t xml:space="preserve">selected a suite of </w:t>
      </w:r>
      <w:commentRangeStart w:id="15"/>
      <w:r w:rsidR="00697B24" w:rsidRPr="008D05FA">
        <w:rPr>
          <w:rFonts w:ascii="Times New Roman" w:hAnsi="Times New Roman" w:cs="Times New Roman"/>
          <w:bCs/>
          <w:sz w:val="24"/>
          <w:szCs w:val="24"/>
        </w:rPr>
        <w:t>six species</w:t>
      </w:r>
      <w:r w:rsidR="00A859CC" w:rsidRPr="008D05FA">
        <w:rPr>
          <w:rFonts w:ascii="Times New Roman" w:hAnsi="Times New Roman" w:cs="Times New Roman"/>
          <w:bCs/>
          <w:sz w:val="24"/>
          <w:szCs w:val="24"/>
        </w:rPr>
        <w:t xml:space="preserve"> </w:t>
      </w:r>
      <w:commentRangeEnd w:id="15"/>
      <w:r w:rsidR="004C335E">
        <w:rPr>
          <w:rStyle w:val="CommentReference"/>
        </w:rPr>
        <w:commentReference w:id="15"/>
      </w:r>
      <w:r w:rsidR="00A859CC" w:rsidRPr="008D05FA">
        <w:rPr>
          <w:rFonts w:ascii="Times New Roman" w:hAnsi="Times New Roman" w:cs="Times New Roman"/>
          <w:bCs/>
          <w:sz w:val="24"/>
          <w:szCs w:val="24"/>
        </w:rPr>
        <w:t>identified by previous research (</w:t>
      </w:r>
      <w:r w:rsidR="00422190" w:rsidRPr="008D05FA">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Harper at al. 2010 and Hoaglund et al. 2012, SWG T-24-R1</w:t>
      </w:r>
      <w:r w:rsidR="00E82CA1" w:rsidRPr="008D05FA">
        <w:rPr>
          <w:rFonts w:ascii="Times New Roman" w:hAnsi="Times New Roman" w:cs="Times New Roman"/>
          <w:bCs/>
          <w:sz w:val="24"/>
          <w:szCs w:val="24"/>
        </w:rPr>
        <w:t>, 2009 SDSF Ecological Significance Doc</w:t>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Heterodon nasicus</w:t>
      </w:r>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Pituophis catenifer</w:t>
      </w:r>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Cicindela patruela</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Hesperia leonardus leonardus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Chondestes grammacus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r w:rsidR="00D73177" w:rsidRPr="00C966A8">
        <w:rPr>
          <w:rFonts w:ascii="Times New Roman" w:hAnsi="Times New Roman" w:cs="Times New Roman"/>
          <w:bCs/>
          <w:i/>
          <w:sz w:val="24"/>
          <w:szCs w:val="24"/>
        </w:rPr>
        <w:t>Pipilo erythrophthalmus</w:t>
      </w:r>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All of the species are MN SGCN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w:t>
      </w:r>
      <w:r w:rsidR="00422190">
        <w:rPr>
          <w:rFonts w:ascii="Times New Roman" w:hAnsi="Times New Roman" w:cs="Times New Roman"/>
          <w:bCs/>
          <w:sz w:val="24"/>
          <w:szCs w:val="24"/>
        </w:rPr>
        <w:t>XX</w:t>
      </w:r>
      <w:r w:rsidR="00D73177">
        <w:rPr>
          <w:rFonts w:ascii="Times New Roman" w:hAnsi="Times New Roman" w:cs="Times New Roman"/>
          <w:bCs/>
          <w:sz w:val="24"/>
          <w:szCs w:val="24"/>
        </w:rPr>
        <w:t xml:space="preserve">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14:paraId="22EBE547" w14:textId="77777777" w:rsidR="00F95103" w:rsidRPr="00C966A8" w:rsidRDefault="00F95103"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Focal Species</w:t>
      </w:r>
    </w:p>
    <w:p w14:paraId="4EC7948E" w14:textId="77777777" w:rsidR="00012519" w:rsidRPr="00C966A8" w:rsidRDefault="008A5317"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5C0F72">
        <w:rPr>
          <w:rFonts w:ascii="Times New Roman" w:hAnsi="Times New Roman" w:cs="Times New Roman"/>
          <w:bCs/>
          <w:sz w:val="24"/>
          <w:szCs w:val="24"/>
        </w:rPr>
        <w:t xml:space="preserve"> </w:t>
      </w:r>
      <w:del w:id="16" w:author="Todd W Arnold" w:date="2018-10-27T17:52:00Z">
        <w:r w:rsidR="005C0F72" w:rsidDel="009F007E">
          <w:rPr>
            <w:rFonts w:ascii="Times New Roman" w:hAnsi="Times New Roman" w:cs="Times New Roman"/>
            <w:bCs/>
            <w:sz w:val="24"/>
            <w:szCs w:val="24"/>
          </w:rPr>
          <w:delText>(</w:delText>
        </w:r>
        <w:commentRangeStart w:id="17"/>
        <w:r w:rsidR="005C0F72" w:rsidRPr="005C0F72" w:rsidDel="009F007E">
          <w:rPr>
            <w:rFonts w:ascii="Times New Roman" w:hAnsi="Times New Roman" w:cs="Times New Roman"/>
            <w:bCs/>
            <w:i/>
            <w:iCs/>
            <w:sz w:val="24"/>
            <w:szCs w:val="24"/>
          </w:rPr>
          <w:delText>Chondestes grammacus</w:delText>
        </w:r>
      </w:del>
      <w:commentRangeEnd w:id="17"/>
      <w:r w:rsidR="000F1799">
        <w:rPr>
          <w:rStyle w:val="CommentReference"/>
        </w:rPr>
        <w:commentReference w:id="17"/>
      </w:r>
      <w:del w:id="18" w:author="Todd W Arnold" w:date="2018-10-27T17:52:00Z">
        <w:r w:rsidR="005C0F72" w:rsidDel="009F007E">
          <w:rPr>
            <w:rFonts w:ascii="Times New Roman" w:hAnsi="Times New Roman" w:cs="Times New Roman"/>
            <w:bCs/>
            <w:sz w:val="24"/>
            <w:szCs w:val="24"/>
          </w:rPr>
          <w:delText xml:space="preserve">), </w:delText>
        </w:r>
      </w:del>
      <w:r w:rsidR="005C0F72">
        <w:rPr>
          <w:rFonts w:ascii="Times New Roman" w:hAnsi="Times New Roman" w:cs="Times New Roman"/>
          <w:bCs/>
          <w:sz w:val="24"/>
          <w:szCs w:val="24"/>
        </w:rPr>
        <w:t>(Special Concern)</w:t>
      </w:r>
      <w:commentRangeStart w:id="19"/>
      <w:del w:id="20" w:author="Todd W Arnold" w:date="2018-10-27T17:44:00Z">
        <w:r w:rsidR="005C0F72" w:rsidDel="009F007E">
          <w:rPr>
            <w:rFonts w:ascii="Times New Roman" w:hAnsi="Times New Roman" w:cs="Times New Roman"/>
            <w:bCs/>
            <w:sz w:val="24"/>
            <w:szCs w:val="24"/>
          </w:rPr>
          <w:delText>,</w:delText>
        </w:r>
        <w:r w:rsidR="00A9124F" w:rsidRPr="00C966A8" w:rsidDel="009F007E">
          <w:rPr>
            <w:rFonts w:ascii="Times New Roman" w:hAnsi="Times New Roman" w:cs="Times New Roman"/>
            <w:bCs/>
            <w:sz w:val="24"/>
            <w:szCs w:val="24"/>
          </w:rPr>
          <w:delText xml:space="preserve"> is a large, long-tailed sparrow that</w:delText>
        </w:r>
      </w:del>
      <w:commentRangeEnd w:id="19"/>
      <w:r w:rsidR="009F007E">
        <w:rPr>
          <w:rStyle w:val="CommentReference"/>
        </w:rPr>
        <w:commentReference w:id="19"/>
      </w:r>
      <w:r w:rsidRPr="00C966A8">
        <w:rPr>
          <w:rFonts w:ascii="Times New Roman" w:hAnsi="Times New Roman" w:cs="Times New Roman"/>
          <w:bCs/>
          <w:sz w:val="24"/>
          <w:szCs w:val="24"/>
        </w:rPr>
        <w:t xml:space="preserve"> 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Pfannmuller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canopy cover of less than </w:t>
      </w:r>
      <w:commentRangeStart w:id="21"/>
      <w:r w:rsidR="00C116C2" w:rsidRPr="00C966A8">
        <w:rPr>
          <w:rFonts w:ascii="Times New Roman" w:hAnsi="Times New Roman" w:cs="Times New Roman"/>
          <w:bCs/>
          <w:sz w:val="24"/>
          <w:szCs w:val="24"/>
        </w:rPr>
        <w:t>24%</w:t>
      </w:r>
      <w:commentRangeEnd w:id="21"/>
      <w:r w:rsidR="009F007E">
        <w:rPr>
          <w:rStyle w:val="CommentReference"/>
        </w:rPr>
        <w:commentReference w:id="21"/>
      </w:r>
      <w:r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 J. W. and J. R. Parrish 2000</w:t>
      </w:r>
      <w:r w:rsidRPr="00C966A8">
        <w:rPr>
          <w:rFonts w:ascii="Times New Roman" w:hAnsi="Times New Roman" w:cs="Times New Roman"/>
          <w:bCs/>
          <w:sz w:val="24"/>
          <w:szCs w:val="24"/>
        </w:rPr>
        <w:t xml:space="preserve">). </w:t>
      </w:r>
      <w:r w:rsidR="00C116C2" w:rsidRPr="00C966A8">
        <w:rPr>
          <w:rFonts w:ascii="Times New Roman" w:hAnsi="Times New Roman" w:cs="Times New Roman"/>
          <w:bCs/>
          <w:sz w:val="24"/>
          <w:szCs w:val="24"/>
        </w:rPr>
        <w:t>Dechant et al. (</w:t>
      </w:r>
      <w:r w:rsidR="00422190">
        <w:rPr>
          <w:rFonts w:ascii="Times New Roman" w:hAnsi="Times New Roman" w:cs="Times New Roman"/>
          <w:bCs/>
          <w:sz w:val="24"/>
          <w:szCs w:val="24"/>
        </w:rPr>
        <w:t>XX</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commentRangeStart w:id="22"/>
      <w:r w:rsidRPr="00C966A8">
        <w:rPr>
          <w:rFonts w:ascii="Times New Roman" w:hAnsi="Times New Roman" w:cs="Times New Roman"/>
          <w:bCs/>
          <w:sz w:val="24"/>
          <w:szCs w:val="24"/>
        </w:rPr>
        <w:t>It i</w:t>
      </w:r>
      <w:r w:rsidR="00AB3E22" w:rsidRPr="00C966A8">
        <w:rPr>
          <w:rFonts w:ascii="Times New Roman" w:hAnsi="Times New Roman" w:cs="Times New Roman"/>
          <w:bCs/>
          <w:sz w:val="24"/>
          <w:szCs w:val="24"/>
        </w:rPr>
        <w:t>s a</w:t>
      </w:r>
      <w:r w:rsidRPr="00C966A8">
        <w:rPr>
          <w:rFonts w:ascii="Times New Roman" w:hAnsi="Times New Roman" w:cs="Times New Roman"/>
          <w:bCs/>
          <w:sz w:val="24"/>
          <w:szCs w:val="24"/>
        </w:rPr>
        <w:t xml:space="preserve"> ground-foraging omnivore that builds its nests in a small depression </w:t>
      </w:r>
      <w:r w:rsidR="001C7DE6">
        <w:rPr>
          <w:rFonts w:ascii="Times New Roman" w:hAnsi="Times New Roman" w:cs="Times New Roman"/>
          <w:bCs/>
          <w:sz w:val="24"/>
          <w:szCs w:val="24"/>
        </w:rPr>
        <w:t xml:space="preserve">at </w:t>
      </w:r>
      <w:r w:rsidRPr="00C966A8">
        <w:rPr>
          <w:rFonts w:ascii="Times New Roman" w:hAnsi="Times New Roman" w:cs="Times New Roman"/>
          <w:bCs/>
          <w:sz w:val="24"/>
          <w:szCs w:val="24"/>
        </w:rPr>
        <w:t>the base of a forb or woody plant</w:t>
      </w:r>
      <w:r w:rsidR="00C116C2" w:rsidRPr="00C966A8">
        <w:rPr>
          <w:rFonts w:ascii="Times New Roman" w:hAnsi="Times New Roman" w:cs="Times New Roman"/>
          <w:bCs/>
          <w:sz w:val="24"/>
          <w:szCs w:val="24"/>
        </w:rPr>
        <w:t xml:space="preserve">, or occasionally in </w:t>
      </w:r>
      <w:r w:rsidR="00C116C2" w:rsidRPr="00C966A8">
        <w:rPr>
          <w:rFonts w:ascii="Times New Roman" w:hAnsi="Times New Roman" w:cs="Times New Roman"/>
          <w:bCs/>
          <w:sz w:val="24"/>
          <w:szCs w:val="24"/>
        </w:rPr>
        <w:lastRenderedPageBreak/>
        <w:t>small trees or shrubs</w:t>
      </w:r>
      <w:r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w:t>
      </w:r>
      <w:r w:rsidRPr="00C966A8">
        <w:rPr>
          <w:rFonts w:ascii="Times New Roman" w:hAnsi="Times New Roman" w:cs="Times New Roman"/>
          <w:bCs/>
          <w:sz w:val="24"/>
          <w:szCs w:val="24"/>
        </w:rPr>
        <w:t>Pfannmuller et al. 2017).</w:t>
      </w:r>
      <w:commentRangeEnd w:id="22"/>
      <w:r w:rsidR="009F007E">
        <w:rPr>
          <w:rStyle w:val="CommentReference"/>
        </w:rPr>
        <w:commentReference w:id="22"/>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commentRangeStart w:id="23"/>
      <w:r w:rsidR="00422190">
        <w:rPr>
          <w:rFonts w:ascii="Times New Roman" w:hAnsi="Times New Roman" w:cs="Times New Roman"/>
          <w:bCs/>
          <w:sz w:val="24"/>
          <w:szCs w:val="24"/>
        </w:rPr>
        <w:t>XX</w:t>
      </w:r>
      <w:r w:rsidR="00955BE0" w:rsidRPr="00C966A8">
        <w:rPr>
          <w:rFonts w:ascii="Times New Roman" w:hAnsi="Times New Roman" w:cs="Times New Roman"/>
          <w:bCs/>
          <w:sz w:val="24"/>
          <w:szCs w:val="24"/>
        </w:rPr>
        <w:t>MN Breeding Bird Atlas</w:t>
      </w:r>
      <w:commentRangeEnd w:id="23"/>
      <w:r w:rsidR="009F007E">
        <w:rPr>
          <w:rStyle w:val="CommentReference"/>
        </w:rPr>
        <w:commentReference w:id="23"/>
      </w:r>
      <w:r w:rsidR="00955BE0"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r w:rsidR="00590D34" w:rsidRPr="00C966A8">
        <w:rPr>
          <w:rFonts w:ascii="Times New Roman" w:hAnsi="Times New Roman" w:cs="Times New Roman"/>
          <w:bCs/>
          <w:sz w:val="24"/>
          <w:szCs w:val="24"/>
        </w:rPr>
        <w:t xml:space="preserve">Based on this information, </w:t>
      </w:r>
      <w:commentRangeStart w:id="24"/>
      <w:r w:rsidR="00590D34" w:rsidRPr="00C966A8">
        <w:rPr>
          <w:rFonts w:ascii="Times New Roman" w:hAnsi="Times New Roman" w:cs="Times New Roman"/>
          <w:bCs/>
          <w:sz w:val="24"/>
          <w:szCs w:val="24"/>
        </w:rPr>
        <w:t>we hypothesized that lark sparrow abundance would be neg</w:t>
      </w:r>
      <w:r w:rsidR="00846050" w:rsidRPr="00C966A8">
        <w:rPr>
          <w:rFonts w:ascii="Times New Roman" w:hAnsi="Times New Roman" w:cs="Times New Roman"/>
          <w:bCs/>
          <w:sz w:val="24"/>
          <w:szCs w:val="24"/>
        </w:rPr>
        <w:t xml:space="preserve">atively related to litter depth and canopy cover </w:t>
      </w:r>
      <w:r w:rsidR="00265982">
        <w:rPr>
          <w:rFonts w:ascii="Times New Roman" w:hAnsi="Times New Roman" w:cs="Times New Roman"/>
          <w:bCs/>
          <w:sz w:val="24"/>
          <w:szCs w:val="24"/>
        </w:rPr>
        <w:t>and</w:t>
      </w:r>
      <w:r w:rsidR="00846050" w:rsidRPr="00C966A8">
        <w:rPr>
          <w:rFonts w:ascii="Times New Roman" w:hAnsi="Times New Roman" w:cs="Times New Roman"/>
          <w:bCs/>
          <w:sz w:val="24"/>
          <w:szCs w:val="24"/>
        </w:rPr>
        <w:t xml:space="preserve"> positively related to sites with shrubby habitat and management-related disturbances</w:t>
      </w:r>
      <w:commentRangeEnd w:id="24"/>
      <w:r w:rsidR="00BD7E2D">
        <w:rPr>
          <w:rStyle w:val="CommentReference"/>
        </w:rPr>
        <w:commentReference w:id="24"/>
      </w:r>
      <w:r w:rsidR="00846050" w:rsidRPr="00C966A8">
        <w:rPr>
          <w:rFonts w:ascii="Times New Roman" w:hAnsi="Times New Roman" w:cs="Times New Roman"/>
          <w:bCs/>
          <w:sz w:val="24"/>
          <w:szCs w:val="24"/>
        </w:rPr>
        <w:t xml:space="preserve">. </w:t>
      </w:r>
    </w:p>
    <w:p w14:paraId="599AFB87" w14:textId="77777777" w:rsidR="00012519" w:rsidRDefault="00012519"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Pr="00C966A8">
        <w:rPr>
          <w:rFonts w:ascii="Times New Roman" w:hAnsi="Times New Roman" w:cs="Times New Roman"/>
          <w:bCs/>
          <w:sz w:val="24"/>
          <w:szCs w:val="24"/>
        </w:rPr>
        <w:t>astern towhee</w:t>
      </w:r>
      <w:r w:rsidR="005C0F72">
        <w:rPr>
          <w:rFonts w:ascii="Times New Roman" w:hAnsi="Times New Roman" w:cs="Times New Roman"/>
          <w:bCs/>
          <w:sz w:val="24"/>
          <w:szCs w:val="24"/>
        </w:rPr>
        <w:t xml:space="preserve"> (</w:t>
      </w:r>
      <w:r w:rsidR="005C0F72" w:rsidRPr="005C0F72">
        <w:rPr>
          <w:rFonts w:ascii="Times New Roman" w:hAnsi="Times New Roman" w:cs="Times New Roman"/>
          <w:bCs/>
          <w:i/>
          <w:iCs/>
          <w:sz w:val="24"/>
          <w:szCs w:val="24"/>
        </w:rPr>
        <w:t>Pipilo erythrophthalmus</w:t>
      </w:r>
      <w:r w:rsidR="005C0F72">
        <w:rPr>
          <w:rFonts w:ascii="Times New Roman" w:hAnsi="Times New Roman" w:cs="Times New Roman"/>
          <w:bCs/>
          <w:sz w:val="24"/>
          <w:szCs w:val="24"/>
        </w:rPr>
        <w:t>)</w:t>
      </w:r>
      <w:r w:rsidRPr="00C966A8">
        <w:rPr>
          <w:rFonts w:ascii="Times New Roman" w:hAnsi="Times New Roman" w:cs="Times New Roman"/>
          <w:bCs/>
          <w:sz w:val="24"/>
          <w:szCs w:val="24"/>
        </w:rPr>
        <w:t xml:space="preserve"> 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3E327C" w:rsidRPr="00C966A8">
        <w:rPr>
          <w:rFonts w:ascii="Times New Roman" w:hAnsi="Times New Roman" w:cs="Times New Roman"/>
          <w:bCs/>
          <w:sz w:val="24"/>
          <w:szCs w:val="24"/>
        </w:rPr>
        <w:t>Greenlaw, 2015).</w:t>
      </w:r>
      <w:r w:rsidR="00AB723B" w:rsidRPr="00C966A8">
        <w:rPr>
          <w:rFonts w:ascii="Times New Roman" w:hAnsi="Times New Roman" w:cs="Times New Roman"/>
          <w:bCs/>
          <w:sz w:val="24"/>
          <w:szCs w:val="24"/>
        </w:rPr>
        <w:t xml:space="preserve"> Hagen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B723B" w:rsidRPr="00C966A8">
        <w:rPr>
          <w:rFonts w:ascii="Times New Roman" w:hAnsi="Times New Roman" w:cs="Times New Roman"/>
          <w:bCs/>
          <w:sz w:val="24"/>
          <w:szCs w:val="24"/>
        </w:rPr>
        <w:t xml:space="preserve">YYYY)) hypothesized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r w:rsidR="00955BE0" w:rsidRPr="00C966A8">
        <w:rPr>
          <w:rFonts w:ascii="Times New Roman" w:hAnsi="Times New Roman" w:cs="Times New Roman"/>
          <w:bCs/>
          <w:sz w:val="24"/>
          <w:szCs w:val="24"/>
        </w:rPr>
        <w:t xml:space="preserve"> </w:t>
      </w:r>
      <w:commentRangeStart w:id="25"/>
      <w:del w:id="26" w:author="Todd W Arnold" w:date="2018-10-27T18:00:00Z">
        <w:r w:rsidR="00DC3E7F" w:rsidRPr="00C966A8" w:rsidDel="000F1799">
          <w:rPr>
            <w:rFonts w:ascii="Times New Roman" w:hAnsi="Times New Roman" w:cs="Times New Roman"/>
            <w:bCs/>
            <w:sz w:val="24"/>
            <w:szCs w:val="24"/>
          </w:rPr>
          <w:delText xml:space="preserve">We </w:delText>
        </w:r>
      </w:del>
      <w:commentRangeEnd w:id="25"/>
      <w:r w:rsidR="000F1799">
        <w:rPr>
          <w:rStyle w:val="CommentReference"/>
        </w:rPr>
        <w:commentReference w:id="25"/>
      </w:r>
      <w:del w:id="27" w:author="Todd W Arnold" w:date="2018-10-27T18:00:00Z">
        <w:r w:rsidR="00DC3E7F" w:rsidRPr="00C966A8" w:rsidDel="000F1799">
          <w:rPr>
            <w:rFonts w:ascii="Times New Roman" w:hAnsi="Times New Roman" w:cs="Times New Roman"/>
            <w:bCs/>
            <w:sz w:val="24"/>
            <w:szCs w:val="24"/>
          </w:rPr>
          <w:delText xml:space="preserve">expect that as succession occurs, canopy cover would increase. </w:delText>
        </w:r>
      </w:del>
      <w:r w:rsidR="00DC3E7F" w:rsidRPr="00C966A8">
        <w:rPr>
          <w:rFonts w:ascii="Times New Roman" w:hAnsi="Times New Roman" w:cs="Times New Roman"/>
          <w:bCs/>
          <w:sz w:val="24"/>
          <w:szCs w:val="24"/>
        </w:rPr>
        <w:t xml:space="preserve">Thus, we </w:t>
      </w:r>
      <w:r w:rsidR="006E33FC" w:rsidRPr="00C966A8">
        <w:rPr>
          <w:rFonts w:ascii="Times New Roman" w:hAnsi="Times New Roman" w:cs="Times New Roman"/>
          <w:bCs/>
          <w:sz w:val="24"/>
          <w:szCs w:val="24"/>
        </w:rPr>
        <w:t xml:space="preserve">hypothesized that </w:t>
      </w:r>
      <w:r w:rsidR="00451CE5">
        <w:rPr>
          <w:rFonts w:ascii="Times New Roman" w:hAnsi="Times New Roman" w:cs="Times New Roman"/>
          <w:bCs/>
          <w:sz w:val="24"/>
          <w:szCs w:val="24"/>
        </w:rPr>
        <w:t>e</w:t>
      </w:r>
      <w:r w:rsidR="006E33FC" w:rsidRPr="00C966A8">
        <w:rPr>
          <w:rFonts w:ascii="Times New Roman" w:hAnsi="Times New Roman" w:cs="Times New Roman"/>
          <w:bCs/>
          <w:sz w:val="24"/>
          <w:szCs w:val="24"/>
        </w:rPr>
        <w:t xml:space="preserve">astern towhee abundance </w:t>
      </w:r>
      <w:r w:rsidR="00DC3E7F" w:rsidRPr="00C966A8">
        <w:rPr>
          <w:rFonts w:ascii="Times New Roman" w:hAnsi="Times New Roman" w:cs="Times New Roman"/>
          <w:bCs/>
          <w:sz w:val="24"/>
          <w:szCs w:val="24"/>
        </w:rPr>
        <w:t>would be inversely related with</w:t>
      </w:r>
      <w:r w:rsidR="006E33FC" w:rsidRPr="00C966A8">
        <w:rPr>
          <w:rFonts w:ascii="Times New Roman" w:hAnsi="Times New Roman" w:cs="Times New Roman"/>
          <w:bCs/>
          <w:sz w:val="24"/>
          <w:szCs w:val="24"/>
        </w:rPr>
        <w:t xml:space="preserve"> canopy cover</w:t>
      </w:r>
      <w:r w:rsidR="00DC3E7F" w:rsidRPr="00C966A8">
        <w:rPr>
          <w:rFonts w:ascii="Times New Roman" w:hAnsi="Times New Roman" w:cs="Times New Roman"/>
          <w:bCs/>
          <w:sz w:val="24"/>
          <w:szCs w:val="24"/>
        </w:rPr>
        <w:t>, but also positively related to management activities that ret</w:t>
      </w:r>
      <w:r w:rsidR="007115B6" w:rsidRPr="00C966A8">
        <w:rPr>
          <w:rFonts w:ascii="Times New Roman" w:hAnsi="Times New Roman" w:cs="Times New Roman"/>
          <w:bCs/>
          <w:sz w:val="24"/>
          <w:szCs w:val="24"/>
        </w:rPr>
        <w:t>ain open savanna</w:t>
      </w:r>
      <w:r w:rsidR="00DC3E7F" w:rsidRPr="00C966A8">
        <w:rPr>
          <w:rFonts w:ascii="Times New Roman" w:hAnsi="Times New Roman" w:cs="Times New Roman"/>
          <w:bCs/>
          <w:sz w:val="24"/>
          <w:szCs w:val="24"/>
        </w:rPr>
        <w:t xml:space="preserve"> conditions</w:t>
      </w:r>
      <w:r w:rsidR="006E33FC"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e.g., </w:t>
      </w:r>
      <w:r w:rsidR="006E33FC" w:rsidRPr="00C966A8">
        <w:rPr>
          <w:rFonts w:ascii="Times New Roman" w:hAnsi="Times New Roman" w:cs="Times New Roman"/>
          <w:bCs/>
          <w:sz w:val="24"/>
          <w:szCs w:val="24"/>
        </w:rPr>
        <w:t>burning, grazing, or forest management)</w:t>
      </w:r>
      <w:r w:rsidR="00DC3E7F" w:rsidRPr="00C966A8">
        <w:rPr>
          <w:rFonts w:ascii="Times New Roman" w:hAnsi="Times New Roman" w:cs="Times New Roman"/>
          <w:bCs/>
          <w:sz w:val="24"/>
          <w:szCs w:val="24"/>
        </w:rPr>
        <w:t>.</w:t>
      </w:r>
    </w:p>
    <w:p w14:paraId="29B0521F" w14:textId="77777777" w:rsidR="00AC68A5" w:rsidRDefault="00AC68A5" w:rsidP="00AC68A5">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plains hog-nosed snake </w:t>
      </w:r>
      <w:r w:rsidR="005C0F72">
        <w:rPr>
          <w:rFonts w:ascii="Times New Roman" w:hAnsi="Times New Roman" w:cs="Times New Roman"/>
          <w:bCs/>
          <w:sz w:val="24"/>
          <w:szCs w:val="24"/>
        </w:rPr>
        <w:t>(</w:t>
      </w:r>
      <w:proofErr w:type="spellStart"/>
      <w:r w:rsidR="005C0F72" w:rsidRPr="005C0F72">
        <w:rPr>
          <w:rFonts w:ascii="Times New Roman" w:hAnsi="Times New Roman" w:cs="Times New Roman"/>
          <w:bCs/>
          <w:i/>
          <w:iCs/>
          <w:sz w:val="24"/>
          <w:szCs w:val="24"/>
        </w:rPr>
        <w:t>Heterodon</w:t>
      </w:r>
      <w:proofErr w:type="spellEnd"/>
      <w:r w:rsidR="005C0F72" w:rsidRPr="005C0F72">
        <w:rPr>
          <w:rFonts w:ascii="Times New Roman" w:hAnsi="Times New Roman" w:cs="Times New Roman"/>
          <w:bCs/>
          <w:i/>
          <w:iCs/>
          <w:sz w:val="24"/>
          <w:szCs w:val="24"/>
        </w:rPr>
        <w:t xml:space="preserve"> </w:t>
      </w:r>
      <w:proofErr w:type="spellStart"/>
      <w:r w:rsidR="005C0F72" w:rsidRPr="005C0F72">
        <w:rPr>
          <w:rFonts w:ascii="Times New Roman" w:hAnsi="Times New Roman" w:cs="Times New Roman"/>
          <w:bCs/>
          <w:i/>
          <w:iCs/>
          <w:sz w:val="24"/>
          <w:szCs w:val="24"/>
        </w:rPr>
        <w:t>nasicus</w:t>
      </w:r>
      <w:proofErr w:type="spellEnd"/>
      <w:r w:rsidR="005C0F72">
        <w:rPr>
          <w:rFonts w:ascii="Times New Roman" w:hAnsi="Times New Roman" w:cs="Times New Roman"/>
          <w:bCs/>
          <w:sz w:val="24"/>
          <w:szCs w:val="24"/>
        </w:rPr>
        <w:t xml:space="preserve">), </w:t>
      </w:r>
      <w:r w:rsidRPr="00C966A8">
        <w:rPr>
          <w:rFonts w:ascii="Times New Roman" w:hAnsi="Times New Roman" w:cs="Times New Roman"/>
          <w:bCs/>
          <w:sz w:val="24"/>
          <w:szCs w:val="24"/>
        </w:rPr>
        <w:t>(Special Concern)</w:t>
      </w:r>
      <w:del w:id="28" w:author="Todd W Arnold" w:date="2018-10-27T18:02:00Z">
        <w:r w:rsidR="005C0F72" w:rsidDel="000F1799">
          <w:rPr>
            <w:rFonts w:ascii="Times New Roman" w:hAnsi="Times New Roman" w:cs="Times New Roman"/>
            <w:bCs/>
            <w:sz w:val="24"/>
            <w:szCs w:val="24"/>
          </w:rPr>
          <w:delText>,</w:delText>
        </w:r>
        <w:r w:rsidRPr="00C966A8" w:rsidDel="000F1799">
          <w:rPr>
            <w:rFonts w:ascii="Times New Roman" w:hAnsi="Times New Roman" w:cs="Times New Roman"/>
            <w:bCs/>
            <w:sz w:val="24"/>
            <w:szCs w:val="24"/>
          </w:rPr>
          <w:delText xml:space="preserve"> is a medium-sized, stout-bodied snake that</w:delText>
        </w:r>
      </w:del>
      <w:r w:rsidRPr="00C966A8">
        <w:rPr>
          <w:rFonts w:ascii="Times New Roman" w:hAnsi="Times New Roman" w:cs="Times New Roman"/>
          <w:bCs/>
          <w:sz w:val="24"/>
          <w:szCs w:val="24"/>
        </w:rPr>
        <w:t xml:space="preserve"> prefers open, sandy, sparsely-vegetated habitat such as prairie and oak savanna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w:t>
      </w:r>
      <w:commentRangeStart w:id="29"/>
      <w:r w:rsidRPr="00C966A8">
        <w:rPr>
          <w:rFonts w:ascii="Times New Roman" w:hAnsi="Times New Roman" w:cs="Times New Roman"/>
          <w:bCs/>
          <w:sz w:val="24"/>
          <w:szCs w:val="24"/>
        </w:rPr>
        <w:t>This</w:t>
      </w:r>
      <w:commentRangeEnd w:id="29"/>
      <w:r w:rsidR="000F1799">
        <w:rPr>
          <w:rStyle w:val="CommentReference"/>
        </w:rPr>
        <w:commentReference w:id="29"/>
      </w:r>
      <w:r w:rsidRPr="00C966A8">
        <w:rPr>
          <w:rFonts w:ascii="Times New Roman" w:hAnsi="Times New Roman" w:cs="Times New Roman"/>
          <w:bCs/>
          <w:sz w:val="24"/>
          <w:szCs w:val="24"/>
        </w:rPr>
        <w:t xml:space="preserve"> species overwinters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Ernst and Barbour in MN Rare species guide)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Rare Species Guide) </w:t>
      </w:r>
    </w:p>
    <w:p w14:paraId="6C4B2E33" w14:textId="77777777" w:rsidR="00AC68A5" w:rsidRPr="00C966A8" w:rsidRDefault="00AC68A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gophersnake </w:t>
      </w:r>
      <w:r w:rsidR="005C0F72">
        <w:rPr>
          <w:rFonts w:ascii="Times New Roman" w:hAnsi="Times New Roman" w:cs="Times New Roman"/>
          <w:bCs/>
          <w:sz w:val="24"/>
          <w:szCs w:val="24"/>
        </w:rPr>
        <w:t>(</w:t>
      </w:r>
      <w:r w:rsidR="005C0F72" w:rsidRPr="005C0F72">
        <w:rPr>
          <w:rFonts w:ascii="Times New Roman" w:hAnsi="Times New Roman" w:cs="Times New Roman"/>
          <w:bCs/>
          <w:i/>
          <w:sz w:val="24"/>
          <w:szCs w:val="24"/>
        </w:rPr>
        <w:t>Pituophis catenifer</w:t>
      </w:r>
      <w:r w:rsidR="005C0F72">
        <w:rPr>
          <w:rFonts w:ascii="Times New Roman" w:hAnsi="Times New Roman" w:cs="Times New Roman"/>
          <w:bCs/>
          <w:sz w:val="24"/>
          <w:szCs w:val="24"/>
        </w:rPr>
        <w:t xml:space="preserve">), </w:t>
      </w:r>
      <w:r w:rsidRPr="00C966A8">
        <w:rPr>
          <w:rFonts w:ascii="Times New Roman" w:hAnsi="Times New Roman" w:cs="Times New Roman"/>
          <w:bCs/>
          <w:sz w:val="24"/>
          <w:szCs w:val="24"/>
        </w:rPr>
        <w:t>(Special Concern)</w:t>
      </w:r>
      <w:r w:rsidR="005C0F72">
        <w:rPr>
          <w:rFonts w:ascii="Times New Roman" w:hAnsi="Times New Roman" w:cs="Times New Roman"/>
          <w:bCs/>
          <w:sz w:val="24"/>
          <w:szCs w:val="24"/>
        </w:rPr>
        <w:t>,</w:t>
      </w:r>
      <w:r w:rsidRPr="00C966A8">
        <w:rPr>
          <w:rFonts w:ascii="Times New Roman" w:hAnsi="Times New Roman" w:cs="Times New Roman"/>
          <w:bCs/>
          <w:sz w:val="24"/>
          <w:szCs w:val="24"/>
        </w:rPr>
        <w:t xml:space="preserve"> is </w:t>
      </w:r>
      <w:del w:id="30" w:author="Todd W Arnold" w:date="2018-10-27T18:03:00Z">
        <w:r w:rsidRPr="00C966A8" w:rsidDel="000F1799">
          <w:rPr>
            <w:rFonts w:ascii="Times New Roman" w:hAnsi="Times New Roman" w:cs="Times New Roman"/>
            <w:bCs/>
            <w:sz w:val="24"/>
            <w:szCs w:val="24"/>
          </w:rPr>
          <w:delText xml:space="preserve">a large, heavy-bodied snake that is </w:delText>
        </w:r>
      </w:del>
      <w:r w:rsidRPr="00C966A8">
        <w:rPr>
          <w:rFonts w:ascii="Times New Roman" w:hAnsi="Times New Roman" w:cs="Times New Roman"/>
          <w:bCs/>
          <w:sz w:val="24"/>
          <w:szCs w:val="24"/>
        </w:rPr>
        <w:t>widely distributed throughout western and central North America, though in Minnesota most records are from counties along the Minnesota, Mississippi, and St. Croix rivers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The gophersnake prefers areas of well-drained, loose, sandy soil. In Minnesota, dry sand prairies and </w:t>
      </w:r>
      <w:r w:rsidRPr="00C966A8">
        <w:rPr>
          <w:rFonts w:ascii="Times New Roman" w:hAnsi="Times New Roman" w:cs="Times New Roman"/>
          <w:bCs/>
          <w:sz w:val="24"/>
          <w:szCs w:val="24"/>
        </w:rPr>
        <w:lastRenderedPageBreak/>
        <w:t>bluff prairies are considered prime habitat. Primary threats include habitat loss, degradation, and fragmentation. We hypothesized that open sand, percent grass, number of gopher mounds, and canopy cover would most affect initial snake abundance</w:t>
      </w:r>
      <w:commentRangeStart w:id="31"/>
      <w:r w:rsidRPr="00C966A8">
        <w:rPr>
          <w:rFonts w:ascii="Times New Roman" w:hAnsi="Times New Roman" w:cs="Times New Roman"/>
          <w:bCs/>
          <w:sz w:val="24"/>
          <w:szCs w:val="24"/>
        </w:rPr>
        <w:t>, and that temperature at the start of the survey would most affect detection</w:t>
      </w:r>
      <w:commentRangeEnd w:id="31"/>
      <w:r w:rsidR="004C335E">
        <w:rPr>
          <w:rStyle w:val="CommentReference"/>
        </w:rPr>
        <w:commentReference w:id="31"/>
      </w:r>
      <w:r w:rsidRPr="00C966A8">
        <w:rPr>
          <w:rFonts w:ascii="Times New Roman" w:hAnsi="Times New Roman" w:cs="Times New Roman"/>
          <w:bCs/>
          <w:sz w:val="24"/>
          <w:szCs w:val="24"/>
        </w:rPr>
        <w:t xml:space="preserve">. </w:t>
      </w:r>
    </w:p>
    <w:p w14:paraId="1B384A8C" w14:textId="77777777" w:rsidR="00004DE7" w:rsidRPr="00C966A8" w:rsidRDefault="0086513E"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5C0F72">
        <w:rPr>
          <w:rFonts w:ascii="Times New Roman" w:hAnsi="Times New Roman" w:cs="Times New Roman"/>
          <w:bCs/>
          <w:sz w:val="24"/>
          <w:szCs w:val="24"/>
        </w:rPr>
        <w:t xml:space="preserve"> (</w:t>
      </w:r>
      <w:r w:rsidR="005C0F72">
        <w:rPr>
          <w:rFonts w:ascii="Times New Roman" w:hAnsi="Times New Roman" w:cs="Times New Roman"/>
          <w:bCs/>
          <w:i/>
          <w:iCs/>
          <w:sz w:val="24"/>
          <w:szCs w:val="24"/>
        </w:rPr>
        <w:t>Hesperia leonardus leonardus)</w:t>
      </w:r>
      <w:r w:rsidR="005C0F72">
        <w:rPr>
          <w:rFonts w:ascii="Times New Roman" w:hAnsi="Times New Roman" w:cs="Times New Roman"/>
          <w:bCs/>
          <w:iCs/>
          <w:sz w:val="24"/>
          <w:szCs w:val="24"/>
        </w:rPr>
        <w:t>, (Special Concern)</w:t>
      </w:r>
      <w:del w:id="32" w:author="Todd W Arnold" w:date="2018-10-27T18:05:00Z">
        <w:r w:rsidR="005C0F72" w:rsidDel="004C335E">
          <w:rPr>
            <w:rFonts w:ascii="Times New Roman" w:hAnsi="Times New Roman" w:cs="Times New Roman"/>
            <w:bCs/>
            <w:iCs/>
            <w:sz w:val="24"/>
            <w:szCs w:val="24"/>
          </w:rPr>
          <w:delText>,</w:delText>
        </w:r>
        <w:r w:rsidRPr="005C0F72" w:rsidDel="004C335E">
          <w:rPr>
            <w:rFonts w:ascii="Times New Roman" w:hAnsi="Times New Roman" w:cs="Times New Roman"/>
            <w:bCs/>
            <w:sz w:val="24"/>
            <w:szCs w:val="24"/>
          </w:rPr>
          <w:delText xml:space="preserve"> </w:delText>
        </w:r>
        <w:r w:rsidRPr="00C966A8" w:rsidDel="004C335E">
          <w:rPr>
            <w:rFonts w:ascii="Times New Roman" w:hAnsi="Times New Roman" w:cs="Times New Roman"/>
            <w:bCs/>
            <w:sz w:val="24"/>
            <w:szCs w:val="24"/>
          </w:rPr>
          <w:delText>is a small prairie butterfly that</w:delText>
        </w:r>
      </w:del>
      <w:r w:rsidRPr="00C966A8">
        <w:rPr>
          <w:rFonts w:ascii="Times New Roman" w:hAnsi="Times New Roman" w:cs="Times New Roman"/>
          <w:bCs/>
          <w:sz w:val="24"/>
          <w:szCs w:val="24"/>
        </w:rPr>
        <w:t xml:space="preserve"> prefers dry, sandy prairie and savanna dominated by native plant species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source</w:t>
      </w:r>
      <w:r w:rsidR="00492140" w:rsidRPr="00C966A8">
        <w:rPr>
          <w:rFonts w:ascii="Times New Roman" w:hAnsi="Times New Roman" w:cs="Times New Roman"/>
          <w:bCs/>
          <w:sz w:val="24"/>
          <w:szCs w:val="24"/>
        </w:rPr>
        <w:t>, prob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w:t>
      </w:r>
      <w:del w:id="33" w:author="Todd W Arnold" w:date="2018-10-27T18:07:00Z">
        <w:r w:rsidR="00692AFA" w:rsidRPr="00C966A8" w:rsidDel="004C335E">
          <w:rPr>
            <w:rFonts w:ascii="Times New Roman" w:hAnsi="Times New Roman" w:cs="Times New Roman"/>
            <w:bCs/>
            <w:sz w:val="24"/>
            <w:szCs w:val="24"/>
          </w:rPr>
          <w:delText xml:space="preserve">to the </w:delText>
        </w:r>
      </w:del>
      <w:r w:rsidR="00692AFA" w:rsidRPr="00C966A8">
        <w:rPr>
          <w:rFonts w:ascii="Times New Roman" w:hAnsi="Times New Roman" w:cs="Times New Roman"/>
          <w:bCs/>
          <w:sz w:val="24"/>
          <w:szCs w:val="24"/>
        </w:rPr>
        <w:t xml:space="preserve">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w:t>
      </w:r>
      <w:commentRangeStart w:id="34"/>
      <w:r w:rsidR="008E0A7F" w:rsidRPr="00C966A8">
        <w:rPr>
          <w:rFonts w:ascii="Times New Roman" w:hAnsi="Times New Roman" w:cs="Times New Roman"/>
          <w:bCs/>
          <w:sz w:val="24"/>
          <w:szCs w:val="24"/>
        </w:rPr>
        <w:t xml:space="preserve">lay eggs </w:t>
      </w:r>
      <w:r w:rsidR="00004DE7" w:rsidRPr="00C966A8">
        <w:rPr>
          <w:rFonts w:ascii="Times New Roman" w:hAnsi="Times New Roman" w:cs="Times New Roman"/>
          <w:bCs/>
          <w:sz w:val="24"/>
          <w:szCs w:val="24"/>
        </w:rPr>
        <w:t>s</w:t>
      </w:r>
      <w:commentRangeEnd w:id="34"/>
      <w:r w:rsidR="004C335E">
        <w:rPr>
          <w:rStyle w:val="CommentReference"/>
        </w:rPr>
        <w:commentReference w:id="34"/>
      </w:r>
      <w:r w:rsidR="00004DE7" w:rsidRPr="00C966A8">
        <w:rPr>
          <w:rFonts w:ascii="Times New Roman" w:hAnsi="Times New Roman" w:cs="Times New Roman"/>
          <w:bCs/>
          <w:sz w:val="24"/>
          <w:szCs w:val="24"/>
        </w:rPr>
        <w:t>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8E0A7F" w:rsidRPr="00C966A8">
        <w:rPr>
          <w:rFonts w:ascii="Times New Roman" w:hAnsi="Times New Roman" w:cs="Times New Roman"/>
          <w:bCs/>
          <w:sz w:val="24"/>
          <w:szCs w:val="24"/>
        </w:rPr>
        <w:t>Robert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nectaring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r w:rsidR="00234D8C" w:rsidRPr="00C966A8">
        <w:rPr>
          <w:rFonts w:ascii="Times New Roman" w:hAnsi="Times New Roman" w:cs="Times New Roman"/>
          <w:bCs/>
          <w:i/>
          <w:sz w:val="24"/>
          <w:szCs w:val="24"/>
        </w:rPr>
        <w:t xml:space="preserve">Liatris </w:t>
      </w:r>
      <w:r w:rsidR="00234D8C" w:rsidRPr="00C966A8">
        <w:rPr>
          <w:rFonts w:ascii="Times New Roman" w:hAnsi="Times New Roman" w:cs="Times New Roman"/>
          <w:bCs/>
          <w:sz w:val="24"/>
          <w:szCs w:val="24"/>
        </w:rPr>
        <w:t>spp.) during previous studies within the ASP</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F3ECF" w:rsidRPr="00C966A8">
        <w:rPr>
          <w:rFonts w:ascii="Times New Roman" w:hAnsi="Times New Roman" w:cs="Times New Roman"/>
          <w:bCs/>
          <w:sz w:val="24"/>
          <w:szCs w:val="24"/>
        </w:rPr>
        <w:t>source</w:t>
      </w:r>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We hypothesized that </w:t>
      </w:r>
      <w:r w:rsidR="00004DE7" w:rsidRPr="00C966A8">
        <w:rPr>
          <w:rFonts w:ascii="Times New Roman" w:hAnsi="Times New Roman" w:cs="Times New Roman"/>
          <w:bCs/>
          <w:sz w:val="24"/>
          <w:szCs w:val="24"/>
        </w:rPr>
        <w:t xml:space="preserve">Leonard’s skipper abundance would be positively related to </w:t>
      </w:r>
      <w:commentRangeStart w:id="35"/>
      <w:proofErr w:type="spellStart"/>
      <w:r w:rsidR="00004DE7" w:rsidRPr="00C966A8">
        <w:rPr>
          <w:rFonts w:ascii="Times New Roman" w:hAnsi="Times New Roman" w:cs="Times New Roman"/>
          <w:bCs/>
          <w:sz w:val="24"/>
          <w:szCs w:val="24"/>
        </w:rPr>
        <w:t>graminoid</w:t>
      </w:r>
      <w:commentRangeEnd w:id="35"/>
      <w:proofErr w:type="spellEnd"/>
      <w:r w:rsidR="004C335E">
        <w:rPr>
          <w:rStyle w:val="CommentReference"/>
        </w:rPr>
        <w:commentReference w:id="35"/>
      </w:r>
      <w:r w:rsidR="00004DE7" w:rsidRPr="00C966A8">
        <w:rPr>
          <w:rFonts w:ascii="Times New Roman" w:hAnsi="Times New Roman" w:cs="Times New Roman"/>
          <w:bCs/>
          <w:sz w:val="24"/>
          <w:szCs w:val="24"/>
        </w:rPr>
        <w:t xml:space="preserve"> cover and blazing star abundance </w:t>
      </w:r>
      <w:r w:rsidR="00F06679" w:rsidRPr="00C966A8">
        <w:rPr>
          <w:rFonts w:ascii="Times New Roman" w:hAnsi="Times New Roman" w:cs="Times New Roman"/>
          <w:bCs/>
          <w:sz w:val="24"/>
          <w:szCs w:val="24"/>
        </w:rPr>
        <w:t>and</w:t>
      </w:r>
      <w:r w:rsidR="00004DE7" w:rsidRPr="00C966A8">
        <w:rPr>
          <w:rFonts w:ascii="Times New Roman" w:hAnsi="Times New Roman" w:cs="Times New Roman"/>
          <w:bCs/>
          <w:sz w:val="24"/>
          <w:szCs w:val="24"/>
        </w:rPr>
        <w:t xml:space="preserve"> negatively related to canopy cover, litter depth, and management disturbances.</w:t>
      </w:r>
      <w:r w:rsidR="006066C0" w:rsidRPr="00C966A8">
        <w:rPr>
          <w:rFonts w:ascii="Times New Roman" w:hAnsi="Times New Roman" w:cs="Times New Roman"/>
          <w:bCs/>
          <w:sz w:val="24"/>
          <w:szCs w:val="24"/>
        </w:rPr>
        <w:t xml:space="preserve"> </w:t>
      </w:r>
      <w:commentRangeStart w:id="36"/>
      <w:r w:rsidR="006066C0" w:rsidRPr="00C966A8">
        <w:rPr>
          <w:rFonts w:ascii="Times New Roman" w:hAnsi="Times New Roman" w:cs="Times New Roman"/>
          <w:bCs/>
          <w:sz w:val="24"/>
          <w:szCs w:val="24"/>
        </w:rPr>
        <w:t>We hypothesized that detection would relate to survey date and wind speed</w:t>
      </w:r>
      <w:commentRangeEnd w:id="36"/>
      <w:r w:rsidR="003026CC">
        <w:rPr>
          <w:rStyle w:val="CommentReference"/>
        </w:rPr>
        <w:commentReference w:id="36"/>
      </w:r>
      <w:r w:rsidR="006066C0" w:rsidRPr="00C966A8">
        <w:rPr>
          <w:rFonts w:ascii="Times New Roman" w:hAnsi="Times New Roman" w:cs="Times New Roman"/>
          <w:bCs/>
          <w:sz w:val="24"/>
          <w:szCs w:val="24"/>
        </w:rPr>
        <w:t xml:space="preserve">. </w:t>
      </w:r>
    </w:p>
    <w:p w14:paraId="5990A59D" w14:textId="77777777" w:rsidR="00027F33" w:rsidRPr="00C966A8" w:rsidRDefault="00036B39"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w:t>
      </w:r>
      <w:r w:rsidR="005C0F72" w:rsidRPr="005C0F72">
        <w:rPr>
          <w:rFonts w:ascii="Times New Roman" w:hAnsi="Times New Roman" w:cs="Times New Roman"/>
          <w:bCs/>
          <w:i/>
          <w:sz w:val="24"/>
          <w:szCs w:val="24"/>
        </w:rPr>
        <w:t>Cicindela patruela patruela</w:t>
      </w:r>
      <w:r w:rsidR="005C0F72">
        <w:rPr>
          <w:rFonts w:ascii="Times New Roman" w:hAnsi="Times New Roman" w:cs="Times New Roman"/>
          <w:bCs/>
          <w:sz w:val="24"/>
          <w:szCs w:val="24"/>
        </w:rPr>
        <w:t>), (Special Concern),</w:t>
      </w:r>
      <w:r w:rsidR="00492140" w:rsidRPr="00C966A8">
        <w:rPr>
          <w:rFonts w:ascii="Times New Roman" w:hAnsi="Times New Roman" w:cs="Times New Roman"/>
          <w:bCs/>
          <w:sz w:val="24"/>
          <w:szCs w:val="24"/>
        </w:rPr>
        <w:t xml:space="preserve"> is a chase</w:t>
      </w:r>
      <w:r w:rsidR="00DD2708" w:rsidRPr="00C966A8">
        <w:rPr>
          <w:rFonts w:ascii="Times New Roman" w:hAnsi="Times New Roman" w:cs="Times New Roman"/>
          <w:bCs/>
          <w:sz w:val="24"/>
          <w:szCs w:val="24"/>
        </w:rPr>
        <w:t>-and-</w:t>
      </w:r>
      <w:r w:rsidR="00492140" w:rsidRPr="00C966A8">
        <w:rPr>
          <w:rFonts w:ascii="Times New Roman" w:hAnsi="Times New Roman" w:cs="Times New Roman"/>
          <w:bCs/>
          <w:sz w:val="24"/>
          <w:szCs w:val="24"/>
        </w:rPr>
        <w:t>ambush predator that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source, prob mn dnr</w:t>
      </w:r>
      <w:r w:rsidR="00492140"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00492140" w:rsidRPr="00C966A8">
        <w:rPr>
          <w:rFonts w:ascii="Times New Roman" w:hAnsi="Times New Roman" w:cs="Times New Roman"/>
          <w:bCs/>
          <w:sz w:val="24"/>
          <w:szCs w:val="24"/>
        </w:rPr>
        <w:t xml:space="preserve"> </w:t>
      </w:r>
      <w:commentRangeStart w:id="37"/>
      <w:r w:rsidR="00492140" w:rsidRPr="00C966A8">
        <w:rPr>
          <w:rFonts w:ascii="Times New Roman" w:hAnsi="Times New Roman" w:cs="Times New Roman"/>
          <w:bCs/>
          <w:sz w:val="24"/>
          <w:szCs w:val="24"/>
        </w:rPr>
        <w:t xml:space="preserve">Adults emerge from the larval stage in the fall and overwinter in </w:t>
      </w:r>
      <w:r w:rsidR="00DD2708" w:rsidRPr="00C966A8">
        <w:rPr>
          <w:rFonts w:ascii="Times New Roman" w:hAnsi="Times New Roman" w:cs="Times New Roman"/>
          <w:bCs/>
          <w:sz w:val="24"/>
          <w:szCs w:val="24"/>
        </w:rPr>
        <w:t xml:space="preserve">ground </w:t>
      </w:r>
      <w:r w:rsidR="00492140" w:rsidRPr="00C966A8">
        <w:rPr>
          <w:rFonts w:ascii="Times New Roman" w:hAnsi="Times New Roman" w:cs="Times New Roman"/>
          <w:bCs/>
          <w:sz w:val="24"/>
          <w:szCs w:val="24"/>
        </w:rPr>
        <w:t>burrows after a period of active foraging. They re-emerge in spring, mate, lay eggs, and die off as summer progresses.</w:t>
      </w:r>
      <w:commentRangeEnd w:id="37"/>
      <w:r w:rsidR="003026CC">
        <w:rPr>
          <w:rStyle w:val="CommentReference"/>
        </w:rPr>
        <w:commentReference w:id="37"/>
      </w:r>
      <w:r w:rsidR="00492140" w:rsidRPr="00C966A8">
        <w:rPr>
          <w:rFonts w:ascii="Times New Roman" w:hAnsi="Times New Roman" w:cs="Times New Roman"/>
          <w:bCs/>
          <w:sz w:val="24"/>
          <w:szCs w:val="24"/>
        </w:rPr>
        <w:t xml:space="preserve">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422190">
        <w:rPr>
          <w:rFonts w:ascii="Times New Roman" w:hAnsi="Times New Roman" w:cs="Times New Roman"/>
          <w:bCs/>
          <w:sz w:val="24"/>
          <w:szCs w:val="24"/>
        </w:rPr>
        <w:t>XX</w:t>
      </w:r>
      <w:r w:rsidR="000357D8" w:rsidRPr="00C966A8">
        <w:rPr>
          <w:rFonts w:ascii="Times New Roman" w:hAnsi="Times New Roman" w:cs="Times New Roman"/>
          <w:bCs/>
          <w:sz w:val="24"/>
          <w:szCs w:val="24"/>
        </w:rPr>
        <w:t xml:space="preserve">) noted that probable threats to tiger beetle populations include development, clear-cutting, off-road </w:t>
      </w:r>
      <w:r w:rsidR="000357D8" w:rsidRPr="00C966A8">
        <w:rPr>
          <w:rFonts w:ascii="Times New Roman" w:hAnsi="Times New Roman" w:cs="Times New Roman"/>
          <w:bCs/>
          <w:sz w:val="24"/>
          <w:szCs w:val="24"/>
        </w:rPr>
        <w:lastRenderedPageBreak/>
        <w:t xml:space="preserve">vehicle use, and </w:t>
      </w:r>
      <w:commentRangeStart w:id="38"/>
      <w:r w:rsidR="000357D8" w:rsidRPr="00C966A8">
        <w:rPr>
          <w:rFonts w:ascii="Times New Roman" w:hAnsi="Times New Roman" w:cs="Times New Roman"/>
          <w:bCs/>
          <w:sz w:val="24"/>
          <w:szCs w:val="24"/>
        </w:rPr>
        <w:t>other activities that significantly disturb sandy soil</w:t>
      </w:r>
      <w:commentRangeEnd w:id="38"/>
      <w:r w:rsidR="003026CC">
        <w:rPr>
          <w:rStyle w:val="CommentReference"/>
        </w:rPr>
        <w:commentReference w:id="38"/>
      </w:r>
      <w:r w:rsidR="000357D8" w:rsidRPr="00C966A8">
        <w:rPr>
          <w:rFonts w:ascii="Times New Roman" w:hAnsi="Times New Roman" w:cs="Times New Roman"/>
          <w:bCs/>
          <w:sz w:val="24"/>
          <w:szCs w:val="24"/>
        </w:rPr>
        <w:t>.</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w:t>
      </w:r>
      <w:commentRangeStart w:id="39"/>
      <w:r w:rsidR="00026EF5" w:rsidRPr="00C966A8">
        <w:rPr>
          <w:rFonts w:ascii="Times New Roman" w:hAnsi="Times New Roman" w:cs="Times New Roman"/>
          <w:bCs/>
          <w:sz w:val="24"/>
          <w:szCs w:val="24"/>
        </w:rPr>
        <w:t>flat</w:t>
      </w:r>
      <w:commentRangeEnd w:id="39"/>
      <w:r w:rsidR="003026CC">
        <w:rPr>
          <w:rStyle w:val="CommentReference"/>
        </w:rPr>
        <w:commentReference w:id="39"/>
      </w:r>
      <w:r w:rsidR="00026EF5" w:rsidRPr="00C966A8">
        <w:rPr>
          <w:rFonts w:ascii="Times New Roman" w:hAnsi="Times New Roman" w:cs="Times New Roman"/>
          <w:bCs/>
          <w:sz w:val="24"/>
          <w:szCs w:val="24"/>
        </w:rPr>
        <w:t>.</w:t>
      </w:r>
      <w:r w:rsidR="00C20E46" w:rsidRPr="00C966A8">
        <w:rPr>
          <w:rFonts w:ascii="Times New Roman" w:hAnsi="Times New Roman" w:cs="Times New Roman"/>
          <w:bCs/>
          <w:sz w:val="24"/>
          <w:szCs w:val="24"/>
        </w:rPr>
        <w:t xml:space="preserve"> We hypothesized that </w:t>
      </w:r>
      <w:r w:rsidR="00DD2708" w:rsidRPr="00C966A8">
        <w:rPr>
          <w:rFonts w:ascii="Times New Roman" w:hAnsi="Times New Roman" w:cs="Times New Roman"/>
          <w:bCs/>
          <w:sz w:val="24"/>
          <w:szCs w:val="24"/>
        </w:rPr>
        <w:t xml:space="preserve">tiger beetle abundance would be </w:t>
      </w:r>
      <w:r w:rsidR="007341DD" w:rsidRPr="00C966A8">
        <w:rPr>
          <w:rFonts w:ascii="Times New Roman" w:hAnsi="Times New Roman" w:cs="Times New Roman"/>
          <w:bCs/>
          <w:sz w:val="24"/>
          <w:szCs w:val="24"/>
        </w:rPr>
        <w:t>positively related to terrain roughness and negatively related with canopy cover and</w:t>
      </w:r>
      <w:r w:rsidR="00C20E46" w:rsidRPr="00C966A8">
        <w:rPr>
          <w:rFonts w:ascii="Times New Roman" w:hAnsi="Times New Roman" w:cs="Times New Roman"/>
          <w:bCs/>
          <w:sz w:val="24"/>
          <w:szCs w:val="24"/>
        </w:rPr>
        <w:t xml:space="preserve"> litter depth</w:t>
      </w:r>
      <w:r w:rsidR="00894B27">
        <w:rPr>
          <w:rFonts w:ascii="Times New Roman" w:hAnsi="Times New Roman" w:cs="Times New Roman"/>
          <w:bCs/>
          <w:sz w:val="24"/>
          <w:szCs w:val="24"/>
        </w:rPr>
        <w:t>.</w:t>
      </w:r>
    </w:p>
    <w:p w14:paraId="1D2E6030" w14:textId="77777777" w:rsidR="00D55512" w:rsidRPr="00C966A8" w:rsidRDefault="00D55512"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Th</w:t>
      </w:r>
      <w:r w:rsidR="00B36A28">
        <w:rPr>
          <w:rFonts w:ascii="Times New Roman" w:hAnsi="Times New Roman" w:cs="Times New Roman"/>
          <w:bCs/>
          <w:sz w:val="24"/>
          <w:szCs w:val="24"/>
        </w:rPr>
        <w:t>e main objective of this study wa</w:t>
      </w:r>
      <w:r>
        <w:rPr>
          <w:rFonts w:ascii="Times New Roman" w:hAnsi="Times New Roman" w:cs="Times New Roman"/>
          <w:bCs/>
          <w:sz w:val="24"/>
          <w:szCs w:val="24"/>
        </w:rPr>
        <w:t xml:space="preserve">s to examine the relationships between rare, upland </w:t>
      </w:r>
      <w:r w:rsidR="00C51C22">
        <w:rPr>
          <w:rFonts w:ascii="Times New Roman" w:hAnsi="Times New Roman" w:cs="Times New Roman"/>
          <w:bCs/>
          <w:sz w:val="24"/>
          <w:szCs w:val="24"/>
        </w:rPr>
        <w:t xml:space="preserve">ASP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commentRangeStart w:id="40"/>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nasicus</w:t>
      </w:r>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P</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catenifer</w:t>
      </w:r>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C</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r w:rsidR="00BE3028">
        <w:rPr>
          <w:rFonts w:ascii="Times New Roman" w:hAnsi="Times New Roman" w:cs="Times New Roman"/>
          <w:bCs/>
          <w:i/>
          <w:sz w:val="24"/>
          <w:szCs w:val="24"/>
        </w:rPr>
        <w:t xml:space="preserve">p. </w:t>
      </w:r>
      <w:r w:rsidR="00C51C22" w:rsidRPr="00C966A8">
        <w:rPr>
          <w:rFonts w:ascii="Times New Roman" w:hAnsi="Times New Roman" w:cs="Times New Roman"/>
          <w:bCs/>
          <w:i/>
          <w:sz w:val="24"/>
          <w:szCs w:val="24"/>
        </w:rPr>
        <w:t>patruela</w:t>
      </w:r>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 l.</w:t>
      </w:r>
      <w:r w:rsidR="00C51C22" w:rsidRPr="00C966A8">
        <w:rPr>
          <w:rFonts w:ascii="Times New Roman" w:hAnsi="Times New Roman" w:cs="Times New Roman"/>
          <w:bCs/>
          <w:i/>
          <w:sz w:val="24"/>
          <w:szCs w:val="24"/>
        </w:rPr>
        <w:t xml:space="preserve"> leonardus</w:t>
      </w:r>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Pr>
          <w:rFonts w:ascii="Times New Roman" w:hAnsi="Times New Roman" w:cs="Times New Roman"/>
          <w:bCs/>
          <w:i/>
          <w:sz w:val="24"/>
          <w:szCs w:val="24"/>
        </w:rPr>
        <w:t>C.</w:t>
      </w:r>
      <w:r w:rsidR="00C51C22" w:rsidRPr="00C966A8">
        <w:rPr>
          <w:rFonts w:ascii="Times New Roman" w:hAnsi="Times New Roman" w:cs="Times New Roman"/>
          <w:bCs/>
          <w:i/>
          <w:sz w:val="24"/>
          <w:szCs w:val="24"/>
        </w:rPr>
        <w:t xml:space="preserve"> grammacus</w:t>
      </w:r>
      <w:r w:rsidR="00C51C22">
        <w:rPr>
          <w:rFonts w:ascii="Times New Roman" w:hAnsi="Times New Roman" w:cs="Times New Roman"/>
          <w:bCs/>
          <w:sz w:val="24"/>
          <w:szCs w:val="24"/>
        </w:rPr>
        <w:t xml:space="preserve">, </w:t>
      </w:r>
      <w:r w:rsidR="00C51C22" w:rsidRPr="00C966A8">
        <w:rPr>
          <w:rFonts w:ascii="Times New Roman" w:hAnsi="Times New Roman" w:cs="Times New Roman"/>
          <w:bCs/>
          <w:sz w:val="24"/>
          <w:szCs w:val="24"/>
        </w:rPr>
        <w:t xml:space="preserve">and </w:t>
      </w:r>
      <w:r w:rsidR="00C51C22">
        <w:rPr>
          <w:rFonts w:ascii="Times New Roman" w:hAnsi="Times New Roman" w:cs="Times New Roman"/>
          <w:bCs/>
          <w:i/>
          <w:sz w:val="24"/>
          <w:szCs w:val="24"/>
        </w:rPr>
        <w:t>P.</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erythrophthalmus</w:t>
      </w:r>
      <w:proofErr w:type="spellEnd"/>
      <w:r w:rsidR="00C51C22">
        <w:rPr>
          <w:rFonts w:ascii="Times New Roman" w:hAnsi="Times New Roman" w:cs="Times New Roman"/>
          <w:bCs/>
          <w:sz w:val="24"/>
          <w:szCs w:val="24"/>
        </w:rPr>
        <w:t xml:space="preserve"> </w:t>
      </w:r>
      <w:commentRangeEnd w:id="40"/>
      <w:r w:rsidR="003026CC">
        <w:rPr>
          <w:rStyle w:val="CommentReference"/>
        </w:rPr>
        <w:commentReference w:id="40"/>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del w:id="41" w:author="Todd W Arnold" w:date="2018-10-27T18:18:00Z">
        <w:r w:rsidR="00D61CF8" w:rsidDel="003026CC">
          <w:rPr>
            <w:rFonts w:ascii="Times New Roman" w:hAnsi="Times New Roman" w:cs="Times New Roman"/>
            <w:bCs/>
            <w:sz w:val="24"/>
            <w:szCs w:val="24"/>
          </w:rPr>
          <w:delText xml:space="preserve">in order </w:delText>
        </w:r>
      </w:del>
      <w:r w:rsidR="00D61CF8">
        <w:rPr>
          <w:rFonts w:ascii="Times New Roman" w:hAnsi="Times New Roman" w:cs="Times New Roman"/>
          <w:bCs/>
          <w:sz w:val="24"/>
          <w:szCs w:val="24"/>
        </w:rPr>
        <w:t>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bookmarkStart w:id="42" w:name="_GoBack"/>
      <w:bookmarkEnd w:id="42"/>
    </w:p>
    <w:p w14:paraId="172CD759" w14:textId="77777777" w:rsidR="00085AD1" w:rsidRPr="00C067BD" w:rsidRDefault="00085AD1" w:rsidP="00B731B5">
      <w:pPr>
        <w:spacing w:line="36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14:paraId="2E4E36DE" w14:textId="77777777" w:rsidR="00085AD1" w:rsidRPr="00C966A8" w:rsidRDefault="00002EB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14:paraId="099BABB5" w14:textId="77777777" w:rsidR="007D213C" w:rsidRPr="00C966A8" w:rsidRDefault="007D213C" w:rsidP="001504C7">
      <w:pPr>
        <w:spacing w:line="360" w:lineRule="auto"/>
        <w:rPr>
          <w:rFonts w:ascii="Times New Roman" w:hAnsi="Times New Roman" w:cs="Times New Roman"/>
          <w:sz w:val="24"/>
          <w:szCs w:val="24"/>
        </w:rPr>
      </w:pPr>
      <w:commentRangeStart w:id="43"/>
      <w:r w:rsidRPr="00C966A8">
        <w:rPr>
          <w:rFonts w:ascii="Times New Roman" w:hAnsi="Times New Roman" w:cs="Times New Roman"/>
          <w:sz w:val="24"/>
          <w:szCs w:val="24"/>
        </w:rPr>
        <w:t xml:space="preserve">This </w:t>
      </w:r>
      <w:commentRangeEnd w:id="43"/>
      <w:r w:rsidR="00A3441F">
        <w:rPr>
          <w:rStyle w:val="CommentReference"/>
        </w:rPr>
        <w:commentReference w:id="43"/>
      </w:r>
      <w:r w:rsidRPr="00C966A8">
        <w:rPr>
          <w:rFonts w:ascii="Times New Roman" w:hAnsi="Times New Roman" w:cs="Times New Roman"/>
          <w:sz w:val="24"/>
          <w:szCs w:val="24"/>
        </w:rPr>
        <w:t>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422190">
        <w:rPr>
          <w:rFonts w:ascii="Times New Roman" w:hAnsi="Times New Roman" w:cs="Times New Roman"/>
          <w:sz w:val="24"/>
          <w:szCs w:val="24"/>
        </w:rPr>
        <w:t>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14:paraId="3416F60D" w14:textId="77777777" w:rsidR="00697B24" w:rsidRPr="00C966A8" w:rsidRDefault="00002EB5"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w:t>
      </w:r>
      <w:r w:rsidR="00422190">
        <w:rPr>
          <w:rFonts w:ascii="Times New Roman" w:hAnsi="Times New Roman" w:cs="Times New Roman"/>
          <w:sz w:val="24"/>
          <w:szCs w:val="24"/>
        </w:rPr>
        <w:t>XX</w:t>
      </w:r>
      <w:r w:rsidR="00CD4BA5">
        <w:rPr>
          <w:rFonts w:ascii="Times New Roman" w:hAnsi="Times New Roman" w:cs="Times New Roman"/>
          <w:sz w:val="24"/>
          <w:szCs w:val="24"/>
        </w:rPr>
        <w:t>)</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w:t>
      </w:r>
      <w:r w:rsidRPr="00C966A8">
        <w:rPr>
          <w:rFonts w:ascii="Times New Roman" w:hAnsi="Times New Roman" w:cs="Times New Roman"/>
          <w:sz w:val="24"/>
          <w:szCs w:val="24"/>
        </w:rPr>
        <w:lastRenderedPageBreak/>
        <w:t>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14:paraId="6FEA2C82" w14:textId="77777777" w:rsidR="00F24403" w:rsidRPr="00C966A8" w:rsidRDefault="00F24403"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A05699">
        <w:rPr>
          <w:rFonts w:ascii="Times New Roman" w:hAnsi="Times New Roman" w:cs="Times New Roman"/>
          <w:sz w:val="24"/>
          <w:szCs w:val="24"/>
        </w:rPr>
        <w:t xml:space="preserve"> </w:t>
      </w:r>
      <w:ins w:id="44" w:author="Todd W Arnold" w:date="2018-10-26T10:53:00Z">
        <w:r w:rsidR="00A3441F">
          <w:rPr>
            <w:rFonts w:ascii="Times New Roman" w:hAnsi="Times New Roman" w:cs="Times New Roman"/>
            <w:sz w:val="24"/>
            <w:szCs w:val="24"/>
          </w:rPr>
          <w:t>(12,424</w:t>
        </w:r>
        <w:r w:rsidR="00A3441F" w:rsidRPr="00C966A8">
          <w:rPr>
            <w:rFonts w:ascii="Times New Roman" w:hAnsi="Times New Roman" w:cs="Times New Roman"/>
            <w:sz w:val="24"/>
            <w:szCs w:val="24"/>
          </w:rPr>
          <w:t xml:space="preserve"> ha</w:t>
        </w:r>
        <w:r w:rsidR="00A3441F">
          <w:rPr>
            <w:rFonts w:ascii="Times New Roman" w:hAnsi="Times New Roman" w:cs="Times New Roman"/>
            <w:sz w:val="24"/>
            <w:szCs w:val="24"/>
          </w:rPr>
          <w:t xml:space="preserve">) </w:t>
        </w:r>
      </w:ins>
      <w:r w:rsidR="00A05699">
        <w:rPr>
          <w:rFonts w:ascii="Times New Roman" w:hAnsi="Times New Roman" w:cs="Times New Roman"/>
          <w:sz w:val="24"/>
          <w:szCs w:val="24"/>
        </w:rPr>
        <w:t>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 xml:space="preserve">n contrast to Sand Dunes, </w:t>
      </w:r>
      <w:del w:id="45" w:author="Todd W Arnold" w:date="2018-10-26T10:53:00Z">
        <w:r w:rsidR="00464B43" w:rsidDel="00A3441F">
          <w:rPr>
            <w:rFonts w:ascii="Times New Roman" w:hAnsi="Times New Roman" w:cs="Times New Roman"/>
            <w:sz w:val="24"/>
            <w:szCs w:val="24"/>
          </w:rPr>
          <w:delText>12,424</w:delText>
        </w:r>
        <w:r w:rsidRPr="00C966A8" w:rsidDel="00A3441F">
          <w:rPr>
            <w:rFonts w:ascii="Times New Roman" w:hAnsi="Times New Roman" w:cs="Times New Roman"/>
            <w:sz w:val="24"/>
            <w:szCs w:val="24"/>
          </w:rPr>
          <w:delText xml:space="preserve"> ha </w:delText>
        </w:r>
      </w:del>
      <w:r w:rsidRPr="00C966A8">
        <w:rPr>
          <w:rFonts w:ascii="Times New Roman" w:hAnsi="Times New Roman" w:cs="Times New Roman"/>
          <w:sz w:val="24"/>
          <w:szCs w:val="24"/>
        </w:rPr>
        <w:t>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14:paraId="05BA64A0" w14:textId="77777777" w:rsidR="00594E13" w:rsidRDefault="00594E13"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14:paraId="5AB30918" w14:textId="77777777" w:rsidR="00BE3EA2" w:rsidRPr="00C966A8" w:rsidRDefault="00BE3EA2"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14:paraId="2170B5B0" w14:textId="77777777" w:rsidR="00594E13" w:rsidRPr="009D122D" w:rsidRDefault="009D122D" w:rsidP="009D122D">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w:t>
      </w:r>
      <w:r w:rsidR="00422190">
        <w:rPr>
          <w:rFonts w:ascii="Times New Roman" w:hAnsi="Times New Roman" w:cs="Times New Roman"/>
          <w:sz w:val="24"/>
          <w:szCs w:val="24"/>
        </w:rPr>
        <w:t>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321590">
        <w:rPr>
          <w:rFonts w:ascii="Times New Roman" w:hAnsi="Times New Roman" w:cs="Times New Roman"/>
          <w:sz w:val="24"/>
          <w:szCs w:val="24"/>
        </w:rPr>
        <w:t>X</w:t>
      </w:r>
      <w:r w:rsidR="008D05FA">
        <w:rPr>
          <w:rFonts w:ascii="Times New Roman" w:hAnsi="Times New Roman" w:cs="Times New Roman"/>
          <w:sz w:val="24"/>
          <w:szCs w:val="24"/>
        </w:rPr>
        <w:t xml:space="preserve">X </w:t>
      </w:r>
      <w:r w:rsidR="008D05FA">
        <w:rPr>
          <w:rFonts w:ascii="Times New Roman" w:hAnsi="Times New Roman" w:cs="Times New Roman"/>
          <w:sz w:val="24"/>
          <w:szCs w:val="24"/>
        </w:rPr>
        <w:lastRenderedPageBreak/>
        <w:t xml:space="preserve">citation needed? </w:t>
      </w:r>
      <w:r w:rsidR="008D05FA" w:rsidRPr="00A3441F">
        <w:rPr>
          <w:rFonts w:ascii="Times New Roman" w:hAnsi="Times New Roman" w:cs="Times New Roman"/>
          <w:sz w:val="24"/>
          <w:szCs w:val="24"/>
          <w:highlight w:val="yellow"/>
          <w:rPrChange w:id="46" w:author="Todd W Arnold" w:date="2018-10-26T10:56:00Z">
            <w:rPr>
              <w:rFonts w:ascii="Times New Roman" w:hAnsi="Times New Roman" w:cs="Times New Roman"/>
              <w:sz w:val="24"/>
              <w:szCs w:val="24"/>
            </w:rPr>
          </w:rPrChange>
        </w:rPr>
        <w:t>Royle</w:t>
      </w:r>
      <w:r w:rsidR="008D05FA">
        <w:rPr>
          <w:rFonts w:ascii="Times New Roman" w:hAnsi="Times New Roman" w:cs="Times New Roman"/>
          <w:sz w:val="24"/>
          <w:szCs w:val="24"/>
        </w:rPr>
        <w:t>, DM, or</w:t>
      </w:r>
      <w:r w:rsidR="00321590">
        <w:rPr>
          <w:rFonts w:ascii="Times New Roman" w:hAnsi="Times New Roman" w:cs="Times New Roman"/>
          <w:sz w:val="24"/>
          <w:szCs w:val="24"/>
        </w:rPr>
        <w:t xml:space="preserve"> HC?</w:t>
      </w:r>
      <w:r w:rsidR="00191A3E">
        <w:rPr>
          <w:rFonts w:ascii="Times New Roman" w:hAnsi="Times New Roman" w:cs="Times New Roman"/>
          <w:sz w:val="24"/>
          <w:szCs w:val="24"/>
        </w:rPr>
        <w:t>)</w:t>
      </w:r>
      <w:r w:rsidR="00482C4A">
        <w:rPr>
          <w:rFonts w:ascii="Times New Roman" w:hAnsi="Times New Roman" w:cs="Times New Roman"/>
          <w:sz w:val="24"/>
          <w:szCs w:val="24"/>
        </w:rPr>
        <w:t>. 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14:paraId="7BF6DDDA" w14:textId="77777777" w:rsidR="00595ED1" w:rsidRPr="00C966A8" w:rsidRDefault="00595ED1"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14:paraId="48A9E7E2" w14:textId="77777777" w:rsidR="002B3A2B" w:rsidRPr="00C966A8" w:rsidRDefault="00440059" w:rsidP="006851E1">
      <w:pPr>
        <w:spacing w:line="360" w:lineRule="auto"/>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 xml:space="preserve">int count surveys for both the lark sparrow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 xml:space="preserve">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ins w:id="47" w:author="Todd W Arnold" w:date="2018-10-26T11:36:00Z">
        <w:r w:rsidR="008D631A">
          <w:rPr>
            <w:rFonts w:ascii="Times New Roman" w:hAnsi="Times New Roman" w:cs="Times New Roman"/>
            <w:sz w:val="24"/>
            <w:szCs w:val="24"/>
          </w:rPr>
          <w:t xml:space="preserve">conducted </w:t>
        </w:r>
      </w:ins>
      <w:r w:rsidR="00774C91">
        <w:rPr>
          <w:rFonts w:ascii="Times New Roman" w:hAnsi="Times New Roman" w:cs="Times New Roman"/>
          <w:sz w:val="24"/>
          <w:szCs w:val="24"/>
        </w:rPr>
        <w:t>within the same year, but not between</w:t>
      </w:r>
      <w:r w:rsidR="00A155B4">
        <w:rPr>
          <w:rFonts w:ascii="Times New Roman" w:hAnsi="Times New Roman" w:cs="Times New Roman"/>
          <w:sz w:val="24"/>
          <w:szCs w:val="24"/>
        </w:rPr>
        <w:t xml:space="preserve"> </w:t>
      </w:r>
      <w:del w:id="48" w:author="Todd W Arnold" w:date="2018-10-26T11:36:00Z">
        <w:r w:rsidR="00A155B4" w:rsidDel="008D631A">
          <w:rPr>
            <w:rFonts w:ascii="Times New Roman" w:hAnsi="Times New Roman" w:cs="Times New Roman"/>
            <w:sz w:val="24"/>
            <w:szCs w:val="24"/>
          </w:rPr>
          <w:delText>multiple</w:delText>
        </w:r>
        <w:r w:rsidR="00774C91" w:rsidDel="008D631A">
          <w:rPr>
            <w:rFonts w:ascii="Times New Roman" w:hAnsi="Times New Roman" w:cs="Times New Roman"/>
            <w:sz w:val="24"/>
            <w:szCs w:val="24"/>
          </w:rPr>
          <w:delText xml:space="preserve"> </w:delText>
        </w:r>
      </w:del>
      <w:r w:rsidR="00774C91">
        <w:rPr>
          <w:rFonts w:ascii="Times New Roman" w:hAnsi="Times New Roman" w:cs="Times New Roman"/>
          <w:sz w:val="24"/>
          <w:szCs w:val="24"/>
        </w:rPr>
        <w:t>years</w:t>
      </w:r>
      <w:del w:id="49" w:author="Todd W Arnold" w:date="2018-10-26T11:36:00Z">
        <w:r w:rsidR="00A155B4" w:rsidDel="008D631A">
          <w:rPr>
            <w:rFonts w:ascii="Times New Roman" w:hAnsi="Times New Roman" w:cs="Times New Roman"/>
            <w:sz w:val="24"/>
            <w:szCs w:val="24"/>
          </w:rPr>
          <w:delText xml:space="preserve"> of the study</w:delText>
        </w:r>
      </w:del>
      <w:r w:rsidR="00774C91">
        <w:rPr>
          <w:rFonts w:ascii="Times New Roman" w:hAnsi="Times New Roman" w:cs="Times New Roman"/>
          <w:sz w:val="24"/>
          <w:szCs w:val="24"/>
        </w:rPr>
        <w:t>.</w:t>
      </w:r>
    </w:p>
    <w:p w14:paraId="3931B453" w14:textId="77777777" w:rsidR="002B3A2B" w:rsidRPr="00C966A8" w:rsidRDefault="002B3A2B"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14:paraId="42DFAB38" w14:textId="77777777" w:rsidR="00C00F8D" w:rsidRPr="00C966A8" w:rsidRDefault="00C87C86"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 S</w:t>
      </w:r>
      <w:r w:rsidR="002B3A2B" w:rsidRPr="00C966A8">
        <w:rPr>
          <w:rFonts w:ascii="Times New Roman" w:hAnsi="Times New Roman" w:cs="Times New Roman"/>
          <w:sz w:val="24"/>
          <w:szCs w:val="24"/>
        </w:rPr>
        <w:t xml:space="preserve">urveyors 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ins w:id="50" w:author="Todd W Arnold" w:date="2018-10-26T11:37:00Z">
        <w:r w:rsidR="008D631A">
          <w:rPr>
            <w:rFonts w:ascii="Times New Roman" w:hAnsi="Times New Roman" w:cs="Times New Roman"/>
            <w:sz w:val="24"/>
            <w:szCs w:val="24"/>
          </w:rPr>
          <w:t>,</w:t>
        </w:r>
      </w:ins>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14:paraId="19B85FBC" w14:textId="77777777"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14:paraId="513D6159" w14:textId="77777777" w:rsidR="00C00F8D"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w:t>
      </w:r>
      <w:r w:rsidRPr="00C966A8">
        <w:rPr>
          <w:rFonts w:ascii="Times New Roman" w:hAnsi="Times New Roman" w:cs="Times New Roman"/>
          <w:sz w:val="24"/>
          <w:szCs w:val="24"/>
        </w:rPr>
        <w:lastRenderedPageBreak/>
        <w:t xml:space="preserve">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14:paraId="3ACC7A0F" w14:textId="77777777"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14:paraId="51736C69" w14:textId="77777777" w:rsidR="004D7A78"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commentRangeStart w:id="51"/>
      <w:r w:rsidR="00DE4235">
        <w:rPr>
          <w:rFonts w:ascii="Times New Roman" w:hAnsi="Times New Roman" w:cs="Times New Roman"/>
          <w:sz w:val="24"/>
          <w:szCs w:val="24"/>
        </w:rPr>
        <w:t>although they were not being specifically targeted</w:t>
      </w:r>
      <w:commentRangeEnd w:id="51"/>
      <w:r w:rsidR="008D631A">
        <w:rPr>
          <w:rStyle w:val="CommentReference"/>
        </w:rPr>
        <w:commentReference w:id="51"/>
      </w:r>
      <w:r w:rsidRPr="00C966A8">
        <w:rPr>
          <w:rFonts w:ascii="Times New Roman" w:hAnsi="Times New Roman" w:cs="Times New Roman"/>
          <w:sz w:val="24"/>
          <w:szCs w:val="24"/>
        </w:rPr>
        <w:t>. Searches were conducted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ins w:id="52" w:author="Todd W Arnold" w:date="2018-10-30T10:18:00Z">
        <w:r w:rsidR="00AD4B88">
          <w:rPr>
            <w:rFonts w:ascii="Times New Roman" w:hAnsi="Times New Roman" w:cs="Times New Roman"/>
            <w:sz w:val="24"/>
            <w:szCs w:val="24"/>
          </w:rPr>
          <w:t xml:space="preserve"> under</w:t>
        </w:r>
      </w:ins>
      <w:del w:id="53" w:author="Todd W Arnold" w:date="2018-10-30T10:18:00Z">
        <w:r w:rsidRPr="00C966A8" w:rsidDel="00AD4B88">
          <w:rPr>
            <w:rFonts w:ascii="Times New Roman" w:hAnsi="Times New Roman" w:cs="Times New Roman"/>
            <w:sz w:val="24"/>
            <w:szCs w:val="24"/>
          </w:rPr>
          <w:delText>,</w:delText>
        </w:r>
      </w:del>
      <w:r w:rsidRPr="00C966A8">
        <w:rPr>
          <w:rFonts w:ascii="Times New Roman" w:hAnsi="Times New Roman" w:cs="Times New Roman"/>
          <w:sz w:val="24"/>
          <w:szCs w:val="24"/>
        </w:rPr>
        <w:t xml:space="preserve"> sunny or partly sunny conditions</w:t>
      </w:r>
      <w:ins w:id="54" w:author="Todd W Arnold" w:date="2018-10-30T10:18:00Z">
        <w:r w:rsidR="00AD4B88">
          <w:rPr>
            <w:rFonts w:ascii="Times New Roman" w:hAnsi="Times New Roman" w:cs="Times New Roman"/>
            <w:sz w:val="24"/>
            <w:szCs w:val="24"/>
          </w:rPr>
          <w:t xml:space="preserve"> with no rain</w:t>
        </w:r>
      </w:ins>
      <w:del w:id="55" w:author="Todd W Arnold" w:date="2018-10-30T10:18:00Z">
        <w:r w:rsidRPr="00C966A8" w:rsidDel="00AD4B88">
          <w:rPr>
            <w:rFonts w:ascii="Times New Roman" w:hAnsi="Times New Roman" w:cs="Times New Roman"/>
            <w:sz w:val="24"/>
            <w:szCs w:val="24"/>
          </w:rPr>
          <w:delText>, and not during rain events</w:delText>
        </w:r>
      </w:del>
      <w:r w:rsidRPr="00C966A8">
        <w:rPr>
          <w:rFonts w:ascii="Times New Roman" w:hAnsi="Times New Roman" w:cs="Times New Roman"/>
          <w:sz w:val="24"/>
          <w:szCs w:val="24"/>
        </w:rPr>
        <w:t xml:space="preserve">. </w:t>
      </w:r>
      <w:commentRangeStart w:id="56"/>
      <w:r w:rsidRPr="00C966A8">
        <w:rPr>
          <w:rFonts w:ascii="Times New Roman" w:hAnsi="Times New Roman" w:cs="Times New Roman"/>
          <w:sz w:val="24"/>
          <w:szCs w:val="24"/>
        </w:rPr>
        <w:t xml:space="preserve">Surveyors </w:t>
      </w:r>
      <w:commentRangeEnd w:id="56"/>
      <w:r w:rsidR="00AD4B88">
        <w:rPr>
          <w:rStyle w:val="CommentReference"/>
        </w:rPr>
        <w:commentReference w:id="56"/>
      </w:r>
      <w:r w:rsidRPr="00C966A8">
        <w:rPr>
          <w:rFonts w:ascii="Times New Roman" w:hAnsi="Times New Roman" w:cs="Times New Roman"/>
          <w:sz w:val="24"/>
          <w:szCs w:val="24"/>
        </w:rPr>
        <w:t>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commentRangeStart w:id="57"/>
      <w:r w:rsidR="00DE4235">
        <w:rPr>
          <w:rFonts w:ascii="Times New Roman" w:hAnsi="Times New Roman" w:cs="Times New Roman"/>
          <w:sz w:val="24"/>
          <w:szCs w:val="24"/>
        </w:rPr>
        <w:t xml:space="preserve">only assumed </w:t>
      </w:r>
      <w:r w:rsidR="006745E2">
        <w:rPr>
          <w:rFonts w:ascii="Times New Roman" w:hAnsi="Times New Roman" w:cs="Times New Roman"/>
          <w:sz w:val="24"/>
          <w:szCs w:val="24"/>
        </w:rPr>
        <w:t xml:space="preserve">population </w:t>
      </w:r>
      <w:r w:rsidR="00DE4235">
        <w:rPr>
          <w:rFonts w:ascii="Times New Roman" w:hAnsi="Times New Roman" w:cs="Times New Roman"/>
          <w:sz w:val="24"/>
          <w:szCs w:val="24"/>
        </w:rPr>
        <w:t>closure within each survey and n</w:t>
      </w:r>
      <w:r w:rsidR="00AA5ACA">
        <w:rPr>
          <w:rFonts w:ascii="Times New Roman" w:hAnsi="Times New Roman" w:cs="Times New Roman"/>
          <w:sz w:val="24"/>
          <w:szCs w:val="24"/>
        </w:rPr>
        <w:t xml:space="preserve">ot </w:t>
      </w:r>
      <w:commentRangeEnd w:id="57"/>
      <w:r w:rsidR="008D631A">
        <w:rPr>
          <w:rStyle w:val="CommentReference"/>
        </w:rPr>
        <w:commentReference w:id="57"/>
      </w:r>
      <w:r w:rsidR="00AA5ACA">
        <w:rPr>
          <w:rFonts w:ascii="Times New Roman" w:hAnsi="Times New Roman" w:cs="Times New Roman"/>
          <w:sz w:val="24"/>
          <w:szCs w:val="24"/>
        </w:rPr>
        <w:t>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14:paraId="5412E59D" w14:textId="77777777" w:rsidR="00DB554B" w:rsidRPr="00C966A8" w:rsidRDefault="00DB554B" w:rsidP="00DB554B">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14:paraId="73FFA055" w14:textId="77777777" w:rsidR="00DB554B" w:rsidRDefault="00451CE5" w:rsidP="00D7046B">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The gophersnake and plains h</w:t>
      </w:r>
      <w:r w:rsidR="006745E2">
        <w:rPr>
          <w:rFonts w:ascii="Times New Roman" w:hAnsi="Times New Roman" w:cs="Times New Roman"/>
          <w:sz w:val="24"/>
          <w:szCs w:val="24"/>
        </w:rPr>
        <w:t>og-nosed snake</w:t>
      </w:r>
      <w:r w:rsidR="00DB554B" w:rsidRPr="00C966A8">
        <w:rPr>
          <w:rFonts w:ascii="Times New Roman" w:hAnsi="Times New Roman" w:cs="Times New Roman"/>
          <w:sz w:val="24"/>
          <w:szCs w:val="24"/>
        </w:rPr>
        <w:t xml:space="preserve"> were surveyed in a similar manner to invertebrates. Surveys for snakes were conducted in 2015 and 2016 between </w:t>
      </w:r>
      <w:commentRangeStart w:id="58"/>
      <w:r w:rsidR="00DB554B" w:rsidRPr="00C966A8">
        <w:rPr>
          <w:rFonts w:ascii="Times New Roman" w:hAnsi="Times New Roman" w:cs="Times New Roman"/>
          <w:sz w:val="24"/>
          <w:szCs w:val="24"/>
        </w:rPr>
        <w:t xml:space="preserve">April 1 and June 30, and Aug 15 </w:t>
      </w:r>
      <w:commentRangeEnd w:id="58"/>
      <w:r w:rsidR="00AD4B88">
        <w:rPr>
          <w:rStyle w:val="CommentReference"/>
        </w:rPr>
        <w:commentReference w:id="58"/>
      </w:r>
      <w:r w:rsidR="00DB554B" w:rsidRPr="00C966A8">
        <w:rPr>
          <w:rFonts w:ascii="Times New Roman" w:hAnsi="Times New Roman" w:cs="Times New Roman"/>
          <w:sz w:val="24"/>
          <w:szCs w:val="24"/>
        </w:rPr>
        <w:t xml:space="preserve">and Sept 15 to coincide with periods of highest activity. Searches were conducted when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and not during rain events. Spring searches were not conducted before the ground was thawed. </w:t>
      </w:r>
    </w:p>
    <w:p w14:paraId="30B6D717" w14:textId="77777777" w:rsidR="004D7A78" w:rsidRPr="00C966A8" w:rsidRDefault="004D7A78"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14:paraId="71664AB8" w14:textId="77777777" w:rsidR="00896C41" w:rsidRPr="00C966A8" w:rsidRDefault="004D7A78"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 fall of 2016 (August 22 to November 4). We measured ve</w:t>
      </w:r>
      <w:r w:rsidR="00250ADE">
        <w:rPr>
          <w:rFonts w:ascii="Times New Roman" w:hAnsi="Times New Roman" w:cs="Times New Roman"/>
          <w:sz w:val="24"/>
          <w:szCs w:val="24"/>
        </w:rPr>
        <w:t xml:space="preserve">getation cover </w:t>
      </w:r>
      <w:r w:rsidRPr="00C966A8">
        <w:rPr>
          <w:rFonts w:ascii="Times New Roman" w:hAnsi="Times New Roman" w:cs="Times New Roman"/>
          <w:sz w:val="24"/>
          <w:szCs w:val="24"/>
        </w:rPr>
        <w:t xml:space="preserve">at three to five </w:t>
      </w:r>
      <w:commentRangeStart w:id="59"/>
      <w:r w:rsidRPr="00C966A8">
        <w:rPr>
          <w:rFonts w:ascii="Times New Roman" w:hAnsi="Times New Roman" w:cs="Times New Roman"/>
          <w:sz w:val="24"/>
          <w:szCs w:val="24"/>
        </w:rPr>
        <w:t>subplots</w:t>
      </w:r>
      <w:commentRangeEnd w:id="59"/>
      <w:r w:rsidR="00AF30DD">
        <w:rPr>
          <w:rStyle w:val="CommentReference"/>
        </w:rPr>
        <w:commentReference w:id="59"/>
      </w:r>
      <w:r w:rsidRPr="00C966A8">
        <w:rPr>
          <w:rFonts w:ascii="Times New Roman" w:hAnsi="Times New Roman" w:cs="Times New Roman"/>
          <w:sz w:val="24"/>
          <w:szCs w:val="24"/>
        </w:rPr>
        <w:t xml:space="preserve"> within each plot. One subplot was located in the center of each plot, with four more located half way to each of the four plot corners. Subplots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14:paraId="7C4D6BFA" w14:textId="77777777" w:rsidR="00D247E0" w:rsidRDefault="0005367D"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Habitat covariates were measured at </w:t>
      </w:r>
      <w:commentRangeStart w:id="60"/>
      <w:del w:id="61" w:author="Todd W Arnold" w:date="2018-10-30T10:32:00Z">
        <w:r w:rsidRPr="00C966A8" w:rsidDel="00AF30DD">
          <w:rPr>
            <w:rFonts w:ascii="Times New Roman" w:hAnsi="Times New Roman" w:cs="Times New Roman"/>
            <w:sz w:val="24"/>
            <w:szCs w:val="24"/>
          </w:rPr>
          <w:delText>varying</w:delText>
        </w:r>
      </w:del>
      <w:commentRangeEnd w:id="60"/>
      <w:r w:rsidR="00AF30DD">
        <w:rPr>
          <w:rStyle w:val="CommentReference"/>
        </w:rPr>
        <w:commentReference w:id="60"/>
      </w:r>
      <w:del w:id="62" w:author="Todd W Arnold" w:date="2018-10-30T10:32:00Z">
        <w:r w:rsidRPr="00C966A8" w:rsidDel="00AF30DD">
          <w:rPr>
            <w:rFonts w:ascii="Times New Roman" w:hAnsi="Times New Roman" w:cs="Times New Roman"/>
            <w:sz w:val="24"/>
            <w:szCs w:val="24"/>
          </w:rPr>
          <w:delText xml:space="preserve"> </w:delText>
        </w:r>
      </w:del>
      <w:ins w:id="63" w:author="Todd W Arnold" w:date="2018-10-30T10:32:00Z">
        <w:r w:rsidR="00AF30DD">
          <w:rPr>
            <w:rFonts w:ascii="Times New Roman" w:hAnsi="Times New Roman" w:cs="Times New Roman"/>
            <w:sz w:val="24"/>
            <w:szCs w:val="24"/>
          </w:rPr>
          <w:t>different</w:t>
        </w:r>
        <w:r w:rsidR="00AF30DD" w:rsidRPr="00C966A8">
          <w:rPr>
            <w:rFonts w:ascii="Times New Roman" w:hAnsi="Times New Roman" w:cs="Times New Roman"/>
            <w:sz w:val="24"/>
            <w:szCs w:val="24"/>
          </w:rPr>
          <w:t xml:space="preserve"> </w:t>
        </w:r>
      </w:ins>
      <w:r w:rsidRPr="00C966A8">
        <w:rPr>
          <w:rFonts w:ascii="Times New Roman" w:hAnsi="Times New Roman" w:cs="Times New Roman"/>
          <w:sz w:val="24"/>
          <w:szCs w:val="24"/>
        </w:rPr>
        <w:t xml:space="preserve">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w:t>
      </w:r>
      <w:commentRangeStart w:id="64"/>
      <w:r w:rsidRPr="00C966A8">
        <w:rPr>
          <w:rFonts w:ascii="Times New Roman" w:hAnsi="Times New Roman" w:cs="Times New Roman"/>
          <w:sz w:val="24"/>
          <w:szCs w:val="24"/>
        </w:rPr>
        <w:t xml:space="preserve">one-meter </w:t>
      </w:r>
      <w:commentRangeEnd w:id="64"/>
      <w:r w:rsidR="00AF30DD">
        <w:rPr>
          <w:rStyle w:val="CommentReference"/>
        </w:rPr>
        <w:commentReference w:id="64"/>
      </w:r>
      <w:r w:rsidRPr="00C966A8">
        <w:rPr>
          <w:rFonts w:ascii="Times New Roman" w:hAnsi="Times New Roman" w:cs="Times New Roman"/>
          <w:sz w:val="24"/>
          <w:szCs w:val="24"/>
        </w:rPr>
        <w:t xml:space="preserve">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lastRenderedPageBreak/>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commentRangeStart w:id="65"/>
      <w:r w:rsidR="00D247E0">
        <w:rPr>
          <w:rFonts w:ascii="Times New Roman" w:hAnsi="Times New Roman" w:cs="Times New Roman"/>
          <w:sz w:val="24"/>
          <w:szCs w:val="24"/>
        </w:rPr>
        <w:t>L</w:t>
      </w:r>
      <w:r w:rsidRPr="00C966A8">
        <w:rPr>
          <w:rFonts w:ascii="Times New Roman" w:hAnsi="Times New Roman" w:cs="Times New Roman"/>
          <w:sz w:val="24"/>
          <w:szCs w:val="24"/>
        </w:rPr>
        <w:t>itter depth</w:t>
      </w:r>
      <w:commentRangeEnd w:id="65"/>
      <w:r w:rsidR="00AF30DD">
        <w:rPr>
          <w:rStyle w:val="CommentReference"/>
        </w:rPr>
        <w:commentReference w:id="65"/>
      </w:r>
      <w:r w:rsidRPr="00C966A8">
        <w:rPr>
          <w:rFonts w:ascii="Times New Roman" w:hAnsi="Times New Roman" w:cs="Times New Roman"/>
          <w:sz w:val="24"/>
          <w:szCs w:val="24"/>
        </w:rPr>
        <w:t xml:space="preserve"> was defined as the depth from the top of the leaf litter to the</w:t>
      </w:r>
      <w:r w:rsidR="00D247E0">
        <w:rPr>
          <w:rFonts w:ascii="Times New Roman" w:hAnsi="Times New Roman" w:cs="Times New Roman"/>
          <w:sz w:val="24"/>
          <w:szCs w:val="24"/>
        </w:rPr>
        <w:t xml:space="preserve"> beginning of the mineral soil. </w:t>
      </w:r>
    </w:p>
    <w:p w14:paraId="41344ED4" w14:textId="77777777" w:rsidR="0005367D"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overstory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 xml:space="preserve">subplot center with a </w:t>
      </w:r>
      <w:r w:rsidR="0062247A">
        <w:rPr>
          <w:rFonts w:ascii="Times New Roman" w:hAnsi="Times New Roman" w:cs="Times New Roman"/>
          <w:sz w:val="24"/>
          <w:szCs w:val="24"/>
        </w:rPr>
        <w:t>densitometer,</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 xml:space="preserve">Open oaks were defined by spreading, symmetrical and well-developed canopies that had </w:t>
      </w:r>
      <w:del w:id="66" w:author="Todd W Arnold" w:date="2018-10-30T10:36:00Z">
        <w:r w:rsidR="004D7A78" w:rsidRPr="00C966A8" w:rsidDel="00AF30DD">
          <w:rPr>
            <w:rFonts w:ascii="Times New Roman" w:hAnsi="Times New Roman" w:cs="Times New Roman"/>
            <w:sz w:val="24"/>
            <w:szCs w:val="24"/>
          </w:rPr>
          <w:delText xml:space="preserve">visibly </w:delText>
        </w:r>
      </w:del>
      <w:r w:rsidR="004D7A78" w:rsidRPr="00C966A8">
        <w:rPr>
          <w:rFonts w:ascii="Times New Roman" w:hAnsi="Times New Roman" w:cs="Times New Roman"/>
          <w:sz w:val="24"/>
          <w:szCs w:val="24"/>
        </w:rPr>
        <w:t xml:space="preserve">grown without the </w:t>
      </w:r>
      <w:ins w:id="67" w:author="Todd W Arnold" w:date="2018-10-30T10:36:00Z">
        <w:r w:rsidR="00AF30DD">
          <w:rPr>
            <w:rFonts w:ascii="Times New Roman" w:hAnsi="Times New Roman" w:cs="Times New Roman"/>
            <w:sz w:val="24"/>
            <w:szCs w:val="24"/>
          </w:rPr>
          <w:t xml:space="preserve">apparent </w:t>
        </w:r>
      </w:ins>
      <w:r w:rsidR="004D7A78" w:rsidRPr="00C966A8">
        <w:rPr>
          <w:rFonts w:ascii="Times New Roman" w:hAnsi="Times New Roman" w:cs="Times New Roman"/>
          <w:sz w:val="24"/>
          <w:szCs w:val="24"/>
        </w:rPr>
        <w:t xml:space="preserve">interference of nearby trees. </w:t>
      </w:r>
      <w:commentRangeStart w:id="68"/>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commentRangeEnd w:id="68"/>
      <w:r w:rsidR="00AF30DD">
        <w:rPr>
          <w:rStyle w:val="CommentReference"/>
        </w:rPr>
        <w:commentReference w:id="68"/>
      </w:r>
      <w:r w:rsidR="00AF72BF">
        <w:rPr>
          <w:rFonts w:ascii="Times New Roman" w:hAnsi="Times New Roman" w:cs="Times New Roman"/>
          <w:sz w:val="24"/>
          <w:szCs w:val="24"/>
        </w:rPr>
        <w:t>.</w:t>
      </w:r>
    </w:p>
    <w:p w14:paraId="0EC10258" w14:textId="77777777" w:rsidR="00732171" w:rsidRPr="00C067BD" w:rsidRDefault="00594E13" w:rsidP="00B731B5">
      <w:pPr>
        <w:spacing w:line="36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14:paraId="1D83AFF4" w14:textId="77777777" w:rsidR="00F03388" w:rsidRDefault="00713EEE" w:rsidP="00F03388">
      <w:pPr>
        <w:spacing w:line="360" w:lineRule="auto"/>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ins w:id="69" w:author="Todd W Arnold" w:date="2018-10-30T10:40:00Z">
        <w:r w:rsidR="00D52576">
          <w:rPr>
            <w:rFonts w:ascii="Times New Roman" w:hAnsi="Times New Roman" w:cs="Times New Roman"/>
            <w:sz w:val="24"/>
            <w:szCs w:val="24"/>
          </w:rPr>
          <w:t xml:space="preserve"> (also known as N-mixture models; </w:t>
        </w:r>
        <w:proofErr w:type="spellStart"/>
        <w:r w:rsidR="00D52576">
          <w:rPr>
            <w:rFonts w:ascii="Times New Roman" w:hAnsi="Times New Roman" w:cs="Times New Roman"/>
            <w:sz w:val="24"/>
            <w:szCs w:val="24"/>
          </w:rPr>
          <w:t>Royle</w:t>
        </w:r>
        <w:proofErr w:type="spellEnd"/>
        <w:r w:rsidR="00D52576">
          <w:rPr>
            <w:rFonts w:ascii="Times New Roman" w:hAnsi="Times New Roman" w:cs="Times New Roman"/>
            <w:sz w:val="24"/>
            <w:szCs w:val="24"/>
          </w:rPr>
          <w:t xml:space="preserve"> 2004)</w:t>
        </w:r>
      </w:ins>
      <w:r w:rsidR="00FE06CD">
        <w:rPr>
          <w:rFonts w:ascii="Times New Roman" w:hAnsi="Times New Roman" w:cs="Times New Roman"/>
          <w:sz w:val="24"/>
          <w:szCs w:val="24"/>
        </w:rPr>
        <w:t>, which are particularly useful for modeling field data on rare or cryptic species because they allow for modeling both the parameter of interest (in this case, abundance) and the observation error that is often inherent in field surveys (</w:t>
      </w:r>
      <w:commentRangeStart w:id="70"/>
      <w:proofErr w:type="spellStart"/>
      <w:r w:rsidR="00FE06CD">
        <w:rPr>
          <w:rFonts w:ascii="Times New Roman" w:hAnsi="Times New Roman" w:cs="Times New Roman"/>
          <w:sz w:val="24"/>
          <w:szCs w:val="24"/>
        </w:rPr>
        <w:t>Dail</w:t>
      </w:r>
      <w:proofErr w:type="spellEnd"/>
      <w:r w:rsidR="00FE06CD">
        <w:rPr>
          <w:rFonts w:ascii="Times New Roman" w:hAnsi="Times New Roman" w:cs="Times New Roman"/>
          <w:sz w:val="24"/>
          <w:szCs w:val="24"/>
        </w:rPr>
        <w:t xml:space="preserve"> and Madsen 2011</w:t>
      </w:r>
      <w:commentRangeEnd w:id="70"/>
      <w:r w:rsidR="00D52576">
        <w:rPr>
          <w:rStyle w:val="CommentReference"/>
        </w:rPr>
        <w:commentReference w:id="70"/>
      </w:r>
      <w:r w:rsidR="00FE06CD">
        <w:rPr>
          <w:rFonts w:ascii="Times New Roman" w:hAnsi="Times New Roman" w:cs="Times New Roman"/>
          <w:sz w:val="24"/>
          <w:szCs w:val="24"/>
        </w:rPr>
        <w:t>, Hostetler and Chandler 2015). Though very similar to its predecessor,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w:t>
      </w:r>
      <w:ins w:id="71" w:author="Todd W Arnold" w:date="2018-10-30T10:39:00Z">
        <w:r w:rsidR="00D52576">
          <w:rPr>
            <w:rFonts w:ascii="Times New Roman" w:hAnsi="Times New Roman" w:cs="Times New Roman"/>
            <w:sz w:val="24"/>
            <w:szCs w:val="24"/>
          </w:rPr>
          <w:t xml:space="preserve"> distribution typically employed in N-mixture models (</w:t>
        </w:r>
        <w:proofErr w:type="spellStart"/>
        <w:r w:rsidR="00D52576">
          <w:rPr>
            <w:rFonts w:ascii="Times New Roman" w:hAnsi="Times New Roman" w:cs="Times New Roman"/>
            <w:sz w:val="24"/>
            <w:szCs w:val="24"/>
          </w:rPr>
          <w:t>Royle</w:t>
        </w:r>
        <w:proofErr w:type="spellEnd"/>
        <w:r w:rsidR="00D52576">
          <w:rPr>
            <w:rFonts w:ascii="Times New Roman" w:hAnsi="Times New Roman" w:cs="Times New Roman"/>
            <w:sz w:val="24"/>
            <w:szCs w:val="24"/>
          </w:rPr>
          <w:t xml:space="preserve"> 2004)</w:t>
        </w:r>
      </w:ins>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w:t>
      </w:r>
      <w:r w:rsidR="00B6304B">
        <w:rPr>
          <w:rFonts w:ascii="Times New Roman" w:hAnsi="Times New Roman" w:cs="Times New Roman"/>
          <w:sz w:val="24"/>
          <w:szCs w:val="24"/>
        </w:rPr>
        <w:t>ed elements; initial abundance</w:t>
      </w:r>
      <w:r w:rsidR="00F74C7F">
        <w:rPr>
          <w:rFonts w:ascii="Times New Roman" w:hAnsi="Times New Roman" w:cs="Times New Roman"/>
          <w:sz w:val="24"/>
          <w:szCs w:val="24"/>
        </w:rPr>
        <w:t xml:space="preserve">, </w:t>
      </w:r>
      <w:commentRangeStart w:id="72"/>
      <w:r w:rsidR="00F03388">
        <w:rPr>
          <w:rFonts w:ascii="Times New Roman" w:hAnsi="Times New Roman" w:cs="Times New Roman"/>
          <w:sz w:val="24"/>
          <w:szCs w:val="24"/>
        </w:rPr>
        <w:t xml:space="preserve">abundance at subsequent time </w:t>
      </w:r>
      <w:r w:rsidR="00B6304B">
        <w:rPr>
          <w:rFonts w:ascii="Times New Roman" w:hAnsi="Times New Roman" w:cs="Times New Roman"/>
          <w:sz w:val="24"/>
          <w:szCs w:val="24"/>
        </w:rPr>
        <w:t>periods</w:t>
      </w:r>
      <w:commentRangeEnd w:id="72"/>
      <w:r w:rsidR="00D52576">
        <w:rPr>
          <w:rStyle w:val="CommentReference"/>
        </w:rPr>
        <w:commentReference w:id="72"/>
      </w:r>
      <w:r w:rsidR="00B6304B">
        <w:rPr>
          <w:rFonts w:ascii="Times New Roman" w:hAnsi="Times New Roman" w:cs="Times New Roman"/>
          <w:sz w:val="24"/>
          <w:szCs w:val="24"/>
        </w:rPr>
        <w:t>, and the detection process</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to detect the species of interest</w:t>
      </w:r>
      <w:ins w:id="73" w:author="Todd W Arnold" w:date="2018-10-30T11:06:00Z">
        <w:r w:rsidR="00884E44">
          <w:rPr>
            <w:rFonts w:ascii="Times New Roman" w:hAnsi="Times New Roman" w:cs="Times New Roman"/>
            <w:sz w:val="24"/>
            <w:szCs w:val="24"/>
          </w:rPr>
          <w:t xml:space="preserve"> when it</w:t>
        </w:r>
      </w:ins>
      <w:del w:id="74" w:author="Todd W Arnold" w:date="2018-10-30T11:06:00Z">
        <w:r w:rsidR="00F03388" w:rsidDel="00884E44">
          <w:rPr>
            <w:rFonts w:ascii="Times New Roman" w:hAnsi="Times New Roman" w:cs="Times New Roman"/>
            <w:sz w:val="24"/>
            <w:szCs w:val="24"/>
          </w:rPr>
          <w:delText xml:space="preserve">) that are </w:delText>
        </w:r>
        <w:r w:rsidR="00215785" w:rsidDel="00884E44">
          <w:rPr>
            <w:rFonts w:ascii="Times New Roman" w:hAnsi="Times New Roman" w:cs="Times New Roman"/>
            <w:sz w:val="24"/>
            <w:szCs w:val="24"/>
          </w:rPr>
          <w:delText>true absences</w:delText>
        </w:r>
        <w:r w:rsidR="00F03388" w:rsidDel="00884E44">
          <w:rPr>
            <w:rFonts w:ascii="Times New Roman" w:hAnsi="Times New Roman" w:cs="Times New Roman"/>
            <w:sz w:val="24"/>
            <w:szCs w:val="24"/>
          </w:rPr>
          <w:delText xml:space="preserve"> versus </w:delText>
        </w:r>
        <w:r w:rsidR="00215785" w:rsidDel="00884E44">
          <w:rPr>
            <w:rFonts w:ascii="Times New Roman" w:hAnsi="Times New Roman" w:cs="Times New Roman"/>
            <w:sz w:val="24"/>
            <w:szCs w:val="24"/>
          </w:rPr>
          <w:delText>those</w:delText>
        </w:r>
        <w:r w:rsidR="00F03388" w:rsidDel="00884E44">
          <w:rPr>
            <w:rFonts w:ascii="Times New Roman" w:hAnsi="Times New Roman" w:cs="Times New Roman"/>
            <w:sz w:val="24"/>
            <w:szCs w:val="24"/>
          </w:rPr>
          <w:delText xml:space="preserve"> that are due to a failure to detect</w:delText>
        </w:r>
        <w:r w:rsidR="00D501CE" w:rsidDel="00884E44">
          <w:rPr>
            <w:rFonts w:ascii="Times New Roman" w:hAnsi="Times New Roman" w:cs="Times New Roman"/>
            <w:sz w:val="24"/>
            <w:szCs w:val="24"/>
          </w:rPr>
          <w:delText xml:space="preserve"> an individual that</w:delText>
        </w:r>
      </w:del>
      <w:r w:rsidR="00D501CE">
        <w:rPr>
          <w:rFonts w:ascii="Times New Roman" w:hAnsi="Times New Roman" w:cs="Times New Roman"/>
          <w:sz w:val="24"/>
          <w:szCs w:val="24"/>
        </w:rPr>
        <w:t xml:space="preserve"> was actually</w:t>
      </w:r>
      <w:r w:rsidR="00F03388">
        <w:rPr>
          <w:rFonts w:ascii="Times New Roman" w:hAnsi="Times New Roman" w:cs="Times New Roman"/>
          <w:sz w:val="24"/>
          <w:szCs w:val="24"/>
        </w:rPr>
        <w:t xml:space="preserve"> present during the survey</w:t>
      </w:r>
      <w:ins w:id="75" w:author="Todd W Arnold" w:date="2018-10-30T11:06:00Z">
        <w:r w:rsidR="00884E44">
          <w:rPr>
            <w:rFonts w:ascii="Times New Roman" w:hAnsi="Times New Roman" w:cs="Times New Roman"/>
            <w:sz w:val="24"/>
            <w:szCs w:val="24"/>
          </w:rPr>
          <w:t>), as well as systematic undercounting that occurs when surveyed organisms are mobile or cryptic</w:t>
        </w:r>
      </w:ins>
      <w:r w:rsidR="00F03388">
        <w:rPr>
          <w:rFonts w:ascii="Times New Roman" w:hAnsi="Times New Roman" w:cs="Times New Roman"/>
          <w:sz w:val="24"/>
          <w:szCs w:val="24"/>
        </w:rPr>
        <w:t xml:space="preserve">. </w:t>
      </w:r>
    </w:p>
    <w:p w14:paraId="6001F024" w14:textId="77777777" w:rsidR="00FE06CD" w:rsidRDefault="001F140F" w:rsidP="001504C7">
      <w:pPr>
        <w:spacing w:line="360" w:lineRule="auto"/>
        <w:rPr>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(2</w:t>
      </w:r>
      <w:r w:rsidR="00497B21">
        <w:rPr>
          <w:rFonts w:ascii="Times New Roman" w:hAnsi="Times New Roman" w:cs="Times New Roman"/>
          <w:sz w:val="24"/>
          <w:szCs w:val="24"/>
        </w:rPr>
        <w:t>0</w:t>
      </w:r>
      <w:ins w:id="76" w:author="Todd W Arnold" w:date="2018-10-30T10:43:00Z">
        <w:r w:rsidR="00D52576">
          <w:rPr>
            <w:rFonts w:ascii="Times New Roman" w:hAnsi="Times New Roman" w:cs="Times New Roman"/>
            <w:sz w:val="24"/>
            <w:szCs w:val="24"/>
          </w:rPr>
          <w:t>0</w:t>
        </w:r>
      </w:ins>
      <w:del w:id="77" w:author="Todd W Arnold" w:date="2018-10-30T10:43:00Z">
        <w:r w:rsidR="00497B21" w:rsidDel="00D52576">
          <w:rPr>
            <w:rFonts w:ascii="Times New Roman" w:hAnsi="Times New Roman" w:cs="Times New Roman"/>
            <w:sz w:val="24"/>
            <w:szCs w:val="24"/>
          </w:rPr>
          <w:delText>1</w:delText>
        </w:r>
      </w:del>
      <w:r w:rsidR="00497B21">
        <w:rPr>
          <w:rFonts w:ascii="Times New Roman" w:hAnsi="Times New Roman" w:cs="Times New Roman"/>
          <w:sz w:val="24"/>
          <w:szCs w:val="24"/>
        </w:rPr>
        <w:t>4 XX)</w:t>
      </w:r>
      <w:ins w:id="78" w:author="Todd W Arnold" w:date="2018-10-30T10:43:00Z">
        <w:r w:rsidR="00D52576">
          <w:rPr>
            <w:rFonts w:ascii="Times New Roman" w:hAnsi="Times New Roman" w:cs="Times New Roman"/>
            <w:sz w:val="24"/>
            <w:szCs w:val="24"/>
          </w:rPr>
          <w:t xml:space="preserve"> by </w:t>
        </w:r>
      </w:ins>
      <w:del w:id="79" w:author="Todd W Arnold" w:date="2018-10-30T10:43:00Z">
        <w:r w:rsidR="00215785" w:rsidDel="00D52576">
          <w:rPr>
            <w:rFonts w:ascii="Times New Roman" w:hAnsi="Times New Roman" w:cs="Times New Roman"/>
            <w:sz w:val="24"/>
            <w:szCs w:val="24"/>
          </w:rPr>
          <w:delText>,</w:delText>
        </w:r>
        <w:r w:rsidR="00497B21" w:rsidDel="00D52576">
          <w:rPr>
            <w:rFonts w:ascii="Times New Roman" w:hAnsi="Times New Roman" w:cs="Times New Roman"/>
            <w:sz w:val="24"/>
            <w:szCs w:val="24"/>
          </w:rPr>
          <w:delText xml:space="preserve"> but </w:delText>
        </w:r>
        <w:r w:rsidDel="00D52576">
          <w:rPr>
            <w:rFonts w:ascii="Times New Roman" w:hAnsi="Times New Roman" w:cs="Times New Roman"/>
            <w:sz w:val="24"/>
            <w:szCs w:val="24"/>
          </w:rPr>
          <w:delText xml:space="preserve">also </w:delText>
        </w:r>
      </w:del>
      <w:r>
        <w:rPr>
          <w:rFonts w:ascii="Times New Roman" w:hAnsi="Times New Roman" w:cs="Times New Roman"/>
          <w:sz w:val="24"/>
          <w:szCs w:val="24"/>
        </w:rPr>
        <w:t>allow</w:t>
      </w:r>
      <w:ins w:id="80" w:author="Todd W Arnold" w:date="2018-10-30T10:43:00Z">
        <w:r w:rsidR="00D52576">
          <w:rPr>
            <w:rFonts w:ascii="Times New Roman" w:hAnsi="Times New Roman" w:cs="Times New Roman"/>
            <w:sz w:val="24"/>
            <w:szCs w:val="24"/>
          </w:rPr>
          <w:t>ing</w:t>
        </w:r>
      </w:ins>
      <w:r>
        <w:rPr>
          <w:rFonts w:ascii="Times New Roman" w:hAnsi="Times New Roman" w:cs="Times New Roman"/>
          <w:sz w:val="24"/>
          <w:szCs w:val="24"/>
        </w:rPr>
        <w:t xml:space="preserve"> </w:t>
      </w:r>
      <w:del w:id="81" w:author="Todd W Arnold" w:date="2018-10-30T10:43:00Z">
        <w:r w:rsidDel="00D52576">
          <w:rPr>
            <w:rFonts w:ascii="Times New Roman" w:hAnsi="Times New Roman" w:cs="Times New Roman"/>
            <w:sz w:val="24"/>
            <w:szCs w:val="24"/>
          </w:rPr>
          <w:delText xml:space="preserve">for </w:delText>
        </w:r>
      </w:del>
      <w:r w:rsidR="00E91A70">
        <w:rPr>
          <w:rFonts w:ascii="Times New Roman" w:hAnsi="Times New Roman" w:cs="Times New Roman"/>
          <w:sz w:val="24"/>
          <w:szCs w:val="24"/>
        </w:rPr>
        <w:t xml:space="preserve">population </w:t>
      </w:r>
      <w:ins w:id="82" w:author="Todd W Arnold" w:date="2018-10-30T10:43:00Z">
        <w:r w:rsidR="00D52576">
          <w:rPr>
            <w:rFonts w:ascii="Times New Roman" w:hAnsi="Times New Roman" w:cs="Times New Roman"/>
            <w:sz w:val="24"/>
            <w:szCs w:val="24"/>
          </w:rPr>
          <w:t xml:space="preserve">size to change </w:t>
        </w:r>
      </w:ins>
      <w:del w:id="83" w:author="Todd W Arnold" w:date="2018-10-30T10:43:00Z">
        <w:r w:rsidDel="00D52576">
          <w:rPr>
            <w:rFonts w:ascii="Times New Roman" w:hAnsi="Times New Roman" w:cs="Times New Roman"/>
            <w:sz w:val="24"/>
            <w:szCs w:val="24"/>
          </w:rPr>
          <w:delText xml:space="preserve">dynamics </w:delText>
        </w:r>
      </w:del>
      <w:r>
        <w:rPr>
          <w:rFonts w:ascii="Times New Roman" w:hAnsi="Times New Roman" w:cs="Times New Roman"/>
          <w:sz w:val="24"/>
          <w:szCs w:val="24"/>
        </w:rPr>
        <w:t>between primary survey periods (e.g., years), specifically for metapopulation</w:t>
      </w:r>
      <w:r w:rsidR="00B6304B">
        <w:rPr>
          <w:rFonts w:ascii="Times New Roman" w:hAnsi="Times New Roman" w:cs="Times New Roman"/>
          <w:sz w:val="24"/>
          <w:szCs w:val="24"/>
        </w:rPr>
        <w:t xml:space="preserve"> dynamics such as </w:t>
      </w:r>
      <w:commentRangeStart w:id="84"/>
      <w:r w:rsidR="00B6304B">
        <w:rPr>
          <w:rFonts w:ascii="Times New Roman" w:hAnsi="Times New Roman" w:cs="Times New Roman"/>
          <w:sz w:val="24"/>
          <w:szCs w:val="24"/>
        </w:rPr>
        <w:t>recruitment and survival</w:t>
      </w:r>
      <w:commentRangeEnd w:id="84"/>
      <w:r w:rsidR="00D52576">
        <w:rPr>
          <w:rStyle w:val="CommentReference"/>
        </w:rPr>
        <w:commentReference w:id="84"/>
      </w:r>
      <w:r>
        <w:rPr>
          <w:rFonts w:ascii="Times New Roman" w:hAnsi="Times New Roman" w:cs="Times New Roman"/>
          <w:sz w:val="24"/>
          <w:szCs w:val="24"/>
        </w:rPr>
        <w:t xml:space="preserve">. </w:t>
      </w:r>
      <w:commentRangeStart w:id="85"/>
      <w:r>
        <w:rPr>
          <w:rFonts w:ascii="Times New Roman" w:hAnsi="Times New Roman" w:cs="Times New Roman"/>
          <w:sz w:val="24"/>
          <w:szCs w:val="24"/>
        </w:rPr>
        <w:t>We included these dynamics without covariates, b</w:t>
      </w:r>
      <w:r w:rsidR="00182FEA">
        <w:rPr>
          <w:rFonts w:ascii="Times New Roman" w:hAnsi="Times New Roman" w:cs="Times New Roman"/>
          <w:sz w:val="24"/>
          <w:szCs w:val="24"/>
        </w:rPr>
        <w:t xml:space="preserve">ecause while a two-year study is not sufficient to examine </w:t>
      </w:r>
      <w:r w:rsidR="00FF4C9A">
        <w:rPr>
          <w:rFonts w:ascii="Times New Roman" w:hAnsi="Times New Roman" w:cs="Times New Roman"/>
          <w:sz w:val="24"/>
          <w:szCs w:val="24"/>
        </w:rPr>
        <w:t>factors that are driving</w:t>
      </w:r>
      <w:r w:rsidR="00182FEA">
        <w:rPr>
          <w:rFonts w:ascii="Times New Roman" w:hAnsi="Times New Roman" w:cs="Times New Roman"/>
          <w:sz w:val="24"/>
          <w:szCs w:val="24"/>
        </w:rPr>
        <w:t xml:space="preserve"> recruitment and survival directly,</w:t>
      </w:r>
      <w:commentRangeEnd w:id="85"/>
      <w:r w:rsidR="005472FA">
        <w:rPr>
          <w:rStyle w:val="CommentReference"/>
        </w:rPr>
        <w:commentReference w:id="85"/>
      </w:r>
      <w:r w:rsidR="00182FEA">
        <w:rPr>
          <w:rFonts w:ascii="Times New Roman" w:hAnsi="Times New Roman" w:cs="Times New Roman"/>
          <w:sz w:val="24"/>
          <w:szCs w:val="24"/>
        </w:rPr>
        <w:t xml:space="preserve"> it would have been erroneous to assume </w:t>
      </w:r>
      <w:r w:rsidR="00182FEA">
        <w:rPr>
          <w:rFonts w:ascii="Times New Roman" w:hAnsi="Times New Roman" w:cs="Times New Roman"/>
          <w:sz w:val="24"/>
          <w:szCs w:val="24"/>
        </w:rPr>
        <w:lastRenderedPageBreak/>
        <w:t>closure across seasons.</w:t>
      </w:r>
      <w:r w:rsidR="007B0687">
        <w:rPr>
          <w:rFonts w:ascii="Times New Roman" w:hAnsi="Times New Roman" w:cs="Times New Roman"/>
          <w:sz w:val="24"/>
          <w:szCs w:val="24"/>
        </w:rPr>
        <w:t xml:space="preserve"> In addition to population closure within primary survey periods, </w:t>
      </w:r>
      <w:r w:rsidR="00BD132E">
        <w:rPr>
          <w:rFonts w:ascii="Times New Roman" w:hAnsi="Times New Roman" w:cs="Times New Roman"/>
          <w:sz w:val="24"/>
          <w:szCs w:val="24"/>
        </w:rPr>
        <w:t xml:space="preserve">other </w:t>
      </w:r>
      <w:r w:rsidR="007B0687">
        <w:rPr>
          <w:rFonts w:ascii="Times New Roman" w:hAnsi="Times New Roman" w:cs="Times New Roman"/>
          <w:sz w:val="24"/>
          <w:szCs w:val="24"/>
        </w:rPr>
        <w:t>important assu</w:t>
      </w:r>
      <w:r w:rsidR="00BD132E">
        <w:rPr>
          <w:rFonts w:ascii="Times New Roman" w:hAnsi="Times New Roman" w:cs="Times New Roman"/>
          <w:sz w:val="24"/>
          <w:szCs w:val="24"/>
        </w:rPr>
        <w:t xml:space="preserve">mptions of this class of models </w:t>
      </w:r>
      <w:commentRangeStart w:id="86"/>
      <w:r w:rsidR="007B0687">
        <w:rPr>
          <w:rFonts w:ascii="Times New Roman" w:hAnsi="Times New Roman" w:cs="Times New Roman"/>
          <w:sz w:val="24"/>
          <w:szCs w:val="24"/>
        </w:rPr>
        <w:t>include</w:t>
      </w:r>
      <w:commentRangeEnd w:id="86"/>
      <w:r w:rsidR="005472FA">
        <w:rPr>
          <w:rStyle w:val="CommentReference"/>
        </w:rPr>
        <w:commentReference w:id="86"/>
      </w:r>
      <w:r w:rsidR="007B0687">
        <w:rPr>
          <w:rFonts w:ascii="Times New Roman" w:hAnsi="Times New Roman" w:cs="Times New Roman"/>
          <w:sz w:val="24"/>
          <w:szCs w:val="24"/>
        </w:rPr>
        <w:t xml:space="preserve"> constant detection probability </w:t>
      </w:r>
      <w:commentRangeStart w:id="87"/>
      <w:r w:rsidR="007B0687">
        <w:rPr>
          <w:rFonts w:ascii="Times New Roman" w:hAnsi="Times New Roman" w:cs="Times New Roman"/>
          <w:sz w:val="24"/>
          <w:szCs w:val="24"/>
        </w:rPr>
        <w:t>across the study system</w:t>
      </w:r>
      <w:commentRangeEnd w:id="87"/>
      <w:r w:rsidR="005472FA">
        <w:rPr>
          <w:rStyle w:val="CommentReference"/>
        </w:rPr>
        <w:commentReference w:id="87"/>
      </w:r>
      <w:r w:rsidR="007B0687">
        <w:rPr>
          <w:rFonts w:ascii="Times New Roman" w:hAnsi="Times New Roman" w:cs="Times New Roman"/>
          <w:sz w:val="24"/>
          <w:szCs w:val="24"/>
        </w:rPr>
        <w:t xml:space="preserve"> (unless explained by observation variables), and equal abundance across the study system (unles</w:t>
      </w:r>
      <w:r w:rsidR="00B6304B">
        <w:rPr>
          <w:rFonts w:ascii="Times New Roman" w:hAnsi="Times New Roman" w:cs="Times New Roman"/>
          <w:sz w:val="24"/>
          <w:szCs w:val="24"/>
        </w:rPr>
        <w:t>s explained by state variables).</w:t>
      </w:r>
    </w:p>
    <w:p w14:paraId="45668060" w14:textId="77777777" w:rsidR="00E269C1" w:rsidRPr="00E269C1" w:rsidRDefault="00E269C1" w:rsidP="00E269C1">
      <w:pPr>
        <w:spacing w:line="360" w:lineRule="auto"/>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 </w:t>
      </w:r>
      <w:ins w:id="88" w:author="Todd W Arnold" w:date="2018-10-30T11:13:00Z">
        <w:r w:rsidR="005472FA">
          <w:rPr>
            <w:rFonts w:ascii="Times New Roman" w:hAnsi="Times New Roman" w:cs="Times New Roman"/>
            <w:sz w:val="24"/>
            <w:szCs w:val="24"/>
          </w:rPr>
          <w:t xml:space="preserve">(NB) </w:t>
        </w:r>
      </w:ins>
      <w:r w:rsidRPr="00E269C1">
        <w:rPr>
          <w:rFonts w:ascii="Times New Roman" w:hAnsi="Times New Roman" w:cs="Times New Roman"/>
          <w:sz w:val="24"/>
          <w:szCs w:val="24"/>
        </w:rPr>
        <w:t>process</w:t>
      </w:r>
      <w:ins w:id="89" w:author="Todd W Arnold" w:date="2018-10-30T11:13:00Z">
        <w:r w:rsidR="005472FA">
          <w:rPr>
            <w:rFonts w:ascii="Times New Roman" w:hAnsi="Times New Roman" w:cs="Times New Roman"/>
            <w:sz w:val="24"/>
            <w:szCs w:val="24"/>
          </w:rPr>
          <w:t>,</w:t>
        </w:r>
      </w:ins>
      <w:r w:rsidRPr="00E269C1">
        <w:rPr>
          <w:rFonts w:ascii="Times New Roman" w:hAnsi="Times New Roman" w:cs="Times New Roman"/>
          <w:sz w:val="24"/>
          <w:szCs w:val="24"/>
        </w:rPr>
        <w:t xml:space="preserve"> or a zero-inflated process:</w:t>
      </w:r>
    </w:p>
    <w:p w14:paraId="0857C0EA" w14:textId="77777777" w:rsidR="00E269C1" w:rsidRPr="00E269C1" w:rsidRDefault="00563CD2">
      <w:pPr>
        <w:spacing w:line="360" w:lineRule="auto"/>
        <w:jc w:val="right"/>
        <w:rPr>
          <w:rFonts w:ascii="Times New Roman" w:eastAsiaTheme="minorEastAsia" w:hAnsi="Times New Roman" w:cs="Times New Roman"/>
          <w:sz w:val="24"/>
          <w:szCs w:val="24"/>
        </w:rPr>
        <w:pPrChange w:id="90" w:author="Todd W Arnold" w:date="2018-10-30T11:35:00Z">
          <w:pPr>
            <w:spacing w:line="360" w:lineRule="auto"/>
          </w:pPr>
        </w:pPrChange>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ins w:id="91" w:author="Todd W Arnold" w:date="2018-10-30T11:35:00Z">
        <w:r w:rsidR="00F909B9">
          <w:rPr>
            <w:rFonts w:ascii="Times New Roman" w:eastAsiaTheme="minorEastAsia" w:hAnsi="Times New Roman" w:cs="Times New Roman"/>
            <w:sz w:val="24"/>
            <w:szCs w:val="24"/>
          </w:rPr>
          <w:tab/>
        </w:r>
        <w:r w:rsidR="00F909B9">
          <w:rPr>
            <w:rFonts w:ascii="Times New Roman" w:eastAsiaTheme="minorEastAsia" w:hAnsi="Times New Roman" w:cs="Times New Roman"/>
            <w:sz w:val="24"/>
            <w:szCs w:val="24"/>
          </w:rPr>
          <w:tab/>
        </w:r>
        <w:r w:rsidR="00F909B9">
          <w:rPr>
            <w:rFonts w:ascii="Times New Roman" w:eastAsiaTheme="minorEastAsia" w:hAnsi="Times New Roman" w:cs="Times New Roman"/>
            <w:sz w:val="24"/>
            <w:szCs w:val="24"/>
          </w:rPr>
          <w:tab/>
        </w:r>
        <w:r w:rsidR="00F909B9">
          <w:rPr>
            <w:rFonts w:ascii="Times New Roman" w:eastAsiaTheme="minorEastAsia" w:hAnsi="Times New Roman" w:cs="Times New Roman"/>
            <w:sz w:val="24"/>
            <w:szCs w:val="24"/>
          </w:rPr>
          <w:tab/>
        </w:r>
        <w:r w:rsidR="00F909B9">
          <w:rPr>
            <w:rFonts w:ascii="Times New Roman" w:eastAsiaTheme="minorEastAsia" w:hAnsi="Times New Roman" w:cs="Times New Roman"/>
            <w:sz w:val="24"/>
            <w:szCs w:val="24"/>
          </w:rPr>
          <w:tab/>
        </w:r>
        <w:commentRangeStart w:id="92"/>
        <w:r w:rsidR="00F909B9">
          <w:rPr>
            <w:rFonts w:ascii="Times New Roman" w:eastAsiaTheme="minorEastAsia" w:hAnsi="Times New Roman" w:cs="Times New Roman"/>
            <w:sz w:val="24"/>
            <w:szCs w:val="24"/>
          </w:rPr>
          <w:t>(eq1)</w:t>
        </w:r>
        <w:commentRangeEnd w:id="92"/>
        <w:r w:rsidR="00F909B9">
          <w:rPr>
            <w:rStyle w:val="CommentReference"/>
          </w:rPr>
          <w:commentReference w:id="92"/>
        </w:r>
      </w:ins>
    </w:p>
    <w:p w14:paraId="299082E9" w14:textId="77777777" w:rsidR="00E269C1" w:rsidRPr="00E269C1" w:rsidRDefault="00563CD2"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m:oMathPara>
    </w:p>
    <w:p w14:paraId="27FAFD70" w14:textId="77777777" w:rsidR="00E269C1" w:rsidRPr="00E269C1" w:rsidRDefault="00563CD2"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w:commentRangeStart w:id="93"/>
          <m:r>
            <m:rPr>
              <m:nor/>
            </m:rPr>
            <w:rPr>
              <w:rFonts w:ascii="Cambria Math" w:hAnsi="Cambria Math" w:cs="Times New Roman"/>
              <w:sz w:val="24"/>
              <w:szCs w:val="24"/>
            </w:rPr>
            <m:t>Pois</m:t>
          </m:r>
          <m:d>
            <m:dPr>
              <m:ctrlPr>
                <w:rPr>
                  <w:rFonts w:ascii="Cambria Math" w:hAnsi="Cambria Math" w:cs="Times New Roman"/>
                  <w:i/>
                  <w:sz w:val="24"/>
                  <w:szCs w:val="24"/>
                </w:rPr>
              </m:ctrlPr>
            </m:dPr>
            <m:e>
              <m:r>
                <w:rPr>
                  <w:rFonts w:ascii="Cambria Math" w:hAnsi="Cambria Math" w:cs="Times New Roman"/>
                  <w:sz w:val="24"/>
                  <w:szCs w:val="24"/>
                </w:rPr>
                <m:t>0</m:t>
              </m:r>
            </m:e>
          </m:d>
          <w:commentRangeEnd w:id="93"/>
          <m:r>
            <m:rPr>
              <m:sty m:val="p"/>
            </m:rPr>
            <w:rPr>
              <w:rStyle w:val="CommentReference"/>
            </w:rPr>
            <w:commentReference w:id="93"/>
          </m:r>
          <m:r>
            <w:rPr>
              <w:rFonts w:ascii="Cambria Math" w:hAnsi="Cambria Math" w:cs="Times New Roman"/>
              <w:sz w:val="24"/>
              <w:szCs w:val="24"/>
            </w:rPr>
            <m:t xml:space="preserve"> </m:t>
          </m:r>
          <m:r>
            <m:rPr>
              <m:nor/>
            </m:rPr>
            <w:rPr>
              <w:rFonts w:ascii="Cambria Math" w:hAnsi="Cambria Math" w:cs="Times New Roman"/>
              <w:sz w:val="24"/>
              <w:szCs w:val="24"/>
            </w:rPr>
            <m:t>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m:oMathPara>
    </w:p>
    <w:p w14:paraId="62D96E87" w14:textId="77777777" w:rsidR="00E269C1" w:rsidRPr="00E269C1" w:rsidRDefault="005472FA"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ins w:id="94" w:author="Todd W Arnold" w:date="2018-10-30T11:15:00Z">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proofErr w:type="gramStart"/>
        <w:r>
          <w:rPr>
            <w:rFonts w:ascii="Times New Roman" w:eastAsiaTheme="minorEastAsia" w:hAnsi="Times New Roman" w:cs="Times New Roman"/>
            <w:sz w:val="24"/>
            <w:szCs w:val="24"/>
          </w:rPr>
          <w:t>is</w:t>
        </w:r>
      </w:ins>
      <w:ins w:id="95" w:author="Todd W Arnold" w:date="2018-10-30T11:16:00Z">
        <w:r>
          <w:rPr>
            <w:rFonts w:ascii="Times New Roman" w:eastAsiaTheme="minorEastAsia" w:hAnsi="Times New Roman" w:cs="Times New Roman"/>
            <w:sz w:val="24"/>
            <w:szCs w:val="24"/>
          </w:rPr>
          <w:t xml:space="preserve"> plot</w:t>
        </w:r>
        <w:proofErr w:type="gramEnd"/>
        <w:r>
          <w:rPr>
            <w:rFonts w:ascii="Times New Roman" w:eastAsiaTheme="minorEastAsia" w:hAnsi="Times New Roman" w:cs="Times New Roman"/>
            <w:sz w:val="24"/>
            <w:szCs w:val="24"/>
          </w:rPr>
          <w:t xml:space="preserve"> level mean abundance</w:t>
        </w:r>
      </w:ins>
      <w:ins w:id="96" w:author="Todd W Arnold" w:date="2018-10-30T11:15:00Z">
        <w:r>
          <w:rPr>
            <w:rFonts w:ascii="Times New Roman" w:eastAsiaTheme="minorEastAsia" w:hAnsi="Times New Roman" w:cs="Times New Roman"/>
            <w:sz w:val="24"/>
            <w:szCs w:val="24"/>
          </w:rPr>
          <w:t>,</w:t>
        </w:r>
      </w:ins>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r w:rsidR="00E269C1" w:rsidRPr="00E269C1">
        <w:rPr>
          <w:rFonts w:ascii="Times New Roman" w:eastAsiaTheme="minorEastAsia" w:hAnsi="Times New Roman" w:cs="Times New Roman"/>
          <w:sz w:val="24"/>
          <w:szCs w:val="24"/>
        </w:rPr>
        <w:t>) (e.g., habitat characteristics):</w:t>
      </w:r>
    </w:p>
    <w:p w14:paraId="4A721DC3" w14:textId="77777777" w:rsidR="00E269C1" w:rsidRPr="00E269C1" w:rsidRDefault="00563CD2" w:rsidP="00E269C1">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w:commentRangeStart w:id="97"/>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ins w:id="98" w:author="Todd W Arnold" w:date="2018-10-30T11:18:00Z">
                  <w:rPr>
                    <w:rFonts w:ascii="Cambria Math" w:eastAsiaTheme="minorEastAsia" w:hAnsi="Cambria Math" w:cs="Times New Roman"/>
                    <w:sz w:val="24"/>
                    <w:szCs w:val="24"/>
                  </w:rPr>
                  <m:t>1</m:t>
                </w:ins>
              </m:r>
              <m:r>
                <w:rPr>
                  <w:rFonts w:ascii="Cambria Math" w:eastAsiaTheme="minorEastAsia" w:hAnsi="Cambria Math" w:cs="Times New Roman"/>
                  <w:sz w:val="24"/>
                  <w:szCs w:val="24"/>
                </w:rPr>
                <m:t>h</m:t>
              </m:r>
            </m:sub>
          </m:sSub>
          <w:commentRangeEnd w:id="97"/>
          <m:r>
            <m:rPr>
              <m:sty m:val="p"/>
            </m:rPr>
            <w:rPr>
              <w:rStyle w:val="CommentReference"/>
            </w:rPr>
            <w:commentReference w:id="97"/>
          </m:r>
        </m:oMath>
      </m:oMathPara>
    </w:p>
    <w:p w14:paraId="16ECB130" w14:textId="77777777" w:rsidR="00E269C1" w:rsidRPr="00E269C1" w:rsidRDefault="00D80DAD" w:rsidP="00E269C1">
      <w:pPr>
        <w:spacing w:line="360" w:lineRule="auto"/>
        <w:rPr>
          <w:rFonts w:ascii="Times New Roman" w:eastAsiaTheme="minorEastAsia" w:hAnsi="Times New Roman" w:cs="Times New Roman"/>
          <w:sz w:val="24"/>
          <w:szCs w:val="24"/>
        </w:rPr>
      </w:pPr>
      <w:proofErr w:type="gramStart"/>
      <w:ins w:id="99" w:author="Todd W Arnold" w:date="2018-10-30T11:20:00Z">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[define β</w:t>
        </w:r>
        <w:r w:rsidRPr="00D80DAD">
          <w:rPr>
            <w:rFonts w:ascii="Times New Roman" w:eastAsiaTheme="minorEastAsia" w:hAnsi="Times New Roman" w:cs="Times New Roman"/>
            <w:sz w:val="24"/>
            <w:szCs w:val="24"/>
            <w:vertAlign w:val="subscript"/>
            <w:rPrChange w:id="100" w:author="Todd W Arnold" w:date="2018-10-30T11:21:00Z">
              <w:rPr>
                <w:rFonts w:ascii="Times New Roman" w:eastAsiaTheme="minorEastAsia" w:hAnsi="Times New Roman" w:cs="Times New Roman"/>
                <w:sz w:val="24"/>
                <w:szCs w:val="24"/>
              </w:rPr>
            </w:rPrChange>
          </w:rPr>
          <w:t>0</w:t>
        </w:r>
        <w:r>
          <w:rPr>
            <w:rFonts w:ascii="Times New Roman" w:eastAsiaTheme="minorEastAsia" w:hAnsi="Times New Roman" w:cs="Times New Roman"/>
            <w:sz w:val="24"/>
            <w:szCs w:val="24"/>
          </w:rPr>
          <w:t xml:space="preserve"> and β</w:t>
        </w:r>
        <w:r w:rsidRPr="00D80DAD">
          <w:rPr>
            <w:rFonts w:ascii="Times New Roman" w:eastAsiaTheme="minorEastAsia" w:hAnsi="Times New Roman" w:cs="Times New Roman"/>
            <w:sz w:val="24"/>
            <w:szCs w:val="24"/>
            <w:vertAlign w:val="subscript"/>
            <w:rPrChange w:id="101" w:author="Todd W Arnold" w:date="2018-10-30T11:21:00Z">
              <w:rPr>
                <w:rFonts w:ascii="Times New Roman" w:eastAsiaTheme="minorEastAsia" w:hAnsi="Times New Roman" w:cs="Times New Roman"/>
                <w:sz w:val="24"/>
                <w:szCs w:val="24"/>
              </w:rPr>
            </w:rPrChange>
          </w:rPr>
          <w:t>1</w:t>
        </w:r>
        <w:r>
          <w:rPr>
            <w:rFonts w:ascii="Times New Roman" w:eastAsiaTheme="minorEastAsia" w:hAnsi="Times New Roman" w:cs="Times New Roman"/>
            <w:sz w:val="24"/>
            <w:szCs w:val="24"/>
          </w:rPr>
          <w:t xml:space="preserve"> too]. </w:t>
        </w:r>
      </w:ins>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gramEnd"/>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14:paraId="11562EC5" w14:textId="77777777" w:rsidR="00E269C1" w:rsidRPr="00E269C1" w:rsidRDefault="00563CD2"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m:oMathPara>
    </w:p>
    <w:p w14:paraId="324CF51D" w14:textId="77777777" w:rsidR="00E269C1" w:rsidRPr="00E269C1" w:rsidRDefault="00563CD2"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m:oMathPara>
    </w:p>
    <w:p w14:paraId="4D642031" w14:textId="77777777" w:rsidR="00E269C1" w:rsidRPr="00E269C1" w:rsidRDefault="00563CD2"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14:paraId="1533DCA8" w14:textId="77777777" w:rsidR="00E269C1" w:rsidRPr="00E269C1" w:rsidRDefault="00D80DAD" w:rsidP="00E269C1">
      <w:pPr>
        <w:spacing w:line="360" w:lineRule="auto"/>
        <w:rPr>
          <w:rFonts w:ascii="Times New Roman" w:eastAsiaTheme="minorEastAsia" w:hAnsi="Times New Roman" w:cs="Times New Roman"/>
          <w:sz w:val="24"/>
          <w:szCs w:val="24"/>
        </w:rPr>
      </w:pPr>
      <w:commentRangeStart w:id="102"/>
      <w:ins w:id="103" w:author="Todd W Arnold" w:date="2018-10-30T11:22:00Z">
        <w:r>
          <w:rPr>
            <w:rFonts w:ascii="Times New Roman" w:eastAsiaTheme="minorEastAsia" w:hAnsi="Times New Roman" w:cs="Times New Roman"/>
            <w:sz w:val="24"/>
            <w:szCs w:val="24"/>
          </w:rPr>
          <w:t>[]</w:t>
        </w:r>
        <w:commentRangeEnd w:id="102"/>
        <w:r>
          <w:rPr>
            <w:rStyle w:val="CommentReference"/>
          </w:rPr>
          <w:commentReference w:id="102"/>
        </w:r>
        <w:r>
          <w:rPr>
            <w:rFonts w:ascii="Times New Roman" w:eastAsiaTheme="minorEastAsia" w:hAnsi="Times New Roman" w:cs="Times New Roman"/>
            <w:sz w:val="24"/>
            <w:szCs w:val="24"/>
          </w:rPr>
          <w:t xml:space="preserve">. </w:t>
        </w:r>
      </w:ins>
      <w:r w:rsidR="00E269C1" w:rsidRPr="00E269C1">
        <w:rPr>
          <w:rFonts w:ascii="Times New Roman" w:eastAsiaTheme="minorEastAsia" w:hAnsi="Times New Roman" w:cs="Times New Roman"/>
          <w:sz w:val="24"/>
          <w:szCs w:val="24"/>
        </w:rPr>
        <w:t xml:space="preserve">The detection process is a Binomial process based on plot-level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xml:space="preserve">, and the probability of detecting </w:t>
      </w:r>
      <w:ins w:id="104" w:author="Todd W Arnold" w:date="2018-10-30T11:23:00Z">
        <w:r>
          <w:rPr>
            <w:rFonts w:ascii="Times New Roman" w:eastAsiaTheme="minorEastAsia" w:hAnsi="Times New Roman" w:cs="Times New Roman"/>
            <w:sz w:val="24"/>
            <w:szCs w:val="24"/>
          </w:rPr>
          <w:t xml:space="preserve">each </w:t>
        </w:r>
      </w:ins>
      <w:r w:rsidR="00E269C1" w:rsidRPr="00E269C1">
        <w:rPr>
          <w:rFonts w:ascii="Times New Roman" w:eastAsiaTheme="minorEastAsia" w:hAnsi="Times New Roman" w:cs="Times New Roman"/>
          <w:sz w:val="24"/>
          <w:szCs w:val="24"/>
        </w:rPr>
        <w:t>individual</w:t>
      </w:r>
      <w:del w:id="105" w:author="Todd W Arnold" w:date="2018-10-30T11:23:00Z">
        <w:r w:rsidR="00E269C1" w:rsidRPr="00E269C1" w:rsidDel="00D80DAD">
          <w:rPr>
            <w:rFonts w:ascii="Times New Roman" w:eastAsiaTheme="minorEastAsia" w:hAnsi="Times New Roman" w:cs="Times New Roman"/>
            <w:sz w:val="24"/>
            <w:szCs w:val="24"/>
          </w:rPr>
          <w:delText>s</w:delText>
        </w:r>
      </w:del>
      <w:r w:rsidR="00E269C1" w:rsidRPr="00E269C1">
        <w:rPr>
          <w:rFonts w:ascii="Times New Roman" w:eastAsiaTheme="minorEastAsia" w:hAnsi="Times New Roman" w:cs="Times New Roman"/>
          <w:sz w:val="24"/>
          <w:szCs w:val="24"/>
        </w:rPr>
        <w:t xml:space="preserve"> (</w:t>
      </w:r>
      <w:proofErr w:type="spellStart"/>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 xml:space="preserve">), which is assumed to be affected by </w:t>
      </w:r>
      <w:ins w:id="106" w:author="Todd W Arnold" w:date="2018-10-30T11:24:00Z">
        <w:r>
          <w:rPr>
            <w:rFonts w:ascii="Times New Roman" w:eastAsiaTheme="minorEastAsia" w:hAnsi="Times New Roman" w:cs="Times New Roman"/>
            <w:sz w:val="24"/>
            <w:szCs w:val="24"/>
          </w:rPr>
          <w:t xml:space="preserve">plot (h), </w:t>
        </w:r>
      </w:ins>
      <w:r w:rsidR="00E269C1" w:rsidRPr="00E269C1">
        <w:rPr>
          <w:rFonts w:ascii="Times New Roman" w:eastAsiaTheme="minorEastAsia" w:hAnsi="Times New Roman" w:cs="Times New Roman"/>
          <w:sz w:val="24"/>
          <w:szCs w:val="24"/>
        </w:rPr>
        <w:t>survey</w:t>
      </w:r>
      <w:ins w:id="107" w:author="Todd W Arnold" w:date="2018-10-30T11:25:00Z">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and year</w:t>
        </w:r>
      </w:ins>
      <w:r w:rsidR="00E269C1" w:rsidRPr="00E269C1">
        <w:rPr>
          <w:rFonts w:ascii="Times New Roman" w:eastAsiaTheme="minorEastAsia" w:hAnsi="Times New Roman" w:cs="Times New Roman"/>
          <w:sz w:val="24"/>
          <w:szCs w:val="24"/>
        </w:rPr>
        <w:t>-specific</w:t>
      </w:r>
      <w:ins w:id="108" w:author="Todd W Arnold" w:date="2018-10-30T11:25:00Z">
        <w:r>
          <w:rPr>
            <w:rFonts w:ascii="Times New Roman" w:eastAsiaTheme="minorEastAsia" w:hAnsi="Times New Roman" w:cs="Times New Roman"/>
            <w:sz w:val="24"/>
            <w:szCs w:val="24"/>
          </w:rPr>
          <w:t xml:space="preserve"> (t)</w:t>
        </w:r>
      </w:ins>
      <w:r w:rsidR="00E269C1" w:rsidRPr="00E269C1">
        <w:rPr>
          <w:rFonts w:ascii="Times New Roman" w:eastAsiaTheme="minorEastAsia" w:hAnsi="Times New Roman" w:cs="Times New Roman"/>
          <w:sz w:val="24"/>
          <w:szCs w:val="24"/>
        </w:rPr>
        <w:t xml:space="preserve"> covariates (</w:t>
      </w:r>
      <w:proofErr w:type="spellStart"/>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 and which gives us our 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14:paraId="01A4DF3E" w14:textId="77777777" w:rsidR="00E269C1" w:rsidRPr="00E269C1" w:rsidRDefault="00563CD2"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14:paraId="2D150892" w14:textId="77777777" w:rsidR="00BD132E" w:rsidRPr="00E269C1" w:rsidRDefault="00E269C1" w:rsidP="001504C7">
      <w:pPr>
        <w:spacing w:line="36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p</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p</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m:oMathPara>
    </w:p>
    <w:p w14:paraId="1AF6819D" w14:textId="77777777" w:rsidR="00E269C1" w:rsidRPr="00E269C1" w:rsidRDefault="00D80DAD" w:rsidP="001504C7">
      <w:pPr>
        <w:spacing w:line="360" w:lineRule="auto"/>
        <w:rPr>
          <w:rFonts w:ascii="Times New Roman" w:eastAsiaTheme="minorEastAsia" w:hAnsi="Times New Roman" w:cs="Times New Roman"/>
          <w:sz w:val="24"/>
          <w:szCs w:val="24"/>
        </w:rPr>
      </w:pPr>
      <w:commentRangeStart w:id="109"/>
      <w:ins w:id="110" w:author="Todd W Arnold" w:date="2018-10-30T11:26:00Z">
        <w:r>
          <w:rPr>
            <w:rFonts w:ascii="Times New Roman" w:eastAsiaTheme="minorEastAsia" w:hAnsi="Times New Roman" w:cs="Times New Roman"/>
            <w:sz w:val="24"/>
            <w:szCs w:val="24"/>
          </w:rPr>
          <w:t>[]</w:t>
        </w:r>
        <w:commentRangeEnd w:id="109"/>
        <w:r>
          <w:rPr>
            <w:rStyle w:val="CommentReference"/>
          </w:rPr>
          <w:commentReference w:id="109"/>
        </w:r>
        <w:r>
          <w:rPr>
            <w:rFonts w:ascii="Times New Roman" w:eastAsiaTheme="minorEastAsia" w:hAnsi="Times New Roman" w:cs="Times New Roman"/>
            <w:sz w:val="24"/>
            <w:szCs w:val="24"/>
          </w:rPr>
          <w:t>.</w:t>
        </w:r>
      </w:ins>
    </w:p>
    <w:p w14:paraId="7DD72854" w14:textId="77777777" w:rsidR="00E64C9B" w:rsidRDefault="007B0687" w:rsidP="0060141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For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xml:space="preserve">. </w:t>
      </w:r>
      <w:commentRangeStart w:id="111"/>
      <w:r w:rsidR="003B6F3F">
        <w:rPr>
          <w:rFonts w:ascii="Times New Roman" w:hAnsi="Times New Roman" w:cs="Times New Roman"/>
          <w:sz w:val="24"/>
          <w:szCs w:val="24"/>
        </w:rPr>
        <w:t>Following the degree of freedom s</w:t>
      </w:r>
      <w:r w:rsidR="008D05FA">
        <w:rPr>
          <w:rFonts w:ascii="Times New Roman" w:hAnsi="Times New Roman" w:cs="Times New Roman"/>
          <w:sz w:val="24"/>
          <w:szCs w:val="24"/>
        </w:rPr>
        <w:t xml:space="preserve">pending approach described by </w:t>
      </w:r>
      <w:proofErr w:type="spellStart"/>
      <w:r w:rsidR="008D05FA">
        <w:rPr>
          <w:rFonts w:ascii="Times New Roman" w:hAnsi="Times New Roman" w:cs="Times New Roman"/>
          <w:sz w:val="24"/>
          <w:szCs w:val="24"/>
        </w:rPr>
        <w:t>Giu</w:t>
      </w:r>
      <w:r w:rsidR="003B6F3F">
        <w:rPr>
          <w:rFonts w:ascii="Times New Roman" w:hAnsi="Times New Roman" w:cs="Times New Roman"/>
          <w:sz w:val="24"/>
          <w:szCs w:val="24"/>
        </w:rPr>
        <w:t>dice</w:t>
      </w:r>
      <w:proofErr w:type="spellEnd"/>
      <w:r w:rsidR="003B6F3F">
        <w:rPr>
          <w:rFonts w:ascii="Times New Roman" w:hAnsi="Times New Roman" w:cs="Times New Roman"/>
          <w:sz w:val="24"/>
          <w:szCs w:val="24"/>
        </w:rPr>
        <w:t xml:space="preserve"> </w:t>
      </w:r>
      <w:del w:id="112" w:author="Todd W Arnold" w:date="2018-10-30T11:32:00Z">
        <w:r w:rsidR="003B6F3F" w:rsidDel="00F909B9">
          <w:rPr>
            <w:rFonts w:ascii="Times New Roman" w:hAnsi="Times New Roman" w:cs="Times New Roman"/>
            <w:sz w:val="24"/>
            <w:szCs w:val="24"/>
          </w:rPr>
          <w:delText xml:space="preserve">and Fieberg </w:delText>
        </w:r>
      </w:del>
      <w:ins w:id="113" w:author="Todd W Arnold" w:date="2018-10-30T11:32:00Z">
        <w:r w:rsidR="00F909B9">
          <w:rPr>
            <w:rFonts w:ascii="Times New Roman" w:hAnsi="Times New Roman" w:cs="Times New Roman"/>
            <w:sz w:val="24"/>
            <w:szCs w:val="24"/>
          </w:rPr>
          <w:t xml:space="preserve">et al. </w:t>
        </w:r>
      </w:ins>
      <w:r w:rsidR="003B6F3F">
        <w:rPr>
          <w:rFonts w:ascii="Times New Roman" w:hAnsi="Times New Roman" w:cs="Times New Roman"/>
          <w:sz w:val="24"/>
          <w:szCs w:val="24"/>
        </w:rPr>
        <w:t>(2012XX)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because of</w:t>
      </w:r>
      <w:r w:rsidR="00E91A70">
        <w:rPr>
          <w:rFonts w:ascii="Times New Roman" w:hAnsi="Times New Roman" w:cs="Times New Roman"/>
          <w:sz w:val="24"/>
          <w:szCs w:val="24"/>
        </w:rPr>
        <w:t xml:space="preserve"> the small sample size of our data</w:t>
      </w:r>
      <w:commentRangeEnd w:id="111"/>
      <w:r w:rsidR="00F909B9">
        <w:rPr>
          <w:rStyle w:val="CommentReference"/>
        </w:rPr>
        <w:commentReference w:id="111"/>
      </w:r>
      <w:r w:rsidR="003B6F3F">
        <w:rPr>
          <w:rFonts w:ascii="Times New Roman" w:hAnsi="Times New Roman" w:cs="Times New Roman"/>
          <w:sz w:val="24"/>
          <w:szCs w:val="24"/>
        </w:rPr>
        <w:t xml:space="preserve">. </w:t>
      </w:r>
      <w:commentRangeStart w:id="114"/>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 xml:space="preserve">(Fondell et al. 2008 in Arnold 2010). </w:t>
      </w:r>
      <w:commentRangeEnd w:id="114"/>
      <w:r w:rsidR="00F909B9">
        <w:rPr>
          <w:rStyle w:val="CommentReference"/>
        </w:rPr>
        <w:commentReference w:id="114"/>
      </w:r>
      <w:r w:rsidR="00D54CAB">
        <w:rPr>
          <w:rFonts w:ascii="Times New Roman" w:hAnsi="Times New Roman" w:cs="Times New Roman"/>
          <w:sz w:val="24"/>
          <w:szCs w:val="24"/>
        </w:rPr>
        <w:t>For bot</w:t>
      </w:r>
      <w:r w:rsidR="00451CE5">
        <w:rPr>
          <w:rFonts w:ascii="Times New Roman" w:hAnsi="Times New Roman" w:cs="Times New Roman"/>
          <w:sz w:val="24"/>
          <w:szCs w:val="24"/>
        </w:rPr>
        <w:t>h of our avian target species (lark sparrow and eastern t</w:t>
      </w:r>
      <w:r w:rsidR="006B2B37">
        <w:rPr>
          <w:rFonts w:ascii="Times New Roman" w:hAnsi="Times New Roman" w:cs="Times New Roman"/>
          <w:sz w:val="24"/>
          <w:szCs w:val="24"/>
        </w:rPr>
        <w: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14:paraId="4233213A" w14:textId="77777777" w:rsidR="00186A94" w:rsidRPr="00186A94" w:rsidRDefault="00E64C9B" w:rsidP="00186A94">
      <w:pPr>
        <w:spacing w:line="36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del w:id="115" w:author="Todd W Arnold" w:date="2018-10-30T14:32:00Z">
        <w:r w:rsidDel="00774B1D">
          <w:rPr>
            <w:rFonts w:ascii="Times New Roman" w:hAnsi="Times New Roman" w:cs="Times New Roman"/>
            <w:sz w:val="24"/>
            <w:szCs w:val="24"/>
          </w:rPr>
          <w:delText>In order t</w:delText>
        </w:r>
      </w:del>
      <w:ins w:id="116" w:author="Todd W Arnold" w:date="2018-10-30T14:32:00Z">
        <w:r w:rsidR="00774B1D">
          <w:rPr>
            <w:rFonts w:ascii="Times New Roman" w:hAnsi="Times New Roman" w:cs="Times New Roman"/>
            <w:sz w:val="24"/>
            <w:szCs w:val="24"/>
          </w:rPr>
          <w:t>T</w:t>
        </w:r>
      </w:ins>
      <w:r>
        <w:rPr>
          <w:rFonts w:ascii="Times New Roman" w:hAnsi="Times New Roman" w:cs="Times New Roman"/>
          <w:sz w:val="24"/>
          <w:szCs w:val="24"/>
        </w:rPr>
        <w:t>o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ins w:id="117" w:author="Todd W Arnold" w:date="2018-10-30T11:39:00Z">
        <w:r w:rsidR="00F909B9">
          <w:rPr>
            <w:rFonts w:ascii="Times New Roman" w:hAnsi="Times New Roman" w:cs="Times New Roman"/>
            <w:sz w:val="24"/>
            <w:szCs w:val="24"/>
          </w:rPr>
          <w:t xml:space="preserve">hierarchical </w:t>
        </w:r>
      </w:ins>
      <w:r w:rsidR="00295D54">
        <w:rPr>
          <w:rFonts w:ascii="Times New Roman" w:hAnsi="Times New Roman" w:cs="Times New Roman"/>
          <w:sz w:val="24"/>
          <w:szCs w:val="24"/>
        </w:rPr>
        <w:t>model</w:t>
      </w:r>
      <w:ins w:id="118" w:author="Todd W Arnold" w:date="2018-10-30T11:39:00Z">
        <w:r w:rsidR="00F909B9">
          <w:rPr>
            <w:rFonts w:ascii="Times New Roman" w:hAnsi="Times New Roman" w:cs="Times New Roman"/>
            <w:sz w:val="24"/>
            <w:szCs w:val="24"/>
          </w:rPr>
          <w:t>ing</w:t>
        </w:r>
      </w:ins>
      <w:del w:id="119" w:author="Todd W Arnold" w:date="2018-10-30T11:39:00Z">
        <w:r w:rsidR="00295D54" w:rsidDel="00F909B9">
          <w:rPr>
            <w:rFonts w:ascii="Times New Roman" w:hAnsi="Times New Roman" w:cs="Times New Roman"/>
            <w:sz w:val="24"/>
            <w:szCs w:val="24"/>
          </w:rPr>
          <w:delText>-based</w:delText>
        </w:r>
      </w:del>
      <w:r w:rsidR="00295D54">
        <w:rPr>
          <w:rFonts w:ascii="Times New Roman" w:hAnsi="Times New Roman" w:cs="Times New Roman"/>
          <w:sz w:val="24"/>
          <w:szCs w:val="24"/>
        </w:rPr>
        <w:t xml:space="preserve"> approach.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 </w:t>
      </w:r>
      <w:ins w:id="120" w:author="Todd W Arnold" w:date="2018-10-30T11:39:00Z">
        <w:r w:rsidR="00F909B9">
          <w:rPr>
            <w:rFonts w:ascii="Times New Roman" w:hAnsi="Times New Roman" w:cs="Times New Roman"/>
            <w:sz w:val="24"/>
            <w:szCs w:val="24"/>
          </w:rPr>
          <w:t xml:space="preserve">due to </w:t>
        </w:r>
      </w:ins>
      <w:del w:id="121" w:author="Todd W Arnold" w:date="2018-10-30T11:39:00Z">
        <w:r w:rsidR="00295D54" w:rsidDel="00F909B9">
          <w:rPr>
            <w:rFonts w:ascii="Times New Roman" w:hAnsi="Times New Roman" w:cs="Times New Roman"/>
            <w:sz w:val="24"/>
            <w:szCs w:val="24"/>
          </w:rPr>
          <w:delText xml:space="preserve">(e.g., </w:delText>
        </w:r>
      </w:del>
      <w:r w:rsidR="00295D54">
        <w:rPr>
          <w:rFonts w:ascii="Times New Roman" w:hAnsi="Times New Roman" w:cs="Times New Roman"/>
          <w:sz w:val="24"/>
          <w:szCs w:val="24"/>
        </w:rPr>
        <w:t>hatch</w:t>
      </w:r>
      <w:ins w:id="122" w:author="Todd W Arnold" w:date="2018-10-30T11:40:00Z">
        <w:r w:rsidR="00F909B9">
          <w:rPr>
            <w:rFonts w:ascii="Times New Roman" w:hAnsi="Times New Roman" w:cs="Times New Roman"/>
            <w:sz w:val="24"/>
            <w:szCs w:val="24"/>
          </w:rPr>
          <w:t>ing</w:t>
        </w:r>
      </w:ins>
      <w:r w:rsidR="00295D54">
        <w:rPr>
          <w:rFonts w:ascii="Times New Roman" w:hAnsi="Times New Roman" w:cs="Times New Roman"/>
          <w:sz w:val="24"/>
          <w:szCs w:val="24"/>
        </w:rPr>
        <w:t xml:space="preserve"> and mortality cyc</w:t>
      </w:r>
      <w:r w:rsidR="009D3032">
        <w:rPr>
          <w:rFonts w:ascii="Times New Roman" w:hAnsi="Times New Roman" w:cs="Times New Roman"/>
          <w:sz w:val="24"/>
          <w:szCs w:val="24"/>
        </w:rPr>
        <w:t>les</w:t>
      </w:r>
      <w:del w:id="123" w:author="Todd W Arnold" w:date="2018-10-30T11:40:00Z">
        <w:r w:rsidR="009D3032" w:rsidDel="00F909B9">
          <w:rPr>
            <w:rFonts w:ascii="Times New Roman" w:hAnsi="Times New Roman" w:cs="Times New Roman"/>
            <w:sz w:val="24"/>
            <w:szCs w:val="24"/>
          </w:rPr>
          <w:delText>)</w:delText>
        </w:r>
      </w:del>
      <w:r w:rsidR="009D3032">
        <w:rPr>
          <w:rFonts w:ascii="Times New Roman" w:hAnsi="Times New Roman" w:cs="Times New Roman"/>
          <w:sz w:val="24"/>
          <w:szCs w:val="24"/>
        </w:rPr>
        <w:t xml:space="preserve">, and detection probability needed to vary </w:t>
      </w:r>
      <w:ins w:id="124" w:author="Todd W Arnold" w:date="2018-10-30T11:40:00Z">
        <w:r w:rsidR="00F909B9">
          <w:rPr>
            <w:rFonts w:ascii="Times New Roman" w:hAnsi="Times New Roman" w:cs="Times New Roman"/>
            <w:sz w:val="24"/>
            <w:szCs w:val="24"/>
          </w:rPr>
          <w:t xml:space="preserve">among </w:t>
        </w:r>
      </w:ins>
      <w:del w:id="125" w:author="Todd W Arnold" w:date="2018-10-30T11:40:00Z">
        <w:r w:rsidR="009D3032" w:rsidDel="00F909B9">
          <w:rPr>
            <w:rFonts w:ascii="Times New Roman" w:hAnsi="Times New Roman" w:cs="Times New Roman"/>
            <w:sz w:val="24"/>
            <w:szCs w:val="24"/>
          </w:rPr>
          <w:delText xml:space="preserve">by </w:delText>
        </w:r>
      </w:del>
      <w:r w:rsidR="009D3032">
        <w:rPr>
          <w:rFonts w:ascii="Times New Roman" w:hAnsi="Times New Roman" w:cs="Times New Roman"/>
          <w:sz w:val="24"/>
          <w:szCs w:val="24"/>
        </w:rPr>
        <w:t xml:space="preserve">replicates </w:t>
      </w:r>
      <w:del w:id="126" w:author="Todd W Arnold" w:date="2018-10-30T11:40:00Z">
        <w:r w:rsidR="009D3032" w:rsidDel="00F909B9">
          <w:rPr>
            <w:rFonts w:ascii="Times New Roman" w:hAnsi="Times New Roman" w:cs="Times New Roman"/>
            <w:sz w:val="24"/>
            <w:szCs w:val="24"/>
          </w:rPr>
          <w:delText xml:space="preserve">(periods within a single survey event) </w:delText>
        </w:r>
      </w:del>
      <w:r w:rsidR="009D3032">
        <w:rPr>
          <w:rFonts w:ascii="Times New Roman" w:hAnsi="Times New Roman" w:cs="Times New Roman"/>
          <w:sz w:val="24"/>
          <w:szCs w:val="24"/>
        </w:rPr>
        <w:t>given the meandering search process</w:t>
      </w:r>
      <w:ins w:id="127" w:author="Todd W Arnold" w:date="2018-10-30T11:40:00Z">
        <w:r w:rsidR="00F909B9">
          <w:rPr>
            <w:rFonts w:ascii="Times New Roman" w:hAnsi="Times New Roman" w:cs="Times New Roman"/>
            <w:sz w:val="24"/>
            <w:szCs w:val="24"/>
          </w:rPr>
          <w:t xml:space="preserve"> that was followed for replicate surveys</w:t>
        </w:r>
      </w:ins>
      <w:r w:rsidR="009D3032">
        <w:rPr>
          <w:rFonts w:ascii="Times New Roman" w:hAnsi="Times New Roman" w:cs="Times New Roman"/>
          <w:sz w:val="24"/>
          <w:szCs w:val="24"/>
        </w:rPr>
        <w:t>. (For both invertebrate species, surveyors had conducted targeted wandering transects focused on appropriate patches of habitat and made an effort to not repeatedly traverse the same ground.)</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w:t>
      </w:r>
      <w:proofErr w:type="gramStart"/>
      <w:r w:rsidR="00186A94" w:rsidRPr="00186A94">
        <w:rPr>
          <w:rFonts w:ascii="Times New Roman" w:hAnsi="Times New Roman" w:cs="Times New Roman"/>
          <w:i/>
          <w:sz w:val="24"/>
          <w:szCs w:val="24"/>
          <w:vertAlign w:val="subscript"/>
        </w:rPr>
        <w:t>,i</w:t>
      </w:r>
      <w:proofErr w:type="gramEnd"/>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commentRangeStart w:id="128"/>
    <w:p w14:paraId="3E8E964C" w14:textId="77777777" w:rsidR="00186A94" w:rsidRPr="00186A94" w:rsidRDefault="00563CD2"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w:commentRangeEnd w:id="128"/>
          <m:r>
            <m:rPr>
              <m:sty m:val="p"/>
            </m:rPr>
            <w:rPr>
              <w:rStyle w:val="CommentReference"/>
            </w:rPr>
            <w:commentReference w:id="128"/>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m:oMathPara>
    </w:p>
    <w:p w14:paraId="7F28AE7B" w14:textId="77777777" w:rsidR="00186A94" w:rsidRPr="00186A94" w:rsidRDefault="00563CD2"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14:paraId="56BAB2D2" w14:textId="77777777" w:rsidR="00186A94" w:rsidRPr="00186A94" w:rsidRDefault="00563CD2"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14:paraId="536B1228" w14:textId="77777777" w:rsidR="00186A94" w:rsidRPr="00186A94" w:rsidRDefault="00563CD2" w:rsidP="00186A94">
      <w:pPr>
        <w:spacing w:line="36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14:paraId="4DA469A3" w14:textId="77777777" w:rsidR="00186A94" w:rsidRPr="00186A94" w:rsidRDefault="00563CD2"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14:paraId="37757BA4" w14:textId="77777777" w:rsidR="00186A94" w:rsidRPr="00186A94" w:rsidRDefault="00186A94" w:rsidP="00186A94">
      <w:pPr>
        <w:spacing w:line="360" w:lineRule="auto"/>
        <w:rPr>
          <w:rFonts w:ascii="Times New Roman" w:eastAsiaTheme="minorEastAsia" w:hAnsi="Times New Roman" w:cs="Times New Roman"/>
          <w:sz w:val="24"/>
          <w:szCs w:val="24"/>
        </w:rPr>
      </w:pPr>
      <w:proofErr w:type="gramStart"/>
      <w:r w:rsidRPr="00186A94">
        <w:rPr>
          <w:rFonts w:ascii="Times New Roman" w:hAnsi="Times New Roman" w:cs="Times New Roman"/>
          <w:sz w:val="24"/>
          <w:szCs w:val="24"/>
        </w:rPr>
        <w:t>where</w:t>
      </w:r>
      <w:proofErr w:type="gramEnd"/>
      <w:r w:rsidRPr="00186A94">
        <w:rPr>
          <w:rFonts w:ascii="Times New Roman" w:hAnsi="Times New Roman" w:cs="Times New Roman"/>
          <w:sz w:val="24"/>
          <w:szCs w:val="24"/>
        </w:rPr>
        <w:t xml:space="preserve"> </w:t>
      </w:r>
      <m:oMath>
        <m:r>
          <w:rPr>
            <w:rFonts w:ascii="Cambria Math" w:hAnsi="Cambria Math" w:cs="Times New Roman"/>
            <w:sz w:val="24"/>
            <w:szCs w:val="24"/>
          </w:rPr>
          <m:t>ψ</m:t>
        </m:r>
      </m:oMath>
      <w:r w:rsidRPr="00186A94">
        <w:rPr>
          <w:rFonts w:ascii="Times New Roman" w:eastAsiaTheme="minorEastAsia" w:hAnsi="Times New Roman" w:cs="Times New Roman"/>
          <w:sz w:val="24"/>
          <w:szCs w:val="24"/>
        </w:rPr>
        <w:t xml:space="preserve"> </w:t>
      </w:r>
      <w:commentRangeStart w:id="129"/>
      <w:ins w:id="130" w:author="Todd W Arnold" w:date="2018-10-30T14:32:00Z">
        <w:r w:rsidR="00774B1D">
          <w:rPr>
            <w:rFonts w:ascii="Times New Roman" w:eastAsiaTheme="minorEastAsia" w:hAnsi="Times New Roman" w:cs="Times New Roman"/>
            <w:sz w:val="24"/>
            <w:szCs w:val="24"/>
          </w:rPr>
          <w:t>wa</w:t>
        </w:r>
      </w:ins>
      <w:del w:id="131" w:author="Todd W Arnold" w:date="2018-10-30T14:32:00Z">
        <w:r w:rsidRPr="00186A94" w:rsidDel="00774B1D">
          <w:rPr>
            <w:rFonts w:ascii="Times New Roman" w:eastAsiaTheme="minorEastAsia" w:hAnsi="Times New Roman" w:cs="Times New Roman"/>
            <w:sz w:val="24"/>
            <w:szCs w:val="24"/>
          </w:rPr>
          <w:delText>i</w:delText>
        </w:r>
      </w:del>
      <w:r w:rsidRPr="00186A94">
        <w:rPr>
          <w:rFonts w:ascii="Times New Roman" w:eastAsiaTheme="minorEastAsia" w:hAnsi="Times New Roman" w:cs="Times New Roman"/>
          <w:sz w:val="24"/>
          <w:szCs w:val="24"/>
        </w:rPr>
        <w:t xml:space="preserve">s </w:t>
      </w:r>
      <w:commentRangeEnd w:id="129"/>
      <w:r w:rsidR="00774B1D">
        <w:rPr>
          <w:rStyle w:val="CommentReference"/>
        </w:rPr>
        <w:commentReference w:id="129"/>
      </w:r>
      <w:r w:rsidRPr="00186A94">
        <w:rPr>
          <w:rFonts w:ascii="Times New Roman" w:eastAsiaTheme="minorEastAsia" w:hAnsi="Times New Roman" w:cs="Times New Roman"/>
          <w:sz w:val="24"/>
          <w:szCs w:val="24"/>
        </w:rPr>
        <w:t xml:space="preserve">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w:t>
      </w:r>
      <w:ins w:id="132" w:author="Todd W Arnold" w:date="2018-10-30T14:33:00Z">
        <w:r w:rsidR="00774B1D">
          <w:rPr>
            <w:rFonts w:ascii="Times New Roman" w:eastAsiaTheme="minorEastAsia" w:hAnsi="Times New Roman" w:cs="Times New Roman"/>
            <w:sz w:val="24"/>
            <w:szCs w:val="24"/>
          </w:rPr>
          <w:t>wa</w:t>
        </w:r>
      </w:ins>
      <w:del w:id="133" w:author="Todd W Arnold" w:date="2018-10-30T14:33:00Z">
        <w:r w:rsidRPr="00186A94" w:rsidDel="00774B1D">
          <w:rPr>
            <w:rFonts w:ascii="Times New Roman" w:eastAsiaTheme="minorEastAsia" w:hAnsi="Times New Roman" w:cs="Times New Roman"/>
            <w:sz w:val="24"/>
            <w:szCs w:val="24"/>
          </w:rPr>
          <w:delText>i</w:delText>
        </w:r>
      </w:del>
      <w:r w:rsidRPr="00186A94">
        <w:rPr>
          <w:rFonts w:ascii="Times New Roman" w:eastAsiaTheme="minorEastAsia" w:hAnsi="Times New Roman" w:cs="Times New Roman"/>
          <w:sz w:val="24"/>
          <w:szCs w:val="24"/>
        </w:rPr>
        <w:t xml:space="preserve">s the predicted survey and plot-level abundance, which </w:t>
      </w:r>
      <w:ins w:id="134" w:author="Todd W Arnold" w:date="2018-10-30T14:33:00Z">
        <w:r w:rsidR="00774B1D">
          <w:rPr>
            <w:rFonts w:ascii="Times New Roman" w:eastAsiaTheme="minorEastAsia" w:hAnsi="Times New Roman" w:cs="Times New Roman"/>
            <w:sz w:val="24"/>
            <w:szCs w:val="24"/>
          </w:rPr>
          <w:t>wa</w:t>
        </w:r>
      </w:ins>
      <w:del w:id="135" w:author="Todd W Arnold" w:date="2018-10-30T14:33:00Z">
        <w:r w:rsidRPr="00186A94" w:rsidDel="00774B1D">
          <w:rPr>
            <w:rFonts w:ascii="Times New Roman" w:eastAsiaTheme="minorEastAsia" w:hAnsi="Times New Roman" w:cs="Times New Roman"/>
            <w:sz w:val="24"/>
            <w:szCs w:val="24"/>
          </w:rPr>
          <w:delText>i</w:delText>
        </w:r>
      </w:del>
      <w:r w:rsidRPr="00186A94">
        <w:rPr>
          <w:rFonts w:ascii="Times New Roman" w:eastAsiaTheme="minorEastAsia" w:hAnsi="Times New Roman" w:cs="Times New Roman"/>
          <w:sz w:val="24"/>
          <w:szCs w:val="24"/>
        </w:rPr>
        <w:t>s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xml:space="preserve">) that </w:t>
      </w:r>
      <w:ins w:id="136" w:author="Todd W Arnold" w:date="2018-10-30T14:33:00Z">
        <w:r w:rsidR="00774B1D">
          <w:rPr>
            <w:rFonts w:ascii="Times New Roman" w:eastAsiaTheme="minorEastAsia" w:hAnsi="Times New Roman" w:cs="Times New Roman"/>
            <w:sz w:val="24"/>
            <w:szCs w:val="24"/>
          </w:rPr>
          <w:t>wa</w:t>
        </w:r>
      </w:ins>
      <w:del w:id="137" w:author="Todd W Arnold" w:date="2018-10-30T14:33:00Z">
        <w:r w:rsidRPr="00186A94" w:rsidDel="00774B1D">
          <w:rPr>
            <w:rFonts w:ascii="Times New Roman" w:eastAsiaTheme="minorEastAsia" w:hAnsi="Times New Roman" w:cs="Times New Roman"/>
            <w:sz w:val="24"/>
            <w:szCs w:val="24"/>
          </w:rPr>
          <w:delText>i</w:delText>
        </w:r>
      </w:del>
      <w:r w:rsidRPr="00186A94">
        <w:rPr>
          <w:rFonts w:ascii="Times New Roman" w:eastAsiaTheme="minorEastAsia" w:hAnsi="Times New Roman" w:cs="Times New Roman"/>
          <w:sz w:val="24"/>
          <w:szCs w:val="24"/>
        </w:rPr>
        <w:t>s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The random error </w:t>
      </w:r>
      <w:proofErr w:type="gramStart"/>
      <w:ins w:id="138" w:author="Todd W Arnold" w:date="2018-10-30T14:33:00Z">
        <w:r w:rsidR="00774B1D">
          <w:rPr>
            <w:rFonts w:ascii="Times New Roman" w:eastAsiaTheme="minorEastAsia" w:hAnsi="Times New Roman" w:cs="Times New Roman"/>
            <w:sz w:val="24"/>
            <w:szCs w:val="24"/>
          </w:rPr>
          <w:t>wa</w:t>
        </w:r>
      </w:ins>
      <w:proofErr w:type="gramEnd"/>
      <w:del w:id="139" w:author="Todd W Arnold" w:date="2018-10-30T14:33:00Z">
        <w:r w:rsidRPr="00186A94" w:rsidDel="00774B1D">
          <w:rPr>
            <w:rFonts w:ascii="Times New Roman" w:eastAsiaTheme="minorEastAsia" w:hAnsi="Times New Roman" w:cs="Times New Roman"/>
            <w:sz w:val="24"/>
            <w:szCs w:val="24"/>
          </w:rPr>
          <w:delText>i</w:delText>
        </w:r>
      </w:del>
      <w:r w:rsidRPr="00186A94">
        <w:rPr>
          <w:rFonts w:ascii="Times New Roman" w:eastAsiaTheme="minorEastAsia" w:hAnsi="Times New Roman" w:cs="Times New Roman"/>
          <w:sz w:val="24"/>
          <w:szCs w:val="24"/>
        </w:rPr>
        <w:t>s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14:paraId="31150BDC" w14:textId="77777777" w:rsidR="00186A94" w:rsidRPr="00186A94" w:rsidRDefault="00563CD2"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14:paraId="0F74C321" w14:textId="77777777" w:rsidR="00186A94" w:rsidRPr="00186A94" w:rsidRDefault="00186A94" w:rsidP="00186A94">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14:paraId="0D6E720D" w14:textId="77777777"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14:paraId="611A24E0" w14:textId="77777777" w:rsidR="00186A94" w:rsidRPr="00186A94" w:rsidRDefault="00563CD2"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14:paraId="4305A281" w14:textId="77777777" w:rsidR="00186A94" w:rsidRPr="00186A94" w:rsidRDefault="00186A94" w:rsidP="00774B1D">
      <w:pPr>
        <w:spacing w:line="36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w:t>
      </w:r>
      <m:oMath>
        <m:sSub>
          <m:sSubPr>
            <m:ctrlPr>
              <w:ins w:id="140" w:author="Todd W Arnold" w:date="2018-10-30T14:26:00Z">
                <w:rPr>
                  <w:rFonts w:ascii="Cambria Math" w:hAnsi="Cambria Math" w:cs="Times New Roman"/>
                  <w:i/>
                  <w:sz w:val="24"/>
                  <w:szCs w:val="24"/>
                </w:rPr>
              </w:ins>
            </m:ctrlPr>
          </m:sSubPr>
          <m:e>
            <m:r>
              <w:ins w:id="141" w:author="Todd W Arnold" w:date="2018-10-30T14:26:00Z">
                <w:rPr>
                  <w:rFonts w:ascii="Cambria Math" w:hAnsi="Cambria Math" w:cs="Times New Roman"/>
                  <w:sz w:val="24"/>
                  <w:szCs w:val="24"/>
                </w:rPr>
                <m:t>p</m:t>
              </w:ins>
            </m:r>
          </m:e>
          <m:sub>
            <m:r>
              <w:ins w:id="142" w:author="Todd W Arnold" w:date="2018-10-30T14:26:00Z">
                <w:rPr>
                  <w:rFonts w:ascii="Cambria Math" w:hAnsi="Cambria Math" w:cs="Times New Roman"/>
                  <w:sz w:val="24"/>
                  <w:szCs w:val="24"/>
                </w:rPr>
                <m:t>h,i,j</m:t>
              </w:ins>
            </m:r>
          </m:sub>
        </m:sSub>
      </m:oMath>
      <w:ins w:id="143" w:author="Todd W Arnold" w:date="2018-10-30T14:26:00Z">
        <w:r w:rsidR="00774B1D">
          <w:rPr>
            <w:rFonts w:ascii="Times New Roman" w:eastAsiaTheme="minorEastAsia" w:hAnsi="Times New Roman" w:cs="Times New Roman"/>
            <w:sz w:val="24"/>
            <w:szCs w:val="24"/>
          </w:rPr>
          <w:t xml:space="preserve"> </w:t>
        </w:r>
      </w:ins>
      <w:ins w:id="144" w:author="Todd W Arnold" w:date="2018-10-30T14:28:00Z">
        <w:r w:rsidR="00774B1D">
          <w:rPr>
            <w:rFonts w:ascii="Times New Roman" w:eastAsiaTheme="minorEastAsia" w:hAnsi="Times New Roman" w:cs="Times New Roman"/>
            <w:sz w:val="24"/>
            <w:szCs w:val="24"/>
          </w:rPr>
          <w:t xml:space="preserve">potentially </w:t>
        </w:r>
      </w:ins>
      <w:r w:rsidRPr="00186A94">
        <w:rPr>
          <w:rFonts w:ascii="Times New Roman" w:hAnsi="Times New Roman" w:cs="Times New Roman"/>
          <w:sz w:val="24"/>
          <w:szCs w:val="24"/>
        </w:rPr>
        <w:t xml:space="preserve">varied by </w:t>
      </w:r>
      <w:ins w:id="145" w:author="Todd W Arnold" w:date="2018-10-30T14:26:00Z">
        <w:r w:rsidR="00774B1D">
          <w:rPr>
            <w:rFonts w:ascii="Times New Roman" w:hAnsi="Times New Roman" w:cs="Times New Roman"/>
            <w:sz w:val="24"/>
            <w:szCs w:val="24"/>
          </w:rPr>
          <w:t>plot (</w:t>
        </w:r>
        <w:r w:rsidR="00774B1D" w:rsidRPr="00774B1D">
          <w:rPr>
            <w:rFonts w:ascii="Times New Roman" w:hAnsi="Times New Roman" w:cs="Times New Roman"/>
            <w:i/>
            <w:sz w:val="24"/>
            <w:szCs w:val="24"/>
            <w:rPrChange w:id="146" w:author="Todd W Arnold" w:date="2018-10-30T14:27:00Z">
              <w:rPr>
                <w:rFonts w:ascii="Times New Roman" w:hAnsi="Times New Roman" w:cs="Times New Roman"/>
                <w:sz w:val="24"/>
                <w:szCs w:val="24"/>
              </w:rPr>
            </w:rPrChange>
          </w:rPr>
          <w:t>h</w:t>
        </w:r>
        <w:r w:rsidR="00774B1D">
          <w:rPr>
            <w:rFonts w:ascii="Times New Roman" w:hAnsi="Times New Roman" w:cs="Times New Roman"/>
            <w:sz w:val="24"/>
            <w:szCs w:val="24"/>
          </w:rPr>
          <w:t xml:space="preserve">), survey occasion </w:t>
        </w:r>
      </w:ins>
      <w:ins w:id="147" w:author="Todd W Arnold" w:date="2018-10-30T14:27:00Z">
        <w:r w:rsidR="00774B1D">
          <w:rPr>
            <w:rFonts w:ascii="Times New Roman" w:hAnsi="Times New Roman" w:cs="Times New Roman"/>
            <w:sz w:val="24"/>
            <w:szCs w:val="24"/>
          </w:rPr>
          <w:t>(</w:t>
        </w:r>
      </w:ins>
      <w:proofErr w:type="spellStart"/>
      <w:ins w:id="148" w:author="Todd W Arnold" w:date="2018-10-30T14:26:00Z">
        <w:r w:rsidR="00774B1D" w:rsidRPr="00774B1D">
          <w:rPr>
            <w:rFonts w:ascii="Times New Roman" w:hAnsi="Times New Roman" w:cs="Times New Roman"/>
            <w:i/>
            <w:sz w:val="24"/>
            <w:szCs w:val="24"/>
            <w:rPrChange w:id="149" w:author="Todd W Arnold" w:date="2018-10-30T14:27:00Z">
              <w:rPr>
                <w:rFonts w:ascii="Times New Roman" w:hAnsi="Times New Roman" w:cs="Times New Roman"/>
                <w:sz w:val="24"/>
                <w:szCs w:val="24"/>
              </w:rPr>
            </w:rPrChange>
          </w:rPr>
          <w:t>i</w:t>
        </w:r>
      </w:ins>
      <w:proofErr w:type="spellEnd"/>
      <w:ins w:id="150" w:author="Todd W Arnold" w:date="2018-10-30T14:27:00Z">
        <w:r w:rsidR="00774B1D">
          <w:rPr>
            <w:rFonts w:ascii="Times New Roman" w:hAnsi="Times New Roman" w:cs="Times New Roman"/>
            <w:sz w:val="24"/>
            <w:szCs w:val="24"/>
          </w:rPr>
          <w:t>),</w:t>
        </w:r>
      </w:ins>
      <w:ins w:id="151" w:author="Todd W Arnold" w:date="2018-10-30T14:26:00Z">
        <w:r w:rsidR="00774B1D">
          <w:rPr>
            <w:rFonts w:ascii="Times New Roman" w:hAnsi="Times New Roman" w:cs="Times New Roman"/>
            <w:sz w:val="24"/>
            <w:szCs w:val="24"/>
          </w:rPr>
          <w:t xml:space="preserve"> and </w:t>
        </w:r>
      </w:ins>
      <w:r w:rsidRPr="00186A94">
        <w:rPr>
          <w:rFonts w:ascii="Times New Roman" w:hAnsi="Times New Roman" w:cs="Times New Roman"/>
          <w:sz w:val="24"/>
          <w:szCs w:val="24"/>
        </w:rPr>
        <w:t>survey replicat</w:t>
      </w:r>
      <w:ins w:id="152" w:author="Todd W Arnold" w:date="2018-10-30T14:25:00Z">
        <w:r w:rsidR="00774B1D">
          <w:rPr>
            <w:rFonts w:ascii="Times New Roman" w:hAnsi="Times New Roman" w:cs="Times New Roman"/>
            <w:sz w:val="24"/>
            <w:szCs w:val="24"/>
          </w:rPr>
          <w:t>e</w:t>
        </w:r>
      </w:ins>
      <w:del w:id="153" w:author="Todd W Arnold" w:date="2018-10-30T14:25:00Z">
        <w:r w:rsidRPr="00186A94" w:rsidDel="00774B1D">
          <w:rPr>
            <w:rFonts w:ascii="Times New Roman" w:hAnsi="Times New Roman" w:cs="Times New Roman"/>
            <w:sz w:val="24"/>
            <w:szCs w:val="24"/>
          </w:rPr>
          <w:delText>ion</w:delText>
        </w:r>
      </w:del>
      <w:r w:rsidRPr="00186A94">
        <w:rPr>
          <w:rFonts w:ascii="Times New Roman" w:hAnsi="Times New Roman" w:cs="Times New Roman"/>
          <w:sz w:val="24"/>
          <w:szCs w:val="24"/>
        </w:rPr>
        <w:t xml:space="preserve"> </w:t>
      </w:r>
      <w:ins w:id="154" w:author="Todd W Arnold" w:date="2018-10-30T14:27:00Z">
        <w:r w:rsidR="00774B1D">
          <w:rPr>
            <w:rFonts w:ascii="Times New Roman" w:hAnsi="Times New Roman" w:cs="Times New Roman"/>
            <w:sz w:val="24"/>
            <w:szCs w:val="24"/>
          </w:rPr>
          <w:t>(</w:t>
        </w:r>
      </w:ins>
      <w:r w:rsidRPr="00186A94">
        <w:rPr>
          <w:rFonts w:ascii="Times New Roman" w:hAnsi="Times New Roman" w:cs="Times New Roman"/>
          <w:i/>
          <w:sz w:val="24"/>
          <w:szCs w:val="24"/>
        </w:rPr>
        <w:t>j</w:t>
      </w:r>
      <w:ins w:id="155" w:author="Todd W Arnold" w:date="2018-10-30T14:27:00Z">
        <w:r w:rsidR="00774B1D">
          <w:rPr>
            <w:rFonts w:ascii="Times New Roman" w:hAnsi="Times New Roman" w:cs="Times New Roman"/>
            <w:sz w:val="24"/>
            <w:szCs w:val="24"/>
          </w:rPr>
          <w:t>)</w:t>
        </w:r>
      </w:ins>
      <w:r w:rsidRPr="00186A94">
        <w:rPr>
          <w:rFonts w:ascii="Times New Roman" w:hAnsi="Times New Roman" w:cs="Times New Roman"/>
          <w:sz w:val="24"/>
          <w:szCs w:val="24"/>
        </w:rPr>
        <w:t xml:space="preserve"> </w:t>
      </w:r>
      <w:ins w:id="156" w:author="Todd W Arnold" w:date="2018-10-30T14:28:00Z">
        <w:r w:rsidR="00774B1D">
          <w:rPr>
            <w:rFonts w:ascii="Times New Roman" w:hAnsi="Times New Roman" w:cs="Times New Roman"/>
            <w:sz w:val="24"/>
            <w:szCs w:val="24"/>
          </w:rPr>
          <w:t xml:space="preserve">by using </w:t>
        </w:r>
      </w:ins>
      <w:del w:id="157" w:author="Todd W Arnold" w:date="2018-10-30T14:28:00Z">
        <w:r w:rsidRPr="00186A94" w:rsidDel="00774B1D">
          <w:rPr>
            <w:rFonts w:ascii="Times New Roman" w:hAnsi="Times New Roman" w:cs="Times New Roman"/>
            <w:sz w:val="24"/>
            <w:szCs w:val="24"/>
          </w:rPr>
          <w:delText xml:space="preserve">with </w:delText>
        </w:r>
      </w:del>
      <w:r w:rsidRPr="00186A94">
        <w:rPr>
          <w:rFonts w:ascii="Times New Roman" w:hAnsi="Times New Roman" w:cs="Times New Roman"/>
          <w:sz w:val="24"/>
          <w:szCs w:val="24"/>
        </w:rPr>
        <w:t>a Beta-binomial relationship:</w:t>
      </w:r>
    </w:p>
    <w:p w14:paraId="4A3815BD" w14:textId="77777777" w:rsidR="00186A94" w:rsidRPr="00186A94" w:rsidRDefault="00563CD2"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14:paraId="64A6DC8F" w14:textId="77777777" w:rsidR="00186A94" w:rsidRPr="00186A94" w:rsidRDefault="00563CD2"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14:paraId="70683F2D" w14:textId="77777777"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14:paraId="6A4C8A65" w14:textId="77777777" w:rsidR="00186A94" w:rsidRPr="00186A94" w:rsidRDefault="00563CD2" w:rsidP="00186A94">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14:paraId="15663802" w14:textId="77777777" w:rsidR="00186A94" w:rsidRPr="00186A94" w:rsidRDefault="00563CD2"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14:paraId="0D7F6D1C" w14:textId="77777777" w:rsidR="00186A94" w:rsidRPr="00186A94" w:rsidRDefault="00563CD2"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14:paraId="6C89907A" w14:textId="77777777" w:rsidR="00295D54" w:rsidRDefault="007D4F37" w:rsidP="00110BEE">
      <w:pPr>
        <w:spacing w:line="360" w:lineRule="auto"/>
        <w:rPr>
          <w:rFonts w:ascii="Times New Roman" w:hAnsi="Times New Roman" w:cs="Times New Roman"/>
          <w:sz w:val="24"/>
          <w:szCs w:val="24"/>
        </w:rPr>
      </w:pPr>
      <w:r>
        <w:rPr>
          <w:rFonts w:ascii="Times New Roman" w:hAnsi="Times New Roman" w:cs="Times New Roman"/>
          <w:sz w:val="24"/>
          <w:szCs w:val="24"/>
        </w:rPr>
        <w:t>Based on preliminary analyses, we did not fit covariates to detection probability because observations were insufficient for robust modeling (results not shown; see XX at doiXX). The Bayesian model-based approach was implemented using</w:t>
      </w:r>
      <w:ins w:id="158" w:author="Todd W Arnold" w:date="2018-10-30T11:41:00Z">
        <w:r w:rsidR="00F909B9">
          <w:rPr>
            <w:rFonts w:ascii="Times New Roman" w:hAnsi="Times New Roman" w:cs="Times New Roman"/>
            <w:sz w:val="24"/>
            <w:szCs w:val="24"/>
          </w:rPr>
          <w:t xml:space="preserve"> Markov chain Monte Carlo (MCMC) </w:t>
        </w:r>
        <w:r w:rsidR="00F909B9">
          <w:rPr>
            <w:rFonts w:ascii="Times New Roman" w:hAnsi="Times New Roman" w:cs="Times New Roman"/>
            <w:sz w:val="24"/>
            <w:szCs w:val="24"/>
          </w:rPr>
          <w:lastRenderedPageBreak/>
          <w:t>methods in JAGS (), accessed using</w:t>
        </w:r>
      </w:ins>
      <w:r>
        <w:rPr>
          <w:rFonts w:ascii="Times New Roman" w:hAnsi="Times New Roman" w:cs="Times New Roman"/>
          <w:sz w:val="24"/>
          <w:szCs w:val="24"/>
        </w:rPr>
        <w:t xml:space="preserve"> </w:t>
      </w:r>
      <w:proofErr w:type="spellStart"/>
      <w:r>
        <w:rPr>
          <w:rFonts w:ascii="Times New Roman" w:hAnsi="Times New Roman" w:cs="Times New Roman"/>
          <w:sz w:val="24"/>
          <w:szCs w:val="24"/>
        </w:rPr>
        <w:t>jagsUI</w:t>
      </w:r>
      <w:proofErr w:type="spellEnd"/>
      <w:r>
        <w:rPr>
          <w:rFonts w:ascii="Times New Roman" w:hAnsi="Times New Roman" w:cs="Times New Roman"/>
          <w:sz w:val="24"/>
          <w:szCs w:val="24"/>
        </w:rPr>
        <w:t xml:space="preserve"> (CITE XX) in Program R. We ran the models with 250,000 total iterations, 100 adaptation iterations, 50,000 burn-in iterations, a thinning rate of 10, and 3 chains</w:t>
      </w:r>
      <w:ins w:id="159" w:author="Todd W Arnold" w:date="2018-10-30T11:42:00Z">
        <w:r w:rsidR="00BA3196">
          <w:rPr>
            <w:rFonts w:ascii="Times New Roman" w:hAnsi="Times New Roman" w:cs="Times New Roman"/>
            <w:sz w:val="24"/>
            <w:szCs w:val="24"/>
          </w:rPr>
          <w:t xml:space="preserve">, for a total of 60,000 </w:t>
        </w:r>
      </w:ins>
      <w:ins w:id="160" w:author="Todd W Arnold" w:date="2018-10-30T11:43:00Z">
        <w:r w:rsidR="00BA3196">
          <w:rPr>
            <w:rFonts w:ascii="Times New Roman" w:hAnsi="Times New Roman" w:cs="Times New Roman"/>
            <w:sz w:val="24"/>
            <w:szCs w:val="24"/>
          </w:rPr>
          <w:t xml:space="preserve">estimates of each retained variable </w:t>
        </w:r>
      </w:ins>
      <w:ins w:id="161" w:author="Todd W Arnold" w:date="2018-10-30T11:42:00Z">
        <w:r w:rsidR="00BA3196">
          <w:rPr>
            <w:rFonts w:ascii="Times New Roman" w:hAnsi="Times New Roman" w:cs="Times New Roman"/>
            <w:sz w:val="24"/>
            <w:szCs w:val="24"/>
          </w:rPr>
          <w:t>in the posterior distribution</w:t>
        </w:r>
      </w:ins>
      <w:r>
        <w:rPr>
          <w:rFonts w:ascii="Times New Roman" w:hAnsi="Times New Roman" w:cs="Times New Roman"/>
          <w:sz w:val="24"/>
          <w:szCs w:val="24"/>
        </w:rPr>
        <w:t>.</w:t>
      </w:r>
    </w:p>
    <w:p w14:paraId="74789932" w14:textId="77777777" w:rsidR="009C7DE4" w:rsidRPr="00C067BD" w:rsidRDefault="009C7DE4" w:rsidP="001504C7">
      <w:pPr>
        <w:autoSpaceDE w:val="0"/>
        <w:autoSpaceDN w:val="0"/>
        <w:spacing w:line="360" w:lineRule="auto"/>
        <w:rPr>
          <w:rFonts w:ascii="Times New Roman" w:hAnsi="Times New Roman" w:cs="Times New Roman"/>
          <w:b/>
          <w:sz w:val="24"/>
          <w:szCs w:val="24"/>
        </w:rPr>
      </w:pPr>
      <w:commentRangeStart w:id="162"/>
      <w:r w:rsidRPr="00C067BD">
        <w:rPr>
          <w:rFonts w:ascii="Times New Roman" w:hAnsi="Times New Roman" w:cs="Times New Roman"/>
          <w:b/>
          <w:sz w:val="24"/>
          <w:szCs w:val="24"/>
        </w:rPr>
        <w:t>Results</w:t>
      </w:r>
      <w:commentRangeEnd w:id="162"/>
      <w:r w:rsidR="00BD7E2D">
        <w:rPr>
          <w:rStyle w:val="CommentReference"/>
        </w:rPr>
        <w:commentReference w:id="162"/>
      </w:r>
    </w:p>
    <w:p w14:paraId="5199FD30" w14:textId="77777777" w:rsidR="00204EEB" w:rsidRPr="00C966A8" w:rsidRDefault="00204EEB"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Lark Sparrow</w:t>
      </w:r>
    </w:p>
    <w:p w14:paraId="1B92F52E" w14:textId="77777777" w:rsidR="009C7DE4" w:rsidRDefault="00C067BD" w:rsidP="001504C7">
      <w:pPr>
        <w:autoSpaceDE w:val="0"/>
        <w:autoSpaceDN w:val="0"/>
        <w:spacing w:line="360" w:lineRule="auto"/>
        <w:rPr>
          <w:rFonts w:ascii="Times New Roman" w:hAnsi="Times New Roman" w:cs="Times New Roman"/>
          <w:sz w:val="24"/>
          <w:szCs w:val="24"/>
        </w:rPr>
      </w:pPr>
      <w:commentRangeStart w:id="163"/>
      <w:r>
        <w:rPr>
          <w:rFonts w:ascii="Times New Roman" w:hAnsi="Times New Roman" w:cs="Times New Roman"/>
          <w:sz w:val="24"/>
          <w:szCs w:val="24"/>
        </w:rPr>
        <w:t>P</w:t>
      </w:r>
      <w:commentRangeEnd w:id="163"/>
      <w:r w:rsidR="003E7D74">
        <w:rPr>
          <w:rStyle w:val="CommentReference"/>
        </w:rPr>
        <w:commentReference w:id="163"/>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commentRangeStart w:id="164"/>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commentRangeEnd w:id="164"/>
      <w:r w:rsidR="003E7D74">
        <w:rPr>
          <w:rStyle w:val="CommentReference"/>
        </w:rPr>
        <w:commentReference w:id="164"/>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ins w:id="165" w:author="Todd W Arnold" w:date="2018-10-30T13:22:00Z">
        <w:r w:rsidR="003E7D74">
          <w:rPr>
            <w:rFonts w:ascii="Times New Roman" w:hAnsi="Times New Roman" w:cs="Times New Roman"/>
            <w:sz w:val="24"/>
            <w:szCs w:val="24"/>
          </w:rPr>
          <w:t xml:space="preserve"> in all models</w:t>
        </w:r>
      </w:ins>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14:paraId="6FD497E9" w14:textId="77777777" w:rsidR="0016183D" w:rsidRPr="00B25E21" w:rsidRDefault="0016183D" w:rsidP="0016183D">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XX.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Parameter estimates are given with 85% confidence intervals. </w:t>
      </w:r>
      <w:commentRangeStart w:id="166"/>
      <w:r w:rsidRPr="00B25E21">
        <w:rPr>
          <w:rFonts w:ascii="Times New Roman" w:hAnsi="Times New Roman" w:cs="Times New Roman"/>
          <w:sz w:val="20"/>
          <w:szCs w:val="20"/>
        </w:rPr>
        <w:t xml:space="preserve">Bolded </w:t>
      </w:r>
      <w:commentRangeEnd w:id="166"/>
      <w:r w:rsidR="003E7D74">
        <w:rPr>
          <w:rStyle w:val="CommentReference"/>
        </w:rPr>
        <w:commentReference w:id="166"/>
      </w:r>
      <w:ins w:id="167" w:author="Todd W Arnold" w:date="2018-10-30T13:24:00Z">
        <w:r w:rsidR="003E7D74">
          <w:rPr>
            <w:rFonts w:ascii="Times New Roman" w:hAnsi="Times New Roman" w:cs="Times New Roman"/>
            <w:sz w:val="20"/>
            <w:szCs w:val="20"/>
          </w:rPr>
          <w:t xml:space="preserve">non-intercept </w:t>
        </w:r>
      </w:ins>
      <w:r w:rsidRPr="00B25E21">
        <w:rPr>
          <w:rFonts w:ascii="Times New Roman" w:hAnsi="Times New Roman" w:cs="Times New Roman"/>
          <w:sz w:val="20"/>
          <w:szCs w:val="20"/>
        </w:rPr>
        <w:t>parameter estimates are significant at p &lt; 0.15.</w:t>
      </w:r>
    </w:p>
    <w:tbl>
      <w:tblPr>
        <w:tblStyle w:val="TableGrid"/>
        <w:tblW w:w="8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90"/>
        <w:gridCol w:w="990"/>
        <w:gridCol w:w="810"/>
        <w:gridCol w:w="891"/>
        <w:gridCol w:w="945"/>
        <w:gridCol w:w="945"/>
        <w:gridCol w:w="996"/>
      </w:tblGrid>
      <w:tr w:rsidR="0069726A" w:rsidRPr="00A369C3" w14:paraId="1E179ED5" w14:textId="77777777" w:rsidTr="00501424">
        <w:tc>
          <w:tcPr>
            <w:tcW w:w="1176" w:type="dxa"/>
            <w:tcBorders>
              <w:top w:val="single" w:sz="4" w:space="0" w:color="auto"/>
            </w:tcBorders>
          </w:tcPr>
          <w:p w14:paraId="49D4BA4F" w14:textId="77777777" w:rsidR="0069726A" w:rsidRPr="00A369C3" w:rsidRDefault="0069726A"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974" w:type="dxa"/>
            <w:gridSpan w:val="2"/>
            <w:tcBorders>
              <w:top w:val="single" w:sz="4" w:space="0" w:color="auto"/>
            </w:tcBorders>
          </w:tcPr>
          <w:p w14:paraId="00FC3B80" w14:textId="77777777"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00" w:type="dxa"/>
            <w:gridSpan w:val="2"/>
            <w:tcBorders>
              <w:top w:val="single" w:sz="4" w:space="0" w:color="auto"/>
            </w:tcBorders>
          </w:tcPr>
          <w:p w14:paraId="678345F6" w14:textId="77777777"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891" w:type="dxa"/>
            <w:tcBorders>
              <w:top w:val="single" w:sz="4" w:space="0" w:color="auto"/>
            </w:tcBorders>
          </w:tcPr>
          <w:p w14:paraId="321FCB81" w14:textId="77777777" w:rsidR="0069726A" w:rsidRPr="00A369C3" w:rsidRDefault="0069726A" w:rsidP="00FC7227">
            <w:pPr>
              <w:autoSpaceDE w:val="0"/>
              <w:autoSpaceDN w:val="0"/>
              <w:spacing w:line="360" w:lineRule="auto"/>
              <w:jc w:val="center"/>
              <w:rPr>
                <w:rFonts w:ascii="Times New Roman" w:hAnsi="Times New Roman" w:cs="Times New Roman"/>
                <w:sz w:val="18"/>
                <w:szCs w:val="18"/>
              </w:rPr>
            </w:pPr>
          </w:p>
        </w:tc>
        <w:tc>
          <w:tcPr>
            <w:tcW w:w="1890" w:type="dxa"/>
            <w:gridSpan w:val="2"/>
            <w:tcBorders>
              <w:top w:val="single" w:sz="4" w:space="0" w:color="auto"/>
            </w:tcBorders>
          </w:tcPr>
          <w:p w14:paraId="08CEF0B4" w14:textId="77777777"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14:paraId="05F4DEE5"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69726A" w:rsidRPr="00A369C3" w14:paraId="0C2FAD02" w14:textId="77777777" w:rsidTr="00501424">
        <w:tc>
          <w:tcPr>
            <w:tcW w:w="1176" w:type="dxa"/>
            <w:tcBorders>
              <w:bottom w:val="single" w:sz="4" w:space="0" w:color="auto"/>
            </w:tcBorders>
          </w:tcPr>
          <w:p w14:paraId="0B35083B" w14:textId="77777777" w:rsidR="0069726A" w:rsidRPr="00A369C3" w:rsidRDefault="0069726A" w:rsidP="0069726A">
            <w:pPr>
              <w:autoSpaceDE w:val="0"/>
              <w:autoSpaceDN w:val="0"/>
              <w:spacing w:line="360" w:lineRule="auto"/>
              <w:rPr>
                <w:rFonts w:ascii="Times New Roman" w:hAnsi="Times New Roman" w:cs="Times New Roman"/>
                <w:sz w:val="18"/>
                <w:szCs w:val="18"/>
              </w:rPr>
            </w:pPr>
          </w:p>
        </w:tc>
        <w:tc>
          <w:tcPr>
            <w:tcW w:w="984" w:type="dxa"/>
            <w:tcBorders>
              <w:bottom w:val="single" w:sz="4" w:space="0" w:color="auto"/>
            </w:tcBorders>
          </w:tcPr>
          <w:p w14:paraId="0C89716A"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90" w:type="dxa"/>
            <w:tcBorders>
              <w:bottom w:val="single" w:sz="4" w:space="0" w:color="auto"/>
            </w:tcBorders>
          </w:tcPr>
          <w:p w14:paraId="0FD0A8E8"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990" w:type="dxa"/>
            <w:tcBorders>
              <w:bottom w:val="single" w:sz="4" w:space="0" w:color="auto"/>
            </w:tcBorders>
          </w:tcPr>
          <w:p w14:paraId="52EC8500"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10" w:type="dxa"/>
            <w:tcBorders>
              <w:bottom w:val="single" w:sz="4" w:space="0" w:color="auto"/>
            </w:tcBorders>
          </w:tcPr>
          <w:p w14:paraId="56B73E18" w14:textId="77777777"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891" w:type="dxa"/>
            <w:tcBorders>
              <w:bottom w:val="single" w:sz="4" w:space="0" w:color="auto"/>
            </w:tcBorders>
          </w:tcPr>
          <w:p w14:paraId="4ED60A8A" w14:textId="77777777" w:rsidR="0069726A" w:rsidRDefault="0069726A"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B2p</w:t>
            </w:r>
          </w:p>
        </w:tc>
        <w:tc>
          <w:tcPr>
            <w:tcW w:w="945" w:type="dxa"/>
            <w:tcBorders>
              <w:bottom w:val="single" w:sz="4" w:space="0" w:color="auto"/>
            </w:tcBorders>
          </w:tcPr>
          <w:p w14:paraId="045F3896" w14:textId="77777777" w:rsidR="0069726A" w:rsidRPr="00A369C3" w:rsidRDefault="00357842"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14:paraId="540A8DE9" w14:textId="77777777" w:rsidR="0069726A" w:rsidRPr="00A369C3" w:rsidRDefault="00357842"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14:paraId="33F2FF0F" w14:textId="77777777" w:rsidR="0069726A" w:rsidRPr="00A369C3" w:rsidRDefault="0069726A" w:rsidP="0069726A">
            <w:pPr>
              <w:autoSpaceDE w:val="0"/>
              <w:autoSpaceDN w:val="0"/>
              <w:spacing w:line="360" w:lineRule="auto"/>
              <w:rPr>
                <w:rFonts w:ascii="Times New Roman" w:hAnsi="Times New Roman" w:cs="Times New Roman"/>
                <w:sz w:val="18"/>
                <w:szCs w:val="18"/>
              </w:rPr>
            </w:pPr>
          </w:p>
        </w:tc>
      </w:tr>
      <w:tr w:rsidR="0069726A" w:rsidRPr="0069726A" w14:paraId="5C7B2C34" w14:textId="77777777" w:rsidTr="00501424">
        <w:tc>
          <w:tcPr>
            <w:tcW w:w="1176" w:type="dxa"/>
            <w:tcBorders>
              <w:top w:val="single" w:sz="4" w:space="0" w:color="auto"/>
            </w:tcBorders>
          </w:tcPr>
          <w:p w14:paraId="1C0CCEF1"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Disturbance</w:t>
            </w:r>
          </w:p>
        </w:tc>
        <w:tc>
          <w:tcPr>
            <w:tcW w:w="984" w:type="dxa"/>
            <w:tcBorders>
              <w:top w:val="single" w:sz="4" w:space="0" w:color="auto"/>
            </w:tcBorders>
          </w:tcPr>
          <w:p w14:paraId="326BA348" w14:textId="77777777" w:rsidR="0069726A" w:rsidRPr="003E7D74"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 xml:space="preserve"> </w:t>
            </w:r>
            <w:r w:rsidRPr="003E7D74">
              <w:rPr>
                <w:rFonts w:ascii="Times New Roman" w:hAnsi="Times New Roman" w:cs="Times New Roman"/>
                <w:sz w:val="18"/>
                <w:szCs w:val="18"/>
              </w:rPr>
              <w:t>-2.97</w:t>
            </w:r>
          </w:p>
          <w:p w14:paraId="6663CFAE"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(-4.48,-1.46)</w:t>
            </w:r>
          </w:p>
        </w:tc>
        <w:tc>
          <w:tcPr>
            <w:tcW w:w="990" w:type="dxa"/>
            <w:tcBorders>
              <w:top w:val="single" w:sz="4" w:space="0" w:color="auto"/>
            </w:tcBorders>
          </w:tcPr>
          <w:p w14:paraId="1E232DD7" w14:textId="77777777"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4.13</w:t>
            </w:r>
          </w:p>
          <w:p w14:paraId="46A24C99"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(2.58,5.68)</w:t>
            </w:r>
          </w:p>
        </w:tc>
        <w:tc>
          <w:tcPr>
            <w:tcW w:w="990" w:type="dxa"/>
            <w:tcBorders>
              <w:top w:val="single" w:sz="4" w:space="0" w:color="auto"/>
            </w:tcBorders>
          </w:tcPr>
          <w:p w14:paraId="5B616BF6" w14:textId="77777777" w:rsidR="0069726A" w:rsidRPr="003E7D74" w:rsidRDefault="0069726A"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-1.85</w:t>
            </w:r>
          </w:p>
          <w:p w14:paraId="4377A92A" w14:textId="77777777" w:rsidR="0069726A" w:rsidRPr="003E7D74" w:rsidRDefault="0069726A"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(-2.29,-1.41)</w:t>
            </w:r>
          </w:p>
        </w:tc>
        <w:tc>
          <w:tcPr>
            <w:tcW w:w="810" w:type="dxa"/>
            <w:tcBorders>
              <w:top w:val="single" w:sz="4" w:space="0" w:color="auto"/>
            </w:tcBorders>
          </w:tcPr>
          <w:p w14:paraId="60A18034" w14:textId="77777777"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0.26</w:t>
            </w:r>
          </w:p>
          <w:p w14:paraId="2EC043D4"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(0.08,0.43)</w:t>
            </w:r>
          </w:p>
        </w:tc>
        <w:tc>
          <w:tcPr>
            <w:tcW w:w="891" w:type="dxa"/>
            <w:tcBorders>
              <w:top w:val="single" w:sz="4" w:space="0" w:color="auto"/>
            </w:tcBorders>
          </w:tcPr>
          <w:p w14:paraId="20F6D5F0" w14:textId="77777777"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0.33</w:t>
            </w:r>
          </w:p>
          <w:p w14:paraId="387A1B53"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(0.15,0.52)</w:t>
            </w:r>
          </w:p>
        </w:tc>
        <w:tc>
          <w:tcPr>
            <w:tcW w:w="945" w:type="dxa"/>
            <w:tcBorders>
              <w:top w:val="single" w:sz="4" w:space="0" w:color="auto"/>
            </w:tcBorders>
          </w:tcPr>
          <w:p w14:paraId="3F770F67" w14:textId="77777777"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0.25</w:t>
            </w:r>
          </w:p>
          <w:p w14:paraId="5596AA7F"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-0.55,1.04</w:t>
            </w:r>
            <w:r w:rsidRPr="0069726A">
              <w:rPr>
                <w:rFonts w:ascii="Times New Roman" w:hAnsi="Times New Roman" w:cs="Times New Roman"/>
                <w:sz w:val="18"/>
                <w:szCs w:val="18"/>
              </w:rPr>
              <w:t>)</w:t>
            </w:r>
          </w:p>
        </w:tc>
        <w:tc>
          <w:tcPr>
            <w:tcW w:w="945" w:type="dxa"/>
            <w:tcBorders>
              <w:top w:val="single" w:sz="4" w:space="0" w:color="auto"/>
            </w:tcBorders>
          </w:tcPr>
          <w:p w14:paraId="1017C04D" w14:textId="77777777" w:rsidR="0069726A" w:rsidRPr="003E7D74" w:rsidRDefault="00501424"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-2.25</w:t>
            </w:r>
          </w:p>
          <w:p w14:paraId="7A390E9B" w14:textId="77777777" w:rsidR="0069726A" w:rsidRPr="003E7D74" w:rsidRDefault="00501424"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(-3.33,-1.17</w:t>
            </w:r>
            <w:r w:rsidR="0069726A" w:rsidRPr="003E7D74">
              <w:rPr>
                <w:rFonts w:ascii="Times New Roman" w:hAnsi="Times New Roman" w:cs="Times New Roman"/>
                <w:sz w:val="18"/>
                <w:szCs w:val="18"/>
              </w:rPr>
              <w:t>)</w:t>
            </w:r>
          </w:p>
        </w:tc>
        <w:tc>
          <w:tcPr>
            <w:tcW w:w="996" w:type="dxa"/>
            <w:tcBorders>
              <w:top w:val="single" w:sz="4" w:space="0" w:color="auto"/>
            </w:tcBorders>
          </w:tcPr>
          <w:p w14:paraId="79F238D5"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442.73</w:t>
            </w:r>
          </w:p>
        </w:tc>
      </w:tr>
      <w:tr w:rsidR="0069726A" w:rsidRPr="0069726A" w14:paraId="540EDAEE" w14:textId="77777777" w:rsidTr="00501424">
        <w:tc>
          <w:tcPr>
            <w:tcW w:w="1176" w:type="dxa"/>
          </w:tcPr>
          <w:p w14:paraId="7C5BA539"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Canopy</w:t>
            </w:r>
          </w:p>
        </w:tc>
        <w:tc>
          <w:tcPr>
            <w:tcW w:w="984" w:type="dxa"/>
          </w:tcPr>
          <w:p w14:paraId="62DE6FD8" w14:textId="77777777"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-0.07</w:t>
            </w:r>
          </w:p>
          <w:p w14:paraId="0A75A04B"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-0.70,0.56</w:t>
            </w:r>
            <w:r w:rsidRPr="0069726A">
              <w:rPr>
                <w:rFonts w:ascii="Times New Roman" w:hAnsi="Times New Roman" w:cs="Times New Roman"/>
                <w:sz w:val="18"/>
                <w:szCs w:val="18"/>
              </w:rPr>
              <w:t>)</w:t>
            </w:r>
          </w:p>
        </w:tc>
        <w:tc>
          <w:tcPr>
            <w:tcW w:w="990" w:type="dxa"/>
          </w:tcPr>
          <w:p w14:paraId="5D930329" w14:textId="77777777"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-0.85</w:t>
            </w:r>
          </w:p>
          <w:p w14:paraId="6BED1249" w14:textId="77777777" w:rsidR="00501424" w:rsidRPr="0069726A" w:rsidRDefault="00501424"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(-1.42,-0.28)</w:t>
            </w:r>
          </w:p>
        </w:tc>
        <w:tc>
          <w:tcPr>
            <w:tcW w:w="990" w:type="dxa"/>
          </w:tcPr>
          <w:p w14:paraId="00E364EC" w14:textId="77777777" w:rsidR="0069726A" w:rsidRPr="003E7D74" w:rsidRDefault="00501424"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-1.70</w:t>
            </w:r>
          </w:p>
          <w:p w14:paraId="2EA36284" w14:textId="77777777" w:rsidR="0069726A" w:rsidRPr="003E7D74" w:rsidRDefault="00501424"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(-2.18,-1.23</w:t>
            </w:r>
            <w:r w:rsidR="0069726A" w:rsidRPr="003E7D74">
              <w:rPr>
                <w:rFonts w:ascii="Times New Roman" w:hAnsi="Times New Roman" w:cs="Times New Roman"/>
                <w:sz w:val="18"/>
                <w:szCs w:val="18"/>
              </w:rPr>
              <w:t>)</w:t>
            </w:r>
          </w:p>
        </w:tc>
        <w:tc>
          <w:tcPr>
            <w:tcW w:w="810" w:type="dxa"/>
          </w:tcPr>
          <w:p w14:paraId="4D071EF2" w14:textId="77777777" w:rsidR="00501424" w:rsidRPr="00824408" w:rsidRDefault="0069726A" w:rsidP="0016183D">
            <w:pPr>
              <w:autoSpaceDE w:val="0"/>
              <w:autoSpaceDN w:val="0"/>
              <w:spacing w:line="36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501424" w:rsidRPr="00824408">
              <w:rPr>
                <w:rFonts w:ascii="Times New Roman" w:hAnsi="Times New Roman" w:cs="Times New Roman"/>
                <w:b/>
                <w:sz w:val="18"/>
                <w:szCs w:val="18"/>
              </w:rPr>
              <w:t>0.29</w:t>
            </w:r>
          </w:p>
          <w:p w14:paraId="253B09B6"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501424"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14:paraId="64F05A8A" w14:textId="77777777" w:rsidR="0069726A" w:rsidRPr="00824408" w:rsidRDefault="009D19EF"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0.36</w:t>
            </w:r>
          </w:p>
          <w:p w14:paraId="73CE4EA6" w14:textId="77777777" w:rsidR="009D19EF"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14:paraId="4CAC336F" w14:textId="77777777" w:rsidR="009D19EF"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0.27</w:t>
            </w:r>
          </w:p>
          <w:p w14:paraId="053E105B" w14:textId="77777777"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(-0.71,0.76</w:t>
            </w:r>
            <w:r w:rsidR="0069726A" w:rsidRPr="0069726A">
              <w:rPr>
                <w:rFonts w:ascii="Times New Roman" w:hAnsi="Times New Roman" w:cs="Times New Roman"/>
                <w:sz w:val="18"/>
                <w:szCs w:val="18"/>
              </w:rPr>
              <w:t>)</w:t>
            </w:r>
          </w:p>
        </w:tc>
        <w:tc>
          <w:tcPr>
            <w:tcW w:w="945" w:type="dxa"/>
          </w:tcPr>
          <w:p w14:paraId="39061D2B" w14:textId="77777777" w:rsidR="0069726A" w:rsidRPr="003E7D74" w:rsidRDefault="0069726A" w:rsidP="0016183D">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 xml:space="preserve"> </w:t>
            </w:r>
            <w:r w:rsidR="009B60A6" w:rsidRPr="003E7D74">
              <w:rPr>
                <w:rFonts w:ascii="Times New Roman" w:hAnsi="Times New Roman" w:cs="Times New Roman"/>
                <w:sz w:val="18"/>
                <w:szCs w:val="18"/>
              </w:rPr>
              <w:t>-2.16</w:t>
            </w:r>
          </w:p>
          <w:p w14:paraId="3A99D79C" w14:textId="77777777" w:rsidR="009D19EF" w:rsidRPr="003E7D74" w:rsidRDefault="009D19EF" w:rsidP="0016183D">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w:t>
            </w:r>
            <w:r w:rsidR="009B60A6" w:rsidRPr="003E7D74">
              <w:rPr>
                <w:rFonts w:ascii="Times New Roman" w:hAnsi="Times New Roman" w:cs="Times New Roman"/>
                <w:sz w:val="18"/>
                <w:szCs w:val="18"/>
              </w:rPr>
              <w:t>-3.20,-1.11</w:t>
            </w:r>
            <w:r w:rsidRPr="003E7D74">
              <w:rPr>
                <w:rFonts w:ascii="Times New Roman" w:hAnsi="Times New Roman" w:cs="Times New Roman"/>
                <w:sz w:val="18"/>
                <w:szCs w:val="18"/>
              </w:rPr>
              <w:t>)</w:t>
            </w:r>
          </w:p>
        </w:tc>
        <w:tc>
          <w:tcPr>
            <w:tcW w:w="996" w:type="dxa"/>
          </w:tcPr>
          <w:p w14:paraId="3AF13F1C"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461.61</w:t>
            </w:r>
          </w:p>
        </w:tc>
      </w:tr>
      <w:tr w:rsidR="0069726A" w:rsidRPr="0069726A" w14:paraId="4AF70297" w14:textId="77777777" w:rsidTr="00501424">
        <w:tc>
          <w:tcPr>
            <w:tcW w:w="1176" w:type="dxa"/>
          </w:tcPr>
          <w:p w14:paraId="58F1BA6B"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Woody Stems</w:t>
            </w:r>
          </w:p>
        </w:tc>
        <w:tc>
          <w:tcPr>
            <w:tcW w:w="984" w:type="dxa"/>
          </w:tcPr>
          <w:p w14:paraId="4C899288" w14:textId="77777777" w:rsidR="009B60A6"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9B60A6">
              <w:rPr>
                <w:rFonts w:ascii="Times New Roman" w:hAnsi="Times New Roman" w:cs="Times New Roman"/>
                <w:sz w:val="18"/>
                <w:szCs w:val="18"/>
              </w:rPr>
              <w:t>0.13</w:t>
            </w:r>
          </w:p>
          <w:p w14:paraId="54C74851"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9B60A6">
              <w:rPr>
                <w:rFonts w:ascii="Times New Roman" w:hAnsi="Times New Roman" w:cs="Times New Roman"/>
                <w:sz w:val="18"/>
                <w:szCs w:val="18"/>
              </w:rPr>
              <w:t>-0.45,0.71</w:t>
            </w:r>
            <w:r w:rsidRPr="0069726A">
              <w:rPr>
                <w:rFonts w:ascii="Times New Roman" w:hAnsi="Times New Roman" w:cs="Times New Roman"/>
                <w:sz w:val="18"/>
                <w:szCs w:val="18"/>
              </w:rPr>
              <w:t>)</w:t>
            </w:r>
          </w:p>
        </w:tc>
        <w:tc>
          <w:tcPr>
            <w:tcW w:w="990" w:type="dxa"/>
          </w:tcPr>
          <w:p w14:paraId="7C2E2E41" w14:textId="77777777"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-0.58</w:t>
            </w:r>
          </w:p>
          <w:p w14:paraId="12B163DC"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-1.11,-0.05</w:t>
            </w:r>
            <w:r w:rsidRPr="00824408">
              <w:rPr>
                <w:rFonts w:ascii="Times New Roman" w:hAnsi="Times New Roman" w:cs="Times New Roman"/>
                <w:b/>
                <w:sz w:val="18"/>
                <w:szCs w:val="18"/>
              </w:rPr>
              <w:t>)</w:t>
            </w:r>
          </w:p>
        </w:tc>
        <w:tc>
          <w:tcPr>
            <w:tcW w:w="990" w:type="dxa"/>
          </w:tcPr>
          <w:p w14:paraId="3A50A64B" w14:textId="77777777" w:rsidR="0069726A" w:rsidRPr="003E7D74" w:rsidRDefault="009B60A6"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-1.78</w:t>
            </w:r>
          </w:p>
          <w:p w14:paraId="43086E00" w14:textId="77777777" w:rsidR="0069726A" w:rsidRPr="003E7D74" w:rsidRDefault="009B60A6"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(-2.22,-1.35</w:t>
            </w:r>
            <w:r w:rsidR="0069726A" w:rsidRPr="003E7D74">
              <w:rPr>
                <w:rFonts w:ascii="Times New Roman" w:hAnsi="Times New Roman" w:cs="Times New Roman"/>
                <w:sz w:val="18"/>
                <w:szCs w:val="18"/>
              </w:rPr>
              <w:t>)</w:t>
            </w:r>
          </w:p>
        </w:tc>
        <w:tc>
          <w:tcPr>
            <w:tcW w:w="810" w:type="dxa"/>
          </w:tcPr>
          <w:p w14:paraId="3570DF46" w14:textId="77777777"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r w:rsidR="0069726A" w:rsidRPr="00824408">
              <w:rPr>
                <w:rFonts w:ascii="Times New Roman" w:hAnsi="Times New Roman" w:cs="Times New Roman"/>
                <w:b/>
                <w:sz w:val="18"/>
                <w:szCs w:val="18"/>
              </w:rPr>
              <w:t xml:space="preserve"> </w:t>
            </w:r>
          </w:p>
          <w:p w14:paraId="46326223" w14:textId="77777777"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14:paraId="15EBAD29" w14:textId="77777777"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14:paraId="0D5ECC93" w14:textId="77777777" w:rsidR="0069726A" w:rsidRPr="0069726A" w:rsidRDefault="009B60A6"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14:paraId="08DACC3E" w14:textId="77777777" w:rsidR="009B60A6" w:rsidRDefault="009B60A6"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0.07</w:t>
            </w:r>
          </w:p>
          <w:p w14:paraId="4CDA19C6" w14:textId="77777777"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9B60A6">
              <w:rPr>
                <w:rFonts w:ascii="Times New Roman" w:hAnsi="Times New Roman" w:cs="Times New Roman"/>
                <w:sz w:val="18"/>
                <w:szCs w:val="18"/>
              </w:rPr>
              <w:t>-0.68,0.82</w:t>
            </w:r>
            <w:r w:rsidR="0069726A" w:rsidRPr="0069726A">
              <w:rPr>
                <w:rFonts w:ascii="Times New Roman" w:hAnsi="Times New Roman" w:cs="Times New Roman"/>
                <w:sz w:val="18"/>
                <w:szCs w:val="18"/>
              </w:rPr>
              <w:t>)</w:t>
            </w:r>
          </w:p>
        </w:tc>
        <w:tc>
          <w:tcPr>
            <w:tcW w:w="945" w:type="dxa"/>
          </w:tcPr>
          <w:p w14:paraId="661BA40F" w14:textId="77777777" w:rsidR="009B60A6" w:rsidRPr="003E7D74" w:rsidRDefault="009B60A6" w:rsidP="0016183D">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-2.12</w:t>
            </w:r>
          </w:p>
          <w:p w14:paraId="4D71B934" w14:textId="77777777" w:rsidR="0069726A" w:rsidRPr="003E7D74" w:rsidRDefault="009D19EF" w:rsidP="0016183D">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w:t>
            </w:r>
            <w:r w:rsidR="009B60A6" w:rsidRPr="003E7D74">
              <w:rPr>
                <w:rFonts w:ascii="Times New Roman" w:hAnsi="Times New Roman" w:cs="Times New Roman"/>
                <w:sz w:val="18"/>
                <w:szCs w:val="18"/>
              </w:rPr>
              <w:t>-3.14,-1.10</w:t>
            </w:r>
            <w:r w:rsidR="0069726A" w:rsidRPr="003E7D74">
              <w:rPr>
                <w:rFonts w:ascii="Times New Roman" w:hAnsi="Times New Roman" w:cs="Times New Roman"/>
                <w:sz w:val="18"/>
                <w:szCs w:val="18"/>
              </w:rPr>
              <w:t>)</w:t>
            </w:r>
          </w:p>
        </w:tc>
        <w:tc>
          <w:tcPr>
            <w:tcW w:w="996" w:type="dxa"/>
          </w:tcPr>
          <w:p w14:paraId="1EDACCFF"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463.78</w:t>
            </w:r>
          </w:p>
        </w:tc>
      </w:tr>
      <w:tr w:rsidR="0069726A" w:rsidRPr="0069726A" w14:paraId="3D0CEC0B" w14:textId="77777777" w:rsidTr="00501424">
        <w:tc>
          <w:tcPr>
            <w:tcW w:w="1176" w:type="dxa"/>
          </w:tcPr>
          <w:p w14:paraId="012B3E4A"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Null</w:t>
            </w:r>
          </w:p>
        </w:tc>
        <w:tc>
          <w:tcPr>
            <w:tcW w:w="984" w:type="dxa"/>
          </w:tcPr>
          <w:p w14:paraId="730151C8" w14:textId="77777777"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14AB48A4" w14:textId="77777777"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Pr>
          <w:p w14:paraId="0A0E78A6" w14:textId="77777777" w:rsidR="0069726A"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14:paraId="68372D34" w14:textId="77777777" w:rsidR="000709A1" w:rsidRPr="0069726A"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0" w:type="dxa"/>
          </w:tcPr>
          <w:p w14:paraId="27CE06DF" w14:textId="77777777" w:rsidR="0069726A" w:rsidRPr="003E7D74" w:rsidRDefault="000709A1"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-1.74</w:t>
            </w:r>
          </w:p>
          <w:p w14:paraId="25EA70D4" w14:textId="77777777" w:rsidR="000709A1" w:rsidRPr="003E7D74" w:rsidRDefault="000709A1"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(-2.18,-1.30)</w:t>
            </w:r>
          </w:p>
        </w:tc>
        <w:tc>
          <w:tcPr>
            <w:tcW w:w="810" w:type="dxa"/>
          </w:tcPr>
          <w:p w14:paraId="2DF74A5C" w14:textId="77777777"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14:paraId="02EC80FE" w14:textId="77777777"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Pr>
          <w:p w14:paraId="461D5462" w14:textId="77777777"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14:paraId="6E3B11B6" w14:textId="77777777"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14:paraId="6B23695A" w14:textId="77777777"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14:paraId="488D93D0" w14:textId="77777777"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Pr>
          <w:p w14:paraId="7A6C5E9D" w14:textId="77777777" w:rsidR="0069726A" w:rsidRPr="003E7D74" w:rsidRDefault="000709A1"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-2.09</w:t>
            </w:r>
          </w:p>
          <w:p w14:paraId="2A7694E3" w14:textId="77777777" w:rsidR="000709A1" w:rsidRPr="003E7D74" w:rsidRDefault="000709A1"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(-3.06,-1.12)</w:t>
            </w:r>
          </w:p>
        </w:tc>
        <w:tc>
          <w:tcPr>
            <w:tcW w:w="996" w:type="dxa"/>
          </w:tcPr>
          <w:p w14:paraId="223A9904"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464.09</w:t>
            </w:r>
          </w:p>
        </w:tc>
      </w:tr>
      <w:tr w:rsidR="0069726A" w:rsidRPr="0069726A" w14:paraId="0F7822E0" w14:textId="77777777" w:rsidTr="00501424">
        <w:tc>
          <w:tcPr>
            <w:tcW w:w="1176" w:type="dxa"/>
            <w:tcBorders>
              <w:bottom w:val="single" w:sz="4" w:space="0" w:color="auto"/>
            </w:tcBorders>
          </w:tcPr>
          <w:p w14:paraId="33C847AD" w14:textId="77777777"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Litter</w:t>
            </w:r>
          </w:p>
        </w:tc>
        <w:tc>
          <w:tcPr>
            <w:tcW w:w="984" w:type="dxa"/>
            <w:tcBorders>
              <w:bottom w:val="single" w:sz="4" w:space="0" w:color="auto"/>
            </w:tcBorders>
          </w:tcPr>
          <w:p w14:paraId="25727DFC" w14:textId="77777777"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3457E0A0" w14:textId="77777777"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Borders>
              <w:bottom w:val="single" w:sz="4" w:space="0" w:color="auto"/>
            </w:tcBorders>
          </w:tcPr>
          <w:p w14:paraId="2A5116D2" w14:textId="77777777"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14:paraId="03E52EB7" w14:textId="77777777"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(-0.43,0.41)</w:t>
            </w:r>
          </w:p>
        </w:tc>
        <w:tc>
          <w:tcPr>
            <w:tcW w:w="990" w:type="dxa"/>
            <w:tcBorders>
              <w:bottom w:val="single" w:sz="4" w:space="0" w:color="auto"/>
            </w:tcBorders>
          </w:tcPr>
          <w:p w14:paraId="0A3DCD58" w14:textId="77777777" w:rsidR="0069726A" w:rsidRPr="003E7D74" w:rsidRDefault="0088613F"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-1.74</w:t>
            </w:r>
          </w:p>
          <w:p w14:paraId="7FFB588B" w14:textId="77777777" w:rsidR="0088613F" w:rsidRPr="003E7D74" w:rsidRDefault="0088613F"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(-2.19,-1.30)</w:t>
            </w:r>
          </w:p>
        </w:tc>
        <w:tc>
          <w:tcPr>
            <w:tcW w:w="810" w:type="dxa"/>
            <w:tcBorders>
              <w:bottom w:val="single" w:sz="4" w:space="0" w:color="auto"/>
            </w:tcBorders>
          </w:tcPr>
          <w:p w14:paraId="6880D9CF" w14:textId="77777777"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14:paraId="3230CA38" w14:textId="77777777"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Borders>
              <w:bottom w:val="single" w:sz="4" w:space="0" w:color="auto"/>
            </w:tcBorders>
          </w:tcPr>
          <w:p w14:paraId="14CA8F07" w14:textId="77777777"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14:paraId="39DDBA5D" w14:textId="77777777"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Borders>
              <w:bottom w:val="single" w:sz="4" w:space="0" w:color="auto"/>
            </w:tcBorders>
          </w:tcPr>
          <w:p w14:paraId="0A434BD1" w14:textId="77777777" w:rsid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14:paraId="52C05615" w14:textId="77777777" w:rsidR="00C31906" w:rsidRP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Borders>
              <w:bottom w:val="single" w:sz="4" w:space="0" w:color="auto"/>
            </w:tcBorders>
          </w:tcPr>
          <w:p w14:paraId="37B35692" w14:textId="77777777" w:rsidR="0069726A" w:rsidRPr="003E7D74" w:rsidRDefault="00C31906"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-2.09</w:t>
            </w:r>
          </w:p>
          <w:p w14:paraId="760CEAF0" w14:textId="77777777" w:rsidR="00C31906" w:rsidRPr="003E7D74" w:rsidRDefault="00C31906" w:rsidP="0069726A">
            <w:pPr>
              <w:autoSpaceDE w:val="0"/>
              <w:autoSpaceDN w:val="0"/>
              <w:spacing w:line="360" w:lineRule="auto"/>
              <w:jc w:val="center"/>
              <w:rPr>
                <w:rFonts w:ascii="Times New Roman" w:hAnsi="Times New Roman" w:cs="Times New Roman"/>
                <w:sz w:val="18"/>
                <w:szCs w:val="18"/>
              </w:rPr>
            </w:pPr>
            <w:r w:rsidRPr="003E7D74">
              <w:rPr>
                <w:rFonts w:ascii="Times New Roman" w:hAnsi="Times New Roman" w:cs="Times New Roman"/>
                <w:sz w:val="18"/>
                <w:szCs w:val="18"/>
              </w:rPr>
              <w:t>(-3.06,-1.12)</w:t>
            </w:r>
          </w:p>
        </w:tc>
        <w:tc>
          <w:tcPr>
            <w:tcW w:w="996" w:type="dxa"/>
            <w:tcBorders>
              <w:bottom w:val="single" w:sz="4" w:space="0" w:color="auto"/>
            </w:tcBorders>
          </w:tcPr>
          <w:p w14:paraId="689DF976" w14:textId="77777777"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466.09</w:t>
            </w:r>
          </w:p>
        </w:tc>
      </w:tr>
    </w:tbl>
    <w:p w14:paraId="0EDE9A49" w14:textId="77777777" w:rsidR="001C2D3F" w:rsidRDefault="001C2D3F" w:rsidP="001504C7">
      <w:pPr>
        <w:autoSpaceDE w:val="0"/>
        <w:autoSpaceDN w:val="0"/>
        <w:spacing w:line="360" w:lineRule="auto"/>
        <w:rPr>
          <w:rFonts w:ascii="Times New Roman" w:hAnsi="Times New Roman" w:cs="Times New Roman"/>
          <w:sz w:val="24"/>
          <w:szCs w:val="24"/>
        </w:rPr>
      </w:pPr>
    </w:p>
    <w:p w14:paraId="0CD18AC2" w14:textId="77777777" w:rsidR="00F47D57" w:rsidRDefault="00F47D57"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971942" wp14:editId="45B0D942">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14:anchorId="2C8BA27A" wp14:editId="03E4F293">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14:paraId="5DC4FCB5" w14:textId="77777777" w:rsidR="001A667E" w:rsidRPr="00E96B99" w:rsidRDefault="00F47D57" w:rsidP="001504C7">
      <w:pPr>
        <w:autoSpaceDE w:val="0"/>
        <w:autoSpaceDN w:val="0"/>
        <w:spacing w:line="360" w:lineRule="auto"/>
        <w:rPr>
          <w:rFonts w:ascii="Times New Roman" w:hAnsi="Times New Roman" w:cs="Times New Roman"/>
          <w:sz w:val="20"/>
          <w:szCs w:val="20"/>
        </w:rPr>
      </w:pPr>
      <w:r w:rsidRPr="00DB1013">
        <w:rPr>
          <w:rFonts w:ascii="Times New Roman" w:hAnsi="Times New Roman" w:cs="Times New Roman"/>
          <w:sz w:val="20"/>
          <w:szCs w:val="20"/>
        </w:rPr>
        <w:lastRenderedPageBreak/>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XX.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ins w:id="168" w:author="Todd W Arnold" w:date="2018-10-30T13:25:00Z">
        <w:r w:rsidR="00F619CF">
          <w:rPr>
            <w:rFonts w:ascii="Times New Roman" w:hAnsi="Times New Roman" w:cs="Times New Roman"/>
            <w:sz w:val="20"/>
            <w:szCs w:val="20"/>
          </w:rPr>
          <w:t xml:space="preserve">predicted </w:t>
        </w:r>
      </w:ins>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commentRangeStart w:id="169"/>
      <w:r w:rsidRPr="00DB1013">
        <w:rPr>
          <w:rFonts w:ascii="Times New Roman" w:hAnsi="Times New Roman" w:cs="Times New Roman"/>
          <w:sz w:val="20"/>
          <w:szCs w:val="20"/>
        </w:rPr>
        <w:t>confidence</w:t>
      </w:r>
      <w:commentRangeEnd w:id="169"/>
      <w:r w:rsidR="003E7D74">
        <w:rPr>
          <w:rStyle w:val="CommentReference"/>
        </w:rPr>
        <w:commentReference w:id="169"/>
      </w:r>
      <w:r w:rsidRPr="00DB1013">
        <w:rPr>
          <w:rFonts w:ascii="Times New Roman" w:hAnsi="Times New Roman" w:cs="Times New Roman"/>
          <w:sz w:val="20"/>
          <w:szCs w:val="20"/>
        </w:rPr>
        <w:t xml:space="preserve"> intervals.</w:t>
      </w:r>
    </w:p>
    <w:p w14:paraId="691F897D" w14:textId="77777777" w:rsidR="00204EEB" w:rsidRPr="00C966A8" w:rsidRDefault="00204EEB"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14:paraId="79EA632A" w14:textId="77777777" w:rsidR="00B44858" w:rsidRDefault="00E13C13" w:rsidP="001504C7">
      <w:pPr>
        <w:autoSpaceDE w:val="0"/>
        <w:autoSpaceDN w:val="0"/>
        <w:spacing w:line="360" w:lineRule="auto"/>
        <w:rPr>
          <w:rFonts w:ascii="Times New Roman" w:hAnsi="Times New Roman" w:cs="Times New Roman"/>
          <w:sz w:val="24"/>
          <w:szCs w:val="24"/>
        </w:rPr>
      </w:pPr>
      <w:commentRangeStart w:id="170"/>
      <w:r>
        <w:rPr>
          <w:rFonts w:ascii="Times New Roman" w:hAnsi="Times New Roman" w:cs="Times New Roman"/>
          <w:sz w:val="24"/>
          <w:szCs w:val="24"/>
        </w:rPr>
        <w:t>P</w:t>
      </w:r>
      <w:commentRangeEnd w:id="170"/>
      <w:r w:rsidR="00BD7E2D">
        <w:rPr>
          <w:rStyle w:val="CommentReference"/>
        </w:rPr>
        <w:commentReference w:id="170"/>
      </w:r>
      <w:r>
        <w:rPr>
          <w:rFonts w:ascii="Times New Roman" w:hAnsi="Times New Roman" w:cs="Times New Roman"/>
          <w:sz w:val="24"/>
          <w:szCs w:val="24"/>
        </w:rPr>
        <w:t xml:space="preserve">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xml:space="preserve">, </w:t>
      </w:r>
      <w:del w:id="171" w:author="Todd W Arnold" w:date="2018-10-30T14:16:00Z">
        <w:r w:rsidR="007C558F" w:rsidRPr="00C966A8" w:rsidDel="00BD7E2D">
          <w:rPr>
            <w:rFonts w:ascii="Times New Roman" w:hAnsi="Times New Roman" w:cs="Times New Roman"/>
            <w:sz w:val="24"/>
            <w:szCs w:val="24"/>
          </w:rPr>
          <w:delText xml:space="preserve">though results were only </w:delText>
        </w:r>
        <w:commentRangeStart w:id="172"/>
        <w:r w:rsidR="007C558F" w:rsidRPr="00C966A8" w:rsidDel="00BD7E2D">
          <w:rPr>
            <w:rFonts w:ascii="Times New Roman" w:hAnsi="Times New Roman" w:cs="Times New Roman"/>
            <w:sz w:val="24"/>
            <w:szCs w:val="24"/>
          </w:rPr>
          <w:delText>marginally significant</w:delText>
        </w:r>
        <w:r w:rsidR="00590092" w:rsidRPr="00C966A8" w:rsidDel="00BD7E2D">
          <w:rPr>
            <w:rFonts w:ascii="Times New Roman" w:hAnsi="Times New Roman" w:cs="Times New Roman"/>
            <w:sz w:val="24"/>
            <w:szCs w:val="24"/>
          </w:rPr>
          <w:delText xml:space="preserve"> </w:delText>
        </w:r>
      </w:del>
      <w:commentRangeEnd w:id="172"/>
      <w:r w:rsidR="00BD7E2D">
        <w:rPr>
          <w:rStyle w:val="CommentReference"/>
        </w:rPr>
        <w:commentReference w:id="172"/>
      </w:r>
      <w:ins w:id="173" w:author="Todd W Arnold" w:date="2018-10-30T14:16:00Z">
        <w:r w:rsidR="00BD7E2D">
          <w:rPr>
            <w:rFonts w:ascii="Times New Roman" w:hAnsi="Times New Roman" w:cs="Times New Roman"/>
            <w:sz w:val="24"/>
            <w:szCs w:val="24"/>
          </w:rPr>
          <w:t xml:space="preserve">but unaffected by disturbance </w:t>
        </w:r>
      </w:ins>
      <w:r w:rsidR="00590092" w:rsidRPr="00C966A8">
        <w:rPr>
          <w:rFonts w:ascii="Times New Roman" w:hAnsi="Times New Roman" w:cs="Times New Roman"/>
          <w:sz w:val="24"/>
          <w:szCs w:val="24"/>
        </w:rPr>
        <w:t>(</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14:paraId="2FEB2B89" w14:textId="77777777" w:rsidR="00B25E21" w:rsidRPr="00B25E21" w:rsidRDefault="0016183D" w:rsidP="00B25E21">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XX.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B25E21" w:rsidRPr="00A369C3" w14:paraId="38B2F96A" w14:textId="77777777" w:rsidTr="0069726A">
        <w:tc>
          <w:tcPr>
            <w:tcW w:w="1176" w:type="dxa"/>
            <w:tcBorders>
              <w:top w:val="single" w:sz="4" w:space="0" w:color="auto"/>
            </w:tcBorders>
          </w:tcPr>
          <w:p w14:paraId="6BF1E22F" w14:textId="77777777" w:rsidR="00357842"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830" w:type="dxa"/>
            <w:gridSpan w:val="2"/>
            <w:tcBorders>
              <w:top w:val="single" w:sz="4" w:space="0" w:color="auto"/>
            </w:tcBorders>
          </w:tcPr>
          <w:p w14:paraId="397F26DA" w14:textId="77777777" w:rsidR="00B25E21" w:rsidRPr="00A369C3" w:rsidRDefault="00357842" w:rsidP="003F426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Abundance M</w:t>
            </w:r>
            <w:r w:rsidR="00B25E21" w:rsidRPr="00A369C3">
              <w:rPr>
                <w:rFonts w:ascii="Times New Roman" w:hAnsi="Times New Roman" w:cs="Times New Roman"/>
                <w:sz w:val="18"/>
                <w:szCs w:val="18"/>
              </w:rPr>
              <w:t>odel</w:t>
            </w:r>
          </w:p>
        </w:tc>
        <w:tc>
          <w:tcPr>
            <w:tcW w:w="1890" w:type="dxa"/>
            <w:gridSpan w:val="2"/>
            <w:tcBorders>
              <w:top w:val="single" w:sz="4" w:space="0" w:color="auto"/>
            </w:tcBorders>
          </w:tcPr>
          <w:p w14:paraId="5E0243BF"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1890" w:type="dxa"/>
            <w:gridSpan w:val="2"/>
            <w:tcBorders>
              <w:top w:val="single" w:sz="4" w:space="0" w:color="auto"/>
            </w:tcBorders>
          </w:tcPr>
          <w:p w14:paraId="17EDEC54"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14:paraId="1D90023F" w14:textId="77777777" w:rsidR="00B25E21" w:rsidRPr="00A369C3" w:rsidRDefault="00B25E21" w:rsidP="00892A6C">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B25E21" w:rsidRPr="00A369C3" w14:paraId="2E7AC7EA" w14:textId="77777777" w:rsidTr="0069726A">
        <w:tc>
          <w:tcPr>
            <w:tcW w:w="1176" w:type="dxa"/>
            <w:tcBorders>
              <w:bottom w:val="single" w:sz="4" w:space="0" w:color="auto"/>
            </w:tcBorders>
          </w:tcPr>
          <w:p w14:paraId="451718C5" w14:textId="77777777" w:rsidR="00B25E21" w:rsidRPr="00A369C3" w:rsidRDefault="00B25E21" w:rsidP="0069726A">
            <w:pPr>
              <w:autoSpaceDE w:val="0"/>
              <w:autoSpaceDN w:val="0"/>
              <w:spacing w:line="360" w:lineRule="auto"/>
              <w:rPr>
                <w:rFonts w:ascii="Times New Roman" w:hAnsi="Times New Roman" w:cs="Times New Roman"/>
                <w:sz w:val="18"/>
                <w:szCs w:val="18"/>
              </w:rPr>
            </w:pPr>
          </w:p>
        </w:tc>
        <w:tc>
          <w:tcPr>
            <w:tcW w:w="885" w:type="dxa"/>
            <w:tcBorders>
              <w:bottom w:val="single" w:sz="4" w:space="0" w:color="auto"/>
            </w:tcBorders>
          </w:tcPr>
          <w:p w14:paraId="221E1F6D"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45" w:type="dxa"/>
            <w:tcBorders>
              <w:bottom w:val="single" w:sz="4" w:space="0" w:color="auto"/>
            </w:tcBorders>
          </w:tcPr>
          <w:p w14:paraId="78A8549D"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1005" w:type="dxa"/>
            <w:tcBorders>
              <w:bottom w:val="single" w:sz="4" w:space="0" w:color="auto"/>
            </w:tcBorders>
          </w:tcPr>
          <w:p w14:paraId="6CC2F7D4"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85" w:type="dxa"/>
            <w:tcBorders>
              <w:bottom w:val="single" w:sz="4" w:space="0" w:color="auto"/>
            </w:tcBorders>
          </w:tcPr>
          <w:p w14:paraId="0EAA7655" w14:textId="77777777"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945" w:type="dxa"/>
            <w:tcBorders>
              <w:bottom w:val="single" w:sz="4" w:space="0" w:color="auto"/>
            </w:tcBorders>
          </w:tcPr>
          <w:p w14:paraId="3C8A4729" w14:textId="77777777" w:rsidR="00B25E21" w:rsidRPr="00A369C3" w:rsidRDefault="00A86E3F" w:rsidP="003F426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14:paraId="1FD8D726" w14:textId="77777777" w:rsidR="00B25E21" w:rsidRPr="00A369C3" w:rsidRDefault="00A86E3F" w:rsidP="003F426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14:paraId="5CC28BD1" w14:textId="77777777" w:rsidR="00B25E21" w:rsidRPr="00A369C3" w:rsidRDefault="00B25E21" w:rsidP="0069726A">
            <w:pPr>
              <w:autoSpaceDE w:val="0"/>
              <w:autoSpaceDN w:val="0"/>
              <w:spacing w:line="360" w:lineRule="auto"/>
              <w:rPr>
                <w:rFonts w:ascii="Times New Roman" w:hAnsi="Times New Roman" w:cs="Times New Roman"/>
                <w:sz w:val="18"/>
                <w:szCs w:val="18"/>
              </w:rPr>
            </w:pPr>
          </w:p>
        </w:tc>
      </w:tr>
      <w:tr w:rsidR="00B25E21" w:rsidRPr="00A369C3" w14:paraId="05070FC3" w14:textId="77777777" w:rsidTr="0069726A">
        <w:tc>
          <w:tcPr>
            <w:tcW w:w="1176" w:type="dxa"/>
            <w:tcBorders>
              <w:top w:val="single" w:sz="4" w:space="0" w:color="auto"/>
            </w:tcBorders>
          </w:tcPr>
          <w:p w14:paraId="37542091" w14:textId="77777777"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Canopy</w:t>
            </w:r>
          </w:p>
        </w:tc>
        <w:tc>
          <w:tcPr>
            <w:tcW w:w="885" w:type="dxa"/>
            <w:tcBorders>
              <w:top w:val="single" w:sz="4" w:space="0" w:color="auto"/>
            </w:tcBorders>
          </w:tcPr>
          <w:p w14:paraId="31723C3C" w14:textId="77777777" w:rsidR="00B25E21" w:rsidRPr="00BD7E2D" w:rsidRDefault="00B25E21"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1.01</w:t>
            </w:r>
          </w:p>
          <w:p w14:paraId="067D904F" w14:textId="77777777" w:rsidR="00B25E21" w:rsidRPr="00BD7E2D" w:rsidRDefault="00B25E21"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(0.85,1.17)</w:t>
            </w:r>
          </w:p>
        </w:tc>
        <w:tc>
          <w:tcPr>
            <w:tcW w:w="945" w:type="dxa"/>
            <w:tcBorders>
              <w:top w:val="single" w:sz="4" w:space="0" w:color="auto"/>
            </w:tcBorders>
          </w:tcPr>
          <w:p w14:paraId="1A15D741" w14:textId="77777777"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-0.13</w:t>
            </w:r>
          </w:p>
          <w:p w14:paraId="52EFA710"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b/>
                <w:sz w:val="18"/>
                <w:szCs w:val="18"/>
              </w:rPr>
              <w:t>(-0.25,0.00)</w:t>
            </w:r>
          </w:p>
        </w:tc>
        <w:tc>
          <w:tcPr>
            <w:tcW w:w="1005" w:type="dxa"/>
            <w:tcBorders>
              <w:top w:val="single" w:sz="4" w:space="0" w:color="auto"/>
            </w:tcBorders>
          </w:tcPr>
          <w:p w14:paraId="4EE8F178" w14:textId="77777777" w:rsidR="00B25E21" w:rsidRPr="00BD7E2D" w:rsidRDefault="00B25E21"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-0.41</w:t>
            </w:r>
          </w:p>
          <w:p w14:paraId="59846E92" w14:textId="77777777" w:rsidR="00B25E21" w:rsidRPr="00BD7E2D" w:rsidRDefault="00B25E21"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(-0.60,-0.23)</w:t>
            </w:r>
          </w:p>
        </w:tc>
        <w:tc>
          <w:tcPr>
            <w:tcW w:w="885" w:type="dxa"/>
            <w:tcBorders>
              <w:top w:val="single" w:sz="4" w:space="0" w:color="auto"/>
            </w:tcBorders>
          </w:tcPr>
          <w:p w14:paraId="4892B90C" w14:textId="77777777"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0.12</w:t>
            </w:r>
          </w:p>
          <w:p w14:paraId="3FD1CB50" w14:textId="77777777"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(0.05,0.19)</w:t>
            </w:r>
          </w:p>
        </w:tc>
        <w:tc>
          <w:tcPr>
            <w:tcW w:w="945" w:type="dxa"/>
            <w:tcBorders>
              <w:top w:val="single" w:sz="4" w:space="0" w:color="auto"/>
            </w:tcBorders>
          </w:tcPr>
          <w:p w14:paraId="6E71A09D" w14:textId="77777777"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0.54</w:t>
            </w:r>
          </w:p>
          <w:p w14:paraId="182B9E19"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(-0.22,1.29)</w:t>
            </w:r>
          </w:p>
        </w:tc>
        <w:tc>
          <w:tcPr>
            <w:tcW w:w="945" w:type="dxa"/>
            <w:tcBorders>
              <w:top w:val="single" w:sz="4" w:space="0" w:color="auto"/>
            </w:tcBorders>
          </w:tcPr>
          <w:p w14:paraId="5C5CF0AF" w14:textId="77777777"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0.04</w:t>
            </w:r>
          </w:p>
          <w:p w14:paraId="748A4DFA"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(-0.45,0.53)</w:t>
            </w:r>
          </w:p>
        </w:tc>
        <w:tc>
          <w:tcPr>
            <w:tcW w:w="996" w:type="dxa"/>
            <w:tcBorders>
              <w:top w:val="single" w:sz="4" w:space="0" w:color="auto"/>
            </w:tcBorders>
          </w:tcPr>
          <w:p w14:paraId="78DE58F1"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1723.19</w:t>
            </w:r>
          </w:p>
        </w:tc>
      </w:tr>
      <w:tr w:rsidR="00B25E21" w:rsidRPr="00A369C3" w14:paraId="79CA0BD5" w14:textId="77777777" w:rsidTr="0069726A">
        <w:tc>
          <w:tcPr>
            <w:tcW w:w="1176" w:type="dxa"/>
          </w:tcPr>
          <w:p w14:paraId="7AF46934" w14:textId="77777777"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Null</w:t>
            </w:r>
          </w:p>
        </w:tc>
        <w:tc>
          <w:tcPr>
            <w:tcW w:w="885" w:type="dxa"/>
          </w:tcPr>
          <w:p w14:paraId="0D74E708" w14:textId="77777777" w:rsidR="00B25E21" w:rsidRPr="00BD7E2D" w:rsidRDefault="00C3694B"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1.01</w:t>
            </w:r>
          </w:p>
          <w:p w14:paraId="58CFCA30" w14:textId="77777777" w:rsidR="00C3694B" w:rsidRPr="00BD7E2D" w:rsidRDefault="00C3694B"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(0.85,1.16)</w:t>
            </w:r>
          </w:p>
        </w:tc>
        <w:tc>
          <w:tcPr>
            <w:tcW w:w="945" w:type="dxa"/>
          </w:tcPr>
          <w:p w14:paraId="368C7AB1" w14:textId="77777777" w:rsidR="00B25E21"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14:paraId="464B9751" w14:textId="77777777" w:rsidR="00C54949" w:rsidRPr="00A369C3"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005" w:type="dxa"/>
          </w:tcPr>
          <w:p w14:paraId="5CF8CF0C" w14:textId="77777777" w:rsidR="00B25E21" w:rsidRPr="00BD7E2D" w:rsidRDefault="00C3694B"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-0.40</w:t>
            </w:r>
          </w:p>
          <w:p w14:paraId="502BEA48" w14:textId="77777777" w:rsidR="00C3694B" w:rsidRPr="00BD7E2D" w:rsidRDefault="00C3694B"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(-0.58,-0.22)</w:t>
            </w:r>
          </w:p>
        </w:tc>
        <w:tc>
          <w:tcPr>
            <w:tcW w:w="885" w:type="dxa"/>
          </w:tcPr>
          <w:p w14:paraId="3FC7ADB7" w14:textId="77777777"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14:paraId="6A600BFC" w14:textId="77777777"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(0.05,0.19)</w:t>
            </w:r>
          </w:p>
        </w:tc>
        <w:tc>
          <w:tcPr>
            <w:tcW w:w="945" w:type="dxa"/>
          </w:tcPr>
          <w:p w14:paraId="01B8BFD5" w14:textId="77777777"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0.58</w:t>
            </w:r>
          </w:p>
          <w:p w14:paraId="27A3F678" w14:textId="77777777"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Pr>
          <w:p w14:paraId="583313E4" w14:textId="77777777"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14:paraId="3A8EE872" w14:textId="77777777"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w:t>
            </w:r>
          </w:p>
        </w:tc>
        <w:tc>
          <w:tcPr>
            <w:tcW w:w="996" w:type="dxa"/>
          </w:tcPr>
          <w:p w14:paraId="1778365B"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1723.26</w:t>
            </w:r>
          </w:p>
        </w:tc>
      </w:tr>
      <w:tr w:rsidR="00B25E21" w:rsidRPr="00A369C3" w14:paraId="0C4F6E58" w14:textId="77777777" w:rsidTr="0069726A">
        <w:tc>
          <w:tcPr>
            <w:tcW w:w="1176" w:type="dxa"/>
            <w:tcBorders>
              <w:bottom w:val="single" w:sz="4" w:space="0" w:color="auto"/>
            </w:tcBorders>
          </w:tcPr>
          <w:p w14:paraId="5734F538" w14:textId="77777777"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Disturbance</w:t>
            </w:r>
          </w:p>
        </w:tc>
        <w:tc>
          <w:tcPr>
            <w:tcW w:w="885" w:type="dxa"/>
            <w:tcBorders>
              <w:bottom w:val="single" w:sz="4" w:space="0" w:color="auto"/>
            </w:tcBorders>
          </w:tcPr>
          <w:p w14:paraId="25B05583" w14:textId="77777777" w:rsidR="00B25E21" w:rsidRPr="00BD7E2D" w:rsidRDefault="003F426E"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0.99</w:t>
            </w:r>
          </w:p>
          <w:p w14:paraId="78CD5934" w14:textId="77777777" w:rsidR="003F426E" w:rsidRPr="00BD7E2D" w:rsidRDefault="003F426E"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(0.80,1.18)</w:t>
            </w:r>
          </w:p>
        </w:tc>
        <w:tc>
          <w:tcPr>
            <w:tcW w:w="945" w:type="dxa"/>
            <w:tcBorders>
              <w:bottom w:val="single" w:sz="4" w:space="0" w:color="auto"/>
            </w:tcBorders>
          </w:tcPr>
          <w:p w14:paraId="78E41F31" w14:textId="77777777" w:rsidR="00B25E21"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0.04</w:t>
            </w:r>
          </w:p>
          <w:p w14:paraId="628D8C04" w14:textId="77777777" w:rsidR="003F426E" w:rsidRPr="00A369C3"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(-0.21,0.29)</w:t>
            </w:r>
          </w:p>
        </w:tc>
        <w:tc>
          <w:tcPr>
            <w:tcW w:w="1005" w:type="dxa"/>
            <w:tcBorders>
              <w:bottom w:val="single" w:sz="4" w:space="0" w:color="auto"/>
            </w:tcBorders>
          </w:tcPr>
          <w:p w14:paraId="6B4160F9" w14:textId="77777777" w:rsidR="00B25E21" w:rsidRPr="00BD7E2D" w:rsidRDefault="00C659A5"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-0.40</w:t>
            </w:r>
          </w:p>
          <w:p w14:paraId="46322366" w14:textId="77777777" w:rsidR="00C659A5" w:rsidRPr="00BD7E2D" w:rsidRDefault="00C659A5" w:rsidP="0069726A">
            <w:pPr>
              <w:autoSpaceDE w:val="0"/>
              <w:autoSpaceDN w:val="0"/>
              <w:spacing w:line="360" w:lineRule="auto"/>
              <w:jc w:val="center"/>
              <w:rPr>
                <w:rFonts w:ascii="Times New Roman" w:hAnsi="Times New Roman" w:cs="Times New Roman"/>
                <w:sz w:val="18"/>
                <w:szCs w:val="18"/>
              </w:rPr>
            </w:pPr>
            <w:r w:rsidRPr="00BD7E2D">
              <w:rPr>
                <w:rFonts w:ascii="Times New Roman" w:hAnsi="Times New Roman" w:cs="Times New Roman"/>
                <w:sz w:val="18"/>
                <w:szCs w:val="18"/>
              </w:rPr>
              <w:t>(-0.58,-0.22)</w:t>
            </w:r>
          </w:p>
        </w:tc>
        <w:tc>
          <w:tcPr>
            <w:tcW w:w="885" w:type="dxa"/>
            <w:tcBorders>
              <w:bottom w:val="single" w:sz="4" w:space="0" w:color="auto"/>
            </w:tcBorders>
          </w:tcPr>
          <w:p w14:paraId="0C84CC1C" w14:textId="77777777" w:rsidR="00B25E21"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14:paraId="5D970FA8" w14:textId="77777777" w:rsidR="00C659A5"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(0.05,0.19)</w:t>
            </w:r>
          </w:p>
        </w:tc>
        <w:tc>
          <w:tcPr>
            <w:tcW w:w="945" w:type="dxa"/>
            <w:tcBorders>
              <w:bottom w:val="single" w:sz="4" w:space="0" w:color="auto"/>
            </w:tcBorders>
          </w:tcPr>
          <w:p w14:paraId="074096CC" w14:textId="77777777"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0.59</w:t>
            </w:r>
          </w:p>
          <w:p w14:paraId="53E5BFC3" w14:textId="77777777"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Borders>
              <w:bottom w:val="single" w:sz="4" w:space="0" w:color="auto"/>
            </w:tcBorders>
          </w:tcPr>
          <w:p w14:paraId="2FFA89C3" w14:textId="77777777"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14:paraId="3983C339" w14:textId="77777777"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(-0.48,0.50</w:t>
            </w:r>
            <w:r w:rsidR="0016183D">
              <w:rPr>
                <w:rFonts w:ascii="Times New Roman" w:hAnsi="Times New Roman" w:cs="Times New Roman"/>
                <w:sz w:val="18"/>
                <w:szCs w:val="18"/>
              </w:rPr>
              <w:t>)</w:t>
            </w:r>
          </w:p>
        </w:tc>
        <w:tc>
          <w:tcPr>
            <w:tcW w:w="996" w:type="dxa"/>
            <w:tcBorders>
              <w:bottom w:val="single" w:sz="4" w:space="0" w:color="auto"/>
            </w:tcBorders>
          </w:tcPr>
          <w:p w14:paraId="0EE54331" w14:textId="77777777"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1725.21</w:t>
            </w:r>
          </w:p>
        </w:tc>
      </w:tr>
    </w:tbl>
    <w:p w14:paraId="5E48DAA4" w14:textId="77777777" w:rsidR="00B25E21" w:rsidRDefault="00B25E21" w:rsidP="00B25E21">
      <w:pPr>
        <w:autoSpaceDE w:val="0"/>
        <w:autoSpaceDN w:val="0"/>
        <w:spacing w:line="360" w:lineRule="auto"/>
        <w:rPr>
          <w:rFonts w:ascii="Times New Roman" w:hAnsi="Times New Roman" w:cs="Times New Roman"/>
          <w:sz w:val="24"/>
          <w:szCs w:val="24"/>
        </w:rPr>
      </w:pPr>
    </w:p>
    <w:p w14:paraId="2BF8BA05" w14:textId="77777777" w:rsidR="00B25E21" w:rsidRDefault="00F5219E"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3A9320" wp14:editId="3F2ADC1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14:paraId="00050FA3" w14:textId="77777777" w:rsidR="00B17D8A" w:rsidRPr="00DB1013" w:rsidRDefault="001A667E" w:rsidP="001504C7">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XX. Eastern t</w:t>
      </w:r>
      <w:r w:rsidR="00B17D8A" w:rsidRPr="00DB1013">
        <w:rPr>
          <w:rFonts w:ascii="Times New Roman" w:hAnsi="Times New Roman" w:cs="Times New Roman"/>
          <w:sz w:val="20"/>
          <w:szCs w:val="20"/>
        </w:rPr>
        <w:t xml:space="preserve">owhee mean abundance versus canopy </w:t>
      </w:r>
      <w:commentRangeStart w:id="174"/>
      <w:r w:rsidR="00B17D8A" w:rsidRPr="00DB1013">
        <w:rPr>
          <w:rFonts w:ascii="Times New Roman" w:hAnsi="Times New Roman" w:cs="Times New Roman"/>
          <w:sz w:val="20"/>
          <w:szCs w:val="20"/>
        </w:rPr>
        <w:t>cover (A) and probability of detection versus date (B)</w:t>
      </w:r>
      <w:commentRangeEnd w:id="174"/>
      <w:r w:rsidR="00BD7E2D">
        <w:rPr>
          <w:rStyle w:val="CommentReference"/>
        </w:rPr>
        <w:commentReference w:id="174"/>
      </w:r>
      <w:r w:rsidR="00B17D8A" w:rsidRPr="00DB1013">
        <w:rPr>
          <w:rFonts w:ascii="Times New Roman" w:hAnsi="Times New Roman" w:cs="Times New Roman"/>
          <w:sz w:val="20"/>
          <w:szCs w:val="20"/>
        </w:rPr>
        <w:t xml:space="preserve">. Grey bands are 85% confidence intervals. </w:t>
      </w:r>
    </w:p>
    <w:p w14:paraId="5D358E12" w14:textId="77777777"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14:paraId="6A9828AC" w14:textId="77777777" w:rsidR="007C558F"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Based on preliminary modeling in unmarked </w:t>
      </w:r>
      <w:r w:rsidR="00A71444">
        <w:rPr>
          <w:rFonts w:ascii="Times New Roman" w:hAnsi="Times New Roman" w:cs="Times New Roman"/>
          <w:sz w:val="24"/>
          <w:szCs w:val="24"/>
        </w:rPr>
        <w:t>(table XX</w:t>
      </w:r>
      <w:r>
        <w:rPr>
          <w:rFonts w:ascii="Times New Roman" w:hAnsi="Times New Roman" w:cs="Times New Roman"/>
          <w:sz w:val="24"/>
          <w:szCs w:val="24"/>
        </w:rPr>
        <w:t xml:space="preserve">), we </w:t>
      </w:r>
      <w:commentRangeStart w:id="175"/>
      <w:ins w:id="176" w:author="Todd W Arnold" w:date="2018-10-30T14:21:00Z">
        <w:r w:rsidR="00BD7E2D">
          <w:rPr>
            <w:rFonts w:ascii="Times New Roman" w:hAnsi="Times New Roman" w:cs="Times New Roman"/>
            <w:sz w:val="24"/>
            <w:szCs w:val="24"/>
          </w:rPr>
          <w:t xml:space="preserve">identified </w:t>
        </w:r>
        <w:commentRangeEnd w:id="175"/>
        <w:r w:rsidR="00BD7E2D">
          <w:rPr>
            <w:rStyle w:val="CommentReference"/>
          </w:rPr>
          <w:commentReference w:id="175"/>
        </w:r>
      </w:ins>
      <w:del w:id="177" w:author="Todd W Arnold" w:date="2018-10-30T14:21:00Z">
        <w:r w:rsidDel="00BD7E2D">
          <w:rPr>
            <w:rFonts w:ascii="Times New Roman" w:hAnsi="Times New Roman" w:cs="Times New Roman"/>
            <w:sz w:val="24"/>
            <w:szCs w:val="24"/>
          </w:rPr>
          <w:delText>selected</w:delText>
        </w:r>
        <w:r w:rsidR="00D274C7" w:rsidDel="00BD7E2D">
          <w:rPr>
            <w:rFonts w:ascii="Times New Roman" w:hAnsi="Times New Roman" w:cs="Times New Roman"/>
            <w:sz w:val="24"/>
            <w:szCs w:val="24"/>
          </w:rPr>
          <w:delText xml:space="preserve"> </w:delText>
        </w:r>
      </w:del>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76472D">
        <w:rPr>
          <w:rFonts w:ascii="Times New Roman" w:hAnsi="Times New Roman" w:cs="Times New Roman"/>
          <w:i/>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w:t>
      </w:r>
      <w:ins w:id="178" w:author="Todd W Arnold" w:date="2018-10-30T14:41:00Z">
        <w:r w:rsidR="00D2707D">
          <w:rPr>
            <w:rFonts w:ascii="Times New Roman" w:hAnsi="Times New Roman" w:cs="Times New Roman"/>
            <w:sz w:val="24"/>
            <w:szCs w:val="24"/>
          </w:rPr>
          <w:t xml:space="preserve">the two most important </w:t>
        </w:r>
      </w:ins>
      <w:commentRangeStart w:id="179"/>
      <w:r w:rsidR="004771E0" w:rsidRPr="00C966A8">
        <w:rPr>
          <w:rFonts w:ascii="Times New Roman" w:hAnsi="Times New Roman" w:cs="Times New Roman"/>
          <w:sz w:val="24"/>
          <w:szCs w:val="24"/>
        </w:rPr>
        <w:t xml:space="preserve">abundance </w:t>
      </w:r>
      <w:commentRangeEnd w:id="179"/>
      <w:r w:rsidR="00BD7E2D">
        <w:rPr>
          <w:rStyle w:val="CommentReference"/>
        </w:rPr>
        <w:commentReference w:id="179"/>
      </w:r>
      <w:r w:rsidR="004771E0" w:rsidRPr="00C966A8">
        <w:rPr>
          <w:rFonts w:ascii="Times New Roman" w:hAnsi="Times New Roman" w:cs="Times New Roman"/>
          <w:sz w:val="24"/>
          <w:szCs w:val="24"/>
        </w:rPr>
        <w:t xml:space="preserve">covariates </w:t>
      </w:r>
      <w:r w:rsidR="00A71444">
        <w:rPr>
          <w:rFonts w:ascii="Times New Roman" w:hAnsi="Times New Roman" w:cs="Times New Roman"/>
          <w:sz w:val="24"/>
          <w:szCs w:val="24"/>
        </w:rPr>
        <w:t xml:space="preserve">and </w:t>
      </w:r>
      <w:proofErr w:type="spellStart"/>
      <w:r w:rsidR="0076472D">
        <w:rPr>
          <w:rFonts w:ascii="Times New Roman" w:hAnsi="Times New Roman" w:cs="Times New Roman"/>
          <w:i/>
          <w:sz w:val="24"/>
          <w:szCs w:val="24"/>
        </w:rPr>
        <w:t>Liatris</w:t>
      </w:r>
      <w:proofErr w:type="spellEnd"/>
      <w:r w:rsidR="00A71444">
        <w:rPr>
          <w:rFonts w:ascii="Times New Roman" w:hAnsi="Times New Roman" w:cs="Times New Roman"/>
          <w:sz w:val="24"/>
          <w:szCs w:val="24"/>
        </w:rPr>
        <w:t xml:space="preserve"> and bunchgrass as </w:t>
      </w:r>
      <w:ins w:id="180" w:author="Todd W Arnold" w:date="2018-10-30T14:41:00Z">
        <w:r w:rsidR="00D2707D">
          <w:rPr>
            <w:rFonts w:ascii="Times New Roman" w:hAnsi="Times New Roman" w:cs="Times New Roman"/>
            <w:sz w:val="24"/>
            <w:szCs w:val="24"/>
          </w:rPr>
          <w:t xml:space="preserve">the two most important </w:t>
        </w:r>
      </w:ins>
      <w:r w:rsidR="00A71444">
        <w:rPr>
          <w:rFonts w:ascii="Times New Roman" w:hAnsi="Times New Roman" w:cs="Times New Roman"/>
          <w:sz w:val="24"/>
          <w:szCs w:val="24"/>
        </w:rPr>
        <w:t xml:space="preserve">occupancy covariates </w:t>
      </w:r>
      <w:ins w:id="181" w:author="Todd W Arnold" w:date="2018-10-30T14:41:00Z">
        <w:r w:rsidR="00D2707D">
          <w:rPr>
            <w:rFonts w:ascii="Times New Roman" w:hAnsi="Times New Roman" w:cs="Times New Roman"/>
            <w:sz w:val="24"/>
            <w:szCs w:val="24"/>
          </w:rPr>
          <w:t xml:space="preserve">for </w:t>
        </w:r>
      </w:ins>
      <w:del w:id="182" w:author="Todd W Arnold" w:date="2018-10-30T14:41:00Z">
        <w:r w:rsidR="004771E0" w:rsidRPr="00C966A8" w:rsidDel="00D2707D">
          <w:rPr>
            <w:rFonts w:ascii="Times New Roman" w:hAnsi="Times New Roman" w:cs="Times New Roman"/>
            <w:sz w:val="24"/>
            <w:szCs w:val="24"/>
          </w:rPr>
          <w:delText xml:space="preserve">in </w:delText>
        </w:r>
      </w:del>
      <w:r w:rsidR="004771E0" w:rsidRPr="00C966A8">
        <w:rPr>
          <w:rFonts w:ascii="Times New Roman" w:hAnsi="Times New Roman" w:cs="Times New Roman"/>
          <w:sz w:val="24"/>
          <w:szCs w:val="24"/>
        </w:rPr>
        <w:t>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A71444">
        <w:rPr>
          <w:rFonts w:ascii="Times New Roman" w:hAnsi="Times New Roman" w:cs="Times New Roman"/>
          <w:sz w:val="24"/>
          <w:szCs w:val="24"/>
        </w:rPr>
        <w:t xml:space="preserve"> and occupancy was positively affected by number of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stems</w:t>
      </w:r>
      <w:r w:rsidR="003C6932" w:rsidRPr="00C966A8">
        <w:rPr>
          <w:rFonts w:ascii="Times New Roman" w:hAnsi="Times New Roman" w:cs="Times New Roman"/>
          <w:sz w:val="24"/>
          <w:szCs w:val="24"/>
        </w:rPr>
        <w:t xml:space="preserve">. </w:t>
      </w:r>
    </w:p>
    <w:p w14:paraId="6A5D37E8" w14:textId="77777777" w:rsidR="00B76BAA" w:rsidRPr="00B76BAA" w:rsidRDefault="00B76BAA" w:rsidP="00B76BAA">
      <w:pPr>
        <w:autoSpaceDE w:val="0"/>
        <w:autoSpaceDN w:val="0"/>
        <w:spacing w:line="360" w:lineRule="auto"/>
        <w:rPr>
          <w:rFonts w:ascii="Times New Roman" w:hAnsi="Times New Roman" w:cs="Times New Roman"/>
          <w:sz w:val="20"/>
          <w:szCs w:val="20"/>
        </w:rPr>
      </w:pPr>
      <w:commentRangeStart w:id="183"/>
      <w:r>
        <w:rPr>
          <w:rFonts w:ascii="Times New Roman" w:hAnsi="Times New Roman" w:cs="Times New Roman"/>
          <w:sz w:val="20"/>
          <w:szCs w:val="20"/>
        </w:rPr>
        <w:t xml:space="preserve">Table </w:t>
      </w:r>
      <w:r w:rsidR="001B2A38">
        <w:rPr>
          <w:rFonts w:ascii="Times New Roman" w:hAnsi="Times New Roman" w:cs="Times New Roman"/>
          <w:sz w:val="20"/>
          <w:szCs w:val="20"/>
        </w:rPr>
        <w:t>3</w:t>
      </w:r>
      <w:r w:rsidRPr="00B25E21">
        <w:rPr>
          <w:rFonts w:ascii="Times New Roman" w:hAnsi="Times New Roman" w:cs="Times New Roman"/>
          <w:sz w:val="20"/>
          <w:szCs w:val="20"/>
        </w:rPr>
        <w:t xml:space="preserve">XX. </w:t>
      </w:r>
      <w:commentRangeEnd w:id="183"/>
      <w:r w:rsidR="003C74DA">
        <w:rPr>
          <w:rStyle w:val="CommentReference"/>
        </w:rPr>
        <w:commentReference w:id="183"/>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XX distribution</w:t>
      </w:r>
      <w:r w:rsidRPr="00B25E21">
        <w:rPr>
          <w:rFonts w:ascii="Times New Roman" w:hAnsi="Times New Roman" w:cs="Times New Roman"/>
          <w:sz w:val="20"/>
          <w:szCs w:val="20"/>
        </w:rPr>
        <w:t xml:space="preserve"> in all models. Parameter estimates are given with 85% confidence intervals. Bolded </w:t>
      </w:r>
      <w:del w:id="184" w:author="Todd W Arnold" w:date="2018-10-30T11:49:00Z">
        <w:r w:rsidRPr="00B25E21" w:rsidDel="00BA3196">
          <w:rPr>
            <w:rFonts w:ascii="Times New Roman" w:hAnsi="Times New Roman" w:cs="Times New Roman"/>
            <w:sz w:val="20"/>
            <w:szCs w:val="20"/>
          </w:rPr>
          <w:delText>parameter estimat</w:delText>
        </w:r>
        <w:r w:rsidDel="00BA3196">
          <w:rPr>
            <w:rFonts w:ascii="Times New Roman" w:hAnsi="Times New Roman" w:cs="Times New Roman"/>
            <w:sz w:val="20"/>
            <w:szCs w:val="20"/>
          </w:rPr>
          <w:delText>es</w:delText>
        </w:r>
      </w:del>
      <w:commentRangeStart w:id="185"/>
      <w:ins w:id="186" w:author="Todd W Arnold" w:date="2018-10-30T11:49:00Z">
        <w:r w:rsidR="00BA3196">
          <w:rPr>
            <w:rFonts w:ascii="Times New Roman" w:hAnsi="Times New Roman" w:cs="Times New Roman"/>
            <w:sz w:val="20"/>
            <w:szCs w:val="20"/>
          </w:rPr>
          <w:t>regression coefficients</w:t>
        </w:r>
      </w:ins>
      <w:commentRangeEnd w:id="185"/>
      <w:ins w:id="187" w:author="Todd W Arnold" w:date="2018-10-30T11:50:00Z">
        <w:r w:rsidR="00BA3196">
          <w:rPr>
            <w:rStyle w:val="CommentReference"/>
          </w:rPr>
          <w:commentReference w:id="185"/>
        </w:r>
      </w:ins>
      <w:r>
        <w:rPr>
          <w:rFonts w:ascii="Times New Roman" w:hAnsi="Times New Roman" w:cs="Times New Roman"/>
          <w:sz w:val="20"/>
          <w:szCs w:val="20"/>
        </w:rPr>
        <w:t xml:space="preserve">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90"/>
        <w:gridCol w:w="1620"/>
        <w:gridCol w:w="36"/>
        <w:gridCol w:w="945"/>
        <w:gridCol w:w="1269"/>
        <w:gridCol w:w="672"/>
      </w:tblGrid>
      <w:tr w:rsidR="00B76BAA" w:rsidRPr="00AC7BFD" w14:paraId="57AD6859" w14:textId="77777777" w:rsidTr="00266C7F">
        <w:tc>
          <w:tcPr>
            <w:tcW w:w="1260" w:type="dxa"/>
            <w:tcBorders>
              <w:top w:val="single" w:sz="4" w:space="0" w:color="auto"/>
            </w:tcBorders>
          </w:tcPr>
          <w:p w14:paraId="1536AEED" w14:textId="77777777" w:rsidR="00B76BAA" w:rsidRPr="00AC7BFD" w:rsidRDefault="00B76BAA"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980" w:type="dxa"/>
            <w:gridSpan w:val="2"/>
            <w:tcBorders>
              <w:top w:val="single" w:sz="4" w:space="0" w:color="auto"/>
            </w:tcBorders>
          </w:tcPr>
          <w:p w14:paraId="6DE1864C"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656" w:type="dxa"/>
            <w:gridSpan w:val="2"/>
            <w:tcBorders>
              <w:top w:val="single" w:sz="4" w:space="0" w:color="auto"/>
            </w:tcBorders>
          </w:tcPr>
          <w:p w14:paraId="7FEA0765"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214" w:type="dxa"/>
            <w:gridSpan w:val="2"/>
            <w:tcBorders>
              <w:top w:val="single" w:sz="4" w:space="0" w:color="auto"/>
            </w:tcBorders>
          </w:tcPr>
          <w:p w14:paraId="502A9C36" w14:textId="77777777" w:rsidR="00B76BAA" w:rsidRPr="00AC7BFD" w:rsidRDefault="00B76BAA" w:rsidP="003B3A50">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672" w:type="dxa"/>
            <w:tcBorders>
              <w:top w:val="single" w:sz="4" w:space="0" w:color="auto"/>
            </w:tcBorders>
          </w:tcPr>
          <w:p w14:paraId="0DB79A76"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B76BAA" w:rsidRPr="00AC7BFD" w14:paraId="4992D2CB" w14:textId="77777777" w:rsidTr="003B3A50">
        <w:tc>
          <w:tcPr>
            <w:tcW w:w="1260" w:type="dxa"/>
            <w:tcBorders>
              <w:bottom w:val="single" w:sz="4" w:space="0" w:color="auto"/>
            </w:tcBorders>
          </w:tcPr>
          <w:p w14:paraId="3289031D" w14:textId="77777777" w:rsidR="00B76BAA" w:rsidRPr="00AC7BFD" w:rsidRDefault="00B76BAA" w:rsidP="00CA67A6">
            <w:pPr>
              <w:autoSpaceDE w:val="0"/>
              <w:autoSpaceDN w:val="0"/>
              <w:spacing w:line="360" w:lineRule="auto"/>
              <w:rPr>
                <w:rFonts w:ascii="Times New Roman" w:hAnsi="Times New Roman" w:cs="Times New Roman"/>
                <w:sz w:val="18"/>
                <w:szCs w:val="18"/>
              </w:rPr>
            </w:pPr>
          </w:p>
        </w:tc>
        <w:tc>
          <w:tcPr>
            <w:tcW w:w="990" w:type="dxa"/>
            <w:tcBorders>
              <w:bottom w:val="single" w:sz="4" w:space="0" w:color="auto"/>
            </w:tcBorders>
          </w:tcPr>
          <w:p w14:paraId="4D492EC6"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90" w:type="dxa"/>
            <w:tcBorders>
              <w:bottom w:val="single" w:sz="4" w:space="0" w:color="auto"/>
            </w:tcBorders>
          </w:tcPr>
          <w:p w14:paraId="0B944776"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620" w:type="dxa"/>
            <w:tcBorders>
              <w:bottom w:val="single" w:sz="4" w:space="0" w:color="auto"/>
            </w:tcBorders>
          </w:tcPr>
          <w:p w14:paraId="52863210"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14:paraId="013B727F" w14:textId="77777777" w:rsidR="00B76BAA" w:rsidRPr="00AC7BFD" w:rsidRDefault="00B76BAA" w:rsidP="00CA67A6">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60A42E14" w14:textId="77777777" w:rsidR="00B76BAA" w:rsidRPr="00AC7BFD" w:rsidRDefault="00B65A3D"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1269" w:type="dxa"/>
            <w:tcBorders>
              <w:bottom w:val="single" w:sz="4" w:space="0" w:color="auto"/>
            </w:tcBorders>
          </w:tcPr>
          <w:p w14:paraId="15889B19" w14:textId="77777777" w:rsidR="00B76BAA" w:rsidRPr="00AC7BFD" w:rsidRDefault="00B65A3D"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672" w:type="dxa"/>
            <w:tcBorders>
              <w:bottom w:val="single" w:sz="4" w:space="0" w:color="auto"/>
            </w:tcBorders>
          </w:tcPr>
          <w:p w14:paraId="34B2C741" w14:textId="77777777" w:rsidR="00B76BAA" w:rsidRPr="00AC7BFD" w:rsidRDefault="00B76BAA" w:rsidP="00CA67A6">
            <w:pPr>
              <w:autoSpaceDE w:val="0"/>
              <w:autoSpaceDN w:val="0"/>
              <w:spacing w:line="360" w:lineRule="auto"/>
              <w:rPr>
                <w:rFonts w:ascii="Times New Roman" w:hAnsi="Times New Roman" w:cs="Times New Roman"/>
                <w:sz w:val="18"/>
                <w:szCs w:val="18"/>
              </w:rPr>
            </w:pPr>
          </w:p>
        </w:tc>
      </w:tr>
      <w:tr w:rsidR="00B76BAA" w:rsidRPr="00AC7BFD" w14:paraId="3F44C6DF" w14:textId="77777777" w:rsidTr="003B3A50">
        <w:tc>
          <w:tcPr>
            <w:tcW w:w="1260" w:type="dxa"/>
            <w:tcBorders>
              <w:top w:val="single" w:sz="4" w:space="0" w:color="auto"/>
            </w:tcBorders>
          </w:tcPr>
          <w:p w14:paraId="20AD88D8" w14:textId="77777777" w:rsidR="00B76BAA" w:rsidRPr="00526FC0" w:rsidRDefault="00526FC0" w:rsidP="00CA67A6">
            <w:pPr>
              <w:autoSpaceDE w:val="0"/>
              <w:autoSpaceDN w:val="0"/>
              <w:spacing w:line="360" w:lineRule="auto"/>
              <w:rPr>
                <w:rFonts w:ascii="Times New Roman" w:hAnsi="Times New Roman" w:cs="Times New Roman"/>
                <w:i/>
                <w:sz w:val="18"/>
                <w:szCs w:val="18"/>
              </w:rPr>
            </w:pPr>
            <w:r w:rsidRPr="00526FC0">
              <w:rPr>
                <w:rFonts w:ascii="Times New Roman" w:hAnsi="Times New Roman" w:cs="Times New Roman"/>
                <w:i/>
                <w:sz w:val="18"/>
                <w:szCs w:val="18"/>
              </w:rPr>
              <w:t>Liatris</w:t>
            </w:r>
          </w:p>
        </w:tc>
        <w:tc>
          <w:tcPr>
            <w:tcW w:w="990" w:type="dxa"/>
            <w:tcBorders>
              <w:top w:val="single" w:sz="4" w:space="0" w:color="auto"/>
            </w:tcBorders>
          </w:tcPr>
          <w:p w14:paraId="3C678ACE" w14:textId="77777777" w:rsidR="00B76BAA" w:rsidRPr="00BA3196" w:rsidRDefault="00526FC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-1.12</w:t>
            </w:r>
          </w:p>
          <w:p w14:paraId="6B44CD7C" w14:textId="77777777" w:rsidR="00B76BAA" w:rsidRPr="00BA3196" w:rsidRDefault="00B76BAA" w:rsidP="00B76BAA">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526FC0" w:rsidRPr="00BA3196">
              <w:rPr>
                <w:rFonts w:ascii="Times New Roman" w:hAnsi="Times New Roman" w:cs="Times New Roman"/>
                <w:sz w:val="18"/>
                <w:szCs w:val="18"/>
              </w:rPr>
              <w:t>-1.94,-0.31</w:t>
            </w:r>
            <w:r w:rsidRPr="00BA3196">
              <w:rPr>
                <w:rFonts w:ascii="Times New Roman" w:hAnsi="Times New Roman" w:cs="Times New Roman"/>
                <w:sz w:val="18"/>
                <w:szCs w:val="18"/>
              </w:rPr>
              <w:t>)</w:t>
            </w:r>
          </w:p>
        </w:tc>
        <w:tc>
          <w:tcPr>
            <w:tcW w:w="990" w:type="dxa"/>
            <w:tcBorders>
              <w:top w:val="single" w:sz="4" w:space="0" w:color="auto"/>
            </w:tcBorders>
          </w:tcPr>
          <w:p w14:paraId="498C0748" w14:textId="77777777" w:rsidR="00B76BAA" w:rsidRPr="00D92C51" w:rsidRDefault="00526FC0"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1.84</w:t>
            </w:r>
          </w:p>
          <w:p w14:paraId="1C002B1A" w14:textId="77777777"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0.94,2.73</w:t>
            </w:r>
            <w:r w:rsidRPr="00D92C51">
              <w:rPr>
                <w:rFonts w:ascii="Times New Roman" w:hAnsi="Times New Roman" w:cs="Times New Roman"/>
                <w:b/>
                <w:sz w:val="18"/>
                <w:szCs w:val="18"/>
              </w:rPr>
              <w:t>)</w:t>
            </w:r>
          </w:p>
        </w:tc>
        <w:tc>
          <w:tcPr>
            <w:tcW w:w="1620" w:type="dxa"/>
            <w:tcBorders>
              <w:top w:val="single" w:sz="4" w:space="0" w:color="auto"/>
            </w:tcBorders>
          </w:tcPr>
          <w:p w14:paraId="4D824508" w14:textId="77777777" w:rsidR="00B76BAA" w:rsidRPr="00BA3196" w:rsidRDefault="00526FC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-1.98</w:t>
            </w:r>
          </w:p>
          <w:p w14:paraId="199F33C7" w14:textId="77777777" w:rsidR="00B76BAA" w:rsidRPr="00BA3196" w:rsidRDefault="00B76BAA"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526FC0" w:rsidRPr="00BA3196">
              <w:rPr>
                <w:rFonts w:ascii="Times New Roman" w:hAnsi="Times New Roman" w:cs="Times New Roman"/>
                <w:sz w:val="18"/>
                <w:szCs w:val="18"/>
              </w:rPr>
              <w:t>-2.34-1.62</w:t>
            </w:r>
            <w:r w:rsidRPr="00BA3196">
              <w:rPr>
                <w:rFonts w:ascii="Times New Roman" w:hAnsi="Times New Roman" w:cs="Times New Roman"/>
                <w:sz w:val="18"/>
                <w:szCs w:val="18"/>
              </w:rPr>
              <w:t>)</w:t>
            </w:r>
          </w:p>
        </w:tc>
        <w:tc>
          <w:tcPr>
            <w:tcW w:w="36" w:type="dxa"/>
            <w:tcBorders>
              <w:top w:val="single" w:sz="4" w:space="0" w:color="auto"/>
            </w:tcBorders>
          </w:tcPr>
          <w:p w14:paraId="0B92140A"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Borders>
              <w:top w:val="single" w:sz="4" w:space="0" w:color="auto"/>
            </w:tcBorders>
          </w:tcPr>
          <w:p w14:paraId="7E1786B1" w14:textId="77777777" w:rsidR="00B76BAA" w:rsidRPr="00BA3196" w:rsidRDefault="00526FC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-1.47</w:t>
            </w:r>
          </w:p>
          <w:p w14:paraId="679723F1" w14:textId="77777777" w:rsidR="00B76BAA" w:rsidRPr="00BA3196" w:rsidRDefault="00B76BAA" w:rsidP="00B76BAA">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526FC0" w:rsidRPr="00BA3196">
              <w:rPr>
                <w:rFonts w:ascii="Times New Roman" w:hAnsi="Times New Roman" w:cs="Times New Roman"/>
                <w:sz w:val="18"/>
                <w:szCs w:val="18"/>
              </w:rPr>
              <w:t>-2.24,-0.70</w:t>
            </w:r>
            <w:r w:rsidRPr="00BA3196">
              <w:rPr>
                <w:rFonts w:ascii="Times New Roman" w:hAnsi="Times New Roman" w:cs="Times New Roman"/>
                <w:sz w:val="18"/>
                <w:szCs w:val="18"/>
              </w:rPr>
              <w:t>)</w:t>
            </w:r>
          </w:p>
        </w:tc>
        <w:tc>
          <w:tcPr>
            <w:tcW w:w="1269" w:type="dxa"/>
            <w:tcBorders>
              <w:top w:val="single" w:sz="4" w:space="0" w:color="auto"/>
            </w:tcBorders>
          </w:tcPr>
          <w:p w14:paraId="2C4AC744" w14:textId="77777777"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-11.23</w:t>
            </w:r>
          </w:p>
          <w:p w14:paraId="4BCB5910" w14:textId="77777777" w:rsidR="00B76BAA" w:rsidRPr="00526FC0" w:rsidRDefault="00B76BAA" w:rsidP="00B76BAA">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526FC0">
              <w:rPr>
                <w:rFonts w:ascii="Times New Roman" w:hAnsi="Times New Roman" w:cs="Times New Roman"/>
                <w:sz w:val="18"/>
                <w:szCs w:val="18"/>
              </w:rPr>
              <w:t>-92.19,69.73</w:t>
            </w:r>
            <w:r w:rsidRPr="00526FC0">
              <w:rPr>
                <w:rFonts w:ascii="Times New Roman" w:hAnsi="Times New Roman" w:cs="Times New Roman"/>
                <w:sz w:val="18"/>
                <w:szCs w:val="18"/>
              </w:rPr>
              <w:t>)</w:t>
            </w:r>
          </w:p>
        </w:tc>
        <w:tc>
          <w:tcPr>
            <w:tcW w:w="672" w:type="dxa"/>
            <w:tcBorders>
              <w:top w:val="single" w:sz="4" w:space="0" w:color="auto"/>
            </w:tcBorders>
          </w:tcPr>
          <w:p w14:paraId="5324A117" w14:textId="77777777"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207.71</w:t>
            </w:r>
          </w:p>
        </w:tc>
      </w:tr>
      <w:tr w:rsidR="00B76BAA" w:rsidRPr="00AC7BFD" w14:paraId="4A7F8EC4" w14:textId="77777777" w:rsidTr="003B3A50">
        <w:tc>
          <w:tcPr>
            <w:tcW w:w="1260" w:type="dxa"/>
          </w:tcPr>
          <w:p w14:paraId="4C8E38D8" w14:textId="77777777" w:rsidR="00B76BAA" w:rsidRPr="00AC7BFD"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Pr>
          <w:p w14:paraId="07279C86" w14:textId="77777777" w:rsidR="00B76BAA" w:rsidRPr="00BA3196" w:rsidRDefault="00526FC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0.34</w:t>
            </w:r>
          </w:p>
          <w:p w14:paraId="15AC834B" w14:textId="77777777" w:rsidR="00B76BAA" w:rsidRPr="00BA3196" w:rsidRDefault="00B76BAA" w:rsidP="00B76BAA">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526FC0" w:rsidRPr="00BA3196">
              <w:rPr>
                <w:rFonts w:ascii="Times New Roman" w:hAnsi="Times New Roman" w:cs="Times New Roman"/>
                <w:sz w:val="18"/>
                <w:szCs w:val="18"/>
              </w:rPr>
              <w:t>-0.47,1.15</w:t>
            </w:r>
            <w:r w:rsidRPr="00BA3196">
              <w:rPr>
                <w:rFonts w:ascii="Times New Roman" w:hAnsi="Times New Roman" w:cs="Times New Roman"/>
                <w:sz w:val="18"/>
                <w:szCs w:val="18"/>
              </w:rPr>
              <w:t>)</w:t>
            </w:r>
          </w:p>
        </w:tc>
        <w:tc>
          <w:tcPr>
            <w:tcW w:w="990" w:type="dxa"/>
          </w:tcPr>
          <w:p w14:paraId="16359A15" w14:textId="77777777" w:rsidR="00B76BAA" w:rsidRPr="00D92C51" w:rsidRDefault="00526FC0"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-1.50</w:t>
            </w:r>
          </w:p>
          <w:p w14:paraId="2164D632" w14:textId="77777777"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-2.86,-0.14</w:t>
            </w:r>
            <w:r w:rsidRPr="00D92C51">
              <w:rPr>
                <w:rFonts w:ascii="Times New Roman" w:hAnsi="Times New Roman" w:cs="Times New Roman"/>
                <w:b/>
                <w:sz w:val="18"/>
                <w:szCs w:val="18"/>
              </w:rPr>
              <w:t>)</w:t>
            </w:r>
          </w:p>
        </w:tc>
        <w:tc>
          <w:tcPr>
            <w:tcW w:w="1620" w:type="dxa"/>
          </w:tcPr>
          <w:p w14:paraId="347A0957" w14:textId="77777777" w:rsidR="00B76BAA" w:rsidRPr="00BA3196" w:rsidRDefault="00C80CE5"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-2.00</w:t>
            </w:r>
          </w:p>
          <w:p w14:paraId="48C52BE4" w14:textId="77777777" w:rsidR="00B76BAA" w:rsidRPr="00BA3196" w:rsidRDefault="00B76BAA" w:rsidP="00B76BAA">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526FC0" w:rsidRPr="00BA3196">
              <w:rPr>
                <w:rFonts w:ascii="Times New Roman" w:hAnsi="Times New Roman" w:cs="Times New Roman"/>
                <w:sz w:val="18"/>
                <w:szCs w:val="18"/>
              </w:rPr>
              <w:t>-2.36,-1.63</w:t>
            </w:r>
            <w:r w:rsidRPr="00BA3196">
              <w:rPr>
                <w:rFonts w:ascii="Times New Roman" w:hAnsi="Times New Roman" w:cs="Times New Roman"/>
                <w:sz w:val="18"/>
                <w:szCs w:val="18"/>
              </w:rPr>
              <w:t>)</w:t>
            </w:r>
          </w:p>
        </w:tc>
        <w:tc>
          <w:tcPr>
            <w:tcW w:w="36" w:type="dxa"/>
          </w:tcPr>
          <w:p w14:paraId="4F31A923"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p w14:paraId="3F327F5A"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Pr>
          <w:p w14:paraId="0F4C7F28" w14:textId="77777777" w:rsidR="00B76BAA" w:rsidRPr="00BA3196" w:rsidRDefault="00874E54"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-1.48</w:t>
            </w:r>
          </w:p>
          <w:p w14:paraId="04B6E4BF" w14:textId="77777777" w:rsidR="00B76BAA" w:rsidRPr="00BA3196" w:rsidRDefault="00B76BAA" w:rsidP="00B76BAA">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874E54" w:rsidRPr="00BA3196">
              <w:rPr>
                <w:rFonts w:ascii="Times New Roman" w:hAnsi="Times New Roman" w:cs="Times New Roman"/>
                <w:sz w:val="18"/>
                <w:szCs w:val="18"/>
              </w:rPr>
              <w:t>-2.26,-0.71</w:t>
            </w:r>
            <w:r w:rsidRPr="00BA3196">
              <w:rPr>
                <w:rFonts w:ascii="Times New Roman" w:hAnsi="Times New Roman" w:cs="Times New Roman"/>
                <w:sz w:val="18"/>
                <w:szCs w:val="18"/>
              </w:rPr>
              <w:t>)</w:t>
            </w:r>
          </w:p>
        </w:tc>
        <w:tc>
          <w:tcPr>
            <w:tcW w:w="1269" w:type="dxa"/>
          </w:tcPr>
          <w:p w14:paraId="7772243D" w14:textId="77777777" w:rsidR="00B76BAA" w:rsidRPr="00526FC0" w:rsidRDefault="00874E5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-11.04</w:t>
            </w:r>
          </w:p>
          <w:p w14:paraId="70E5227B" w14:textId="77777777" w:rsidR="00B76BAA" w:rsidRPr="00526FC0" w:rsidRDefault="00B76BAA" w:rsidP="00B76BAA">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-84.22,62.14</w:t>
            </w:r>
            <w:r w:rsidRPr="00526FC0">
              <w:rPr>
                <w:rFonts w:ascii="Times New Roman" w:hAnsi="Times New Roman" w:cs="Times New Roman"/>
                <w:sz w:val="18"/>
                <w:szCs w:val="18"/>
              </w:rPr>
              <w:t>)</w:t>
            </w:r>
          </w:p>
        </w:tc>
        <w:tc>
          <w:tcPr>
            <w:tcW w:w="672" w:type="dxa"/>
          </w:tcPr>
          <w:p w14:paraId="2168BF4C" w14:textId="77777777"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216.62</w:t>
            </w:r>
          </w:p>
        </w:tc>
      </w:tr>
      <w:tr w:rsidR="00B76BAA" w:rsidRPr="00AC7BFD" w14:paraId="0949BDD8" w14:textId="77777777" w:rsidTr="003B3A50">
        <w:tc>
          <w:tcPr>
            <w:tcW w:w="1260" w:type="dxa"/>
          </w:tcPr>
          <w:p w14:paraId="1A94CBF9" w14:textId="77777777" w:rsidR="00B76BAA" w:rsidRPr="00AC7BFD"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14:paraId="5961CFF8" w14:textId="77777777" w:rsidR="00B76BAA" w:rsidRPr="00526FC0" w:rsidRDefault="00874E5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-0.06</w:t>
            </w:r>
          </w:p>
          <w:p w14:paraId="187445FF"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D92C51">
              <w:rPr>
                <w:rFonts w:ascii="Times New Roman" w:hAnsi="Times New Roman" w:cs="Times New Roman"/>
                <w:sz w:val="18"/>
                <w:szCs w:val="18"/>
              </w:rPr>
              <w:t>-</w:t>
            </w:r>
            <w:r w:rsidR="00874E54">
              <w:rPr>
                <w:rFonts w:ascii="Times New Roman" w:hAnsi="Times New Roman" w:cs="Times New Roman"/>
                <w:sz w:val="18"/>
                <w:szCs w:val="18"/>
              </w:rPr>
              <w:t>0.75,0.64</w:t>
            </w:r>
            <w:r w:rsidRPr="00526FC0">
              <w:rPr>
                <w:rFonts w:ascii="Times New Roman" w:hAnsi="Times New Roman" w:cs="Times New Roman"/>
                <w:sz w:val="18"/>
                <w:szCs w:val="18"/>
              </w:rPr>
              <w:t>)</w:t>
            </w:r>
          </w:p>
        </w:tc>
        <w:tc>
          <w:tcPr>
            <w:tcW w:w="990" w:type="dxa"/>
          </w:tcPr>
          <w:p w14:paraId="3FAE0680"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p>
          <w:p w14:paraId="123C458D"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p>
        </w:tc>
        <w:tc>
          <w:tcPr>
            <w:tcW w:w="1620" w:type="dxa"/>
          </w:tcPr>
          <w:p w14:paraId="2D44FF07" w14:textId="77777777" w:rsidR="00B76BAA" w:rsidRPr="00BA3196" w:rsidRDefault="00874E54"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-2.00</w:t>
            </w:r>
          </w:p>
          <w:p w14:paraId="4AF869FD" w14:textId="77777777" w:rsidR="00B76BAA" w:rsidRPr="00BA3196" w:rsidRDefault="00B76BAA"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874E54" w:rsidRPr="00BA3196">
              <w:rPr>
                <w:rFonts w:ascii="Times New Roman" w:hAnsi="Times New Roman" w:cs="Times New Roman"/>
                <w:sz w:val="18"/>
                <w:szCs w:val="18"/>
              </w:rPr>
              <w:t>-2.37,-1.63</w:t>
            </w:r>
            <w:r w:rsidRPr="00BA3196">
              <w:rPr>
                <w:rFonts w:ascii="Times New Roman" w:hAnsi="Times New Roman" w:cs="Times New Roman"/>
                <w:sz w:val="18"/>
                <w:szCs w:val="18"/>
              </w:rPr>
              <w:t>)</w:t>
            </w:r>
          </w:p>
        </w:tc>
        <w:tc>
          <w:tcPr>
            <w:tcW w:w="36" w:type="dxa"/>
          </w:tcPr>
          <w:p w14:paraId="3706DC76"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p w14:paraId="1D4474A2"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Pr>
          <w:p w14:paraId="663B358E" w14:textId="77777777" w:rsidR="00B76BAA" w:rsidRPr="00BA3196" w:rsidRDefault="00874E54"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-1.48</w:t>
            </w:r>
          </w:p>
          <w:p w14:paraId="0882661A" w14:textId="77777777" w:rsidR="00B76BAA" w:rsidRPr="00BA3196" w:rsidRDefault="00B76BAA"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874E54" w:rsidRPr="00BA3196">
              <w:rPr>
                <w:rFonts w:ascii="Times New Roman" w:hAnsi="Times New Roman" w:cs="Times New Roman"/>
                <w:sz w:val="18"/>
                <w:szCs w:val="18"/>
              </w:rPr>
              <w:t>-2.26,-0.71</w:t>
            </w:r>
            <w:r w:rsidRPr="00BA3196">
              <w:rPr>
                <w:rFonts w:ascii="Times New Roman" w:hAnsi="Times New Roman" w:cs="Times New Roman"/>
                <w:sz w:val="18"/>
                <w:szCs w:val="18"/>
              </w:rPr>
              <w:t>)</w:t>
            </w:r>
          </w:p>
        </w:tc>
        <w:tc>
          <w:tcPr>
            <w:tcW w:w="1269" w:type="dxa"/>
          </w:tcPr>
          <w:p w14:paraId="0D939AF0" w14:textId="77777777" w:rsidR="00B76BAA" w:rsidRPr="00526FC0" w:rsidRDefault="00874E5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-10.42</w:t>
            </w:r>
          </w:p>
          <w:p w14:paraId="72AB9218"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-64.50,43.64</w:t>
            </w:r>
            <w:r w:rsidRPr="00526FC0">
              <w:rPr>
                <w:rFonts w:ascii="Times New Roman" w:hAnsi="Times New Roman" w:cs="Times New Roman"/>
                <w:sz w:val="18"/>
                <w:szCs w:val="18"/>
              </w:rPr>
              <w:t>)</w:t>
            </w:r>
          </w:p>
        </w:tc>
        <w:tc>
          <w:tcPr>
            <w:tcW w:w="672" w:type="dxa"/>
          </w:tcPr>
          <w:p w14:paraId="3B10A9AA" w14:textId="77777777"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216.84</w:t>
            </w:r>
          </w:p>
        </w:tc>
      </w:tr>
      <w:tr w:rsidR="00B76BAA" w:rsidRPr="00AC7BFD" w14:paraId="73ACDD0D" w14:textId="77777777" w:rsidTr="003B3A50">
        <w:tc>
          <w:tcPr>
            <w:tcW w:w="1260" w:type="dxa"/>
          </w:tcPr>
          <w:p w14:paraId="6D04CE33" w14:textId="77777777" w:rsidR="00B76BAA" w:rsidRPr="00AC7BFD"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14:paraId="6C676659" w14:textId="77777777" w:rsidR="00B76BAA" w:rsidRPr="00526FC0" w:rsidRDefault="00266C7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14:paraId="55CE4CDB"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-0.93,0.49</w:t>
            </w:r>
            <w:r w:rsidRPr="00526FC0">
              <w:rPr>
                <w:rFonts w:ascii="Times New Roman" w:hAnsi="Times New Roman" w:cs="Times New Roman"/>
                <w:sz w:val="18"/>
                <w:szCs w:val="18"/>
              </w:rPr>
              <w:t>)</w:t>
            </w:r>
          </w:p>
        </w:tc>
        <w:tc>
          <w:tcPr>
            <w:tcW w:w="990" w:type="dxa"/>
          </w:tcPr>
          <w:p w14:paraId="66675662" w14:textId="77777777" w:rsidR="00B76BAA" w:rsidRPr="00526FC0" w:rsidRDefault="00266C7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-0.75</w:t>
            </w:r>
          </w:p>
          <w:p w14:paraId="2569CBDD"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-1.75,0.24</w:t>
            </w:r>
            <w:r w:rsidRPr="00526FC0">
              <w:rPr>
                <w:rFonts w:ascii="Times New Roman" w:hAnsi="Times New Roman" w:cs="Times New Roman"/>
                <w:sz w:val="18"/>
                <w:szCs w:val="18"/>
              </w:rPr>
              <w:t>)</w:t>
            </w:r>
          </w:p>
        </w:tc>
        <w:tc>
          <w:tcPr>
            <w:tcW w:w="1620" w:type="dxa"/>
          </w:tcPr>
          <w:p w14:paraId="66BEA417" w14:textId="77777777" w:rsidR="00B76BAA" w:rsidRPr="00BA3196" w:rsidRDefault="00266C7F"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C80CE5" w:rsidRPr="00BA3196">
              <w:rPr>
                <w:rFonts w:ascii="Times New Roman" w:hAnsi="Times New Roman" w:cs="Times New Roman"/>
                <w:sz w:val="18"/>
                <w:szCs w:val="18"/>
              </w:rPr>
              <w:t>2.00</w:t>
            </w:r>
          </w:p>
          <w:p w14:paraId="3AA9F925" w14:textId="77777777" w:rsidR="00B76BAA" w:rsidRPr="00BA3196" w:rsidRDefault="00B76BAA"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266C7F" w:rsidRPr="00BA3196">
              <w:rPr>
                <w:rFonts w:ascii="Times New Roman" w:hAnsi="Times New Roman" w:cs="Times New Roman"/>
                <w:sz w:val="18"/>
                <w:szCs w:val="18"/>
              </w:rPr>
              <w:t>-2.36,-1.62</w:t>
            </w:r>
            <w:r w:rsidRPr="00BA3196">
              <w:rPr>
                <w:rFonts w:ascii="Times New Roman" w:hAnsi="Times New Roman" w:cs="Times New Roman"/>
                <w:sz w:val="18"/>
                <w:szCs w:val="18"/>
              </w:rPr>
              <w:t>)</w:t>
            </w:r>
          </w:p>
        </w:tc>
        <w:tc>
          <w:tcPr>
            <w:tcW w:w="36" w:type="dxa"/>
          </w:tcPr>
          <w:p w14:paraId="25C7E4C6"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Pr>
          <w:p w14:paraId="00A03BBA" w14:textId="77777777" w:rsidR="00B76BAA" w:rsidRPr="00BA3196" w:rsidRDefault="00266C7F"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-1.48</w:t>
            </w:r>
          </w:p>
          <w:p w14:paraId="1E20001A" w14:textId="77777777" w:rsidR="00B76BAA" w:rsidRPr="00BA3196" w:rsidRDefault="00B76BAA"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w:t>
            </w:r>
            <w:r w:rsidR="00266C7F" w:rsidRPr="00BA3196">
              <w:rPr>
                <w:rFonts w:ascii="Times New Roman" w:hAnsi="Times New Roman" w:cs="Times New Roman"/>
                <w:sz w:val="18"/>
                <w:szCs w:val="18"/>
              </w:rPr>
              <w:t>-2.26,-0.71</w:t>
            </w:r>
            <w:r w:rsidRPr="00BA3196">
              <w:rPr>
                <w:rFonts w:ascii="Times New Roman" w:hAnsi="Times New Roman" w:cs="Times New Roman"/>
                <w:sz w:val="18"/>
                <w:szCs w:val="18"/>
              </w:rPr>
              <w:t>)</w:t>
            </w:r>
          </w:p>
        </w:tc>
        <w:tc>
          <w:tcPr>
            <w:tcW w:w="1269" w:type="dxa"/>
          </w:tcPr>
          <w:p w14:paraId="4CB09B65" w14:textId="77777777" w:rsidR="00B76BAA" w:rsidRPr="00526FC0" w:rsidRDefault="00266C7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-12.10</w:t>
            </w:r>
          </w:p>
          <w:p w14:paraId="2E464EA4" w14:textId="77777777"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-137.18,112.97</w:t>
            </w:r>
            <w:r w:rsidRPr="00526FC0">
              <w:rPr>
                <w:rFonts w:ascii="Times New Roman" w:hAnsi="Times New Roman" w:cs="Times New Roman"/>
                <w:sz w:val="18"/>
                <w:szCs w:val="18"/>
              </w:rPr>
              <w:t>)</w:t>
            </w:r>
          </w:p>
        </w:tc>
        <w:tc>
          <w:tcPr>
            <w:tcW w:w="672" w:type="dxa"/>
          </w:tcPr>
          <w:p w14:paraId="5A43BCBF" w14:textId="77777777"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217.56</w:t>
            </w:r>
          </w:p>
        </w:tc>
      </w:tr>
      <w:tr w:rsidR="00526FC0" w:rsidRPr="00AC7BFD" w14:paraId="4A3A52B3" w14:textId="77777777" w:rsidTr="003B3A50">
        <w:tc>
          <w:tcPr>
            <w:tcW w:w="1260" w:type="dxa"/>
          </w:tcPr>
          <w:p w14:paraId="49A92A9E" w14:textId="77777777" w:rsidR="00526FC0"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14:paraId="79D4C2A4" w14:textId="77777777" w:rsid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-0.15</w:t>
            </w:r>
          </w:p>
          <w:p w14:paraId="723C0636" w14:textId="77777777" w:rsidR="00C80CE5" w:rsidRP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(-0.85,0.55)</w:t>
            </w:r>
          </w:p>
        </w:tc>
        <w:tc>
          <w:tcPr>
            <w:tcW w:w="990" w:type="dxa"/>
          </w:tcPr>
          <w:p w14:paraId="03C7308B" w14:textId="77777777" w:rsid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0.25</w:t>
            </w:r>
          </w:p>
          <w:p w14:paraId="0B9DFFC5" w14:textId="77777777" w:rsidR="00C80CE5" w:rsidRP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(-0.20,0.71)</w:t>
            </w:r>
          </w:p>
        </w:tc>
        <w:tc>
          <w:tcPr>
            <w:tcW w:w="1620" w:type="dxa"/>
          </w:tcPr>
          <w:p w14:paraId="4769CFAE" w14:textId="77777777" w:rsidR="00526FC0" w:rsidRPr="00BA3196" w:rsidRDefault="00C80CE5"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-1.98</w:t>
            </w:r>
          </w:p>
          <w:p w14:paraId="41511902" w14:textId="77777777" w:rsidR="00C80CE5" w:rsidRPr="00BA3196" w:rsidRDefault="00C80CE5"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(-2.35,-1.61)</w:t>
            </w:r>
          </w:p>
        </w:tc>
        <w:tc>
          <w:tcPr>
            <w:tcW w:w="36" w:type="dxa"/>
          </w:tcPr>
          <w:p w14:paraId="5F39308D"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p>
        </w:tc>
        <w:tc>
          <w:tcPr>
            <w:tcW w:w="945" w:type="dxa"/>
          </w:tcPr>
          <w:p w14:paraId="30086E5C" w14:textId="77777777" w:rsidR="00526FC0" w:rsidRPr="00BA3196" w:rsidRDefault="00C80CE5"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-1.47</w:t>
            </w:r>
          </w:p>
          <w:p w14:paraId="4E7E90CB" w14:textId="77777777" w:rsidR="00C80CE5" w:rsidRPr="00BA3196" w:rsidRDefault="00C80CE5"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(-2.25,-0.70)</w:t>
            </w:r>
          </w:p>
        </w:tc>
        <w:tc>
          <w:tcPr>
            <w:tcW w:w="1269" w:type="dxa"/>
          </w:tcPr>
          <w:p w14:paraId="68859FA0" w14:textId="77777777" w:rsid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-14.22</w:t>
            </w:r>
          </w:p>
          <w:p w14:paraId="69499BD5" w14:textId="77777777" w:rsidR="00C80CE5" w:rsidRP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(-371.63,343.20)</w:t>
            </w:r>
          </w:p>
        </w:tc>
        <w:tc>
          <w:tcPr>
            <w:tcW w:w="672" w:type="dxa"/>
          </w:tcPr>
          <w:p w14:paraId="47EC2AFF"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218.13</w:t>
            </w:r>
          </w:p>
        </w:tc>
      </w:tr>
      <w:tr w:rsidR="00526FC0" w:rsidRPr="00AC7BFD" w14:paraId="47BC6BB6" w14:textId="77777777" w:rsidTr="003B3A50">
        <w:tc>
          <w:tcPr>
            <w:tcW w:w="1260" w:type="dxa"/>
          </w:tcPr>
          <w:p w14:paraId="3A83839B" w14:textId="77777777" w:rsidR="00526FC0"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14:paraId="625C9E55" w14:textId="77777777" w:rsid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-0.92</w:t>
            </w:r>
          </w:p>
          <w:p w14:paraId="16331898" w14:textId="77777777" w:rsidR="000F5110" w:rsidRP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(-0.80,0.61)</w:t>
            </w:r>
          </w:p>
        </w:tc>
        <w:tc>
          <w:tcPr>
            <w:tcW w:w="990" w:type="dxa"/>
          </w:tcPr>
          <w:p w14:paraId="41434068" w14:textId="77777777" w:rsid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-0.35</w:t>
            </w:r>
          </w:p>
          <w:p w14:paraId="4C0AB0AB" w14:textId="77777777" w:rsidR="000F5110" w:rsidRP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(-1.32,0.63)</w:t>
            </w:r>
          </w:p>
        </w:tc>
        <w:tc>
          <w:tcPr>
            <w:tcW w:w="1620" w:type="dxa"/>
          </w:tcPr>
          <w:p w14:paraId="5128769F" w14:textId="77777777" w:rsidR="00526FC0" w:rsidRPr="00BA3196" w:rsidRDefault="000F511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-1.99</w:t>
            </w:r>
          </w:p>
          <w:p w14:paraId="185B9E30" w14:textId="77777777" w:rsidR="000F5110" w:rsidRPr="00BA3196" w:rsidRDefault="000F511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(-2.37,-1.62)</w:t>
            </w:r>
          </w:p>
        </w:tc>
        <w:tc>
          <w:tcPr>
            <w:tcW w:w="36" w:type="dxa"/>
          </w:tcPr>
          <w:p w14:paraId="0DD0448C"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p>
        </w:tc>
        <w:tc>
          <w:tcPr>
            <w:tcW w:w="945" w:type="dxa"/>
          </w:tcPr>
          <w:p w14:paraId="09E26FAD" w14:textId="77777777" w:rsidR="00526FC0" w:rsidRPr="00BA3196" w:rsidRDefault="000F511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-1.48</w:t>
            </w:r>
          </w:p>
          <w:p w14:paraId="4EE2F7E5" w14:textId="77777777" w:rsidR="000F5110" w:rsidRPr="00BA3196" w:rsidRDefault="000F5110"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(-2.25,-0.71)</w:t>
            </w:r>
          </w:p>
        </w:tc>
        <w:tc>
          <w:tcPr>
            <w:tcW w:w="1269" w:type="dxa"/>
          </w:tcPr>
          <w:p w14:paraId="744CE0EF" w14:textId="77777777" w:rsid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-11.44</w:t>
            </w:r>
          </w:p>
          <w:p w14:paraId="445E1B5F" w14:textId="77777777" w:rsidR="000F5110" w:rsidRP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(-100.82,77.95)</w:t>
            </w:r>
          </w:p>
        </w:tc>
        <w:tc>
          <w:tcPr>
            <w:tcW w:w="672" w:type="dxa"/>
          </w:tcPr>
          <w:p w14:paraId="694CF0BD"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218.59</w:t>
            </w:r>
          </w:p>
        </w:tc>
      </w:tr>
      <w:tr w:rsidR="00526FC0" w:rsidRPr="00AC7BFD" w14:paraId="73469910" w14:textId="77777777" w:rsidTr="003B3A50">
        <w:tc>
          <w:tcPr>
            <w:tcW w:w="1260" w:type="dxa"/>
            <w:tcBorders>
              <w:bottom w:val="single" w:sz="4" w:space="0" w:color="auto"/>
            </w:tcBorders>
          </w:tcPr>
          <w:p w14:paraId="227CF1EC" w14:textId="77777777" w:rsidR="00526FC0"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Borders>
              <w:bottom w:val="single" w:sz="4" w:space="0" w:color="auto"/>
            </w:tcBorders>
          </w:tcPr>
          <w:p w14:paraId="2E59A52E" w14:textId="77777777" w:rsid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-0.62</w:t>
            </w:r>
          </w:p>
          <w:p w14:paraId="4022A343" w14:textId="77777777" w:rsidR="001E4AB7" w:rsidRP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784E0B">
              <w:rPr>
                <w:rFonts w:ascii="Times New Roman" w:hAnsi="Times New Roman" w:cs="Times New Roman"/>
                <w:sz w:val="18"/>
                <w:szCs w:val="18"/>
              </w:rPr>
              <w:t>-</w:t>
            </w:r>
            <w:r>
              <w:rPr>
                <w:rFonts w:ascii="Times New Roman" w:hAnsi="Times New Roman" w:cs="Times New Roman"/>
                <w:sz w:val="18"/>
                <w:szCs w:val="18"/>
              </w:rPr>
              <w:t>0.76,0.63)</w:t>
            </w:r>
          </w:p>
        </w:tc>
        <w:tc>
          <w:tcPr>
            <w:tcW w:w="990" w:type="dxa"/>
            <w:tcBorders>
              <w:bottom w:val="single" w:sz="4" w:space="0" w:color="auto"/>
            </w:tcBorders>
          </w:tcPr>
          <w:p w14:paraId="0BDE1B1C" w14:textId="77777777" w:rsid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0.19</w:t>
            </w:r>
          </w:p>
          <w:p w14:paraId="62C2A583" w14:textId="77777777" w:rsidR="001E4AB7" w:rsidRP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(-0.57,0.96)</w:t>
            </w:r>
          </w:p>
        </w:tc>
        <w:tc>
          <w:tcPr>
            <w:tcW w:w="1620" w:type="dxa"/>
            <w:tcBorders>
              <w:bottom w:val="single" w:sz="4" w:space="0" w:color="auto"/>
            </w:tcBorders>
          </w:tcPr>
          <w:p w14:paraId="60547019" w14:textId="77777777" w:rsidR="00526FC0" w:rsidRPr="00BA3196" w:rsidRDefault="001E4AB7"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-2.01</w:t>
            </w:r>
          </w:p>
          <w:p w14:paraId="225D634C" w14:textId="77777777" w:rsidR="001E4AB7" w:rsidRPr="00BA3196" w:rsidRDefault="001E4AB7"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(-2.38,-1.64)</w:t>
            </w:r>
          </w:p>
        </w:tc>
        <w:tc>
          <w:tcPr>
            <w:tcW w:w="36" w:type="dxa"/>
            <w:tcBorders>
              <w:bottom w:val="single" w:sz="4" w:space="0" w:color="auto"/>
            </w:tcBorders>
          </w:tcPr>
          <w:p w14:paraId="73B729E1"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54CEA3AF" w14:textId="77777777" w:rsidR="00526FC0" w:rsidRPr="00BA3196" w:rsidRDefault="001E4AB7"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-1.49</w:t>
            </w:r>
          </w:p>
          <w:p w14:paraId="166A4FA9" w14:textId="77777777" w:rsidR="001E4AB7" w:rsidRPr="00BA3196" w:rsidRDefault="001E4AB7" w:rsidP="00CA67A6">
            <w:pPr>
              <w:autoSpaceDE w:val="0"/>
              <w:autoSpaceDN w:val="0"/>
              <w:spacing w:line="360" w:lineRule="auto"/>
              <w:jc w:val="center"/>
              <w:rPr>
                <w:rFonts w:ascii="Times New Roman" w:hAnsi="Times New Roman" w:cs="Times New Roman"/>
                <w:sz w:val="18"/>
                <w:szCs w:val="18"/>
              </w:rPr>
            </w:pPr>
            <w:r w:rsidRPr="00BA3196">
              <w:rPr>
                <w:rFonts w:ascii="Times New Roman" w:hAnsi="Times New Roman" w:cs="Times New Roman"/>
                <w:sz w:val="18"/>
                <w:szCs w:val="18"/>
              </w:rPr>
              <w:t>(-2.26,-0.71)</w:t>
            </w:r>
          </w:p>
        </w:tc>
        <w:tc>
          <w:tcPr>
            <w:tcW w:w="1269" w:type="dxa"/>
            <w:tcBorders>
              <w:bottom w:val="single" w:sz="4" w:space="0" w:color="auto"/>
            </w:tcBorders>
          </w:tcPr>
          <w:p w14:paraId="077ECD21" w14:textId="77777777" w:rsid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-11.61</w:t>
            </w:r>
          </w:p>
          <w:p w14:paraId="26903073" w14:textId="77777777" w:rsidR="001E4AB7" w:rsidRP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(-109.67,86.45)</w:t>
            </w:r>
          </w:p>
        </w:tc>
        <w:tc>
          <w:tcPr>
            <w:tcW w:w="672" w:type="dxa"/>
            <w:tcBorders>
              <w:bottom w:val="single" w:sz="4" w:space="0" w:color="auto"/>
            </w:tcBorders>
          </w:tcPr>
          <w:p w14:paraId="049F6DDE" w14:textId="77777777"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218.71</w:t>
            </w:r>
          </w:p>
        </w:tc>
      </w:tr>
    </w:tbl>
    <w:p w14:paraId="766AFC96" w14:textId="77777777" w:rsidR="00B76BAA" w:rsidRDefault="00B76BAA" w:rsidP="001504C7">
      <w:pPr>
        <w:autoSpaceDE w:val="0"/>
        <w:autoSpaceDN w:val="0"/>
        <w:spacing w:line="360" w:lineRule="auto"/>
        <w:rPr>
          <w:rFonts w:ascii="Times New Roman" w:hAnsi="Times New Roman" w:cs="Times New Roman"/>
          <w:sz w:val="24"/>
          <w:szCs w:val="24"/>
        </w:rPr>
      </w:pPr>
    </w:p>
    <w:p w14:paraId="0168F76A" w14:textId="77777777" w:rsidR="0044386F" w:rsidRPr="00B76BAA" w:rsidRDefault="0044386F" w:rsidP="0044386F">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4</w:t>
      </w:r>
      <w:r w:rsidRPr="00B25E21">
        <w:rPr>
          <w:rFonts w:ascii="Times New Roman" w:hAnsi="Times New Roman" w:cs="Times New Roman"/>
          <w:sz w:val="20"/>
          <w:szCs w:val="20"/>
        </w:rPr>
        <w:t xml:space="preserve">XX. </w:t>
      </w:r>
      <w:r w:rsidR="00B6130E">
        <w:rPr>
          <w:rFonts w:ascii="Times New Roman" w:hAnsi="Times New Roman" w:cs="Times New Roman"/>
          <w:sz w:val="20"/>
          <w:szCs w:val="20"/>
        </w:rPr>
        <w:t xml:space="preserve">Leonard’s skipper occupancy models </w:t>
      </w:r>
      <w:r w:rsidR="00B6130E" w:rsidRPr="00B25E21">
        <w:rPr>
          <w:rFonts w:ascii="Times New Roman" w:hAnsi="Times New Roman" w:cs="Times New Roman"/>
          <w:sz w:val="20"/>
          <w:szCs w:val="20"/>
        </w:rPr>
        <w:t xml:space="preserve">ranked by </w:t>
      </w:r>
      <w:r w:rsidR="00B6130E" w:rsidRPr="004078FC">
        <w:rPr>
          <w:rFonts w:ascii="Times New Roman" w:hAnsi="Times New Roman" w:cs="Times New Roman"/>
          <w:sz w:val="20"/>
          <w:szCs w:val="20"/>
        </w:rPr>
        <w:t xml:space="preserve">Akaike </w:t>
      </w:r>
      <w:r w:rsidR="00B6130E">
        <w:rPr>
          <w:rFonts w:ascii="Times New Roman" w:hAnsi="Times New Roman" w:cs="Times New Roman"/>
          <w:sz w:val="20"/>
          <w:szCs w:val="20"/>
        </w:rPr>
        <w:t>information criterion (AIC). Occupancy</w:t>
      </w:r>
      <w:r w:rsidR="00B6130E" w:rsidRPr="00B25E21">
        <w:rPr>
          <w:rFonts w:ascii="Times New Roman" w:hAnsi="Times New Roman" w:cs="Times New Roman"/>
          <w:sz w:val="20"/>
          <w:szCs w:val="20"/>
        </w:rPr>
        <w:t xml:space="preserve"> was </w:t>
      </w:r>
      <w:r w:rsidR="00B6130E">
        <w:rPr>
          <w:rFonts w:ascii="Times New Roman" w:hAnsi="Times New Roman" w:cs="Times New Roman"/>
          <w:sz w:val="20"/>
          <w:szCs w:val="20"/>
        </w:rPr>
        <w:t>modeled with a negative binomial distribution</w:t>
      </w:r>
      <w:r w:rsidR="00B6130E"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00"/>
        <w:gridCol w:w="1710"/>
        <w:gridCol w:w="36"/>
        <w:gridCol w:w="1044"/>
        <w:gridCol w:w="1080"/>
        <w:gridCol w:w="810"/>
      </w:tblGrid>
      <w:tr w:rsidR="0044386F" w:rsidRPr="00AC7BFD" w14:paraId="651E8A26" w14:textId="77777777" w:rsidTr="00FF4863">
        <w:tc>
          <w:tcPr>
            <w:tcW w:w="1260" w:type="dxa"/>
            <w:tcBorders>
              <w:top w:val="single" w:sz="4" w:space="0" w:color="auto"/>
            </w:tcBorders>
          </w:tcPr>
          <w:p w14:paraId="32E846CB" w14:textId="77777777" w:rsidR="0044386F" w:rsidRPr="00AC7BFD" w:rsidRDefault="0044386F"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90" w:type="dxa"/>
            <w:gridSpan w:val="2"/>
            <w:tcBorders>
              <w:top w:val="single" w:sz="4" w:space="0" w:color="auto"/>
            </w:tcBorders>
          </w:tcPr>
          <w:p w14:paraId="13F0B6D0"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746" w:type="dxa"/>
            <w:gridSpan w:val="2"/>
            <w:tcBorders>
              <w:top w:val="single" w:sz="4" w:space="0" w:color="auto"/>
            </w:tcBorders>
          </w:tcPr>
          <w:p w14:paraId="14A1F91C"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124" w:type="dxa"/>
            <w:gridSpan w:val="2"/>
            <w:tcBorders>
              <w:top w:val="single" w:sz="4" w:space="0" w:color="auto"/>
            </w:tcBorders>
          </w:tcPr>
          <w:p w14:paraId="24DE5119"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810" w:type="dxa"/>
            <w:tcBorders>
              <w:top w:val="single" w:sz="4" w:space="0" w:color="auto"/>
            </w:tcBorders>
          </w:tcPr>
          <w:p w14:paraId="7FD9E476"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44386F" w:rsidRPr="00AC7BFD" w14:paraId="25EE724B" w14:textId="77777777" w:rsidTr="003B3A50">
        <w:tc>
          <w:tcPr>
            <w:tcW w:w="1260" w:type="dxa"/>
            <w:tcBorders>
              <w:bottom w:val="single" w:sz="4" w:space="0" w:color="auto"/>
            </w:tcBorders>
          </w:tcPr>
          <w:p w14:paraId="5FA6BF07" w14:textId="77777777" w:rsidR="0044386F" w:rsidRPr="00AC7BFD" w:rsidRDefault="0044386F" w:rsidP="00CA67A6">
            <w:pPr>
              <w:autoSpaceDE w:val="0"/>
              <w:autoSpaceDN w:val="0"/>
              <w:spacing w:line="360" w:lineRule="auto"/>
              <w:rPr>
                <w:rFonts w:ascii="Times New Roman" w:hAnsi="Times New Roman" w:cs="Times New Roman"/>
                <w:sz w:val="18"/>
                <w:szCs w:val="18"/>
              </w:rPr>
            </w:pPr>
          </w:p>
        </w:tc>
        <w:tc>
          <w:tcPr>
            <w:tcW w:w="990" w:type="dxa"/>
            <w:tcBorders>
              <w:bottom w:val="single" w:sz="4" w:space="0" w:color="auto"/>
            </w:tcBorders>
          </w:tcPr>
          <w:p w14:paraId="1AFB469D" w14:textId="77777777" w:rsidR="0044386F" w:rsidRPr="00AC7BFD" w:rsidRDefault="00CA67A6"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14:paraId="34D0AB0F" w14:textId="77777777" w:rsidR="0044386F" w:rsidRPr="00AC7BFD" w:rsidRDefault="00CA67A6"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710" w:type="dxa"/>
            <w:tcBorders>
              <w:bottom w:val="single" w:sz="4" w:space="0" w:color="auto"/>
            </w:tcBorders>
          </w:tcPr>
          <w:p w14:paraId="443F36DD"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14:paraId="4828A303" w14:textId="77777777" w:rsidR="0044386F" w:rsidRPr="00AC7BFD" w:rsidRDefault="0044386F" w:rsidP="00CA67A6">
            <w:pPr>
              <w:autoSpaceDE w:val="0"/>
              <w:autoSpaceDN w:val="0"/>
              <w:spacing w:line="360" w:lineRule="auto"/>
              <w:jc w:val="center"/>
              <w:rPr>
                <w:rFonts w:ascii="Times New Roman" w:hAnsi="Times New Roman" w:cs="Times New Roman"/>
                <w:sz w:val="18"/>
                <w:szCs w:val="18"/>
              </w:rPr>
            </w:pPr>
          </w:p>
        </w:tc>
        <w:tc>
          <w:tcPr>
            <w:tcW w:w="1044" w:type="dxa"/>
            <w:tcBorders>
              <w:bottom w:val="single" w:sz="4" w:space="0" w:color="auto"/>
            </w:tcBorders>
          </w:tcPr>
          <w:p w14:paraId="5A02850D" w14:textId="77777777" w:rsidR="0044386F" w:rsidRPr="00AC7BFD" w:rsidRDefault="00B65A3D"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1080" w:type="dxa"/>
            <w:tcBorders>
              <w:bottom w:val="single" w:sz="4" w:space="0" w:color="auto"/>
            </w:tcBorders>
          </w:tcPr>
          <w:p w14:paraId="2DB73132" w14:textId="77777777" w:rsidR="0044386F" w:rsidRPr="00AC7BFD" w:rsidRDefault="00B65A3D"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810" w:type="dxa"/>
            <w:tcBorders>
              <w:bottom w:val="single" w:sz="4" w:space="0" w:color="auto"/>
            </w:tcBorders>
          </w:tcPr>
          <w:p w14:paraId="67E70D19" w14:textId="77777777" w:rsidR="0044386F" w:rsidRPr="00AC7BFD" w:rsidRDefault="0044386F" w:rsidP="00CA67A6">
            <w:pPr>
              <w:autoSpaceDE w:val="0"/>
              <w:autoSpaceDN w:val="0"/>
              <w:spacing w:line="360" w:lineRule="auto"/>
              <w:rPr>
                <w:rFonts w:ascii="Times New Roman" w:hAnsi="Times New Roman" w:cs="Times New Roman"/>
                <w:sz w:val="18"/>
                <w:szCs w:val="18"/>
              </w:rPr>
            </w:pPr>
          </w:p>
        </w:tc>
      </w:tr>
      <w:tr w:rsidR="0044386F" w:rsidRPr="00AC7BFD" w14:paraId="142CB470" w14:textId="77777777" w:rsidTr="003B3A50">
        <w:tc>
          <w:tcPr>
            <w:tcW w:w="1260" w:type="dxa"/>
            <w:tcBorders>
              <w:top w:val="single" w:sz="4" w:space="0" w:color="auto"/>
            </w:tcBorders>
          </w:tcPr>
          <w:p w14:paraId="47A3648A" w14:textId="77777777" w:rsidR="0044386F" w:rsidRPr="0044386F" w:rsidRDefault="0044386F" w:rsidP="00CA67A6">
            <w:pPr>
              <w:autoSpaceDE w:val="0"/>
              <w:autoSpaceDN w:val="0"/>
              <w:spacing w:line="360" w:lineRule="auto"/>
              <w:rPr>
                <w:rFonts w:ascii="Times New Roman" w:hAnsi="Times New Roman" w:cs="Times New Roman"/>
                <w:i/>
                <w:sz w:val="18"/>
                <w:szCs w:val="18"/>
              </w:rPr>
            </w:pPr>
            <w:r w:rsidRPr="0044386F">
              <w:rPr>
                <w:rFonts w:ascii="Times New Roman" w:hAnsi="Times New Roman" w:cs="Times New Roman"/>
                <w:i/>
                <w:sz w:val="18"/>
                <w:szCs w:val="18"/>
              </w:rPr>
              <w:t>Liatris</w:t>
            </w:r>
          </w:p>
        </w:tc>
        <w:tc>
          <w:tcPr>
            <w:tcW w:w="990" w:type="dxa"/>
            <w:tcBorders>
              <w:top w:val="single" w:sz="4" w:space="0" w:color="auto"/>
            </w:tcBorders>
          </w:tcPr>
          <w:p w14:paraId="6254CBEF"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-1.62</w:t>
            </w:r>
          </w:p>
          <w:p w14:paraId="6A208CCD"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-2.25,-0.99</w:t>
            </w:r>
            <w:r w:rsidRPr="00F0597B">
              <w:rPr>
                <w:rFonts w:ascii="Times New Roman" w:hAnsi="Times New Roman" w:cs="Times New Roman"/>
                <w:b/>
                <w:sz w:val="18"/>
                <w:szCs w:val="18"/>
              </w:rPr>
              <w:t>)</w:t>
            </w:r>
          </w:p>
        </w:tc>
        <w:tc>
          <w:tcPr>
            <w:tcW w:w="900" w:type="dxa"/>
            <w:tcBorders>
              <w:top w:val="single" w:sz="4" w:space="0" w:color="auto"/>
            </w:tcBorders>
          </w:tcPr>
          <w:p w14:paraId="7DC693C6"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0.75</w:t>
            </w:r>
          </w:p>
          <w:p w14:paraId="46200412"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0.16,1.34</w:t>
            </w:r>
            <w:r w:rsidRPr="00F0597B">
              <w:rPr>
                <w:rFonts w:ascii="Times New Roman" w:hAnsi="Times New Roman" w:cs="Times New Roman"/>
                <w:b/>
                <w:sz w:val="18"/>
                <w:szCs w:val="18"/>
              </w:rPr>
              <w:t>)</w:t>
            </w:r>
          </w:p>
        </w:tc>
        <w:tc>
          <w:tcPr>
            <w:tcW w:w="1710" w:type="dxa"/>
            <w:tcBorders>
              <w:top w:val="single" w:sz="4" w:space="0" w:color="auto"/>
            </w:tcBorders>
          </w:tcPr>
          <w:p w14:paraId="55490B2B" w14:textId="77777777" w:rsidR="0044386F" w:rsidRPr="00F0597B" w:rsidRDefault="00CA67A6"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-1.03</w:t>
            </w:r>
          </w:p>
          <w:p w14:paraId="6E3E4849"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-1.45,-0.60</w:t>
            </w:r>
            <w:r w:rsidRPr="00F0597B">
              <w:rPr>
                <w:rFonts w:ascii="Times New Roman" w:hAnsi="Times New Roman" w:cs="Times New Roman"/>
                <w:b/>
                <w:sz w:val="18"/>
                <w:szCs w:val="18"/>
              </w:rPr>
              <w:t>)</w:t>
            </w:r>
          </w:p>
        </w:tc>
        <w:tc>
          <w:tcPr>
            <w:tcW w:w="36" w:type="dxa"/>
            <w:tcBorders>
              <w:top w:val="single" w:sz="4" w:space="0" w:color="auto"/>
            </w:tcBorders>
          </w:tcPr>
          <w:p w14:paraId="6668064A" w14:textId="77777777" w:rsidR="0044386F" w:rsidRDefault="0044386F" w:rsidP="003B3A50">
            <w:pPr>
              <w:autoSpaceDE w:val="0"/>
              <w:autoSpaceDN w:val="0"/>
              <w:spacing w:line="360" w:lineRule="auto"/>
              <w:rPr>
                <w:rFonts w:ascii="Times New Roman" w:hAnsi="Times New Roman" w:cs="Times New Roman"/>
                <w:sz w:val="18"/>
                <w:szCs w:val="18"/>
              </w:rPr>
            </w:pPr>
          </w:p>
          <w:p w14:paraId="3FC622C5"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1044" w:type="dxa"/>
            <w:tcBorders>
              <w:top w:val="single" w:sz="4" w:space="0" w:color="auto"/>
            </w:tcBorders>
          </w:tcPr>
          <w:p w14:paraId="2F30A9E6" w14:textId="77777777" w:rsidR="0044386F" w:rsidRPr="00647720" w:rsidRDefault="003720A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0.27</w:t>
            </w:r>
          </w:p>
          <w:p w14:paraId="78F2973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-0.81,1.36</w:t>
            </w:r>
            <w:r w:rsidRPr="00647720">
              <w:rPr>
                <w:rFonts w:ascii="Times New Roman" w:hAnsi="Times New Roman" w:cs="Times New Roman"/>
                <w:sz w:val="18"/>
                <w:szCs w:val="18"/>
              </w:rPr>
              <w:t>)</w:t>
            </w:r>
          </w:p>
        </w:tc>
        <w:tc>
          <w:tcPr>
            <w:tcW w:w="1080" w:type="dxa"/>
            <w:tcBorders>
              <w:top w:val="single" w:sz="4" w:space="0" w:color="auto"/>
            </w:tcBorders>
          </w:tcPr>
          <w:p w14:paraId="0DA0482B" w14:textId="77777777" w:rsidR="0044386F" w:rsidRPr="00647720" w:rsidRDefault="003720A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-10.43</w:t>
            </w:r>
          </w:p>
          <w:p w14:paraId="58FD40CF"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-53.49,32.64</w:t>
            </w:r>
            <w:r w:rsidRPr="00647720">
              <w:rPr>
                <w:rFonts w:ascii="Times New Roman" w:hAnsi="Times New Roman" w:cs="Times New Roman"/>
                <w:sz w:val="18"/>
                <w:szCs w:val="18"/>
              </w:rPr>
              <w:t>)</w:t>
            </w:r>
          </w:p>
        </w:tc>
        <w:tc>
          <w:tcPr>
            <w:tcW w:w="810" w:type="dxa"/>
            <w:tcBorders>
              <w:top w:val="single" w:sz="4" w:space="0" w:color="auto"/>
            </w:tcBorders>
          </w:tcPr>
          <w:p w14:paraId="06AC1EF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160.73</w:t>
            </w:r>
          </w:p>
        </w:tc>
      </w:tr>
      <w:tr w:rsidR="0044386F" w:rsidRPr="00AC7BFD" w14:paraId="58596C99" w14:textId="77777777" w:rsidTr="003B3A50">
        <w:tc>
          <w:tcPr>
            <w:tcW w:w="1260" w:type="dxa"/>
          </w:tcPr>
          <w:p w14:paraId="1212E3D6" w14:textId="77777777" w:rsidR="0044386F" w:rsidRPr="00AC7BFD"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14:paraId="79BB5697" w14:textId="77777777" w:rsidR="0044386F" w:rsidRPr="00F0597B" w:rsidRDefault="00CA67A6"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14:paraId="22F5D47F"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FA2944" w:rsidRPr="00F0597B">
              <w:rPr>
                <w:rFonts w:ascii="Times New Roman" w:hAnsi="Times New Roman" w:cs="Times New Roman"/>
                <w:b/>
                <w:sz w:val="18"/>
                <w:szCs w:val="18"/>
              </w:rPr>
              <w:t>-2.03,-0.90</w:t>
            </w:r>
            <w:r w:rsidRPr="00F0597B">
              <w:rPr>
                <w:rFonts w:ascii="Times New Roman" w:hAnsi="Times New Roman" w:cs="Times New Roman"/>
                <w:b/>
                <w:sz w:val="18"/>
                <w:szCs w:val="18"/>
              </w:rPr>
              <w:t>)</w:t>
            </w:r>
          </w:p>
        </w:tc>
        <w:tc>
          <w:tcPr>
            <w:tcW w:w="900" w:type="dxa"/>
          </w:tcPr>
          <w:p w14:paraId="4BE5C681" w14:textId="77777777" w:rsidR="0044386F" w:rsidRPr="00F0597B" w:rsidRDefault="00FA2944"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p w14:paraId="48FD2FCF" w14:textId="77777777" w:rsidR="0044386F" w:rsidRPr="00F0597B" w:rsidRDefault="00FA2944"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tc>
        <w:tc>
          <w:tcPr>
            <w:tcW w:w="1710" w:type="dxa"/>
          </w:tcPr>
          <w:p w14:paraId="341FF616" w14:textId="77777777" w:rsidR="0044386F" w:rsidRPr="00F0597B" w:rsidRDefault="00FA2944"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14:paraId="49307452"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FA2944" w:rsidRPr="00F0597B">
              <w:rPr>
                <w:rFonts w:ascii="Times New Roman" w:hAnsi="Times New Roman" w:cs="Times New Roman"/>
                <w:b/>
                <w:sz w:val="18"/>
                <w:szCs w:val="18"/>
              </w:rPr>
              <w:t>-1.42,-0.60</w:t>
            </w:r>
            <w:r w:rsidRPr="00F0597B">
              <w:rPr>
                <w:rFonts w:ascii="Times New Roman" w:hAnsi="Times New Roman" w:cs="Times New Roman"/>
                <w:b/>
                <w:sz w:val="18"/>
                <w:szCs w:val="18"/>
              </w:rPr>
              <w:t>)</w:t>
            </w:r>
          </w:p>
        </w:tc>
        <w:tc>
          <w:tcPr>
            <w:tcW w:w="36" w:type="dxa"/>
          </w:tcPr>
          <w:p w14:paraId="62EB4ED2"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p w14:paraId="783BB0BE"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14:paraId="24F85CCA" w14:textId="77777777" w:rsidR="0044386F" w:rsidRPr="00647720" w:rsidRDefault="003720A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670C7D4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-0.83,1.34</w:t>
            </w:r>
            <w:r w:rsidRPr="00647720">
              <w:rPr>
                <w:rFonts w:ascii="Times New Roman" w:hAnsi="Times New Roman" w:cs="Times New Roman"/>
                <w:sz w:val="18"/>
                <w:szCs w:val="18"/>
              </w:rPr>
              <w:t>)</w:t>
            </w:r>
          </w:p>
        </w:tc>
        <w:tc>
          <w:tcPr>
            <w:tcW w:w="1080" w:type="dxa"/>
          </w:tcPr>
          <w:p w14:paraId="652F336E" w14:textId="77777777" w:rsidR="0044386F" w:rsidRPr="00647720" w:rsidRDefault="003720A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-9.72</w:t>
            </w:r>
          </w:p>
          <w:p w14:paraId="5ED501F6"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-39.83,20.40</w:t>
            </w:r>
            <w:r w:rsidRPr="00647720">
              <w:rPr>
                <w:rFonts w:ascii="Times New Roman" w:hAnsi="Times New Roman" w:cs="Times New Roman"/>
                <w:sz w:val="18"/>
                <w:szCs w:val="18"/>
              </w:rPr>
              <w:t>)</w:t>
            </w:r>
          </w:p>
        </w:tc>
        <w:tc>
          <w:tcPr>
            <w:tcW w:w="810" w:type="dxa"/>
          </w:tcPr>
          <w:p w14:paraId="2CB93600"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162.87</w:t>
            </w:r>
          </w:p>
        </w:tc>
      </w:tr>
      <w:tr w:rsidR="0044386F" w:rsidRPr="00AC7BFD" w14:paraId="6C1A6468" w14:textId="77777777" w:rsidTr="003B3A50">
        <w:tc>
          <w:tcPr>
            <w:tcW w:w="1260" w:type="dxa"/>
          </w:tcPr>
          <w:p w14:paraId="79A8182C" w14:textId="77777777" w:rsidR="0044386F" w:rsidRPr="00AC7BFD"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14:paraId="40B45415"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-1.51</w:t>
            </w:r>
          </w:p>
          <w:p w14:paraId="610A8C75"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lastRenderedPageBreak/>
              <w:t>(</w:t>
            </w:r>
            <w:r w:rsidR="00D56991" w:rsidRPr="00F0597B">
              <w:rPr>
                <w:rFonts w:ascii="Times New Roman" w:hAnsi="Times New Roman" w:cs="Times New Roman"/>
                <w:b/>
                <w:sz w:val="18"/>
                <w:szCs w:val="18"/>
              </w:rPr>
              <w:t>-2.10,-0.92</w:t>
            </w:r>
            <w:r w:rsidRPr="00F0597B">
              <w:rPr>
                <w:rFonts w:ascii="Times New Roman" w:hAnsi="Times New Roman" w:cs="Times New Roman"/>
                <w:b/>
                <w:sz w:val="18"/>
                <w:szCs w:val="18"/>
              </w:rPr>
              <w:t>)</w:t>
            </w:r>
          </w:p>
        </w:tc>
        <w:tc>
          <w:tcPr>
            <w:tcW w:w="900" w:type="dxa"/>
          </w:tcPr>
          <w:p w14:paraId="6CBB54BE" w14:textId="77777777" w:rsidR="0044386F" w:rsidRPr="00647720"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-0.39</w:t>
            </w:r>
          </w:p>
          <w:p w14:paraId="69AF00F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w:t>
            </w:r>
            <w:r w:rsidR="00D56991">
              <w:rPr>
                <w:rFonts w:ascii="Times New Roman" w:hAnsi="Times New Roman" w:cs="Times New Roman"/>
                <w:sz w:val="18"/>
                <w:szCs w:val="18"/>
              </w:rPr>
              <w:t>-1.14,0.35</w:t>
            </w:r>
            <w:r>
              <w:rPr>
                <w:rFonts w:ascii="Times New Roman" w:hAnsi="Times New Roman" w:cs="Times New Roman"/>
                <w:sz w:val="18"/>
                <w:szCs w:val="18"/>
              </w:rPr>
              <w:t>)</w:t>
            </w:r>
          </w:p>
        </w:tc>
        <w:tc>
          <w:tcPr>
            <w:tcW w:w="1710" w:type="dxa"/>
          </w:tcPr>
          <w:p w14:paraId="79C52559"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lastRenderedPageBreak/>
              <w:t>-1.01</w:t>
            </w:r>
          </w:p>
          <w:p w14:paraId="1B36BFD2"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F0597B">
              <w:rPr>
                <w:rFonts w:ascii="Times New Roman" w:hAnsi="Times New Roman" w:cs="Times New Roman"/>
                <w:b/>
                <w:sz w:val="18"/>
                <w:szCs w:val="18"/>
              </w:rPr>
              <w:lastRenderedPageBreak/>
              <w:t>(</w:t>
            </w:r>
            <w:r w:rsidR="00D56991" w:rsidRPr="00F0597B">
              <w:rPr>
                <w:rFonts w:ascii="Times New Roman" w:hAnsi="Times New Roman" w:cs="Times New Roman"/>
                <w:b/>
                <w:sz w:val="18"/>
                <w:szCs w:val="18"/>
              </w:rPr>
              <w:t>-1.43,-0.60</w:t>
            </w:r>
            <w:r w:rsidRPr="00F0597B">
              <w:rPr>
                <w:rFonts w:ascii="Times New Roman" w:hAnsi="Times New Roman" w:cs="Times New Roman"/>
                <w:b/>
                <w:sz w:val="18"/>
                <w:szCs w:val="18"/>
              </w:rPr>
              <w:t>)</w:t>
            </w:r>
          </w:p>
        </w:tc>
        <w:tc>
          <w:tcPr>
            <w:tcW w:w="36" w:type="dxa"/>
          </w:tcPr>
          <w:p w14:paraId="1E6991C4"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p w14:paraId="5309C1B3"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14:paraId="3858E464" w14:textId="77777777" w:rsidR="004203BE" w:rsidRDefault="004203BE" w:rsidP="004203B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0.25</w:t>
            </w:r>
          </w:p>
          <w:p w14:paraId="453EAD8A" w14:textId="77777777" w:rsidR="0044386F" w:rsidRPr="00647720" w:rsidRDefault="004203BE" w:rsidP="004203B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(-0.83,1.34</w:t>
            </w:r>
            <w:r w:rsidR="0044386F" w:rsidRPr="00647720">
              <w:rPr>
                <w:rFonts w:ascii="Times New Roman" w:hAnsi="Times New Roman" w:cs="Times New Roman"/>
                <w:sz w:val="18"/>
                <w:szCs w:val="18"/>
              </w:rPr>
              <w:t>)</w:t>
            </w:r>
          </w:p>
        </w:tc>
        <w:tc>
          <w:tcPr>
            <w:tcW w:w="1080" w:type="dxa"/>
          </w:tcPr>
          <w:p w14:paraId="10945F7A" w14:textId="77777777" w:rsidR="0044386F" w:rsidRPr="00647720" w:rsidRDefault="004203BE"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-10.41</w:t>
            </w:r>
          </w:p>
          <w:p w14:paraId="271F84B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lastRenderedPageBreak/>
              <w:t>(</w:t>
            </w:r>
            <w:r w:rsidR="004203BE">
              <w:rPr>
                <w:rFonts w:ascii="Times New Roman" w:hAnsi="Times New Roman" w:cs="Times New Roman"/>
                <w:sz w:val="18"/>
                <w:szCs w:val="18"/>
              </w:rPr>
              <w:t>-52.00,32.17</w:t>
            </w:r>
            <w:r w:rsidRPr="00647720">
              <w:rPr>
                <w:rFonts w:ascii="Times New Roman" w:hAnsi="Times New Roman" w:cs="Times New Roman"/>
                <w:sz w:val="18"/>
                <w:szCs w:val="18"/>
              </w:rPr>
              <w:t>)</w:t>
            </w:r>
          </w:p>
        </w:tc>
        <w:tc>
          <w:tcPr>
            <w:tcW w:w="810" w:type="dxa"/>
          </w:tcPr>
          <w:p w14:paraId="7F333F90"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lastRenderedPageBreak/>
              <w:t>164.18</w:t>
            </w:r>
          </w:p>
        </w:tc>
      </w:tr>
      <w:tr w:rsidR="0044386F" w:rsidRPr="00AC7BFD" w14:paraId="42DA7283" w14:textId="77777777" w:rsidTr="003B3A50">
        <w:tc>
          <w:tcPr>
            <w:tcW w:w="1260" w:type="dxa"/>
          </w:tcPr>
          <w:p w14:paraId="4B8AD59A" w14:textId="77777777" w:rsidR="0044386F" w:rsidRPr="00AC7BFD"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14:paraId="28315D79"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14:paraId="08DBAD59"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-2.03,-0.90</w:t>
            </w:r>
            <w:r w:rsidRPr="00F0597B">
              <w:rPr>
                <w:rFonts w:ascii="Times New Roman" w:hAnsi="Times New Roman" w:cs="Times New Roman"/>
                <w:b/>
                <w:sz w:val="18"/>
                <w:szCs w:val="18"/>
              </w:rPr>
              <w:t>)</w:t>
            </w:r>
          </w:p>
        </w:tc>
        <w:tc>
          <w:tcPr>
            <w:tcW w:w="900" w:type="dxa"/>
          </w:tcPr>
          <w:p w14:paraId="6E95E042" w14:textId="77777777" w:rsidR="0044386F" w:rsidRPr="00647720"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-0.13</w:t>
            </w:r>
          </w:p>
          <w:p w14:paraId="06C93546"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D56991">
              <w:rPr>
                <w:rFonts w:ascii="Times New Roman" w:hAnsi="Times New Roman" w:cs="Times New Roman"/>
                <w:sz w:val="18"/>
                <w:szCs w:val="18"/>
              </w:rPr>
              <w:t>-0.70,0.44</w:t>
            </w:r>
            <w:r w:rsidRPr="00647720">
              <w:rPr>
                <w:rFonts w:ascii="Times New Roman" w:hAnsi="Times New Roman" w:cs="Times New Roman"/>
                <w:sz w:val="18"/>
                <w:szCs w:val="18"/>
              </w:rPr>
              <w:t>)</w:t>
            </w:r>
          </w:p>
        </w:tc>
        <w:tc>
          <w:tcPr>
            <w:tcW w:w="1710" w:type="dxa"/>
          </w:tcPr>
          <w:p w14:paraId="700D641E"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14:paraId="4CC6BAC0"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-1.43,-0.60</w:t>
            </w:r>
            <w:r w:rsidRPr="00F0597B">
              <w:rPr>
                <w:rFonts w:ascii="Times New Roman" w:hAnsi="Times New Roman" w:cs="Times New Roman"/>
                <w:b/>
                <w:sz w:val="18"/>
                <w:szCs w:val="18"/>
              </w:rPr>
              <w:t>)</w:t>
            </w:r>
          </w:p>
        </w:tc>
        <w:tc>
          <w:tcPr>
            <w:tcW w:w="36" w:type="dxa"/>
          </w:tcPr>
          <w:p w14:paraId="7EF7284B" w14:textId="77777777" w:rsidR="0044386F" w:rsidRDefault="0044386F" w:rsidP="00CA67A6">
            <w:pPr>
              <w:autoSpaceDE w:val="0"/>
              <w:autoSpaceDN w:val="0"/>
              <w:spacing w:line="360" w:lineRule="auto"/>
              <w:jc w:val="center"/>
              <w:rPr>
                <w:rFonts w:ascii="Times New Roman" w:hAnsi="Times New Roman" w:cs="Times New Roman"/>
                <w:sz w:val="18"/>
                <w:szCs w:val="18"/>
              </w:rPr>
            </w:pPr>
          </w:p>
          <w:p w14:paraId="6AD1CF90"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14:paraId="0E14AD25" w14:textId="77777777" w:rsidR="0044386F" w:rsidRPr="00647720" w:rsidRDefault="00EB2548"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4A431239"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-0.82,1.34</w:t>
            </w:r>
            <w:r w:rsidRPr="00647720">
              <w:rPr>
                <w:rFonts w:ascii="Times New Roman" w:hAnsi="Times New Roman" w:cs="Times New Roman"/>
                <w:sz w:val="18"/>
                <w:szCs w:val="18"/>
              </w:rPr>
              <w:t>)</w:t>
            </w:r>
          </w:p>
        </w:tc>
        <w:tc>
          <w:tcPr>
            <w:tcW w:w="1080" w:type="dxa"/>
          </w:tcPr>
          <w:p w14:paraId="0A1EEDE0" w14:textId="77777777" w:rsidR="0044386F" w:rsidRPr="00647720" w:rsidRDefault="00EB2548"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-9.95</w:t>
            </w:r>
          </w:p>
          <w:p w14:paraId="5F9863B2"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-43.77,23.87</w:t>
            </w:r>
            <w:r w:rsidRPr="00647720">
              <w:rPr>
                <w:rFonts w:ascii="Times New Roman" w:hAnsi="Times New Roman" w:cs="Times New Roman"/>
                <w:sz w:val="18"/>
                <w:szCs w:val="18"/>
              </w:rPr>
              <w:t>)</w:t>
            </w:r>
          </w:p>
        </w:tc>
        <w:tc>
          <w:tcPr>
            <w:tcW w:w="810" w:type="dxa"/>
          </w:tcPr>
          <w:p w14:paraId="74357BC7"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164.76</w:t>
            </w:r>
          </w:p>
        </w:tc>
      </w:tr>
      <w:tr w:rsidR="0044386F" w:rsidRPr="00AC7BFD" w14:paraId="63230FE8" w14:textId="77777777" w:rsidTr="003B3A50">
        <w:tc>
          <w:tcPr>
            <w:tcW w:w="1260" w:type="dxa"/>
          </w:tcPr>
          <w:p w14:paraId="5167D0BF" w14:textId="77777777" w:rsidR="0044386F"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14:paraId="16C02254"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14:paraId="63F1BC6B"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-2.03,-0.90</w:t>
            </w:r>
            <w:r w:rsidRPr="00F0597B">
              <w:rPr>
                <w:rFonts w:ascii="Times New Roman" w:hAnsi="Times New Roman" w:cs="Times New Roman"/>
                <w:b/>
                <w:sz w:val="18"/>
                <w:szCs w:val="18"/>
              </w:rPr>
              <w:t>)</w:t>
            </w:r>
          </w:p>
        </w:tc>
        <w:tc>
          <w:tcPr>
            <w:tcW w:w="900" w:type="dxa"/>
          </w:tcPr>
          <w:p w14:paraId="4BD62EC9" w14:textId="77777777" w:rsidR="0044386F"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0.09</w:t>
            </w:r>
          </w:p>
          <w:p w14:paraId="72CDADA8"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-0.45,0.63</w:t>
            </w:r>
            <w:r>
              <w:rPr>
                <w:rFonts w:ascii="Times New Roman" w:hAnsi="Times New Roman" w:cs="Times New Roman"/>
                <w:sz w:val="18"/>
                <w:szCs w:val="18"/>
              </w:rPr>
              <w:t>)</w:t>
            </w:r>
          </w:p>
        </w:tc>
        <w:tc>
          <w:tcPr>
            <w:tcW w:w="1710" w:type="dxa"/>
          </w:tcPr>
          <w:p w14:paraId="578C01A9" w14:textId="77777777"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14:paraId="3128A582"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-1.42,-0.60</w:t>
            </w:r>
            <w:r w:rsidRPr="00F0597B">
              <w:rPr>
                <w:rFonts w:ascii="Times New Roman" w:hAnsi="Times New Roman" w:cs="Times New Roman"/>
                <w:b/>
                <w:sz w:val="18"/>
                <w:szCs w:val="18"/>
              </w:rPr>
              <w:t>)</w:t>
            </w:r>
          </w:p>
        </w:tc>
        <w:tc>
          <w:tcPr>
            <w:tcW w:w="36" w:type="dxa"/>
          </w:tcPr>
          <w:p w14:paraId="7F624264" w14:textId="77777777" w:rsidR="0044386F"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14:paraId="7799F22E" w14:textId="77777777" w:rsidR="0044386F" w:rsidRDefault="00FC79F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67ECD8A7"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-0.82,1.34</w:t>
            </w:r>
            <w:r>
              <w:rPr>
                <w:rFonts w:ascii="Times New Roman" w:hAnsi="Times New Roman" w:cs="Times New Roman"/>
                <w:sz w:val="18"/>
                <w:szCs w:val="18"/>
              </w:rPr>
              <w:t>)</w:t>
            </w:r>
          </w:p>
        </w:tc>
        <w:tc>
          <w:tcPr>
            <w:tcW w:w="1080" w:type="dxa"/>
          </w:tcPr>
          <w:p w14:paraId="044067F2" w14:textId="77777777" w:rsidR="0044386F" w:rsidRDefault="00FC79F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-10.36</w:t>
            </w:r>
          </w:p>
          <w:p w14:paraId="35E06A42"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-51.82,31.10</w:t>
            </w:r>
            <w:r>
              <w:rPr>
                <w:rFonts w:ascii="Times New Roman" w:hAnsi="Times New Roman" w:cs="Times New Roman"/>
                <w:sz w:val="18"/>
                <w:szCs w:val="18"/>
              </w:rPr>
              <w:t>)</w:t>
            </w:r>
          </w:p>
        </w:tc>
        <w:tc>
          <w:tcPr>
            <w:tcW w:w="810" w:type="dxa"/>
          </w:tcPr>
          <w:p w14:paraId="7D593A6B"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164.81</w:t>
            </w:r>
          </w:p>
        </w:tc>
      </w:tr>
      <w:tr w:rsidR="0044386F" w:rsidRPr="00AC7BFD" w14:paraId="4CB1C651" w14:textId="77777777" w:rsidTr="003B3A50">
        <w:tc>
          <w:tcPr>
            <w:tcW w:w="1260" w:type="dxa"/>
          </w:tcPr>
          <w:p w14:paraId="53262CFE" w14:textId="77777777" w:rsidR="0044386F"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Pr>
          <w:p w14:paraId="7A98F3D2" w14:textId="77777777" w:rsidR="0044386F" w:rsidRPr="00F0597B" w:rsidRDefault="00DC55CA"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14:paraId="58CEC08A"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-2.03,</w:t>
            </w:r>
            <w:r w:rsidR="00F0597B" w:rsidRPr="00F0597B">
              <w:rPr>
                <w:rFonts w:ascii="Times New Roman" w:hAnsi="Times New Roman" w:cs="Times New Roman"/>
                <w:b/>
                <w:sz w:val="18"/>
                <w:szCs w:val="18"/>
              </w:rPr>
              <w:t>-</w:t>
            </w:r>
            <w:r w:rsidR="00DC55CA" w:rsidRPr="00F0597B">
              <w:rPr>
                <w:rFonts w:ascii="Times New Roman" w:hAnsi="Times New Roman" w:cs="Times New Roman"/>
                <w:b/>
                <w:sz w:val="18"/>
                <w:szCs w:val="18"/>
              </w:rPr>
              <w:t>0.90</w:t>
            </w:r>
            <w:r w:rsidRPr="00F0597B">
              <w:rPr>
                <w:rFonts w:ascii="Times New Roman" w:hAnsi="Times New Roman" w:cs="Times New Roman"/>
                <w:b/>
                <w:sz w:val="18"/>
                <w:szCs w:val="18"/>
              </w:rPr>
              <w:t>)</w:t>
            </w:r>
          </w:p>
        </w:tc>
        <w:tc>
          <w:tcPr>
            <w:tcW w:w="900" w:type="dxa"/>
          </w:tcPr>
          <w:p w14:paraId="0EBD54B7" w14:textId="77777777" w:rsidR="0044386F" w:rsidRDefault="00DC55C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0.04</w:t>
            </w:r>
          </w:p>
          <w:p w14:paraId="10679726"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-0.51,0.59</w:t>
            </w:r>
            <w:r>
              <w:rPr>
                <w:rFonts w:ascii="Times New Roman" w:hAnsi="Times New Roman" w:cs="Times New Roman"/>
                <w:sz w:val="18"/>
                <w:szCs w:val="18"/>
              </w:rPr>
              <w:t>)</w:t>
            </w:r>
          </w:p>
        </w:tc>
        <w:tc>
          <w:tcPr>
            <w:tcW w:w="1710" w:type="dxa"/>
          </w:tcPr>
          <w:p w14:paraId="711E35CA" w14:textId="77777777" w:rsidR="0044386F" w:rsidRPr="00F0597B" w:rsidRDefault="00DC55CA"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14:paraId="2F026DEF"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-1.43,-0.60</w:t>
            </w:r>
            <w:r w:rsidRPr="00F0597B">
              <w:rPr>
                <w:rFonts w:ascii="Times New Roman" w:hAnsi="Times New Roman" w:cs="Times New Roman"/>
                <w:b/>
                <w:sz w:val="18"/>
                <w:szCs w:val="18"/>
              </w:rPr>
              <w:t>)</w:t>
            </w:r>
          </w:p>
        </w:tc>
        <w:tc>
          <w:tcPr>
            <w:tcW w:w="36" w:type="dxa"/>
          </w:tcPr>
          <w:p w14:paraId="0B4044DE" w14:textId="77777777" w:rsidR="0044386F"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14:paraId="3B9EA05C" w14:textId="77777777" w:rsidR="0044386F" w:rsidRDefault="00FC79F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4F7ACD9A"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-0.83,1.34</w:t>
            </w:r>
            <w:r>
              <w:rPr>
                <w:rFonts w:ascii="Times New Roman" w:hAnsi="Times New Roman" w:cs="Times New Roman"/>
                <w:sz w:val="18"/>
                <w:szCs w:val="18"/>
              </w:rPr>
              <w:t>)</w:t>
            </w:r>
          </w:p>
        </w:tc>
        <w:tc>
          <w:tcPr>
            <w:tcW w:w="1080" w:type="dxa"/>
          </w:tcPr>
          <w:p w14:paraId="352E612A" w14:textId="77777777" w:rsidR="0044386F" w:rsidRDefault="00FC79F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-10.37</w:t>
            </w:r>
          </w:p>
          <w:p w14:paraId="4F526864"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-52.15,31.40</w:t>
            </w:r>
            <w:r>
              <w:rPr>
                <w:rFonts w:ascii="Times New Roman" w:hAnsi="Times New Roman" w:cs="Times New Roman"/>
                <w:sz w:val="18"/>
                <w:szCs w:val="18"/>
              </w:rPr>
              <w:t>)</w:t>
            </w:r>
          </w:p>
        </w:tc>
        <w:tc>
          <w:tcPr>
            <w:tcW w:w="810" w:type="dxa"/>
          </w:tcPr>
          <w:p w14:paraId="277B9FE4"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164.86</w:t>
            </w:r>
          </w:p>
        </w:tc>
      </w:tr>
      <w:tr w:rsidR="0044386F" w:rsidRPr="00AC7BFD" w14:paraId="2D70E314" w14:textId="77777777" w:rsidTr="003B3A50">
        <w:tc>
          <w:tcPr>
            <w:tcW w:w="1260" w:type="dxa"/>
            <w:tcBorders>
              <w:bottom w:val="single" w:sz="4" w:space="0" w:color="auto"/>
            </w:tcBorders>
          </w:tcPr>
          <w:p w14:paraId="5B11FF1F" w14:textId="77777777" w:rsidR="0044386F"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Borders>
              <w:bottom w:val="single" w:sz="4" w:space="0" w:color="auto"/>
            </w:tcBorders>
          </w:tcPr>
          <w:p w14:paraId="5C751F1A" w14:textId="77777777" w:rsidR="0044386F" w:rsidRPr="00F0597B" w:rsidRDefault="00DC55CA"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-1.50</w:t>
            </w:r>
          </w:p>
          <w:p w14:paraId="1437164B"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-2.24,-0.75</w:t>
            </w:r>
            <w:r w:rsidRPr="00F0597B">
              <w:rPr>
                <w:rFonts w:ascii="Times New Roman" w:hAnsi="Times New Roman" w:cs="Times New Roman"/>
                <w:b/>
                <w:sz w:val="18"/>
                <w:szCs w:val="18"/>
              </w:rPr>
              <w:t>)</w:t>
            </w:r>
          </w:p>
        </w:tc>
        <w:tc>
          <w:tcPr>
            <w:tcW w:w="900" w:type="dxa"/>
            <w:tcBorders>
              <w:bottom w:val="single" w:sz="4" w:space="0" w:color="auto"/>
            </w:tcBorders>
          </w:tcPr>
          <w:p w14:paraId="205EF9AA" w14:textId="77777777" w:rsidR="0044386F" w:rsidRDefault="00DC55C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0.07</w:t>
            </w:r>
          </w:p>
          <w:p w14:paraId="769CADFF"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-1.03,1.16</w:t>
            </w:r>
            <w:r>
              <w:rPr>
                <w:rFonts w:ascii="Times New Roman" w:hAnsi="Times New Roman" w:cs="Times New Roman"/>
                <w:sz w:val="18"/>
                <w:szCs w:val="18"/>
              </w:rPr>
              <w:t>)</w:t>
            </w:r>
          </w:p>
        </w:tc>
        <w:tc>
          <w:tcPr>
            <w:tcW w:w="1710" w:type="dxa"/>
            <w:tcBorders>
              <w:bottom w:val="single" w:sz="4" w:space="0" w:color="auto"/>
            </w:tcBorders>
          </w:tcPr>
          <w:p w14:paraId="73CBF529" w14:textId="77777777" w:rsidR="0044386F" w:rsidRPr="00F0597B" w:rsidRDefault="00DC55CA"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14:paraId="72892AE4" w14:textId="77777777"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-1.42,-0.60</w:t>
            </w:r>
            <w:r w:rsidRPr="00F0597B">
              <w:rPr>
                <w:rFonts w:ascii="Times New Roman" w:hAnsi="Times New Roman" w:cs="Times New Roman"/>
                <w:b/>
                <w:sz w:val="18"/>
                <w:szCs w:val="18"/>
              </w:rPr>
              <w:t>)</w:t>
            </w:r>
          </w:p>
        </w:tc>
        <w:tc>
          <w:tcPr>
            <w:tcW w:w="36" w:type="dxa"/>
            <w:tcBorders>
              <w:bottom w:val="single" w:sz="4" w:space="0" w:color="auto"/>
            </w:tcBorders>
          </w:tcPr>
          <w:p w14:paraId="133F568E" w14:textId="77777777" w:rsidR="0044386F" w:rsidRDefault="0044386F" w:rsidP="00CA67A6">
            <w:pPr>
              <w:autoSpaceDE w:val="0"/>
              <w:autoSpaceDN w:val="0"/>
              <w:spacing w:line="360" w:lineRule="auto"/>
              <w:jc w:val="center"/>
              <w:rPr>
                <w:rFonts w:ascii="Times New Roman" w:hAnsi="Times New Roman" w:cs="Times New Roman"/>
                <w:sz w:val="18"/>
                <w:szCs w:val="18"/>
              </w:rPr>
            </w:pPr>
          </w:p>
        </w:tc>
        <w:tc>
          <w:tcPr>
            <w:tcW w:w="1044" w:type="dxa"/>
            <w:tcBorders>
              <w:bottom w:val="single" w:sz="4" w:space="0" w:color="auto"/>
            </w:tcBorders>
          </w:tcPr>
          <w:p w14:paraId="7FE84472" w14:textId="77777777" w:rsidR="0044386F" w:rsidRDefault="00CB01B2"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14:paraId="0C96D8D5"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-0.83</w:t>
            </w:r>
            <w:r w:rsidR="00F0597B">
              <w:rPr>
                <w:rFonts w:ascii="Times New Roman" w:hAnsi="Times New Roman" w:cs="Times New Roman"/>
                <w:sz w:val="18"/>
                <w:szCs w:val="18"/>
              </w:rPr>
              <w:t>,1.34</w:t>
            </w:r>
            <w:r>
              <w:rPr>
                <w:rFonts w:ascii="Times New Roman" w:hAnsi="Times New Roman" w:cs="Times New Roman"/>
                <w:sz w:val="18"/>
                <w:szCs w:val="18"/>
              </w:rPr>
              <w:t>)</w:t>
            </w:r>
          </w:p>
        </w:tc>
        <w:tc>
          <w:tcPr>
            <w:tcW w:w="1080" w:type="dxa"/>
            <w:tcBorders>
              <w:bottom w:val="single" w:sz="4" w:space="0" w:color="auto"/>
            </w:tcBorders>
          </w:tcPr>
          <w:p w14:paraId="120909F8" w14:textId="77777777" w:rsidR="0044386F" w:rsidRDefault="00CB01B2"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-10.41</w:t>
            </w:r>
          </w:p>
          <w:p w14:paraId="7FD03779"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-52.87,32.05</w:t>
            </w:r>
            <w:r>
              <w:rPr>
                <w:rFonts w:ascii="Times New Roman" w:hAnsi="Times New Roman" w:cs="Times New Roman"/>
                <w:sz w:val="18"/>
                <w:szCs w:val="18"/>
              </w:rPr>
              <w:t>)</w:t>
            </w:r>
          </w:p>
        </w:tc>
        <w:tc>
          <w:tcPr>
            <w:tcW w:w="810" w:type="dxa"/>
            <w:tcBorders>
              <w:bottom w:val="single" w:sz="4" w:space="0" w:color="auto"/>
            </w:tcBorders>
          </w:tcPr>
          <w:p w14:paraId="71ED08A0" w14:textId="77777777"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164.86</w:t>
            </w:r>
          </w:p>
        </w:tc>
      </w:tr>
    </w:tbl>
    <w:p w14:paraId="5EC440F8" w14:textId="77777777" w:rsidR="0044386F" w:rsidRDefault="0044386F" w:rsidP="001504C7">
      <w:pPr>
        <w:autoSpaceDE w:val="0"/>
        <w:autoSpaceDN w:val="0"/>
        <w:spacing w:line="360" w:lineRule="auto"/>
        <w:rPr>
          <w:rFonts w:ascii="Times New Roman" w:hAnsi="Times New Roman" w:cs="Times New Roman"/>
          <w:sz w:val="24"/>
          <w:szCs w:val="24"/>
        </w:rPr>
      </w:pPr>
    </w:p>
    <w:p w14:paraId="29FD479B" w14:textId="77777777" w:rsidR="00AC7BFD" w:rsidRDefault="00AC7BFD" w:rsidP="001504C7">
      <w:pPr>
        <w:autoSpaceDE w:val="0"/>
        <w:autoSpaceDN w:val="0"/>
        <w:spacing w:line="360" w:lineRule="auto"/>
        <w:rPr>
          <w:rFonts w:ascii="Times New Roman" w:hAnsi="Times New Roman" w:cs="Times New Roman"/>
          <w:sz w:val="24"/>
          <w:szCs w:val="24"/>
        </w:rPr>
      </w:pPr>
    </w:p>
    <w:p w14:paraId="74B0D328" w14:textId="77777777" w:rsidR="009576AE" w:rsidRDefault="009576AE"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491672" wp14:editId="10EF0768">
            <wp:extent cx="4050792" cy="274510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14:paraId="3EA19B2B" w14:textId="77777777" w:rsidR="009576AE" w:rsidRPr="008B2F37" w:rsidRDefault="009576AE" w:rsidP="001504C7">
      <w:pPr>
        <w:autoSpaceDE w:val="0"/>
        <w:autoSpaceDN w:val="0"/>
        <w:spacing w:line="36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XX. </w:t>
      </w:r>
      <w:r>
        <w:rPr>
          <w:rFonts w:ascii="Times New Roman" w:hAnsi="Times New Roman" w:cs="Times New Roman"/>
          <w:sz w:val="20"/>
          <w:szCs w:val="20"/>
        </w:rPr>
        <w:t>Posterior</w:t>
      </w:r>
      <w:ins w:id="188" w:author="Todd W Arnold" w:date="2018-10-30T14:38:00Z">
        <w:r w:rsidR="00D2707D">
          <w:rPr>
            <w:rFonts w:ascii="Times New Roman" w:hAnsi="Times New Roman" w:cs="Times New Roman"/>
            <w:sz w:val="20"/>
            <w:szCs w:val="20"/>
          </w:rPr>
          <w:t xml:space="preserve"> distribution</w:t>
        </w:r>
      </w:ins>
      <w:r>
        <w:rPr>
          <w:rFonts w:ascii="Times New Roman" w:hAnsi="Times New Roman" w:cs="Times New Roman"/>
          <w:sz w:val="20"/>
          <w:szCs w:val="20"/>
        </w:rPr>
        <w:t xml:space="preserve">s of abundance and occupancy effect sizes for </w:t>
      </w:r>
      <w:r w:rsidRPr="003C74DA">
        <w:rPr>
          <w:rFonts w:ascii="Times New Roman" w:hAnsi="Times New Roman" w:cs="Times New Roman"/>
          <w:sz w:val="20"/>
          <w:szCs w:val="20"/>
          <w:highlight w:val="yellow"/>
          <w:rPrChange w:id="189" w:author="Todd W Arnold" w:date="2018-10-30T14:50:00Z">
            <w:rPr>
              <w:rFonts w:ascii="Times New Roman" w:hAnsi="Times New Roman" w:cs="Times New Roman"/>
              <w:sz w:val="20"/>
              <w:szCs w:val="20"/>
            </w:rPr>
          </w:rPrChange>
        </w:rPr>
        <w:t>canopy and elevation for HELE</w:t>
      </w:r>
      <w:r>
        <w:rPr>
          <w:rFonts w:ascii="Times New Roman" w:hAnsi="Times New Roman" w:cs="Times New Roman"/>
          <w:sz w:val="20"/>
          <w:szCs w:val="20"/>
        </w:rPr>
        <w:t xml:space="preserve">. Red circles represent the mean and red lines represent the 85% credible intervals. </w:t>
      </w:r>
    </w:p>
    <w:p w14:paraId="58CAA15A" w14:textId="77777777"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14:paraId="709CE6A3" w14:textId="77777777" w:rsidR="003C6932" w:rsidRDefault="00E13C13" w:rsidP="001504C7">
      <w:pPr>
        <w:autoSpaceDE w:val="0"/>
        <w:autoSpaceDN w:val="0"/>
        <w:spacing w:line="360" w:lineRule="auto"/>
        <w:rPr>
          <w:rFonts w:ascii="Times New Roman" w:hAnsi="Times New Roman" w:cs="Times New Roman"/>
          <w:sz w:val="24"/>
          <w:szCs w:val="24"/>
        </w:rPr>
      </w:pPr>
      <w:commentRangeStart w:id="190"/>
      <w:r>
        <w:rPr>
          <w:rFonts w:ascii="Times New Roman" w:hAnsi="Times New Roman" w:cs="Times New Roman"/>
          <w:sz w:val="24"/>
          <w:szCs w:val="24"/>
        </w:rPr>
        <w:t>B</w:t>
      </w:r>
      <w:commentRangeEnd w:id="190"/>
      <w:r w:rsidR="003C74DA">
        <w:rPr>
          <w:rStyle w:val="CommentReference"/>
        </w:rPr>
        <w:commentReference w:id="190"/>
      </w:r>
      <w:r>
        <w:rPr>
          <w:rFonts w:ascii="Times New Roman" w:hAnsi="Times New Roman" w:cs="Times New Roman"/>
          <w:sz w:val="24"/>
          <w:szCs w:val="24"/>
        </w:rPr>
        <w:t xml:space="preserve">ased on preliminary modeling in unmarked </w:t>
      </w:r>
      <w:r w:rsidRPr="00C966A8">
        <w:rPr>
          <w:rFonts w:ascii="Times New Roman" w:hAnsi="Times New Roman" w:cs="Times New Roman"/>
          <w:sz w:val="24"/>
          <w:szCs w:val="24"/>
        </w:rPr>
        <w:t>(</w:t>
      </w:r>
      <w:r w:rsidR="005C3625">
        <w:rPr>
          <w:rFonts w:ascii="Times New Roman" w:hAnsi="Times New Roman" w:cs="Times New Roman"/>
          <w:sz w:val="24"/>
          <w:szCs w:val="24"/>
        </w:rPr>
        <w:t>t</w:t>
      </w:r>
      <w:r w:rsidR="00422190">
        <w:rPr>
          <w:rFonts w:ascii="Times New Roman" w:hAnsi="Times New Roman" w:cs="Times New Roman"/>
          <w:sz w:val="24"/>
          <w:szCs w:val="24"/>
        </w:rPr>
        <w:t>able 4</w:t>
      </w:r>
      <w:r w:rsidR="005C3625">
        <w:rPr>
          <w:rFonts w:ascii="Times New Roman" w:hAnsi="Times New Roman" w:cs="Times New Roman"/>
          <w:sz w:val="24"/>
          <w:szCs w:val="24"/>
        </w:rPr>
        <w:t>XX</w:t>
      </w:r>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ins w:id="191" w:author="Todd W Arnold" w:date="2018-10-30T14:50:00Z">
        <w:r w:rsidR="003C74DA">
          <w:rPr>
            <w:rFonts w:ascii="Times New Roman" w:hAnsi="Times New Roman" w:cs="Times New Roman"/>
            <w:sz w:val="24"/>
            <w:szCs w:val="24"/>
          </w:rPr>
          <w:t xml:space="preserve"> the two most important covariates for both</w:t>
        </w:r>
      </w:ins>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del w:id="192" w:author="Todd W Arnold" w:date="2018-10-30T14:50:00Z">
        <w:r w:rsidDel="003C74DA">
          <w:rPr>
            <w:rFonts w:ascii="Times New Roman" w:hAnsi="Times New Roman" w:cs="Times New Roman"/>
            <w:sz w:val="24"/>
            <w:szCs w:val="24"/>
          </w:rPr>
          <w:delText xml:space="preserve"> covariates in our JAGS model</w:delText>
        </w:r>
      </w:del>
      <w:r>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del w:id="193" w:author="Todd W Arnold" w:date="2018-10-30T14:51:00Z">
        <w:r w:rsidR="001446B1" w:rsidDel="003C74DA">
          <w:rPr>
            <w:rFonts w:ascii="Times New Roman" w:hAnsi="Times New Roman" w:cs="Times New Roman"/>
            <w:sz w:val="24"/>
            <w:szCs w:val="24"/>
          </w:rPr>
          <w:delText>Both</w:delText>
        </w:r>
        <w:r w:rsidR="00247408" w:rsidRPr="00C966A8" w:rsidDel="003C74DA">
          <w:rPr>
            <w:rFonts w:ascii="Times New Roman" w:hAnsi="Times New Roman" w:cs="Times New Roman"/>
            <w:sz w:val="24"/>
            <w:szCs w:val="24"/>
          </w:rPr>
          <w:delText xml:space="preserve"> 85% credible interval</w:delText>
        </w:r>
        <w:r w:rsidR="001446B1" w:rsidDel="003C74DA">
          <w:rPr>
            <w:rFonts w:ascii="Times New Roman" w:hAnsi="Times New Roman" w:cs="Times New Roman"/>
            <w:sz w:val="24"/>
            <w:szCs w:val="24"/>
          </w:rPr>
          <w:delText>s</w:delText>
        </w:r>
        <w:r w:rsidR="00247408" w:rsidRPr="00C966A8" w:rsidDel="003C74DA">
          <w:rPr>
            <w:rFonts w:ascii="Times New Roman" w:hAnsi="Times New Roman" w:cs="Times New Roman"/>
            <w:sz w:val="24"/>
            <w:szCs w:val="24"/>
          </w:rPr>
          <w:delText xml:space="preserve"> (CRI)</w:delText>
        </w:r>
        <w:r w:rsidR="001446B1" w:rsidDel="003C74DA">
          <w:rPr>
            <w:rFonts w:ascii="Times New Roman" w:hAnsi="Times New Roman" w:cs="Times New Roman"/>
            <w:sz w:val="24"/>
            <w:szCs w:val="24"/>
          </w:rPr>
          <w:delText xml:space="preserve"> excluded zero</w:delText>
        </w:r>
        <w:r w:rsidR="00247408" w:rsidRPr="00C966A8" w:rsidDel="003C74DA">
          <w:rPr>
            <w:rFonts w:ascii="Times New Roman" w:hAnsi="Times New Roman" w:cs="Times New Roman"/>
            <w:sz w:val="24"/>
            <w:szCs w:val="24"/>
          </w:rPr>
          <w:delText xml:space="preserve"> (</w:delText>
        </w:r>
        <w:r w:rsidR="00247408" w:rsidRPr="009C64CB" w:rsidDel="003C74DA">
          <w:rPr>
            <w:rFonts w:ascii="Times New Roman" w:hAnsi="Times New Roman" w:cs="Times New Roman"/>
            <w:sz w:val="24"/>
            <w:szCs w:val="24"/>
          </w:rPr>
          <w:delText>0.</w:delText>
        </w:r>
        <w:r w:rsidR="00B37DAE" w:rsidRPr="009C64CB" w:rsidDel="003C74DA">
          <w:rPr>
            <w:rFonts w:ascii="Times New Roman" w:hAnsi="Times New Roman" w:cs="Times New Roman"/>
            <w:sz w:val="24"/>
            <w:szCs w:val="24"/>
          </w:rPr>
          <w:delText>37</w:delText>
        </w:r>
        <w:r w:rsidR="00CB79F9" w:rsidRPr="009C64CB" w:rsidDel="003C74DA">
          <w:rPr>
            <w:rFonts w:ascii="Times New Roman" w:hAnsi="Times New Roman" w:cs="Times New Roman"/>
            <w:sz w:val="24"/>
            <w:szCs w:val="24"/>
          </w:rPr>
          <w:delText xml:space="preserve"> to</w:delText>
        </w:r>
        <w:r w:rsidR="00247408" w:rsidRPr="009C64CB" w:rsidDel="003C74DA">
          <w:rPr>
            <w:rFonts w:ascii="Times New Roman" w:hAnsi="Times New Roman" w:cs="Times New Roman"/>
            <w:sz w:val="24"/>
            <w:szCs w:val="24"/>
          </w:rPr>
          <w:delText xml:space="preserve"> </w:delText>
        </w:r>
        <w:r w:rsidR="00B37DAE" w:rsidRPr="009C64CB" w:rsidDel="003C74DA">
          <w:rPr>
            <w:rFonts w:ascii="Times New Roman" w:hAnsi="Times New Roman" w:cs="Times New Roman"/>
            <w:sz w:val="24"/>
            <w:szCs w:val="24"/>
          </w:rPr>
          <w:delText>0.99 and</w:delText>
        </w:r>
        <w:r w:rsidR="001446B1" w:rsidRPr="009C64CB" w:rsidDel="003C74DA">
          <w:rPr>
            <w:rFonts w:ascii="Times New Roman" w:hAnsi="Times New Roman" w:cs="Times New Roman"/>
            <w:sz w:val="24"/>
            <w:szCs w:val="24"/>
          </w:rPr>
          <w:delText xml:space="preserve"> </w:delText>
        </w:r>
        <w:r w:rsidR="00247408" w:rsidRPr="009C64CB" w:rsidDel="003C74DA">
          <w:rPr>
            <w:rFonts w:ascii="Times New Roman" w:hAnsi="Times New Roman" w:cs="Times New Roman"/>
            <w:sz w:val="24"/>
            <w:szCs w:val="24"/>
          </w:rPr>
          <w:delText>0.0</w:delText>
        </w:r>
        <w:r w:rsidR="001446B1" w:rsidRPr="009C64CB" w:rsidDel="003C74DA">
          <w:rPr>
            <w:rFonts w:ascii="Times New Roman" w:hAnsi="Times New Roman" w:cs="Times New Roman"/>
            <w:sz w:val="24"/>
            <w:szCs w:val="24"/>
          </w:rPr>
          <w:delText>2</w:delText>
        </w:r>
        <w:r w:rsidR="00CB79F9" w:rsidRPr="009C64CB" w:rsidDel="003C74DA">
          <w:rPr>
            <w:rFonts w:ascii="Times New Roman" w:hAnsi="Times New Roman" w:cs="Times New Roman"/>
            <w:sz w:val="24"/>
            <w:szCs w:val="24"/>
          </w:rPr>
          <w:delText xml:space="preserve"> to</w:delText>
        </w:r>
        <w:r w:rsidR="00247408" w:rsidRPr="009C64CB" w:rsidDel="003C74DA">
          <w:rPr>
            <w:rFonts w:ascii="Times New Roman" w:hAnsi="Times New Roman" w:cs="Times New Roman"/>
            <w:sz w:val="24"/>
            <w:szCs w:val="24"/>
          </w:rPr>
          <w:delText xml:space="preserve"> 0.6</w:delText>
        </w:r>
        <w:r w:rsidR="001446B1" w:rsidRPr="009C64CB" w:rsidDel="003C74DA">
          <w:rPr>
            <w:rFonts w:ascii="Times New Roman" w:hAnsi="Times New Roman" w:cs="Times New Roman"/>
            <w:sz w:val="24"/>
            <w:szCs w:val="24"/>
          </w:rPr>
          <w:delText>4</w:delText>
        </w:r>
        <w:r w:rsidR="00CB79F9" w:rsidRPr="009C64CB" w:rsidDel="003C74DA">
          <w:rPr>
            <w:rFonts w:ascii="Times New Roman" w:hAnsi="Times New Roman" w:cs="Times New Roman"/>
            <w:sz w:val="24"/>
            <w:szCs w:val="24"/>
          </w:rPr>
          <w:delText>, respectively</w:delText>
        </w:r>
        <w:r w:rsidR="00247408" w:rsidRPr="00C966A8" w:rsidDel="003C74DA">
          <w:rPr>
            <w:rFonts w:ascii="Times New Roman" w:hAnsi="Times New Roman" w:cs="Times New Roman"/>
            <w:sz w:val="24"/>
            <w:szCs w:val="24"/>
          </w:rPr>
          <w:delText>)</w:delText>
        </w:r>
        <w:r w:rsidR="00DE1B4C" w:rsidRPr="00C966A8" w:rsidDel="003C74DA">
          <w:rPr>
            <w:rFonts w:ascii="Times New Roman" w:hAnsi="Times New Roman" w:cs="Times New Roman"/>
            <w:sz w:val="24"/>
            <w:szCs w:val="24"/>
          </w:rPr>
          <w:delText xml:space="preserve"> (Fig. XX)</w:delText>
        </w:r>
        <w:r w:rsidR="00CB79F9" w:rsidDel="003C74DA">
          <w:rPr>
            <w:rFonts w:ascii="Times New Roman" w:hAnsi="Times New Roman" w:cs="Times New Roman"/>
            <w:sz w:val="24"/>
            <w:szCs w:val="24"/>
          </w:rPr>
          <w:delText>, though canopy cover was only marginally significant</w:delText>
        </w:r>
        <w:r w:rsidR="00247408" w:rsidRPr="00C966A8" w:rsidDel="003C74DA">
          <w:rPr>
            <w:rFonts w:ascii="Times New Roman" w:hAnsi="Times New Roman" w:cs="Times New Roman"/>
            <w:sz w:val="24"/>
            <w:szCs w:val="24"/>
          </w:rPr>
          <w:delText>.</w:delText>
        </w:r>
        <w:r w:rsidR="00D914C6" w:rsidRPr="00C966A8" w:rsidDel="003C74DA">
          <w:rPr>
            <w:rFonts w:ascii="Times New Roman" w:hAnsi="Times New Roman" w:cs="Times New Roman"/>
            <w:sz w:val="24"/>
            <w:szCs w:val="24"/>
          </w:rPr>
          <w:delText xml:space="preserve"> </w:delText>
        </w:r>
      </w:del>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 xml:space="preserve">(0.7, </w:t>
      </w:r>
      <w:commentRangeStart w:id="194"/>
      <w:r w:rsidR="00DE1B4C" w:rsidRPr="009C64CB">
        <w:rPr>
          <w:rFonts w:ascii="Times New Roman" w:hAnsi="Times New Roman" w:cs="Times New Roman"/>
          <w:sz w:val="24"/>
          <w:szCs w:val="24"/>
        </w:rPr>
        <w:t>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lastRenderedPageBreak/>
        <w:t>with 85% credible intervals that did not include zero (</w:t>
      </w:r>
      <w:r w:rsidR="00DE1B4C" w:rsidRPr="009C64CB">
        <w:rPr>
          <w:rFonts w:ascii="Times New Roman" w:hAnsi="Times New Roman" w:cs="Times New Roman"/>
          <w:sz w:val="24"/>
          <w:szCs w:val="24"/>
        </w:rPr>
        <w:t>0.2 to 1.1 and 0.3 to 1.3, respectively</w:t>
      </w:r>
      <w:commentRangeEnd w:id="194"/>
      <w:r w:rsidR="003C74DA">
        <w:rPr>
          <w:rStyle w:val="CommentReference"/>
        </w:rPr>
        <w:commentReference w:id="194"/>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14:paraId="4E48FF76" w14:textId="77777777" w:rsidR="00AC7BFD" w:rsidRPr="00B76BAA" w:rsidRDefault="00AC7BFD" w:rsidP="00AC7BFD">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5</w:t>
      </w:r>
      <w:r w:rsidRPr="00B25E21">
        <w:rPr>
          <w:rFonts w:ascii="Times New Roman" w:hAnsi="Times New Roman" w:cs="Times New Roman"/>
          <w:sz w:val="20"/>
          <w:szCs w:val="20"/>
        </w:rPr>
        <w:t xml:space="preserve">XX. </w:t>
      </w:r>
      <w:r w:rsidR="00346324">
        <w:rPr>
          <w:rFonts w:ascii="Times New Roman" w:hAnsi="Times New Roman" w:cs="Times New Roman"/>
          <w:sz w:val="20"/>
          <w:szCs w:val="20"/>
        </w:rPr>
        <w:t>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854"/>
        <w:gridCol w:w="36"/>
        <w:gridCol w:w="945"/>
        <w:gridCol w:w="945"/>
        <w:gridCol w:w="996"/>
      </w:tblGrid>
      <w:tr w:rsidR="00AC7BFD" w:rsidRPr="00AC7BFD" w14:paraId="3E985104" w14:textId="77777777" w:rsidTr="00D543B0">
        <w:tc>
          <w:tcPr>
            <w:tcW w:w="1176" w:type="dxa"/>
            <w:tcBorders>
              <w:top w:val="single" w:sz="4" w:space="0" w:color="auto"/>
            </w:tcBorders>
          </w:tcPr>
          <w:p w14:paraId="617D42A2" w14:textId="77777777"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30" w:type="dxa"/>
            <w:gridSpan w:val="2"/>
            <w:tcBorders>
              <w:top w:val="single" w:sz="4" w:space="0" w:color="auto"/>
            </w:tcBorders>
          </w:tcPr>
          <w:p w14:paraId="1D7228DB"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890" w:type="dxa"/>
            <w:gridSpan w:val="2"/>
            <w:tcBorders>
              <w:top w:val="single" w:sz="4" w:space="0" w:color="auto"/>
            </w:tcBorders>
          </w:tcPr>
          <w:p w14:paraId="3F961188" w14:textId="77777777" w:rsidR="00AC7BFD" w:rsidRPr="00AC7BFD" w:rsidRDefault="00D543E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14:paraId="7B2B5C2E"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14:paraId="497C3F61"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AC7BFD" w:rsidRPr="00AC7BFD" w14:paraId="6B646D0F" w14:textId="77777777" w:rsidTr="00F0597B">
        <w:tc>
          <w:tcPr>
            <w:tcW w:w="1176" w:type="dxa"/>
            <w:tcBorders>
              <w:bottom w:val="single" w:sz="4" w:space="0" w:color="auto"/>
            </w:tcBorders>
          </w:tcPr>
          <w:p w14:paraId="7468EC0E" w14:textId="77777777" w:rsidR="00B65A3D" w:rsidRPr="00AC7BFD" w:rsidRDefault="00B65A3D" w:rsidP="00CA67A6">
            <w:pPr>
              <w:autoSpaceDE w:val="0"/>
              <w:autoSpaceDN w:val="0"/>
              <w:spacing w:line="360" w:lineRule="auto"/>
              <w:rPr>
                <w:rFonts w:ascii="Times New Roman" w:hAnsi="Times New Roman" w:cs="Times New Roman"/>
                <w:sz w:val="18"/>
                <w:szCs w:val="18"/>
              </w:rPr>
            </w:pPr>
          </w:p>
        </w:tc>
        <w:tc>
          <w:tcPr>
            <w:tcW w:w="885" w:type="dxa"/>
            <w:tcBorders>
              <w:bottom w:val="single" w:sz="4" w:space="0" w:color="auto"/>
            </w:tcBorders>
          </w:tcPr>
          <w:p w14:paraId="7834BA9C"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45" w:type="dxa"/>
            <w:tcBorders>
              <w:bottom w:val="single" w:sz="4" w:space="0" w:color="auto"/>
            </w:tcBorders>
          </w:tcPr>
          <w:p w14:paraId="19E7F7AC"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854" w:type="dxa"/>
            <w:tcBorders>
              <w:bottom w:val="single" w:sz="4" w:space="0" w:color="auto"/>
            </w:tcBorders>
          </w:tcPr>
          <w:p w14:paraId="731544D8" w14:textId="77777777" w:rsidR="00AC7BFD" w:rsidRPr="00AC7BFD" w:rsidRDefault="00D543E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14:paraId="11FEF7A0"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7D6E70FD" w14:textId="77777777" w:rsidR="00AC7BFD" w:rsidRPr="00AC7BFD" w:rsidRDefault="008A140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14:paraId="10F19F23" w14:textId="77777777" w:rsidR="00AC7BFD" w:rsidRPr="00AC7BFD" w:rsidRDefault="008A140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14:paraId="2072B3B2" w14:textId="77777777" w:rsidR="00AC7BFD" w:rsidRPr="00AC7BFD" w:rsidRDefault="00AC7BFD" w:rsidP="00CA67A6">
            <w:pPr>
              <w:autoSpaceDE w:val="0"/>
              <w:autoSpaceDN w:val="0"/>
              <w:spacing w:line="360" w:lineRule="auto"/>
              <w:rPr>
                <w:rFonts w:ascii="Times New Roman" w:hAnsi="Times New Roman" w:cs="Times New Roman"/>
                <w:sz w:val="18"/>
                <w:szCs w:val="18"/>
              </w:rPr>
            </w:pPr>
          </w:p>
        </w:tc>
      </w:tr>
      <w:tr w:rsidR="00AC7BFD" w:rsidRPr="00AC7BFD" w14:paraId="5533C03E" w14:textId="77777777" w:rsidTr="00F0597B">
        <w:tc>
          <w:tcPr>
            <w:tcW w:w="1176" w:type="dxa"/>
            <w:tcBorders>
              <w:top w:val="single" w:sz="4" w:space="0" w:color="auto"/>
            </w:tcBorders>
          </w:tcPr>
          <w:p w14:paraId="06B8B789" w14:textId="77777777"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Elevation CV</w:t>
            </w:r>
          </w:p>
        </w:tc>
        <w:tc>
          <w:tcPr>
            <w:tcW w:w="885" w:type="dxa"/>
            <w:tcBorders>
              <w:top w:val="single" w:sz="4" w:space="0" w:color="auto"/>
            </w:tcBorders>
          </w:tcPr>
          <w:p w14:paraId="7765C993"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1.65</w:t>
            </w:r>
          </w:p>
          <w:p w14:paraId="16F2FF32"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1.16,2.13</w:t>
            </w:r>
            <w:r w:rsidRPr="00B76BAA">
              <w:rPr>
                <w:rFonts w:ascii="Times New Roman" w:hAnsi="Times New Roman" w:cs="Times New Roman"/>
                <w:b/>
                <w:sz w:val="18"/>
                <w:szCs w:val="18"/>
              </w:rPr>
              <w:t>)</w:t>
            </w:r>
          </w:p>
        </w:tc>
        <w:tc>
          <w:tcPr>
            <w:tcW w:w="945" w:type="dxa"/>
            <w:tcBorders>
              <w:top w:val="single" w:sz="4" w:space="0" w:color="auto"/>
            </w:tcBorders>
          </w:tcPr>
          <w:p w14:paraId="0334DF22" w14:textId="77777777" w:rsidR="00AC7BFD" w:rsidRPr="00B76BAA" w:rsidRDefault="00D543E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1.24</w:t>
            </w:r>
          </w:p>
          <w:p w14:paraId="1E60D726"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0.54,1.94</w:t>
            </w:r>
            <w:r w:rsidRPr="00B76BAA">
              <w:rPr>
                <w:rFonts w:ascii="Times New Roman" w:hAnsi="Times New Roman" w:cs="Times New Roman"/>
                <w:b/>
                <w:sz w:val="18"/>
                <w:szCs w:val="18"/>
              </w:rPr>
              <w:t>)</w:t>
            </w:r>
          </w:p>
        </w:tc>
        <w:tc>
          <w:tcPr>
            <w:tcW w:w="1854" w:type="dxa"/>
            <w:tcBorders>
              <w:top w:val="single" w:sz="4" w:space="0" w:color="auto"/>
            </w:tcBorders>
          </w:tcPr>
          <w:p w14:paraId="042A7E57" w14:textId="77777777" w:rsidR="00AC7BFD" w:rsidRPr="00B76BAA" w:rsidRDefault="00D543E0"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-2.54</w:t>
            </w:r>
          </w:p>
          <w:p w14:paraId="6D3D7631" w14:textId="77777777" w:rsidR="00D543E0" w:rsidRPr="00B76BAA" w:rsidRDefault="00D543E0"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Borders>
              <w:top w:val="single" w:sz="4" w:space="0" w:color="auto"/>
            </w:tcBorders>
          </w:tcPr>
          <w:p w14:paraId="69EC248B"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Borders>
              <w:top w:val="single" w:sz="4" w:space="0" w:color="auto"/>
            </w:tcBorders>
          </w:tcPr>
          <w:p w14:paraId="2342D452" w14:textId="77777777" w:rsidR="00AC7BFD" w:rsidRPr="00B76BAA" w:rsidRDefault="00D543E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w:t>
            </w:r>
          </w:p>
          <w:p w14:paraId="55D80FE0"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2.24,3.07</w:t>
            </w:r>
            <w:r w:rsidRPr="00B76BAA">
              <w:rPr>
                <w:rFonts w:ascii="Times New Roman" w:hAnsi="Times New Roman" w:cs="Times New Roman"/>
                <w:b/>
                <w:sz w:val="18"/>
                <w:szCs w:val="18"/>
              </w:rPr>
              <w:t>)</w:t>
            </w:r>
          </w:p>
        </w:tc>
        <w:tc>
          <w:tcPr>
            <w:tcW w:w="945" w:type="dxa"/>
            <w:tcBorders>
              <w:top w:val="single" w:sz="4" w:space="0" w:color="auto"/>
            </w:tcBorders>
          </w:tcPr>
          <w:p w14:paraId="5CE5E628" w14:textId="77777777" w:rsidR="00AC7BFD" w:rsidRPr="00B76BAA" w:rsidRDefault="00D543E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-2.51</w:t>
            </w:r>
          </w:p>
          <w:p w14:paraId="7ABB67F1"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-3.24,-1.79</w:t>
            </w:r>
            <w:r w:rsidRPr="00B76BAA">
              <w:rPr>
                <w:rFonts w:ascii="Times New Roman" w:hAnsi="Times New Roman" w:cs="Times New Roman"/>
                <w:b/>
                <w:sz w:val="18"/>
                <w:szCs w:val="18"/>
              </w:rPr>
              <w:t>)</w:t>
            </w:r>
          </w:p>
        </w:tc>
        <w:tc>
          <w:tcPr>
            <w:tcW w:w="996" w:type="dxa"/>
            <w:tcBorders>
              <w:top w:val="single" w:sz="4" w:space="0" w:color="auto"/>
            </w:tcBorders>
          </w:tcPr>
          <w:p w14:paraId="028F7979"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2473.34</w:t>
            </w:r>
          </w:p>
        </w:tc>
      </w:tr>
      <w:tr w:rsidR="00AC7BFD" w:rsidRPr="00AC7BFD" w14:paraId="64AAD6FF" w14:textId="77777777" w:rsidTr="00F0597B">
        <w:tc>
          <w:tcPr>
            <w:tcW w:w="1176" w:type="dxa"/>
          </w:tcPr>
          <w:p w14:paraId="3D62E796" w14:textId="77777777"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Canopy</w:t>
            </w:r>
          </w:p>
        </w:tc>
        <w:tc>
          <w:tcPr>
            <w:tcW w:w="885" w:type="dxa"/>
          </w:tcPr>
          <w:p w14:paraId="165B46E7"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1.88</w:t>
            </w:r>
          </w:p>
          <w:p w14:paraId="46BBC47D"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1.37,2.38</w:t>
            </w:r>
            <w:r w:rsidRPr="00B76BAA">
              <w:rPr>
                <w:rFonts w:ascii="Times New Roman" w:hAnsi="Times New Roman" w:cs="Times New Roman"/>
                <w:b/>
                <w:sz w:val="18"/>
                <w:szCs w:val="18"/>
              </w:rPr>
              <w:t>)</w:t>
            </w:r>
          </w:p>
        </w:tc>
        <w:tc>
          <w:tcPr>
            <w:tcW w:w="945" w:type="dxa"/>
          </w:tcPr>
          <w:p w14:paraId="2C6DCE92"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0.68</w:t>
            </w:r>
          </w:p>
          <w:p w14:paraId="0B9A84BE"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0.14,1.22</w:t>
            </w:r>
            <w:r w:rsidRPr="00B76BAA">
              <w:rPr>
                <w:rFonts w:ascii="Times New Roman" w:hAnsi="Times New Roman" w:cs="Times New Roman"/>
                <w:b/>
                <w:sz w:val="18"/>
                <w:szCs w:val="18"/>
              </w:rPr>
              <w:t>)</w:t>
            </w:r>
          </w:p>
        </w:tc>
        <w:tc>
          <w:tcPr>
            <w:tcW w:w="1854" w:type="dxa"/>
          </w:tcPr>
          <w:p w14:paraId="41E32E5C"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-2.54</w:t>
            </w:r>
          </w:p>
          <w:p w14:paraId="4376683F" w14:textId="77777777" w:rsidR="00AC7BFD" w:rsidRPr="00B76BAA" w:rsidRDefault="00D543B0" w:rsidP="00D543B0">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Pr>
          <w:p w14:paraId="308A1726"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p>
          <w:p w14:paraId="3CA6D39D"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Pr>
          <w:p w14:paraId="6710FA76"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2.64</w:t>
            </w:r>
          </w:p>
          <w:p w14:paraId="11656533" w14:textId="77777777" w:rsidR="00AC7BFD" w:rsidRPr="00B76BAA" w:rsidRDefault="00AC7BFD"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2.24,3.05</w:t>
            </w:r>
            <w:r w:rsidRPr="00B76BAA">
              <w:rPr>
                <w:rFonts w:ascii="Times New Roman" w:hAnsi="Times New Roman" w:cs="Times New Roman"/>
                <w:b/>
                <w:sz w:val="18"/>
                <w:szCs w:val="18"/>
              </w:rPr>
              <w:t>)</w:t>
            </w:r>
          </w:p>
        </w:tc>
        <w:tc>
          <w:tcPr>
            <w:tcW w:w="945" w:type="dxa"/>
          </w:tcPr>
          <w:p w14:paraId="79E81151"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-2.49</w:t>
            </w:r>
          </w:p>
          <w:p w14:paraId="56ED4EAE" w14:textId="77777777" w:rsidR="00AC7BFD" w:rsidRPr="00B76BAA" w:rsidRDefault="00AC7BFD"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-3.21,-1.77</w:t>
            </w:r>
            <w:r w:rsidRPr="00B76BAA">
              <w:rPr>
                <w:rFonts w:ascii="Times New Roman" w:hAnsi="Times New Roman" w:cs="Times New Roman"/>
                <w:b/>
                <w:sz w:val="18"/>
                <w:szCs w:val="18"/>
              </w:rPr>
              <w:t>)</w:t>
            </w:r>
          </w:p>
        </w:tc>
        <w:tc>
          <w:tcPr>
            <w:tcW w:w="996" w:type="dxa"/>
          </w:tcPr>
          <w:p w14:paraId="68F04598"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2477.55</w:t>
            </w:r>
          </w:p>
        </w:tc>
      </w:tr>
      <w:tr w:rsidR="00AC7BFD" w:rsidRPr="00AC7BFD" w14:paraId="3158C090" w14:textId="77777777" w:rsidTr="00F0597B">
        <w:tc>
          <w:tcPr>
            <w:tcW w:w="1176" w:type="dxa"/>
          </w:tcPr>
          <w:p w14:paraId="0906DB5E" w14:textId="77777777"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Null</w:t>
            </w:r>
          </w:p>
        </w:tc>
        <w:tc>
          <w:tcPr>
            <w:tcW w:w="885" w:type="dxa"/>
          </w:tcPr>
          <w:p w14:paraId="671A59BF"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2.08</w:t>
            </w:r>
          </w:p>
          <w:p w14:paraId="78F1E1DB"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1.55,2.61</w:t>
            </w:r>
            <w:r w:rsidRPr="00B76BAA">
              <w:rPr>
                <w:rFonts w:ascii="Times New Roman" w:hAnsi="Times New Roman" w:cs="Times New Roman"/>
                <w:b/>
                <w:sz w:val="18"/>
                <w:szCs w:val="18"/>
              </w:rPr>
              <w:t>)</w:t>
            </w:r>
          </w:p>
        </w:tc>
        <w:tc>
          <w:tcPr>
            <w:tcW w:w="945" w:type="dxa"/>
          </w:tcPr>
          <w:p w14:paraId="727276DB" w14:textId="77777777" w:rsidR="00AC7BFD" w:rsidRPr="00AC7BFD" w:rsidRDefault="00D543B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14:paraId="2C46A9C5" w14:textId="77777777" w:rsidR="00AC7BFD" w:rsidRPr="00AC7BFD" w:rsidRDefault="00D543B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854" w:type="dxa"/>
          </w:tcPr>
          <w:p w14:paraId="2DEBA7EF"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-2.53</w:t>
            </w:r>
          </w:p>
          <w:p w14:paraId="44964C99"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Pr>
          <w:p w14:paraId="55055C14" w14:textId="77777777" w:rsidR="00AC7BFD" w:rsidRPr="00AC7BFD" w:rsidRDefault="00AC7BFD" w:rsidP="00D543B0">
            <w:pPr>
              <w:autoSpaceDE w:val="0"/>
              <w:autoSpaceDN w:val="0"/>
              <w:spacing w:line="360" w:lineRule="auto"/>
              <w:jc w:val="center"/>
              <w:rPr>
                <w:rFonts w:ascii="Times New Roman" w:hAnsi="Times New Roman" w:cs="Times New Roman"/>
                <w:sz w:val="18"/>
                <w:szCs w:val="18"/>
              </w:rPr>
            </w:pPr>
          </w:p>
          <w:p w14:paraId="49AA4494"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Pr>
          <w:p w14:paraId="2415CF63"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2.63</w:t>
            </w:r>
          </w:p>
          <w:p w14:paraId="73C1D8D6"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2.23,3.03</w:t>
            </w:r>
            <w:r w:rsidRPr="00B76BAA">
              <w:rPr>
                <w:rFonts w:ascii="Times New Roman" w:hAnsi="Times New Roman" w:cs="Times New Roman"/>
                <w:b/>
                <w:sz w:val="18"/>
                <w:szCs w:val="18"/>
              </w:rPr>
              <w:t>)</w:t>
            </w:r>
          </w:p>
        </w:tc>
        <w:tc>
          <w:tcPr>
            <w:tcW w:w="945" w:type="dxa"/>
          </w:tcPr>
          <w:p w14:paraId="6EA87BB5"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-2.44</w:t>
            </w:r>
          </w:p>
          <w:p w14:paraId="509EB33B" w14:textId="77777777"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-3.11,-1.77</w:t>
            </w:r>
            <w:r w:rsidRPr="00B76BAA">
              <w:rPr>
                <w:rFonts w:ascii="Times New Roman" w:hAnsi="Times New Roman" w:cs="Times New Roman"/>
                <w:b/>
                <w:sz w:val="18"/>
                <w:szCs w:val="18"/>
              </w:rPr>
              <w:t>)</w:t>
            </w:r>
          </w:p>
        </w:tc>
        <w:tc>
          <w:tcPr>
            <w:tcW w:w="996" w:type="dxa"/>
          </w:tcPr>
          <w:p w14:paraId="734ECE99"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2478.72</w:t>
            </w:r>
          </w:p>
        </w:tc>
      </w:tr>
      <w:tr w:rsidR="00AC7BFD" w:rsidRPr="00AC7BFD" w14:paraId="6A21D505" w14:textId="77777777" w:rsidTr="00F0597B">
        <w:tc>
          <w:tcPr>
            <w:tcW w:w="1176" w:type="dxa"/>
            <w:tcBorders>
              <w:bottom w:val="single" w:sz="4" w:space="0" w:color="auto"/>
            </w:tcBorders>
          </w:tcPr>
          <w:p w14:paraId="34E02D41" w14:textId="77777777"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Litter</w:t>
            </w:r>
          </w:p>
        </w:tc>
        <w:tc>
          <w:tcPr>
            <w:tcW w:w="885" w:type="dxa"/>
            <w:tcBorders>
              <w:bottom w:val="single" w:sz="4" w:space="0" w:color="auto"/>
            </w:tcBorders>
          </w:tcPr>
          <w:p w14:paraId="1734E165"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2.07</w:t>
            </w:r>
          </w:p>
          <w:p w14:paraId="62B79DCE" w14:textId="77777777" w:rsidR="00D543B0"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(1.54,2.61)</w:t>
            </w:r>
          </w:p>
        </w:tc>
        <w:tc>
          <w:tcPr>
            <w:tcW w:w="945" w:type="dxa"/>
            <w:tcBorders>
              <w:bottom w:val="single" w:sz="4" w:space="0" w:color="auto"/>
            </w:tcBorders>
          </w:tcPr>
          <w:p w14:paraId="392DD7EE" w14:textId="77777777"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0.12</w:t>
            </w:r>
          </w:p>
          <w:p w14:paraId="2EC1951C" w14:textId="77777777" w:rsidR="00D543B0"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(-0.57,0.81)</w:t>
            </w:r>
          </w:p>
        </w:tc>
        <w:tc>
          <w:tcPr>
            <w:tcW w:w="1854" w:type="dxa"/>
            <w:tcBorders>
              <w:bottom w:val="single" w:sz="4" w:space="0" w:color="auto"/>
            </w:tcBorders>
          </w:tcPr>
          <w:p w14:paraId="5382303B" w14:textId="77777777" w:rsidR="00AC7BFD"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-2.53</w:t>
            </w:r>
          </w:p>
          <w:p w14:paraId="44813833" w14:textId="77777777" w:rsidR="00C22B52"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Borders>
              <w:bottom w:val="single" w:sz="4" w:space="0" w:color="auto"/>
            </w:tcBorders>
          </w:tcPr>
          <w:p w14:paraId="2C55E488" w14:textId="77777777" w:rsidR="00AC7BFD" w:rsidRPr="00AC7BFD" w:rsidRDefault="00AC7BFD" w:rsidP="00D543B0">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762CED60" w14:textId="77777777" w:rsidR="00AC7BFD"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2.63</w:t>
            </w:r>
          </w:p>
          <w:p w14:paraId="349B7004" w14:textId="77777777" w:rsidR="00C22B52"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(2.23,3.03)</w:t>
            </w:r>
          </w:p>
        </w:tc>
        <w:tc>
          <w:tcPr>
            <w:tcW w:w="945" w:type="dxa"/>
            <w:tcBorders>
              <w:bottom w:val="single" w:sz="4" w:space="0" w:color="auto"/>
            </w:tcBorders>
          </w:tcPr>
          <w:p w14:paraId="4A2511E9" w14:textId="77777777" w:rsidR="00AC7BFD"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-2.44</w:t>
            </w:r>
          </w:p>
          <w:p w14:paraId="0B2CE3ED" w14:textId="77777777" w:rsidR="00C22B52"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(-3.11,-1.77)</w:t>
            </w:r>
          </w:p>
        </w:tc>
        <w:tc>
          <w:tcPr>
            <w:tcW w:w="996" w:type="dxa"/>
            <w:tcBorders>
              <w:bottom w:val="single" w:sz="4" w:space="0" w:color="auto"/>
            </w:tcBorders>
          </w:tcPr>
          <w:p w14:paraId="5430AB20" w14:textId="77777777"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2480.65</w:t>
            </w:r>
          </w:p>
        </w:tc>
      </w:tr>
    </w:tbl>
    <w:p w14:paraId="2EF61E53" w14:textId="77777777" w:rsidR="00AC7BFD" w:rsidRDefault="00AC7BFD" w:rsidP="001504C7">
      <w:pPr>
        <w:autoSpaceDE w:val="0"/>
        <w:autoSpaceDN w:val="0"/>
        <w:spacing w:line="360" w:lineRule="auto"/>
        <w:rPr>
          <w:rFonts w:ascii="Times New Roman" w:hAnsi="Times New Roman" w:cs="Times New Roman"/>
          <w:sz w:val="24"/>
          <w:szCs w:val="24"/>
        </w:rPr>
      </w:pPr>
    </w:p>
    <w:p w14:paraId="32F61325" w14:textId="77777777" w:rsidR="003661F5" w:rsidRPr="00B76BAA" w:rsidRDefault="003661F5" w:rsidP="003661F5">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6</w:t>
      </w:r>
      <w:r w:rsidRPr="00B25E21">
        <w:rPr>
          <w:rFonts w:ascii="Times New Roman" w:hAnsi="Times New Roman" w:cs="Times New Roman"/>
          <w:sz w:val="20"/>
          <w:szCs w:val="20"/>
        </w:rPr>
        <w:t xml:space="preserve">XX. </w:t>
      </w:r>
      <w:r w:rsidR="00F41278">
        <w:rPr>
          <w:rFonts w:ascii="Times New Roman" w:hAnsi="Times New Roman" w:cs="Times New Roman"/>
          <w:sz w:val="20"/>
          <w:szCs w:val="20"/>
        </w:rPr>
        <w:t xml:space="preserve">Tiger beetle occupancy models </w:t>
      </w:r>
      <w:r w:rsidR="00F41278" w:rsidRPr="00B25E21">
        <w:rPr>
          <w:rFonts w:ascii="Times New Roman" w:hAnsi="Times New Roman" w:cs="Times New Roman"/>
          <w:sz w:val="20"/>
          <w:szCs w:val="20"/>
        </w:rPr>
        <w:t xml:space="preserve">ranked by </w:t>
      </w:r>
      <w:r w:rsidR="00F41278" w:rsidRPr="004078FC">
        <w:rPr>
          <w:rFonts w:ascii="Times New Roman" w:hAnsi="Times New Roman" w:cs="Times New Roman"/>
          <w:sz w:val="20"/>
          <w:szCs w:val="20"/>
        </w:rPr>
        <w:t xml:space="preserve">Akaike </w:t>
      </w:r>
      <w:r w:rsidR="00F41278">
        <w:rPr>
          <w:rFonts w:ascii="Times New Roman" w:hAnsi="Times New Roman" w:cs="Times New Roman"/>
          <w:sz w:val="20"/>
          <w:szCs w:val="20"/>
        </w:rPr>
        <w:t>information criterion (AIC). Occupancy</w:t>
      </w:r>
      <w:r w:rsidR="00F41278" w:rsidRPr="00B25E21">
        <w:rPr>
          <w:rFonts w:ascii="Times New Roman" w:hAnsi="Times New Roman" w:cs="Times New Roman"/>
          <w:sz w:val="20"/>
          <w:szCs w:val="20"/>
        </w:rPr>
        <w:t xml:space="preserve"> was </w:t>
      </w:r>
      <w:r w:rsidR="00F41278">
        <w:rPr>
          <w:rFonts w:ascii="Times New Roman" w:hAnsi="Times New Roman" w:cs="Times New Roman"/>
          <w:sz w:val="20"/>
          <w:szCs w:val="20"/>
        </w:rPr>
        <w:t>modeled with a negative binomial distribution</w:t>
      </w:r>
      <w:r w:rsidR="00F41278"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00"/>
        <w:gridCol w:w="1800"/>
        <w:gridCol w:w="36"/>
        <w:gridCol w:w="945"/>
        <w:gridCol w:w="945"/>
        <w:gridCol w:w="996"/>
      </w:tblGrid>
      <w:tr w:rsidR="003661F5" w:rsidRPr="00AC7BFD" w14:paraId="699D1C95" w14:textId="77777777" w:rsidTr="00EB18B3">
        <w:tc>
          <w:tcPr>
            <w:tcW w:w="1176" w:type="dxa"/>
            <w:tcBorders>
              <w:top w:val="single" w:sz="4" w:space="0" w:color="auto"/>
            </w:tcBorders>
          </w:tcPr>
          <w:p w14:paraId="254946BD" w14:textId="77777777" w:rsidR="003661F5" w:rsidRPr="00AC7BFD" w:rsidRDefault="003661F5" w:rsidP="00A904B8">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84" w:type="dxa"/>
            <w:gridSpan w:val="2"/>
            <w:tcBorders>
              <w:top w:val="single" w:sz="4" w:space="0" w:color="auto"/>
            </w:tcBorders>
          </w:tcPr>
          <w:p w14:paraId="072B8167"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836" w:type="dxa"/>
            <w:gridSpan w:val="2"/>
            <w:tcBorders>
              <w:top w:val="single" w:sz="4" w:space="0" w:color="auto"/>
            </w:tcBorders>
          </w:tcPr>
          <w:p w14:paraId="2B0FFD7F"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14:paraId="1F7CCA01"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14:paraId="115E4C2D"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3661F5" w:rsidRPr="00AC7BFD" w14:paraId="063A4530" w14:textId="77777777" w:rsidTr="00605BA7">
        <w:tc>
          <w:tcPr>
            <w:tcW w:w="1176" w:type="dxa"/>
            <w:tcBorders>
              <w:bottom w:val="single" w:sz="4" w:space="0" w:color="auto"/>
            </w:tcBorders>
          </w:tcPr>
          <w:p w14:paraId="4B5E6FD9" w14:textId="77777777" w:rsidR="003661F5" w:rsidRPr="00AC7BFD" w:rsidRDefault="003661F5" w:rsidP="00A904B8">
            <w:pPr>
              <w:autoSpaceDE w:val="0"/>
              <w:autoSpaceDN w:val="0"/>
              <w:spacing w:line="360" w:lineRule="auto"/>
              <w:rPr>
                <w:rFonts w:ascii="Times New Roman" w:hAnsi="Times New Roman" w:cs="Times New Roman"/>
                <w:sz w:val="18"/>
                <w:szCs w:val="18"/>
              </w:rPr>
            </w:pPr>
          </w:p>
        </w:tc>
        <w:tc>
          <w:tcPr>
            <w:tcW w:w="984" w:type="dxa"/>
            <w:tcBorders>
              <w:bottom w:val="single" w:sz="4" w:space="0" w:color="auto"/>
            </w:tcBorders>
          </w:tcPr>
          <w:p w14:paraId="00F5AB02"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14:paraId="6BAE10AA"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800" w:type="dxa"/>
            <w:tcBorders>
              <w:bottom w:val="single" w:sz="4" w:space="0" w:color="auto"/>
            </w:tcBorders>
          </w:tcPr>
          <w:p w14:paraId="0FC238A8"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14:paraId="29043D74" w14:textId="77777777" w:rsidR="003661F5" w:rsidRPr="00AC7BFD" w:rsidRDefault="003661F5" w:rsidP="00A904B8">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22B65C5D" w14:textId="77777777" w:rsidR="003661F5" w:rsidRPr="00AC7BFD" w:rsidRDefault="00737789"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945" w:type="dxa"/>
            <w:tcBorders>
              <w:bottom w:val="single" w:sz="4" w:space="0" w:color="auto"/>
            </w:tcBorders>
          </w:tcPr>
          <w:p w14:paraId="490231BA" w14:textId="77777777" w:rsidR="003661F5" w:rsidRPr="00AC7BFD" w:rsidRDefault="00737789"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996" w:type="dxa"/>
            <w:tcBorders>
              <w:bottom w:val="single" w:sz="4" w:space="0" w:color="auto"/>
            </w:tcBorders>
          </w:tcPr>
          <w:p w14:paraId="743A9385" w14:textId="77777777" w:rsidR="003661F5" w:rsidRPr="00AC7BFD" w:rsidRDefault="003661F5" w:rsidP="00A904B8">
            <w:pPr>
              <w:autoSpaceDE w:val="0"/>
              <w:autoSpaceDN w:val="0"/>
              <w:spacing w:line="360" w:lineRule="auto"/>
              <w:rPr>
                <w:rFonts w:ascii="Times New Roman" w:hAnsi="Times New Roman" w:cs="Times New Roman"/>
                <w:sz w:val="18"/>
                <w:szCs w:val="18"/>
              </w:rPr>
            </w:pPr>
          </w:p>
        </w:tc>
      </w:tr>
      <w:tr w:rsidR="003661F5" w:rsidRPr="00AC7BFD" w14:paraId="10DC6E4E" w14:textId="77777777" w:rsidTr="00605BA7">
        <w:tc>
          <w:tcPr>
            <w:tcW w:w="1176" w:type="dxa"/>
            <w:tcBorders>
              <w:top w:val="single" w:sz="4" w:space="0" w:color="auto"/>
            </w:tcBorders>
          </w:tcPr>
          <w:p w14:paraId="047CFD43" w14:textId="77777777" w:rsidR="003661F5" w:rsidRPr="00AC7BFD" w:rsidRDefault="003661F5" w:rsidP="00A904B8">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Elevation CV</w:t>
            </w:r>
          </w:p>
        </w:tc>
        <w:tc>
          <w:tcPr>
            <w:tcW w:w="984" w:type="dxa"/>
            <w:tcBorders>
              <w:top w:val="single" w:sz="4" w:space="0" w:color="auto"/>
            </w:tcBorders>
          </w:tcPr>
          <w:p w14:paraId="4A0C9701" w14:textId="77777777" w:rsidR="003661F5" w:rsidRPr="00F41278" w:rsidRDefault="00275F4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-0.98</w:t>
            </w:r>
          </w:p>
          <w:p w14:paraId="6009ECE2" w14:textId="77777777" w:rsidR="003661F5" w:rsidRPr="00F41278" w:rsidRDefault="003661F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275F45" w:rsidRPr="00F41278">
              <w:rPr>
                <w:rFonts w:ascii="Times New Roman" w:hAnsi="Times New Roman" w:cs="Times New Roman"/>
                <w:b/>
                <w:sz w:val="18"/>
                <w:szCs w:val="18"/>
              </w:rPr>
              <w:t>-1.49,-0.48</w:t>
            </w:r>
            <w:r w:rsidRPr="00F41278">
              <w:rPr>
                <w:rFonts w:ascii="Times New Roman" w:hAnsi="Times New Roman" w:cs="Times New Roman"/>
                <w:b/>
                <w:sz w:val="18"/>
                <w:szCs w:val="18"/>
              </w:rPr>
              <w:t>)</w:t>
            </w:r>
          </w:p>
        </w:tc>
        <w:tc>
          <w:tcPr>
            <w:tcW w:w="900" w:type="dxa"/>
            <w:tcBorders>
              <w:top w:val="single" w:sz="4" w:space="0" w:color="auto"/>
            </w:tcBorders>
          </w:tcPr>
          <w:p w14:paraId="77D18D0A" w14:textId="77777777" w:rsidR="003661F5" w:rsidRPr="00F41278" w:rsidRDefault="00275F4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1.16</w:t>
            </w:r>
          </w:p>
          <w:p w14:paraId="3D1CAAE6" w14:textId="77777777" w:rsidR="003661F5" w:rsidRPr="00F41278" w:rsidRDefault="003661F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275F45" w:rsidRPr="00F41278">
              <w:rPr>
                <w:rFonts w:ascii="Times New Roman" w:hAnsi="Times New Roman" w:cs="Times New Roman"/>
                <w:b/>
                <w:sz w:val="18"/>
                <w:szCs w:val="18"/>
              </w:rPr>
              <w:t>0.57,1.76</w:t>
            </w:r>
            <w:r w:rsidRPr="00F41278">
              <w:rPr>
                <w:rFonts w:ascii="Times New Roman" w:hAnsi="Times New Roman" w:cs="Times New Roman"/>
                <w:b/>
                <w:sz w:val="18"/>
                <w:szCs w:val="18"/>
              </w:rPr>
              <w:t>)</w:t>
            </w:r>
          </w:p>
        </w:tc>
        <w:tc>
          <w:tcPr>
            <w:tcW w:w="1800" w:type="dxa"/>
            <w:tcBorders>
              <w:top w:val="single" w:sz="4" w:space="0" w:color="auto"/>
            </w:tcBorders>
          </w:tcPr>
          <w:p w14:paraId="0FD5138C" w14:textId="77777777" w:rsidR="003661F5" w:rsidRPr="00647720" w:rsidRDefault="00275F4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14:paraId="7C5B9B1A"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75F45">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top w:val="single" w:sz="4" w:space="0" w:color="auto"/>
            </w:tcBorders>
          </w:tcPr>
          <w:p w14:paraId="615A2BF4" w14:textId="77777777" w:rsidR="003661F5" w:rsidRDefault="003661F5" w:rsidP="00A904B8">
            <w:pPr>
              <w:autoSpaceDE w:val="0"/>
              <w:autoSpaceDN w:val="0"/>
              <w:spacing w:line="360" w:lineRule="auto"/>
              <w:jc w:val="center"/>
              <w:rPr>
                <w:rFonts w:ascii="Times New Roman" w:hAnsi="Times New Roman" w:cs="Times New Roman"/>
                <w:sz w:val="18"/>
                <w:szCs w:val="18"/>
              </w:rPr>
            </w:pPr>
          </w:p>
          <w:p w14:paraId="5B55250D"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tc>
        <w:tc>
          <w:tcPr>
            <w:tcW w:w="945" w:type="dxa"/>
            <w:tcBorders>
              <w:top w:val="single" w:sz="4" w:space="0" w:color="auto"/>
            </w:tcBorders>
          </w:tcPr>
          <w:p w14:paraId="6C7B55C3" w14:textId="77777777" w:rsidR="003661F5" w:rsidRPr="00647720" w:rsidRDefault="00737789"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-1.29,</w:t>
            </w:r>
          </w:p>
          <w:p w14:paraId="52960536"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737789">
              <w:rPr>
                <w:rFonts w:ascii="Times New Roman" w:hAnsi="Times New Roman" w:cs="Times New Roman"/>
                <w:sz w:val="18"/>
                <w:szCs w:val="18"/>
              </w:rPr>
              <w:t>-1.89,-0.70</w:t>
            </w:r>
            <w:r w:rsidRPr="00647720">
              <w:rPr>
                <w:rFonts w:ascii="Times New Roman" w:hAnsi="Times New Roman" w:cs="Times New Roman"/>
                <w:sz w:val="18"/>
                <w:szCs w:val="18"/>
              </w:rPr>
              <w:t>)</w:t>
            </w:r>
          </w:p>
        </w:tc>
        <w:tc>
          <w:tcPr>
            <w:tcW w:w="945" w:type="dxa"/>
            <w:tcBorders>
              <w:top w:val="single" w:sz="4" w:space="0" w:color="auto"/>
            </w:tcBorders>
          </w:tcPr>
          <w:p w14:paraId="6052CDB2" w14:textId="77777777" w:rsidR="003661F5" w:rsidRPr="00647720" w:rsidRDefault="00605BA7"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-2.66</w:t>
            </w:r>
          </w:p>
          <w:p w14:paraId="63AA00C6"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605BA7">
              <w:rPr>
                <w:rFonts w:ascii="Times New Roman" w:hAnsi="Times New Roman" w:cs="Times New Roman"/>
                <w:sz w:val="18"/>
                <w:szCs w:val="18"/>
              </w:rPr>
              <w:t>-3.12,-2.20</w:t>
            </w:r>
            <w:r w:rsidRPr="00647720">
              <w:rPr>
                <w:rFonts w:ascii="Times New Roman" w:hAnsi="Times New Roman" w:cs="Times New Roman"/>
                <w:sz w:val="18"/>
                <w:szCs w:val="18"/>
              </w:rPr>
              <w:t>)</w:t>
            </w:r>
          </w:p>
        </w:tc>
        <w:tc>
          <w:tcPr>
            <w:tcW w:w="996" w:type="dxa"/>
            <w:tcBorders>
              <w:top w:val="single" w:sz="4" w:space="0" w:color="auto"/>
            </w:tcBorders>
          </w:tcPr>
          <w:p w14:paraId="0BECA757"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707.91</w:t>
            </w:r>
          </w:p>
        </w:tc>
      </w:tr>
      <w:tr w:rsidR="003661F5" w:rsidRPr="00AC7BFD" w14:paraId="7F9DA34A" w14:textId="77777777" w:rsidTr="00605BA7">
        <w:tc>
          <w:tcPr>
            <w:tcW w:w="1176" w:type="dxa"/>
          </w:tcPr>
          <w:p w14:paraId="73805490" w14:textId="77777777" w:rsidR="003661F5" w:rsidRPr="00AC7BFD" w:rsidRDefault="003661F5" w:rsidP="00A904B8">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Canopy</w:t>
            </w:r>
          </w:p>
        </w:tc>
        <w:tc>
          <w:tcPr>
            <w:tcW w:w="984" w:type="dxa"/>
          </w:tcPr>
          <w:p w14:paraId="1D391B4A" w14:textId="77777777" w:rsidR="003661F5" w:rsidRPr="00F41278" w:rsidRDefault="000871D8"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-0.93</w:t>
            </w:r>
          </w:p>
          <w:p w14:paraId="32D8ACD7" w14:textId="77777777" w:rsidR="003661F5" w:rsidRPr="00F41278" w:rsidRDefault="003661F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-1.41,-0.45</w:t>
            </w:r>
            <w:r w:rsidRPr="00F41278">
              <w:rPr>
                <w:rFonts w:ascii="Times New Roman" w:hAnsi="Times New Roman" w:cs="Times New Roman"/>
                <w:b/>
                <w:sz w:val="18"/>
                <w:szCs w:val="18"/>
              </w:rPr>
              <w:t>)</w:t>
            </w:r>
          </w:p>
        </w:tc>
        <w:tc>
          <w:tcPr>
            <w:tcW w:w="900" w:type="dxa"/>
          </w:tcPr>
          <w:p w14:paraId="3D6B8E78" w14:textId="77777777" w:rsidR="003661F5" w:rsidRPr="00F41278" w:rsidRDefault="000871D8"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0.87</w:t>
            </w:r>
          </w:p>
          <w:p w14:paraId="62456DAE" w14:textId="77777777" w:rsidR="003661F5" w:rsidRPr="00F41278" w:rsidRDefault="003661F5"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0.38,1.36</w:t>
            </w:r>
            <w:r w:rsidRPr="00F41278">
              <w:rPr>
                <w:rFonts w:ascii="Times New Roman" w:hAnsi="Times New Roman" w:cs="Times New Roman"/>
                <w:b/>
                <w:sz w:val="18"/>
                <w:szCs w:val="18"/>
              </w:rPr>
              <w:t>)</w:t>
            </w:r>
          </w:p>
        </w:tc>
        <w:tc>
          <w:tcPr>
            <w:tcW w:w="1800" w:type="dxa"/>
          </w:tcPr>
          <w:p w14:paraId="1C8D8F1E" w14:textId="77777777" w:rsidR="003661F5" w:rsidRPr="00647720" w:rsidRDefault="000871D8"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14:paraId="7DB842BE"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0871D8">
              <w:rPr>
                <w:rFonts w:ascii="Times New Roman" w:hAnsi="Times New Roman" w:cs="Times New Roman"/>
                <w:sz w:val="18"/>
                <w:szCs w:val="18"/>
              </w:rPr>
              <w:t>-0.46,0.01</w:t>
            </w:r>
            <w:r w:rsidRPr="00647720">
              <w:rPr>
                <w:rFonts w:ascii="Times New Roman" w:hAnsi="Times New Roman" w:cs="Times New Roman"/>
                <w:sz w:val="18"/>
                <w:szCs w:val="18"/>
              </w:rPr>
              <w:t>)</w:t>
            </w:r>
          </w:p>
        </w:tc>
        <w:tc>
          <w:tcPr>
            <w:tcW w:w="36" w:type="dxa"/>
          </w:tcPr>
          <w:p w14:paraId="20E572DA"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p w14:paraId="1D73EA8B"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tc>
        <w:tc>
          <w:tcPr>
            <w:tcW w:w="945" w:type="dxa"/>
          </w:tcPr>
          <w:p w14:paraId="02F985B4" w14:textId="77777777" w:rsidR="003661F5" w:rsidRPr="00647720" w:rsidRDefault="00947DBE"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-1.32</w:t>
            </w:r>
          </w:p>
          <w:p w14:paraId="398B0E80"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-1.92,-0.72</w:t>
            </w:r>
            <w:r w:rsidRPr="00647720">
              <w:rPr>
                <w:rFonts w:ascii="Times New Roman" w:hAnsi="Times New Roman" w:cs="Times New Roman"/>
                <w:sz w:val="18"/>
                <w:szCs w:val="18"/>
              </w:rPr>
              <w:t>)</w:t>
            </w:r>
          </w:p>
        </w:tc>
        <w:tc>
          <w:tcPr>
            <w:tcW w:w="945" w:type="dxa"/>
          </w:tcPr>
          <w:p w14:paraId="26B8229D" w14:textId="77777777" w:rsidR="003661F5" w:rsidRPr="00647720" w:rsidRDefault="00947DBE"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-2.68</w:t>
            </w:r>
          </w:p>
          <w:p w14:paraId="0114B0EA"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-3.15,-2.21</w:t>
            </w:r>
            <w:r w:rsidRPr="00647720">
              <w:rPr>
                <w:rFonts w:ascii="Times New Roman" w:hAnsi="Times New Roman" w:cs="Times New Roman"/>
                <w:sz w:val="18"/>
                <w:szCs w:val="18"/>
              </w:rPr>
              <w:t>)</w:t>
            </w:r>
          </w:p>
        </w:tc>
        <w:tc>
          <w:tcPr>
            <w:tcW w:w="996" w:type="dxa"/>
          </w:tcPr>
          <w:p w14:paraId="11D3A640"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712.26</w:t>
            </w:r>
          </w:p>
        </w:tc>
      </w:tr>
      <w:tr w:rsidR="003661F5" w:rsidRPr="00AC7BFD" w14:paraId="14BD2C00" w14:textId="77777777" w:rsidTr="00605BA7">
        <w:tc>
          <w:tcPr>
            <w:tcW w:w="1176" w:type="dxa"/>
          </w:tcPr>
          <w:p w14:paraId="5D8E4282" w14:textId="77777777" w:rsidR="003661F5" w:rsidRPr="00AC7BFD" w:rsidRDefault="003661F5" w:rsidP="00A904B8">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Null</w:t>
            </w:r>
          </w:p>
        </w:tc>
        <w:tc>
          <w:tcPr>
            <w:tcW w:w="984" w:type="dxa"/>
          </w:tcPr>
          <w:p w14:paraId="359A57C2" w14:textId="77777777" w:rsidR="003661F5" w:rsidRPr="00F41278" w:rsidRDefault="00EB18B3"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-0.82</w:t>
            </w:r>
          </w:p>
          <w:p w14:paraId="7D2581D8"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F41278">
              <w:rPr>
                <w:rFonts w:ascii="Times New Roman" w:hAnsi="Times New Roman" w:cs="Times New Roman"/>
                <w:b/>
                <w:sz w:val="18"/>
                <w:szCs w:val="18"/>
              </w:rPr>
              <w:t>(</w:t>
            </w:r>
            <w:r w:rsidR="00EB18B3" w:rsidRPr="00F41278">
              <w:rPr>
                <w:rFonts w:ascii="Times New Roman" w:hAnsi="Times New Roman" w:cs="Times New Roman"/>
                <w:b/>
                <w:sz w:val="18"/>
                <w:szCs w:val="18"/>
              </w:rPr>
              <w:t>-1.24,-0.39</w:t>
            </w:r>
            <w:r w:rsidRPr="00F41278">
              <w:rPr>
                <w:rFonts w:ascii="Times New Roman" w:hAnsi="Times New Roman" w:cs="Times New Roman"/>
                <w:b/>
                <w:sz w:val="18"/>
                <w:szCs w:val="18"/>
              </w:rPr>
              <w:t>)</w:t>
            </w:r>
          </w:p>
        </w:tc>
        <w:tc>
          <w:tcPr>
            <w:tcW w:w="900" w:type="dxa"/>
          </w:tcPr>
          <w:p w14:paraId="22F3298A" w14:textId="77777777" w:rsidR="003661F5" w:rsidRPr="00647720" w:rsidRDefault="00EB18B3"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14:paraId="658D6687"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tc>
        <w:tc>
          <w:tcPr>
            <w:tcW w:w="1800" w:type="dxa"/>
          </w:tcPr>
          <w:p w14:paraId="7CA3293F" w14:textId="77777777" w:rsidR="003661F5" w:rsidRPr="00647720" w:rsidRDefault="00EB18B3"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-0.21</w:t>
            </w:r>
          </w:p>
          <w:p w14:paraId="1A725EC9"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-0.45,0.02</w:t>
            </w:r>
            <w:r w:rsidRPr="00647720">
              <w:rPr>
                <w:rFonts w:ascii="Times New Roman" w:hAnsi="Times New Roman" w:cs="Times New Roman"/>
                <w:sz w:val="18"/>
                <w:szCs w:val="18"/>
              </w:rPr>
              <w:t>)</w:t>
            </w:r>
          </w:p>
        </w:tc>
        <w:tc>
          <w:tcPr>
            <w:tcW w:w="36" w:type="dxa"/>
          </w:tcPr>
          <w:p w14:paraId="30AAF31A"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p w14:paraId="293CFB1F"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tc>
        <w:tc>
          <w:tcPr>
            <w:tcW w:w="945" w:type="dxa"/>
          </w:tcPr>
          <w:p w14:paraId="237AA377" w14:textId="77777777" w:rsidR="003661F5" w:rsidRPr="00647720" w:rsidRDefault="002C3148"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-1.29</w:t>
            </w:r>
          </w:p>
          <w:p w14:paraId="32DDBF7C"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-1.87,-0.70</w:t>
            </w:r>
            <w:r w:rsidRPr="00647720">
              <w:rPr>
                <w:rFonts w:ascii="Times New Roman" w:hAnsi="Times New Roman" w:cs="Times New Roman"/>
                <w:sz w:val="18"/>
                <w:szCs w:val="18"/>
              </w:rPr>
              <w:t>)</w:t>
            </w:r>
          </w:p>
        </w:tc>
        <w:tc>
          <w:tcPr>
            <w:tcW w:w="945" w:type="dxa"/>
          </w:tcPr>
          <w:p w14:paraId="0007B4D1" w14:textId="77777777" w:rsidR="003661F5" w:rsidRPr="00647720" w:rsidRDefault="002C3148"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-2.66</w:t>
            </w:r>
          </w:p>
          <w:p w14:paraId="42B07551"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-3.11,-2.20</w:t>
            </w:r>
            <w:r w:rsidRPr="00647720">
              <w:rPr>
                <w:rFonts w:ascii="Times New Roman" w:hAnsi="Times New Roman" w:cs="Times New Roman"/>
                <w:sz w:val="18"/>
                <w:szCs w:val="18"/>
              </w:rPr>
              <w:t>)</w:t>
            </w:r>
          </w:p>
        </w:tc>
        <w:tc>
          <w:tcPr>
            <w:tcW w:w="996" w:type="dxa"/>
          </w:tcPr>
          <w:p w14:paraId="06917188"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717.86</w:t>
            </w:r>
          </w:p>
        </w:tc>
      </w:tr>
      <w:tr w:rsidR="003661F5" w:rsidRPr="00AC7BFD" w14:paraId="0ACAFC14" w14:textId="77777777" w:rsidTr="00605BA7">
        <w:tc>
          <w:tcPr>
            <w:tcW w:w="1176" w:type="dxa"/>
            <w:tcBorders>
              <w:bottom w:val="single" w:sz="4" w:space="0" w:color="auto"/>
            </w:tcBorders>
          </w:tcPr>
          <w:p w14:paraId="384DBB51" w14:textId="77777777" w:rsidR="003661F5" w:rsidRPr="00AC7BFD" w:rsidRDefault="003661F5" w:rsidP="00A904B8">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Litter</w:t>
            </w:r>
          </w:p>
        </w:tc>
        <w:tc>
          <w:tcPr>
            <w:tcW w:w="984" w:type="dxa"/>
            <w:tcBorders>
              <w:bottom w:val="single" w:sz="4" w:space="0" w:color="auto"/>
            </w:tcBorders>
          </w:tcPr>
          <w:p w14:paraId="1917D890" w14:textId="77777777" w:rsidR="003661F5" w:rsidRPr="00F41278" w:rsidRDefault="00EB18B3" w:rsidP="00A904B8">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-0.82</w:t>
            </w:r>
          </w:p>
          <w:p w14:paraId="42DBC063"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F41278">
              <w:rPr>
                <w:rFonts w:ascii="Times New Roman" w:hAnsi="Times New Roman" w:cs="Times New Roman"/>
                <w:b/>
                <w:sz w:val="18"/>
                <w:szCs w:val="18"/>
              </w:rPr>
              <w:t>(</w:t>
            </w:r>
            <w:r w:rsidR="00EB18B3" w:rsidRPr="00F41278">
              <w:rPr>
                <w:rFonts w:ascii="Times New Roman" w:hAnsi="Times New Roman" w:cs="Times New Roman"/>
                <w:b/>
                <w:sz w:val="18"/>
                <w:szCs w:val="18"/>
              </w:rPr>
              <w:t>-1.26,-0.39</w:t>
            </w:r>
            <w:r w:rsidRPr="00F41278">
              <w:rPr>
                <w:rFonts w:ascii="Times New Roman" w:hAnsi="Times New Roman" w:cs="Times New Roman"/>
                <w:b/>
                <w:sz w:val="18"/>
                <w:szCs w:val="18"/>
              </w:rPr>
              <w:t>)</w:t>
            </w:r>
          </w:p>
        </w:tc>
        <w:tc>
          <w:tcPr>
            <w:tcW w:w="900" w:type="dxa"/>
            <w:tcBorders>
              <w:bottom w:val="single" w:sz="4" w:space="0" w:color="auto"/>
            </w:tcBorders>
          </w:tcPr>
          <w:p w14:paraId="03707906" w14:textId="77777777" w:rsidR="003661F5" w:rsidRPr="00647720" w:rsidRDefault="00EB18B3"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0.30</w:t>
            </w:r>
          </w:p>
          <w:p w14:paraId="0CDF939B"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-0.13,0.73</w:t>
            </w:r>
            <w:r w:rsidRPr="00647720">
              <w:rPr>
                <w:rFonts w:ascii="Times New Roman" w:hAnsi="Times New Roman" w:cs="Times New Roman"/>
                <w:sz w:val="18"/>
                <w:szCs w:val="18"/>
              </w:rPr>
              <w:t>)</w:t>
            </w:r>
          </w:p>
        </w:tc>
        <w:tc>
          <w:tcPr>
            <w:tcW w:w="1800" w:type="dxa"/>
            <w:tcBorders>
              <w:bottom w:val="single" w:sz="4" w:space="0" w:color="auto"/>
            </w:tcBorders>
          </w:tcPr>
          <w:p w14:paraId="782E4C2A" w14:textId="77777777" w:rsidR="003661F5" w:rsidRPr="00647720" w:rsidRDefault="00EB18B3"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14:paraId="232CE391"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bottom w:val="single" w:sz="4" w:space="0" w:color="auto"/>
            </w:tcBorders>
          </w:tcPr>
          <w:p w14:paraId="0C22F258" w14:textId="77777777" w:rsidR="003661F5" w:rsidRDefault="003661F5" w:rsidP="00A904B8">
            <w:pPr>
              <w:autoSpaceDE w:val="0"/>
              <w:autoSpaceDN w:val="0"/>
              <w:spacing w:line="360" w:lineRule="auto"/>
              <w:jc w:val="center"/>
              <w:rPr>
                <w:rFonts w:ascii="Times New Roman" w:hAnsi="Times New Roman" w:cs="Times New Roman"/>
                <w:sz w:val="18"/>
                <w:szCs w:val="18"/>
              </w:rPr>
            </w:pPr>
          </w:p>
          <w:p w14:paraId="33B7C414"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14:paraId="2BEA1041" w14:textId="77777777" w:rsidR="003661F5" w:rsidRPr="00647720" w:rsidRDefault="002C3148"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-1.31</w:t>
            </w:r>
          </w:p>
          <w:p w14:paraId="4D7E510C"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-1.90,-0.71</w:t>
            </w:r>
            <w:r w:rsidRPr="00647720">
              <w:rPr>
                <w:rFonts w:ascii="Times New Roman" w:hAnsi="Times New Roman" w:cs="Times New Roman"/>
                <w:sz w:val="18"/>
                <w:szCs w:val="18"/>
              </w:rPr>
              <w:t>)</w:t>
            </w:r>
          </w:p>
        </w:tc>
        <w:tc>
          <w:tcPr>
            <w:tcW w:w="945" w:type="dxa"/>
            <w:tcBorders>
              <w:bottom w:val="single" w:sz="4" w:space="0" w:color="auto"/>
            </w:tcBorders>
          </w:tcPr>
          <w:p w14:paraId="01F8257C" w14:textId="77777777" w:rsidR="003661F5" w:rsidRPr="00647720" w:rsidRDefault="002C3148"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-2.67</w:t>
            </w:r>
          </w:p>
          <w:p w14:paraId="27C2BDA5"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-3.14,-2.20</w:t>
            </w:r>
            <w:r w:rsidRPr="00647720">
              <w:rPr>
                <w:rFonts w:ascii="Times New Roman" w:hAnsi="Times New Roman" w:cs="Times New Roman"/>
                <w:sz w:val="18"/>
                <w:szCs w:val="18"/>
              </w:rPr>
              <w:t>)</w:t>
            </w:r>
          </w:p>
        </w:tc>
        <w:tc>
          <w:tcPr>
            <w:tcW w:w="996" w:type="dxa"/>
            <w:tcBorders>
              <w:bottom w:val="single" w:sz="4" w:space="0" w:color="auto"/>
            </w:tcBorders>
          </w:tcPr>
          <w:p w14:paraId="74F2343D" w14:textId="77777777" w:rsidR="003661F5" w:rsidRPr="00647720" w:rsidRDefault="003661F5" w:rsidP="00A904B8">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718.86</w:t>
            </w:r>
          </w:p>
        </w:tc>
      </w:tr>
    </w:tbl>
    <w:p w14:paraId="28353EBE" w14:textId="77777777" w:rsidR="003661F5" w:rsidRPr="00C966A8" w:rsidRDefault="003661F5" w:rsidP="001504C7">
      <w:pPr>
        <w:autoSpaceDE w:val="0"/>
        <w:autoSpaceDN w:val="0"/>
        <w:spacing w:line="360" w:lineRule="auto"/>
        <w:rPr>
          <w:rFonts w:ascii="Times New Roman" w:hAnsi="Times New Roman" w:cs="Times New Roman"/>
          <w:sz w:val="24"/>
          <w:szCs w:val="24"/>
        </w:rPr>
      </w:pPr>
    </w:p>
    <w:p w14:paraId="1DB4D0B3" w14:textId="77777777" w:rsidR="005A32A0" w:rsidRDefault="005A32A0"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FBDB27" wp14:editId="25132DC1">
            <wp:extent cx="4050792" cy="274510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14:paraId="3CB7160E" w14:textId="77777777" w:rsidR="00647720" w:rsidRPr="008B2F37" w:rsidRDefault="005A32A0" w:rsidP="001504C7">
      <w:pPr>
        <w:autoSpaceDE w:val="0"/>
        <w:autoSpaceDN w:val="0"/>
        <w:spacing w:line="36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XX. </w:t>
      </w:r>
      <w:commentRangeStart w:id="195"/>
      <w:r>
        <w:rPr>
          <w:rFonts w:ascii="Times New Roman" w:hAnsi="Times New Roman" w:cs="Times New Roman"/>
          <w:sz w:val="20"/>
          <w:szCs w:val="20"/>
        </w:rPr>
        <w:t>Posteriors of abundance and occupancy effect sizes for canopy and elevation for CIPA</w:t>
      </w:r>
      <w:commentRangeEnd w:id="195"/>
      <w:r w:rsidR="003C74DA">
        <w:rPr>
          <w:rStyle w:val="CommentReference"/>
        </w:rPr>
        <w:commentReference w:id="195"/>
      </w:r>
      <w:r>
        <w:rPr>
          <w:rFonts w:ascii="Times New Roman" w:hAnsi="Times New Roman" w:cs="Times New Roman"/>
          <w:sz w:val="20"/>
          <w:szCs w:val="20"/>
        </w:rPr>
        <w:t xml:space="preserve">. Red circles represent the mean and red lines represent the 85% credible intervals. </w:t>
      </w:r>
    </w:p>
    <w:p w14:paraId="56D5E54F" w14:textId="77777777" w:rsidR="008E2389" w:rsidRDefault="00C71446" w:rsidP="008E2389">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14:paraId="66CAF9D0" w14:textId="77777777" w:rsidR="00CB79F9" w:rsidRDefault="00CB79F9" w:rsidP="008E2389">
      <w:pPr>
        <w:autoSpaceDE w:val="0"/>
        <w:autoSpaceDN w:val="0"/>
        <w:spacing w:line="360" w:lineRule="auto"/>
        <w:outlineLvl w:val="0"/>
        <w:rPr>
          <w:rFonts w:ascii="Times New Roman" w:hAnsi="Times New Roman" w:cs="Times New Roman"/>
          <w:bCs/>
          <w:sz w:val="24"/>
          <w:szCs w:val="24"/>
        </w:rPr>
      </w:pPr>
      <w:commentRangeStart w:id="196"/>
      <w:r>
        <w:rPr>
          <w:rFonts w:ascii="Times New Roman" w:hAnsi="Times New Roman" w:cs="Times New Roman"/>
          <w:sz w:val="24"/>
          <w:szCs w:val="24"/>
        </w:rPr>
        <w:t>W</w:t>
      </w:r>
      <w:commentRangeEnd w:id="196"/>
      <w:r w:rsidR="003C74DA">
        <w:rPr>
          <w:rStyle w:val="CommentReference"/>
        </w:rPr>
        <w:commentReference w:id="196"/>
      </w:r>
      <w:r>
        <w:rPr>
          <w:rFonts w:ascii="Times New Roman" w:hAnsi="Times New Roman" w:cs="Times New Roman"/>
          <w:sz w:val="24"/>
          <w:szCs w:val="24"/>
        </w:rPr>
        <w:t xml:space="preserve">e found that species’ predicted abundance and </w:t>
      </w:r>
      <w:ins w:id="197" w:author="Todd W Arnold" w:date="2018-10-30T14:54:00Z">
        <w:r w:rsidR="003C74DA">
          <w:rPr>
            <w:rFonts w:ascii="Times New Roman" w:hAnsi="Times New Roman" w:cs="Times New Roman"/>
            <w:sz w:val="24"/>
            <w:szCs w:val="24"/>
          </w:rPr>
          <w:t xml:space="preserve">occupancy </w:t>
        </w:r>
      </w:ins>
      <w:del w:id="198" w:author="Todd W Arnold" w:date="2018-10-30T14:54:00Z">
        <w:r w:rsidDel="003C74DA">
          <w:rPr>
            <w:rFonts w:ascii="Times New Roman" w:hAnsi="Times New Roman" w:cs="Times New Roman"/>
            <w:sz w:val="24"/>
            <w:szCs w:val="24"/>
          </w:rPr>
          <w:delText xml:space="preserve">detection </w:delText>
        </w:r>
      </w:del>
      <w:r>
        <w:rPr>
          <w:rFonts w:ascii="Times New Roman" w:hAnsi="Times New Roman" w:cs="Times New Roman"/>
          <w:sz w:val="24"/>
          <w:szCs w:val="24"/>
        </w:rPr>
        <w:t xml:space="preserve">probability were affected by habitat features and management disturbances, with at least one variable per species receiving </w:t>
      </w:r>
      <w:commentRangeStart w:id="199"/>
      <w:del w:id="200" w:author="Todd W Arnold" w:date="2018-10-30T14:55:00Z">
        <w:r w:rsidDel="003C74DA">
          <w:rPr>
            <w:rFonts w:ascii="Times New Roman" w:hAnsi="Times New Roman" w:cs="Times New Roman"/>
            <w:sz w:val="24"/>
            <w:szCs w:val="24"/>
          </w:rPr>
          <w:delText xml:space="preserve">significant </w:delText>
        </w:r>
      </w:del>
      <w:commentRangeEnd w:id="199"/>
      <w:r w:rsidR="003C74DA">
        <w:rPr>
          <w:rStyle w:val="CommentReference"/>
        </w:rPr>
        <w:commentReference w:id="199"/>
      </w:r>
      <w:r>
        <w:rPr>
          <w:rFonts w:ascii="Times New Roman" w:hAnsi="Times New Roman" w:cs="Times New Roman"/>
          <w:sz w:val="24"/>
          <w:szCs w:val="24"/>
        </w:rPr>
        <w:t xml:space="preserve">statistical support. </w:t>
      </w:r>
      <w:r w:rsidR="00265982">
        <w:rPr>
          <w:rFonts w:ascii="Times New Roman" w:hAnsi="Times New Roman" w:cs="Times New Roman"/>
          <w:sz w:val="24"/>
          <w:szCs w:val="24"/>
        </w:rPr>
        <w:t xml:space="preserve">Specifically, we found support for our </w:t>
      </w:r>
      <w:commentRangeStart w:id="201"/>
      <w:r w:rsidR="00265982">
        <w:rPr>
          <w:rFonts w:ascii="Times New Roman" w:hAnsi="Times New Roman" w:cs="Times New Roman"/>
          <w:sz w:val="24"/>
          <w:szCs w:val="24"/>
        </w:rPr>
        <w:t>hypotheses</w:t>
      </w:r>
      <w:commentRangeEnd w:id="201"/>
      <w:r w:rsidR="002C4736">
        <w:rPr>
          <w:rStyle w:val="CommentReference"/>
        </w:rPr>
        <w:commentReference w:id="201"/>
      </w:r>
      <w:r w:rsidR="00265982">
        <w:rPr>
          <w:rFonts w:ascii="Times New Roman" w:hAnsi="Times New Roman" w:cs="Times New Roman"/>
          <w:sz w:val="24"/>
          <w:szCs w:val="24"/>
        </w:rPr>
        <w:t xml:space="preserve">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14:paraId="13DE92E8" w14:textId="77777777"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rFonts w:ascii="Times New Roman" w:hAnsi="Times New Roman" w:cs="Times New Roman"/>
          <w:bCs/>
          <w:sz w:val="24"/>
          <w:szCs w:val="24"/>
        </w:rPr>
        <w:t xml:space="preserve">Although the benefits of fire and grazing as tools to restore and maintain prairie, savanna, and other upland habitats for native fauna are well-documented (Swengel 1998, Vander Yacht et al. 2016, Davis et al. 2001, Peterson and Reich 2001), the relative costs and benefits in terms of abundance, persistence, and survival vary across taxa and </w:t>
      </w:r>
      <w:r w:rsidR="0015495C" w:rsidRPr="00A96F49">
        <w:rPr>
          <w:rFonts w:ascii="Times New Roman" w:hAnsi="Times New Roman" w:cs="Times New Roman"/>
          <w:bCs/>
          <w:sz w:val="24"/>
          <w:szCs w:val="24"/>
        </w:rPr>
        <w:lastRenderedPageBreak/>
        <w:t>species (Bendel et al. 2018, Davis et al. 200,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burning, and grazing.) La</w:t>
      </w:r>
      <w:r w:rsidR="0015495C">
        <w:rPr>
          <w:rFonts w:ascii="Times New Roman" w:hAnsi="Times New Roman" w:cs="Times New Roman"/>
          <w:bCs/>
          <w:sz w:val="24"/>
          <w:szCs w:val="24"/>
        </w:rPr>
        <w:t>rk sparrow responded positively to these management activities.</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ASP habitat after early spring burns.</w:t>
      </w:r>
      <w:ins w:id="202" w:author="Todd W Arnold" w:date="2018-10-30T14:57:00Z">
        <w:r w:rsidR="002C4736">
          <w:rPr>
            <w:rFonts w:ascii="Times New Roman" w:hAnsi="Times New Roman" w:cs="Times New Roman"/>
            <w:bCs/>
            <w:sz w:val="24"/>
            <w:szCs w:val="24"/>
          </w:rPr>
          <w:t xml:space="preserve"> </w:t>
        </w:r>
      </w:ins>
      <w:del w:id="203" w:author="Todd W Arnold" w:date="2018-10-30T14:57:00Z">
        <w:r w:rsidR="007C450E" w:rsidDel="002C4736">
          <w:rPr>
            <w:rFonts w:ascii="Times New Roman" w:hAnsi="Times New Roman" w:cs="Times New Roman"/>
            <w:bCs/>
            <w:sz w:val="24"/>
            <w:szCs w:val="24"/>
          </w:rPr>
          <w:delText xml:space="preserve"> On the other hand</w:delText>
        </w:r>
      </w:del>
      <w:commentRangeStart w:id="204"/>
      <w:ins w:id="205" w:author="Todd W Arnold" w:date="2018-10-30T14:57:00Z">
        <w:r w:rsidR="002C4736">
          <w:rPr>
            <w:rFonts w:ascii="Times New Roman" w:hAnsi="Times New Roman" w:cs="Times New Roman"/>
            <w:bCs/>
            <w:sz w:val="24"/>
            <w:szCs w:val="24"/>
          </w:rPr>
          <w:t>Conversely</w:t>
        </w:r>
      </w:ins>
      <w:commentRangeEnd w:id="204"/>
      <w:ins w:id="206" w:author="Todd W Arnold" w:date="2018-10-30T14:58:00Z">
        <w:r w:rsidR="002C4736">
          <w:rPr>
            <w:rStyle w:val="CommentReference"/>
          </w:rPr>
          <w:commentReference w:id="204"/>
        </w:r>
      </w:ins>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significantly disrupt the life cycle of our target invertebrate species (Dana,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ins w:id="207" w:author="Todd W Arnold" w:date="2018-10-30T14:59:00Z">
        <w:r w:rsidR="002C4736">
          <w:rPr>
            <w:rFonts w:ascii="Times New Roman" w:hAnsi="Times New Roman" w:cs="Times New Roman"/>
            <w:bCs/>
            <w:sz w:val="24"/>
            <w:szCs w:val="24"/>
          </w:rPr>
          <w:t>verse</w:t>
        </w:r>
      </w:ins>
      <w:del w:id="208" w:author="Todd W Arnold" w:date="2018-10-30T14:59:00Z">
        <w:r w:rsidRPr="00A96F49" w:rsidDel="002C4736">
          <w:rPr>
            <w:rFonts w:ascii="Times New Roman" w:hAnsi="Times New Roman" w:cs="Times New Roman"/>
            <w:bCs/>
            <w:sz w:val="24"/>
            <w:szCs w:val="24"/>
          </w:rPr>
          <w:delText>trasting</w:delText>
        </w:r>
      </w:del>
      <w:r w:rsidRPr="00A96F49">
        <w:rPr>
          <w:rFonts w:ascii="Times New Roman" w:hAnsi="Times New Roman" w:cs="Times New Roman"/>
          <w:bCs/>
          <w:sz w:val="24"/>
          <w:szCs w:val="24"/>
        </w:rPr>
        <w:t xml:space="preserve">ly, areas that provided seemingly marginal habitat (thickly grown grass, limited nectar resources, and limited </w:t>
      </w:r>
      <w:r w:rsidRPr="00A96F49">
        <w:rPr>
          <w:rFonts w:ascii="Times New Roman" w:hAnsi="Times New Roman" w:cs="Times New Roman"/>
          <w:bCs/>
          <w:sz w:val="24"/>
          <w:szCs w:val="24"/>
        </w:rPr>
        <w:lastRenderedPageBreak/>
        <w:t xml:space="preserve">bare ground) but had not been recently altered by management yielded some scattered individuals. </w:t>
      </w:r>
    </w:p>
    <w:p w14:paraId="5CB688CC" w14:textId="77777777" w:rsidR="00A96F49" w:rsidRPr="00A96F49" w:rsidRDefault="007C450E" w:rsidP="00A96F4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wh</w:t>
      </w:r>
      <w:ins w:id="209" w:author="Todd W Arnold" w:date="2018-10-30T15:00:00Z">
        <w:r w:rsidR="002C4736">
          <w:rPr>
            <w:rFonts w:ascii="Times New Roman" w:hAnsi="Times New Roman" w:cs="Times New Roman"/>
            <w:bCs/>
            <w:sz w:val="24"/>
            <w:szCs w:val="24"/>
          </w:rPr>
          <w:t>ereas</w:t>
        </w:r>
      </w:ins>
      <w:del w:id="210" w:author="Todd W Arnold" w:date="2018-10-30T15:00:00Z">
        <w:r w:rsidR="00A96F49" w:rsidRPr="00A96F49" w:rsidDel="002C4736">
          <w:rPr>
            <w:rFonts w:ascii="Times New Roman" w:hAnsi="Times New Roman" w:cs="Times New Roman"/>
            <w:bCs/>
            <w:sz w:val="24"/>
            <w:szCs w:val="24"/>
          </w:rPr>
          <w:delText>ile</w:delText>
        </w:r>
      </w:del>
      <w:r w:rsidR="00A96F49" w:rsidRPr="00A96F49">
        <w:rPr>
          <w:rFonts w:ascii="Times New Roman" w:hAnsi="Times New Roman" w:cs="Times New Roman"/>
          <w:bCs/>
          <w:sz w:val="24"/>
          <w:szCs w:val="24"/>
        </w:rPr>
        <w:t xml:space="preserve"> Northern barrens tiger beetle abundance was positively related. </w:t>
      </w:r>
      <w:del w:id="211" w:author="Todd W Arnold" w:date="2018-10-30T15:00:00Z">
        <w:r w:rsidR="00A96F49" w:rsidRPr="00A96F49" w:rsidDel="002C4736">
          <w:rPr>
            <w:rFonts w:ascii="Times New Roman" w:hAnsi="Times New Roman" w:cs="Times New Roman"/>
            <w:bCs/>
            <w:sz w:val="24"/>
            <w:szCs w:val="24"/>
          </w:rPr>
          <w:delText>Again, t</w:delText>
        </w:r>
      </w:del>
      <w:ins w:id="212" w:author="Todd W Arnold" w:date="2018-10-30T15:00:00Z">
        <w:r w:rsidR="002C4736">
          <w:rPr>
            <w:rFonts w:ascii="Times New Roman" w:hAnsi="Times New Roman" w:cs="Times New Roman"/>
            <w:bCs/>
            <w:sz w:val="24"/>
            <w:szCs w:val="24"/>
          </w:rPr>
          <w:t>T</w:t>
        </w:r>
      </w:ins>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w:t>
      </w:r>
      <w:commentRangeStart w:id="213"/>
      <w:r>
        <w:rPr>
          <w:rFonts w:ascii="Times New Roman" w:hAnsi="Times New Roman" w:cs="Times New Roman"/>
          <w:bCs/>
          <w:sz w:val="24"/>
          <w:szCs w:val="24"/>
        </w:rPr>
        <w:t xml:space="preserve">natural </w:t>
      </w:r>
      <w:commentRangeEnd w:id="213"/>
      <w:r w:rsidR="002C4736">
        <w:rPr>
          <w:rStyle w:val="CommentReference"/>
        </w:rPr>
        <w:commentReference w:id="213"/>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14:paraId="61AAF4FD" w14:textId="77777777" w:rsidR="00A96F49" w:rsidRPr="00A96F49" w:rsidRDefault="002C4736" w:rsidP="00A96F49">
      <w:pPr>
        <w:autoSpaceDE w:val="0"/>
        <w:autoSpaceDN w:val="0"/>
        <w:spacing w:line="360" w:lineRule="auto"/>
        <w:outlineLvl w:val="0"/>
        <w:rPr>
          <w:rFonts w:ascii="Times New Roman" w:hAnsi="Times New Roman" w:cs="Times New Roman"/>
          <w:bCs/>
          <w:sz w:val="24"/>
          <w:szCs w:val="24"/>
        </w:rPr>
      </w:pPr>
      <w:ins w:id="214" w:author="Todd W Arnold" w:date="2018-10-30T15:01:00Z">
        <w:r>
          <w:rPr>
            <w:rFonts w:ascii="Times New Roman" w:hAnsi="Times New Roman" w:cs="Times New Roman"/>
            <w:bCs/>
            <w:sz w:val="24"/>
            <w:szCs w:val="24"/>
          </w:rPr>
          <w:t>Our</w:t>
        </w:r>
      </w:ins>
      <w:del w:id="215" w:author="Todd W Arnold" w:date="2018-10-30T15:01:00Z">
        <w:r w:rsidR="00A96F49" w:rsidRPr="00A96F49" w:rsidDel="002C4736">
          <w:rPr>
            <w:rFonts w:ascii="Times New Roman" w:hAnsi="Times New Roman" w:cs="Times New Roman"/>
            <w:bCs/>
            <w:sz w:val="24"/>
            <w:szCs w:val="24"/>
          </w:rPr>
          <w:delText xml:space="preserve">These </w:delText>
        </w:r>
      </w:del>
      <w:ins w:id="216" w:author="Todd W Arnold" w:date="2018-10-30T15:01:00Z">
        <w:r>
          <w:rPr>
            <w:rFonts w:ascii="Times New Roman" w:hAnsi="Times New Roman" w:cs="Times New Roman"/>
            <w:bCs/>
            <w:sz w:val="24"/>
            <w:szCs w:val="24"/>
          </w:rPr>
          <w:t xml:space="preserve"> </w:t>
        </w:r>
      </w:ins>
      <w:r w:rsidR="00A96F49" w:rsidRPr="00A96F49">
        <w:rPr>
          <w:rFonts w:ascii="Times New Roman" w:hAnsi="Times New Roman" w:cs="Times New Roman"/>
          <w:bCs/>
          <w:sz w:val="24"/>
          <w:szCs w:val="24"/>
        </w:rPr>
        <w:t xml:space="preserve">results and observations indicate that management and restoration should be planned at large spatial and temporal scales </w:t>
      </w:r>
      <w:del w:id="217" w:author="Todd W Arnold" w:date="2018-10-30T15:01:00Z">
        <w:r w:rsidR="00A96F49" w:rsidRPr="00A96F49" w:rsidDel="002C4736">
          <w:rPr>
            <w:rFonts w:ascii="Times New Roman" w:hAnsi="Times New Roman" w:cs="Times New Roman"/>
            <w:bCs/>
            <w:sz w:val="24"/>
            <w:szCs w:val="24"/>
          </w:rPr>
          <w:delText xml:space="preserve">in order </w:delText>
        </w:r>
      </w:del>
      <w:r w:rsidR="00A96F49" w:rsidRPr="00A96F49">
        <w:rPr>
          <w:rFonts w:ascii="Times New Roman" w:hAnsi="Times New Roman" w:cs="Times New Roman"/>
          <w:bCs/>
          <w:sz w:val="24"/>
          <w:szCs w:val="24"/>
        </w:rPr>
        <w:t xml:space="preserve">to benefit the multitude of species that depend on rare oak savanna, oak woodland, and prairie habitats, rather than benefitting a select few at the cost of the rest. Historically, disturbance was an integral part of the ASP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w:t>
      </w:r>
      <w:commentRangeStart w:id="218"/>
      <w:del w:id="219" w:author="Todd W Arnold" w:date="2018-10-30T15:01:00Z">
        <w:r w:rsidR="00A96F49" w:rsidRPr="00A96F49" w:rsidDel="002C4736">
          <w:rPr>
            <w:rFonts w:ascii="Times New Roman" w:hAnsi="Times New Roman" w:cs="Times New Roman"/>
            <w:bCs/>
            <w:sz w:val="24"/>
            <w:szCs w:val="24"/>
          </w:rPr>
          <w:delText xml:space="preserve">in order </w:delText>
        </w:r>
      </w:del>
      <w:commentRangeEnd w:id="218"/>
      <w:r>
        <w:rPr>
          <w:rStyle w:val="CommentReference"/>
        </w:rPr>
        <w:commentReference w:id="218"/>
      </w:r>
      <w:r w:rsidR="00A96F49" w:rsidRPr="00A96F49">
        <w:rPr>
          <w:rFonts w:ascii="Times New Roman" w:hAnsi="Times New Roman" w:cs="Times New Roman"/>
          <w:bCs/>
          <w:sz w:val="24"/>
          <w:szCs w:val="24"/>
        </w:rPr>
        <w:t xml:space="preserve">to provide </w:t>
      </w:r>
      <w:commentRangeStart w:id="220"/>
      <w:proofErr w:type="spellStart"/>
      <w:r w:rsidR="00A96F49" w:rsidRPr="00A96F49">
        <w:rPr>
          <w:rFonts w:ascii="Times New Roman" w:hAnsi="Times New Roman" w:cs="Times New Roman"/>
          <w:bCs/>
          <w:sz w:val="24"/>
          <w:szCs w:val="24"/>
        </w:rPr>
        <w:t>refugium</w:t>
      </w:r>
      <w:commentRangeEnd w:id="220"/>
      <w:proofErr w:type="spellEnd"/>
      <w:r>
        <w:rPr>
          <w:rStyle w:val="CommentReference"/>
        </w:rPr>
        <w:commentReference w:id="220"/>
      </w:r>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14:paraId="768589EA" w14:textId="77777777" w:rsidR="00A96F49" w:rsidRPr="00A96F49" w:rsidRDefault="00A96F49" w:rsidP="00A96F49">
      <w:pPr>
        <w:autoSpaceDE w:val="0"/>
        <w:autoSpaceDN w:val="0"/>
        <w:spacing w:line="360" w:lineRule="auto"/>
        <w:outlineLvl w:val="0"/>
        <w:rPr>
          <w:rFonts w:ascii="Times New Roman" w:hAnsi="Times New Roman" w:cs="Times New Roman"/>
          <w:bCs/>
          <w:sz w:val="24"/>
          <w:szCs w:val="24"/>
        </w:rPr>
      </w:pPr>
    </w:p>
    <w:p w14:paraId="7C08C772" w14:textId="77777777"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14:paraId="77D860EA" w14:textId="77777777"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This study generated a number of potentially beneficial recommendations for the focus and design of future research. Due to low rates of detection for some species, the subsequent analyses</w:t>
      </w:r>
      <w:ins w:id="221" w:author="Todd W Arnold" w:date="2018-10-30T15:03:00Z">
        <w:r w:rsidR="002C4736">
          <w:rPr>
            <w:rFonts w:ascii="Times New Roman" w:hAnsi="Times New Roman" w:cs="Times New Roman"/>
            <w:bCs/>
            <w:sz w:val="24"/>
            <w:szCs w:val="24"/>
          </w:rPr>
          <w:t xml:space="preserve"> </w:t>
        </w:r>
        <w:r w:rsidR="002C4736">
          <w:rPr>
            <w:rFonts w:ascii="Times New Roman" w:hAnsi="Times New Roman" w:cs="Times New Roman"/>
            <w:bCs/>
            <w:sz w:val="24"/>
            <w:szCs w:val="24"/>
          </w:rPr>
          <w:lastRenderedPageBreak/>
          <w:t>had</w:t>
        </w:r>
      </w:ins>
      <w:del w:id="222" w:author="Todd W Arnold" w:date="2018-10-30T15:03:00Z">
        <w:r w:rsidRPr="00A96F49" w:rsidDel="002C4736">
          <w:rPr>
            <w:rFonts w:ascii="Times New Roman" w:hAnsi="Times New Roman" w:cs="Times New Roman"/>
            <w:bCs/>
            <w:sz w:val="24"/>
            <w:szCs w:val="24"/>
          </w:rPr>
          <w:delText xml:space="preserve"> were</w:delText>
        </w:r>
      </w:del>
      <w:r w:rsidRPr="00A96F49">
        <w:rPr>
          <w:rFonts w:ascii="Times New Roman" w:hAnsi="Times New Roman" w:cs="Times New Roman"/>
          <w:bCs/>
          <w:sz w:val="24"/>
          <w:szCs w:val="24"/>
        </w:rPr>
        <w:t xml:space="preserv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Royle, 2005 in Specht 2017). An alternative might be the conditional occupancy method described by Specht et al. (2017), which is potentially more effective at low levels of occupancy and detection</w:t>
      </w:r>
      <w:ins w:id="223" w:author="Todd W Arnold" w:date="2018-10-30T15:03:00Z">
        <w:r w:rsidR="002C4736">
          <w:rPr>
            <w:rFonts w:ascii="Times New Roman" w:hAnsi="Times New Roman" w:cs="Times New Roman"/>
            <w:bCs/>
            <w:sz w:val="24"/>
            <w:szCs w:val="24"/>
          </w:rPr>
          <w:t>, although it would have required many more potential samples sites than used in our study</w:t>
        </w:r>
      </w:ins>
      <w:r w:rsidRPr="00A96F49">
        <w:rPr>
          <w:rFonts w:ascii="Times New Roman" w:hAnsi="Times New Roman" w:cs="Times New Roman"/>
          <w:bCs/>
          <w:sz w:val="24"/>
          <w:szCs w:val="24"/>
        </w:rPr>
        <w:t>.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Pr="00A96F49">
        <w:rPr>
          <w:rFonts w:ascii="Times New Roman" w:hAnsi="Times New Roman" w:cs="Times New Roman"/>
          <w:bCs/>
          <w:sz w:val="24"/>
          <w:szCs w:val="24"/>
        </w:rPr>
        <w:t xml:space="preserve"> strategy could produce a more precise picture of specific habitat use.</w:t>
      </w:r>
    </w:p>
    <w:p w14:paraId="430ADEA1" w14:textId="77777777" w:rsidR="001912D4"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lastRenderedPageBreak/>
        <w:t xml:space="preserve">the </w:t>
      </w:r>
      <w:r w:rsidRPr="00A96F49">
        <w:rPr>
          <w:rFonts w:ascii="Times New Roman" w:hAnsi="Times New Roman" w:cs="Times New Roman"/>
          <w:bCs/>
          <w:sz w:val="24"/>
          <w:szCs w:val="24"/>
        </w:rPr>
        <w:t>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14:paraId="130B9671" w14:textId="77777777" w:rsidR="001912D4" w:rsidRPr="008E2389" w:rsidRDefault="001912D4" w:rsidP="008E2389">
      <w:pPr>
        <w:autoSpaceDE w:val="0"/>
        <w:autoSpaceDN w:val="0"/>
        <w:spacing w:line="360" w:lineRule="auto"/>
        <w:outlineLvl w:val="0"/>
        <w:rPr>
          <w:rFonts w:ascii="Times New Roman" w:hAnsi="Times New Roman" w:cs="Times New Roman"/>
          <w:sz w:val="24"/>
          <w:szCs w:val="24"/>
        </w:rPr>
      </w:pPr>
    </w:p>
    <w:sectPr w:rsidR="001912D4" w:rsidRPr="008E2389" w:rsidSect="005F2C2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odd W Arnold" w:date="2018-10-30T15:05:00Z" w:initials="TWA">
    <w:p w14:paraId="6BCEFCA2" w14:textId="77777777" w:rsidR="00AD4B88" w:rsidRDefault="00AD4B88">
      <w:pPr>
        <w:pStyle w:val="CommentText"/>
      </w:pPr>
      <w:r>
        <w:rPr>
          <w:rStyle w:val="CommentReference"/>
        </w:rPr>
        <w:annotationRef/>
      </w:r>
      <w:r>
        <w:t>Recommend indenting first line (will be easier to see paragraph breaks).</w:t>
      </w:r>
    </w:p>
  </w:comment>
  <w:comment w:id="2" w:author="Todd W Arnold" w:date="2018-10-30T15:05:00Z" w:initials="TWA">
    <w:p w14:paraId="7EBEC38A" w14:textId="77777777" w:rsidR="00AD4B88" w:rsidRDefault="00AD4B88">
      <w:pPr>
        <w:pStyle w:val="CommentText"/>
      </w:pPr>
      <w:r>
        <w:rPr>
          <w:rStyle w:val="CommentReference"/>
        </w:rPr>
        <w:annotationRef/>
      </w:r>
      <w:r>
        <w:t xml:space="preserve">If this also comes from </w:t>
      </w:r>
      <w:proofErr w:type="spellStart"/>
      <w:r>
        <w:t>Nuzzo</w:t>
      </w:r>
      <w:proofErr w:type="spellEnd"/>
      <w:r>
        <w:t xml:space="preserve"> (1986), move citation to end of sentence. If not, try to support this statement with a citation too.</w:t>
      </w:r>
    </w:p>
  </w:comment>
  <w:comment w:id="3" w:author="Todd W Arnold" w:date="2018-10-30T15:05:00Z" w:initials="TWA">
    <w:p w14:paraId="77608C86" w14:textId="77777777" w:rsidR="00AD4B88" w:rsidRDefault="00AD4B88">
      <w:pPr>
        <w:pStyle w:val="CommentText"/>
      </w:pPr>
      <w:r>
        <w:rPr>
          <w:rStyle w:val="CommentReference"/>
        </w:rPr>
        <w:annotationRef/>
      </w:r>
      <w:r>
        <w:t>You could include a map if it is public domain.  If not, maybe define a northern point and east to west points (east Texas is reasonably precise, but “Upper Midwest” is not).</w:t>
      </w:r>
    </w:p>
  </w:comment>
  <w:comment w:id="4" w:author="Todd W Arnold" w:date="2018-10-30T15:05:00Z" w:initials="TWA">
    <w:p w14:paraId="4DFBF993" w14:textId="77777777" w:rsidR="00AD4B88" w:rsidRDefault="00AD4B88">
      <w:pPr>
        <w:pStyle w:val="CommentText"/>
      </w:pPr>
      <w:r>
        <w:rPr>
          <w:rStyle w:val="CommentReference"/>
        </w:rPr>
        <w:annotationRef/>
      </w:r>
      <w:r>
        <w:t>You use this about a dozen times. You might consider just calling it the Anoka Sand Plain throughout and use “this region” when it’s obvious from the previous sentence what you’re talking about (acronyms are hard for readers to keep track of).</w:t>
      </w:r>
    </w:p>
  </w:comment>
  <w:comment w:id="5" w:author="Todd W Arnold" w:date="2018-10-30T15:05:00Z" w:initials="TWA">
    <w:p w14:paraId="56A250D8" w14:textId="77777777" w:rsidR="00AD4B88" w:rsidRDefault="00AD4B88">
      <w:pPr>
        <w:pStyle w:val="CommentText"/>
      </w:pPr>
      <w:r>
        <w:rPr>
          <w:rStyle w:val="CommentReference"/>
        </w:rPr>
        <w:annotationRef/>
      </w:r>
      <w:r>
        <w:t>And if there is a public-domain map, you could include it here.</w:t>
      </w:r>
    </w:p>
  </w:comment>
  <w:comment w:id="6" w:author="Todd W Arnold" w:date="2018-10-30T15:05:00Z" w:initials="TWA">
    <w:p w14:paraId="2C046382" w14:textId="77777777" w:rsidR="00AD4B88" w:rsidRDefault="00AD4B88">
      <w:pPr>
        <w:pStyle w:val="CommentText"/>
      </w:pPr>
      <w:r>
        <w:rPr>
          <w:rStyle w:val="CommentReference"/>
        </w:rPr>
        <w:annotationRef/>
      </w:r>
      <w:r>
        <w:t>You use this acronym 5 times – consider simply spelling this out.</w:t>
      </w:r>
    </w:p>
  </w:comment>
  <w:comment w:id="7" w:author="Todd W Arnold" w:date="2018-10-30T15:05:00Z" w:initials="TWA">
    <w:p w14:paraId="3F6A416D" w14:textId="77777777" w:rsidR="00AD4B88" w:rsidRDefault="00AD4B88">
      <w:pPr>
        <w:pStyle w:val="CommentText"/>
      </w:pPr>
      <w:r>
        <w:rPr>
          <w:rStyle w:val="CommentReference"/>
        </w:rPr>
        <w:annotationRef/>
      </w:r>
      <w:r>
        <w:t>“Our project was designed” is more succinct.</w:t>
      </w:r>
    </w:p>
  </w:comment>
  <w:comment w:id="8" w:author="Todd W Arnold" w:date="2018-10-30T15:05:00Z" w:initials="TWA">
    <w:p w14:paraId="6A5CCC36" w14:textId="77777777" w:rsidR="00AD4B88" w:rsidRDefault="00AD4B88">
      <w:pPr>
        <w:pStyle w:val="CommentText"/>
      </w:pPr>
      <w:r>
        <w:rPr>
          <w:rStyle w:val="CommentReference"/>
        </w:rPr>
        <w:annotationRef/>
      </w:r>
      <w:r>
        <w:t>I recommend using the word versions (e.g. Sand Dunes) rather than the acronym.</w:t>
      </w:r>
    </w:p>
  </w:comment>
  <w:comment w:id="15" w:author="Todd W Arnold" w:date="2018-10-30T15:05:00Z" w:initials="TWA">
    <w:p w14:paraId="051316C0" w14:textId="77777777" w:rsidR="00AD4B88" w:rsidRDefault="00AD4B88">
      <w:pPr>
        <w:pStyle w:val="CommentText"/>
      </w:pPr>
      <w:r>
        <w:rPr>
          <w:rStyle w:val="CommentReference"/>
        </w:rPr>
        <w:annotationRef/>
      </w:r>
      <w:r>
        <w:t>If you can get public domain or permission, consider developing a 6-image mosaic figure to show these 6 species (it would likely be publishable too).</w:t>
      </w:r>
    </w:p>
  </w:comment>
  <w:comment w:id="17" w:author="Todd W Arnold" w:date="2018-10-30T15:05:00Z" w:initials="TWA">
    <w:p w14:paraId="485C8324" w14:textId="77777777" w:rsidR="00AD4B88" w:rsidRDefault="00AD4B88">
      <w:pPr>
        <w:pStyle w:val="CommentText"/>
      </w:pPr>
      <w:r>
        <w:rPr>
          <w:rStyle w:val="CommentReference"/>
        </w:rPr>
        <w:annotationRef/>
      </w:r>
      <w:r>
        <w:t>You’ve already used Latin names (first time is all you need). Ditto for next 5 species.</w:t>
      </w:r>
    </w:p>
  </w:comment>
  <w:comment w:id="19" w:author="Todd W Arnold" w:date="2018-10-30T15:05:00Z" w:initials="TWA">
    <w:p w14:paraId="201FC92E" w14:textId="77777777" w:rsidR="00AD4B88" w:rsidRDefault="00AD4B88">
      <w:pPr>
        <w:pStyle w:val="CommentText"/>
      </w:pPr>
      <w:r>
        <w:rPr>
          <w:rStyle w:val="CommentReference"/>
        </w:rPr>
        <w:annotationRef/>
      </w:r>
      <w:r>
        <w:t>Exclude info that would be common knowledge (e.g. bird guide), but include everything that is relevant to your project.</w:t>
      </w:r>
    </w:p>
  </w:comment>
  <w:comment w:id="21" w:author="Todd W Arnold" w:date="2018-10-30T15:05:00Z" w:initials="TWA">
    <w:p w14:paraId="7E75C006" w14:textId="77777777" w:rsidR="00AD4B88" w:rsidRDefault="00AD4B88">
      <w:pPr>
        <w:pStyle w:val="CommentText"/>
      </w:pPr>
      <w:r>
        <w:rPr>
          <w:rStyle w:val="CommentReference"/>
        </w:rPr>
        <w:annotationRef/>
      </w:r>
      <w:r>
        <w:t>This is fairly precise. Round to 25% if the precision of the paper you’re citing is low (and I’m sure it is).</w:t>
      </w:r>
    </w:p>
  </w:comment>
  <w:comment w:id="22" w:author="Todd W Arnold" w:date="2018-10-30T15:05:00Z" w:initials="TWA">
    <w:p w14:paraId="0654AFFA" w14:textId="77777777" w:rsidR="00AD4B88" w:rsidRDefault="00AD4B88">
      <w:pPr>
        <w:pStyle w:val="CommentText"/>
      </w:pPr>
      <w:r>
        <w:rPr>
          <w:rStyle w:val="CommentReference"/>
        </w:rPr>
        <w:annotationRef/>
      </w:r>
      <w:r>
        <w:t>This sentence has a bit of habitat specificity, but doesn’t necessarily build towards covariates included in your analysis. Perhaps omit.</w:t>
      </w:r>
    </w:p>
  </w:comment>
  <w:comment w:id="23" w:author="Todd W Arnold" w:date="2018-10-30T15:05:00Z" w:initials="TWA">
    <w:p w14:paraId="79EFBECB" w14:textId="77777777" w:rsidR="00AD4B88" w:rsidRDefault="00AD4B88">
      <w:pPr>
        <w:pStyle w:val="CommentText"/>
      </w:pPr>
      <w:r>
        <w:rPr>
          <w:rStyle w:val="CommentReference"/>
        </w:rPr>
        <w:annotationRef/>
      </w:r>
      <w:r>
        <w:t>BBS data would be more appropriate to this statement.</w:t>
      </w:r>
    </w:p>
  </w:comment>
  <w:comment w:id="24" w:author="Todd W Arnold" w:date="2018-10-30T15:05:00Z" w:initials="TWA">
    <w:p w14:paraId="7D775BB1" w14:textId="77777777" w:rsidR="00BD7E2D" w:rsidRDefault="00BD7E2D">
      <w:pPr>
        <w:pStyle w:val="CommentText"/>
      </w:pPr>
      <w:r>
        <w:rPr>
          <w:rStyle w:val="CommentReference"/>
        </w:rPr>
        <w:annotationRef/>
      </w:r>
      <w:r>
        <w:t>After reading ahead through the Methods and Results, I think formal identification of the covariates to be used for modeling should go in the Statistical Methods rather than here.</w:t>
      </w:r>
    </w:p>
  </w:comment>
  <w:comment w:id="25" w:author="Todd W Arnold" w:date="2018-10-30T15:05:00Z" w:initials="TWA">
    <w:p w14:paraId="67058F82" w14:textId="77777777" w:rsidR="00AD4B88" w:rsidRDefault="00AD4B88">
      <w:pPr>
        <w:pStyle w:val="CommentText"/>
      </w:pPr>
      <w:r>
        <w:rPr>
          <w:rStyle w:val="CommentReference"/>
        </w:rPr>
        <w:annotationRef/>
      </w:r>
      <w:r>
        <w:t>This seems obvious to me, so maybe you can jump straight to the next sentence?</w:t>
      </w:r>
    </w:p>
  </w:comment>
  <w:comment w:id="29" w:author="Todd W Arnold" w:date="2018-10-30T15:05:00Z" w:initials="TWA">
    <w:p w14:paraId="5B5F51F4" w14:textId="77777777" w:rsidR="00AD4B88" w:rsidRDefault="00AD4B88">
      <w:pPr>
        <w:pStyle w:val="CommentText"/>
      </w:pPr>
      <w:r>
        <w:rPr>
          <w:rStyle w:val="CommentReference"/>
        </w:rPr>
        <w:annotationRef/>
      </w:r>
      <w:r>
        <w:t>If possible, use a citation to support each sentence.</w:t>
      </w:r>
    </w:p>
  </w:comment>
  <w:comment w:id="31" w:author="Todd W Arnold" w:date="2018-10-30T15:05:00Z" w:initials="TWA">
    <w:p w14:paraId="72D7F4C6" w14:textId="77777777" w:rsidR="00AD4B88" w:rsidRDefault="00AD4B88">
      <w:pPr>
        <w:pStyle w:val="CommentText"/>
      </w:pPr>
      <w:r>
        <w:rPr>
          <w:rStyle w:val="CommentReference"/>
        </w:rPr>
        <w:annotationRef/>
      </w:r>
      <w:r>
        <w:t>This is the first species for which you’ve included detection covariates. Given this is introduction, you might omit (otherwise consider including them for previous 3 species too).</w:t>
      </w:r>
    </w:p>
  </w:comment>
  <w:comment w:id="34" w:author="Todd W Arnold" w:date="2018-10-30T15:05:00Z" w:initials="TWA">
    <w:p w14:paraId="61D648CA" w14:textId="77777777" w:rsidR="00AD4B88" w:rsidRDefault="00AD4B88">
      <w:pPr>
        <w:pStyle w:val="CommentText"/>
      </w:pPr>
      <w:r>
        <w:rPr>
          <w:rStyle w:val="CommentReference"/>
        </w:rPr>
        <w:annotationRef/>
      </w:r>
      <w:r>
        <w:t>Where? Introduce bunchgrasses here. Do you need to provide a bit more taxonomic specificity here (e.g. little bluestem) or are they generalists? Even if they are generalists, maybe provide some examples of preferred species.</w:t>
      </w:r>
    </w:p>
  </w:comment>
  <w:comment w:id="35" w:author="Todd W Arnold" w:date="2018-10-30T15:05:00Z" w:initials="TWA">
    <w:p w14:paraId="74B346C5" w14:textId="77777777" w:rsidR="00AD4B88" w:rsidRDefault="00AD4B88">
      <w:pPr>
        <w:pStyle w:val="CommentText"/>
      </w:pPr>
      <w:r>
        <w:rPr>
          <w:rStyle w:val="CommentReference"/>
        </w:rPr>
        <w:annotationRef/>
      </w:r>
      <w:r>
        <w:t>Why not bunchgrass?</w:t>
      </w:r>
    </w:p>
  </w:comment>
  <w:comment w:id="36" w:author="Todd W Arnold" w:date="2018-10-30T15:05:00Z" w:initials="TWA">
    <w:p w14:paraId="1CAEE828" w14:textId="77777777" w:rsidR="00AD4B88" w:rsidRDefault="00AD4B88">
      <w:pPr>
        <w:pStyle w:val="CommentText"/>
      </w:pPr>
      <w:r>
        <w:rPr>
          <w:rStyle w:val="CommentReference"/>
        </w:rPr>
        <w:annotationRef/>
      </w:r>
      <w:r>
        <w:t>Omit unless you include this for all species (but detection not so relevant for Intro).</w:t>
      </w:r>
    </w:p>
  </w:comment>
  <w:comment w:id="37" w:author="Todd W Arnold" w:date="2018-10-30T15:05:00Z" w:initials="TWA">
    <w:p w14:paraId="7D0D1248" w14:textId="77777777" w:rsidR="00AD4B88" w:rsidRDefault="00AD4B88">
      <w:pPr>
        <w:pStyle w:val="CommentText"/>
      </w:pPr>
      <w:r>
        <w:rPr>
          <w:rStyle w:val="CommentReference"/>
        </w:rPr>
        <w:annotationRef/>
      </w:r>
      <w:r>
        <w:t>This is relevant to survey timing, but you’re not making that connection here.</w:t>
      </w:r>
    </w:p>
  </w:comment>
  <w:comment w:id="38" w:author="Todd W Arnold" w:date="2018-10-30T15:05:00Z" w:initials="TWA">
    <w:p w14:paraId="7983467E" w14:textId="77777777" w:rsidR="00AD4B88" w:rsidRDefault="00AD4B88">
      <w:pPr>
        <w:pStyle w:val="CommentText"/>
      </w:pPr>
      <w:r>
        <w:rPr>
          <w:rStyle w:val="CommentReference"/>
        </w:rPr>
        <w:annotationRef/>
      </w:r>
      <w:r>
        <w:t>But infrequent disturbance would presumably create the open sand habitat they prefer.</w:t>
      </w:r>
    </w:p>
  </w:comment>
  <w:comment w:id="39" w:author="Todd W Arnold" w:date="2018-10-30T15:05:00Z" w:initials="TWA">
    <w:p w14:paraId="3C34572B" w14:textId="77777777" w:rsidR="00AD4B88" w:rsidRDefault="00AD4B88">
      <w:pPr>
        <w:pStyle w:val="CommentText"/>
      </w:pPr>
      <w:r>
        <w:rPr>
          <w:rStyle w:val="CommentReference"/>
        </w:rPr>
        <w:annotationRef/>
      </w:r>
      <w:r>
        <w:t>Seek permission to cite whoever said this as “pers. comm.”</w:t>
      </w:r>
    </w:p>
  </w:comment>
  <w:comment w:id="40" w:author="Todd W Arnold" w:date="2018-10-30T15:05:00Z" w:initials="TWA">
    <w:p w14:paraId="3F00EF27" w14:textId="77777777" w:rsidR="00AD4B88" w:rsidRDefault="00AD4B88">
      <w:pPr>
        <w:pStyle w:val="CommentText"/>
      </w:pPr>
      <w:r>
        <w:rPr>
          <w:rStyle w:val="CommentReference"/>
        </w:rPr>
        <w:annotationRef/>
      </w:r>
      <w:r>
        <w:t>Common names?</w:t>
      </w:r>
    </w:p>
  </w:comment>
  <w:comment w:id="43" w:author="Todd W Arnold" w:date="2018-10-30T15:05:00Z" w:initials="TWA">
    <w:p w14:paraId="21E37F8A" w14:textId="77777777" w:rsidR="00AD4B88" w:rsidRDefault="00AD4B88">
      <w:pPr>
        <w:pStyle w:val="CommentText"/>
      </w:pPr>
      <w:r>
        <w:rPr>
          <w:rStyle w:val="CommentReference"/>
        </w:rPr>
        <w:annotationRef/>
      </w:r>
      <w:r>
        <w:t>Try to use first person “Our study” or “My study” as much as possible.</w:t>
      </w:r>
    </w:p>
  </w:comment>
  <w:comment w:id="51" w:author="Todd W Arnold" w:date="2018-10-30T15:05:00Z" w:initials="TWA">
    <w:p w14:paraId="2FA098D7" w14:textId="77777777" w:rsidR="00AD4B88" w:rsidRDefault="00AD4B88">
      <w:pPr>
        <w:pStyle w:val="CommentText"/>
      </w:pPr>
      <w:r>
        <w:rPr>
          <w:rStyle w:val="CommentReference"/>
        </w:rPr>
        <w:annotationRef/>
      </w:r>
      <w:r>
        <w:t>“</w:t>
      </w:r>
      <w:proofErr w:type="gramStart"/>
      <w:r>
        <w:t>but</w:t>
      </w:r>
      <w:proofErr w:type="gramEnd"/>
      <w:r>
        <w:t xml:space="preserve"> surveys during late summer were focused primarily on Leonard’s skippers.”</w:t>
      </w:r>
    </w:p>
  </w:comment>
  <w:comment w:id="56" w:author="Todd W Arnold" w:date="2018-10-30T15:05:00Z" w:initials="TWA">
    <w:p w14:paraId="3F14436D" w14:textId="77777777" w:rsidR="00AD4B88" w:rsidRDefault="00AD4B88">
      <w:pPr>
        <w:pStyle w:val="CommentText"/>
      </w:pPr>
      <w:r>
        <w:rPr>
          <w:rStyle w:val="CommentReference"/>
        </w:rPr>
        <w:annotationRef/>
      </w:r>
      <w:r>
        <w:t>This is an example of something that could be “We”</w:t>
      </w:r>
    </w:p>
  </w:comment>
  <w:comment w:id="57" w:author="Todd W Arnold" w:date="2018-10-30T15:05:00Z" w:initials="TWA">
    <w:p w14:paraId="076B85D7" w14:textId="77777777" w:rsidR="00AD4B88" w:rsidRDefault="00AD4B88">
      <w:pPr>
        <w:pStyle w:val="CommentText"/>
      </w:pPr>
      <w:r>
        <w:rPr>
          <w:rStyle w:val="CommentReference"/>
        </w:rPr>
        <w:annotationRef/>
      </w:r>
      <w:r>
        <w:t>“</w:t>
      </w:r>
      <w:proofErr w:type="gramStart"/>
      <w:r>
        <w:t>did</w:t>
      </w:r>
      <w:proofErr w:type="gramEnd"/>
      <w:r>
        <w:t xml:space="preserve"> not assume population closure”</w:t>
      </w:r>
    </w:p>
  </w:comment>
  <w:comment w:id="58" w:author="Todd W Arnold" w:date="2018-10-30T15:05:00Z" w:initials="TWA">
    <w:p w14:paraId="42FA4965" w14:textId="77777777" w:rsidR="00AD4B88" w:rsidRDefault="00AD4B88">
      <w:pPr>
        <w:pStyle w:val="CommentText"/>
      </w:pPr>
      <w:r>
        <w:rPr>
          <w:rStyle w:val="CommentReference"/>
        </w:rPr>
        <w:annotationRef/>
      </w:r>
      <w:r>
        <w:t>Check date format for target journal (typically day first, then month, for scientific writing). Spelling out months in full or abbreviating first 3 letters are usually journal specific.</w:t>
      </w:r>
    </w:p>
  </w:comment>
  <w:comment w:id="59" w:author="Todd W Arnold" w:date="2018-10-30T15:05:00Z" w:initials="TWA">
    <w:p w14:paraId="16DE7BB0" w14:textId="77777777" w:rsidR="00AF30DD" w:rsidRDefault="00AF30DD">
      <w:pPr>
        <w:pStyle w:val="CommentText"/>
      </w:pPr>
      <w:r>
        <w:rPr>
          <w:rStyle w:val="CommentReference"/>
        </w:rPr>
        <w:annotationRef/>
      </w:r>
      <w:r>
        <w:t>How big?</w:t>
      </w:r>
    </w:p>
  </w:comment>
  <w:comment w:id="60" w:author="Todd W Arnold" w:date="2018-10-30T15:05:00Z" w:initials="TWA">
    <w:p w14:paraId="703BDA2A" w14:textId="77777777" w:rsidR="00AF30DD" w:rsidRDefault="00AF30DD">
      <w:pPr>
        <w:pStyle w:val="CommentText"/>
      </w:pPr>
      <w:r>
        <w:rPr>
          <w:rStyle w:val="CommentReference"/>
        </w:rPr>
        <w:annotationRef/>
      </w:r>
      <w:r>
        <w:t>This would mean it was 50 m in one plot, 55 in the next, 47, etc. The size varies.</w:t>
      </w:r>
    </w:p>
    <w:p w14:paraId="432D652F" w14:textId="77777777" w:rsidR="00AF30DD" w:rsidRDefault="00AF30DD">
      <w:pPr>
        <w:pStyle w:val="CommentText"/>
      </w:pPr>
    </w:p>
    <w:p w14:paraId="3F8F9384" w14:textId="77777777" w:rsidR="00AF30DD" w:rsidRDefault="00AF30DD">
      <w:pPr>
        <w:pStyle w:val="CommentText"/>
      </w:pPr>
      <w:r>
        <w:t>Different if one scale for this measure, another scale for that measure</w:t>
      </w:r>
    </w:p>
  </w:comment>
  <w:comment w:id="64" w:author="Todd W Arnold" w:date="2018-10-30T15:05:00Z" w:initials="TWA">
    <w:p w14:paraId="021B07D2" w14:textId="77777777" w:rsidR="00AF30DD" w:rsidRDefault="00AF30DD">
      <w:pPr>
        <w:pStyle w:val="CommentText"/>
      </w:pPr>
      <w:r>
        <w:rPr>
          <w:rStyle w:val="CommentReference"/>
        </w:rPr>
        <w:annotationRef/>
      </w:r>
      <w:r>
        <w:t>Not clear, 1 m radius circle, 1x1 m square, or what.</w:t>
      </w:r>
    </w:p>
  </w:comment>
  <w:comment w:id="65" w:author="Todd W Arnold" w:date="2018-10-30T15:05:00Z" w:initials="TWA">
    <w:p w14:paraId="6207C719" w14:textId="77777777" w:rsidR="00AF30DD" w:rsidRDefault="00AF30DD">
      <w:pPr>
        <w:pStyle w:val="CommentText"/>
      </w:pPr>
      <w:r>
        <w:rPr>
          <w:rStyle w:val="CommentReference"/>
        </w:rPr>
        <w:annotationRef/>
      </w:r>
      <w:r>
        <w:t>Include precision: e.g. (± 0.5 cm)</w:t>
      </w:r>
    </w:p>
  </w:comment>
  <w:comment w:id="68" w:author="Todd W Arnold" w:date="2018-10-30T15:05:00Z" w:initials="TWA">
    <w:p w14:paraId="5F6DF2AF" w14:textId="77777777" w:rsidR="00AF30DD" w:rsidRDefault="00AF30DD">
      <w:pPr>
        <w:pStyle w:val="CommentText"/>
      </w:pPr>
      <w:r>
        <w:rPr>
          <w:rStyle w:val="CommentReference"/>
        </w:rPr>
        <w:annotationRef/>
      </w:r>
      <w:r>
        <w:t>This presumably applies to all the habitat characteristics and not just the ones in this paragraph?</w:t>
      </w:r>
    </w:p>
  </w:comment>
  <w:comment w:id="70" w:author="Todd W Arnold" w:date="2018-10-30T15:05:00Z" w:initials="TWA">
    <w:p w14:paraId="180403EF" w14:textId="77777777" w:rsidR="00D52576" w:rsidRDefault="00D52576">
      <w:pPr>
        <w:pStyle w:val="CommentText"/>
      </w:pPr>
      <w:r>
        <w:rPr>
          <w:rStyle w:val="CommentReference"/>
        </w:rPr>
        <w:annotationRef/>
      </w:r>
      <w:r>
        <w:t xml:space="preserve">I would use </w:t>
      </w:r>
      <w:proofErr w:type="spellStart"/>
      <w:r>
        <w:t>Royle</w:t>
      </w:r>
      <w:proofErr w:type="spellEnd"/>
      <w:r>
        <w:t xml:space="preserve"> (2004) here instead of this paper. </w:t>
      </w:r>
      <w:proofErr w:type="spellStart"/>
      <w:r>
        <w:t>Kery</w:t>
      </w:r>
      <w:proofErr w:type="spellEnd"/>
      <w:r>
        <w:t xml:space="preserve"> et al (2005, Ecol. </w:t>
      </w:r>
      <w:proofErr w:type="spellStart"/>
      <w:r>
        <w:t>Applic</w:t>
      </w:r>
      <w:proofErr w:type="spellEnd"/>
      <w:r>
        <w:t>.) is also a good one.</w:t>
      </w:r>
    </w:p>
  </w:comment>
  <w:comment w:id="72" w:author="Todd W Arnold" w:date="2018-10-30T15:05:00Z" w:initials="TWA">
    <w:p w14:paraId="6D17B1ED" w14:textId="77777777" w:rsidR="00D52576" w:rsidRDefault="00D52576">
      <w:pPr>
        <w:pStyle w:val="CommentText"/>
      </w:pPr>
      <w:r>
        <w:rPr>
          <w:rStyle w:val="CommentReference"/>
        </w:rPr>
        <w:annotationRef/>
      </w:r>
      <w:r>
        <w:t>This is an “add in” that you could leave out at first, and then describe “open population N-mixture models” as including this component.</w:t>
      </w:r>
    </w:p>
  </w:comment>
  <w:comment w:id="84" w:author="Todd W Arnold" w:date="2018-10-30T15:05:00Z" w:initials="TWA">
    <w:p w14:paraId="4111C397" w14:textId="77777777" w:rsidR="00D52576" w:rsidRDefault="00D52576">
      <w:pPr>
        <w:pStyle w:val="CommentText"/>
      </w:pPr>
      <w:r>
        <w:rPr>
          <w:rStyle w:val="CommentReference"/>
        </w:rPr>
        <w:annotationRef/>
      </w:r>
      <w:r>
        <w:t>Elaborate?</w:t>
      </w:r>
    </w:p>
    <w:p w14:paraId="6189404F" w14:textId="77777777" w:rsidR="00D52576" w:rsidRDefault="00D52576">
      <w:pPr>
        <w:pStyle w:val="CommentText"/>
      </w:pPr>
      <w:r>
        <w:t>“</w:t>
      </w:r>
      <w:proofErr w:type="gramStart"/>
      <w:r>
        <w:t>colonization</w:t>
      </w:r>
      <w:proofErr w:type="gramEnd"/>
      <w:r>
        <w:t xml:space="preserve"> (population establishment at a previously unoccupied site), extinction (loss of all individuals at a previously occupied site), recruitment (gain of individuals at a previously occupied site), and survival (loss of some individuals from a previously occupied site).”</w:t>
      </w:r>
    </w:p>
  </w:comment>
  <w:comment w:id="85" w:author="Todd W Arnold" w:date="2018-10-30T15:05:00Z" w:initials="TWA">
    <w:p w14:paraId="69750956" w14:textId="77777777" w:rsidR="005472FA" w:rsidRDefault="005472FA">
      <w:pPr>
        <w:pStyle w:val="CommentText"/>
      </w:pPr>
      <w:r>
        <w:rPr>
          <w:rStyle w:val="CommentReference"/>
        </w:rPr>
        <w:annotationRef/>
      </w:r>
      <w:r>
        <w:t>Although a two-year study is insufficient to examine factors affecting recruitment and survival, we included these parameters in our models because</w:t>
      </w:r>
      <w:proofErr w:type="gramStart"/>
      <w:r>
        <w:t>..</w:t>
      </w:r>
      <w:proofErr w:type="gramEnd"/>
    </w:p>
  </w:comment>
  <w:comment w:id="86" w:author="Todd W Arnold" w:date="2018-10-30T15:05:00Z" w:initials="TWA">
    <w:p w14:paraId="49F424FF" w14:textId="77777777" w:rsidR="005472FA" w:rsidRDefault="005472FA">
      <w:pPr>
        <w:pStyle w:val="CommentText"/>
      </w:pPr>
      <w:r>
        <w:rPr>
          <w:rStyle w:val="CommentReference"/>
        </w:rPr>
        <w:annotationRef/>
      </w:r>
      <w:r>
        <w:t>Include citation for these assumptions. Barker et al and Link et al. would be good papers to cite on the assumptions, albeit they are critical of these models for not meeting the assumptions.</w:t>
      </w:r>
    </w:p>
  </w:comment>
  <w:comment w:id="87" w:author="Todd W Arnold" w:date="2018-10-30T15:05:00Z" w:initials="TWA">
    <w:p w14:paraId="363C3509" w14:textId="77777777" w:rsidR="005472FA" w:rsidRDefault="005472FA">
      <w:pPr>
        <w:pStyle w:val="CommentText"/>
      </w:pPr>
      <w:r>
        <w:rPr>
          <w:rStyle w:val="CommentReference"/>
        </w:rPr>
        <w:annotationRef/>
      </w:r>
      <w:r>
        <w:t>Among individuals, sites and survey occasions would capture the full nuances of this assumption. You might want to break this sentence into 3 to fully describe each important assumption.</w:t>
      </w:r>
    </w:p>
  </w:comment>
  <w:comment w:id="92" w:author="Todd W Arnold" w:date="2018-10-30T15:05:00Z" w:initials="TWA">
    <w:p w14:paraId="3ECB7169" w14:textId="77777777" w:rsidR="00F909B9" w:rsidRDefault="00F909B9">
      <w:pPr>
        <w:pStyle w:val="CommentText"/>
      </w:pPr>
      <w:r>
        <w:rPr>
          <w:rStyle w:val="CommentReference"/>
        </w:rPr>
        <w:annotationRef/>
      </w:r>
      <w:r>
        <w:t>Recommend numbering all equations for easier reference.</w:t>
      </w:r>
    </w:p>
  </w:comment>
  <w:comment w:id="93" w:author="Todd W Arnold" w:date="2018-10-30T15:05:00Z" w:initials="TWA">
    <w:p w14:paraId="1DCAAC80" w14:textId="77777777" w:rsidR="005472FA" w:rsidRDefault="005472FA">
      <w:pPr>
        <w:pStyle w:val="CommentText"/>
      </w:pPr>
      <w:r>
        <w:rPr>
          <w:rStyle w:val="CommentReference"/>
        </w:rPr>
        <w:annotationRef/>
      </w:r>
      <w:r>
        <w:t>Poisson 0 gives you zero, but it might be simpler to just list 0 here.</w:t>
      </w:r>
    </w:p>
  </w:comment>
  <w:comment w:id="97" w:author="Todd W Arnold" w:date="2018-10-30T15:05:00Z" w:initials="TWA">
    <w:p w14:paraId="03487ECC" w14:textId="77777777" w:rsidR="005472FA" w:rsidRDefault="005472FA">
      <w:pPr>
        <w:pStyle w:val="CommentText"/>
      </w:pPr>
      <w:r>
        <w:rPr>
          <w:rStyle w:val="CommentReference"/>
        </w:rPr>
        <w:annotationRef/>
      </w:r>
      <w:r>
        <w:t xml:space="preserve">If you do this in vector notation (make these bold), you can omit the </w:t>
      </w:r>
      <w:r w:rsidR="00D80DAD">
        <w:t xml:space="preserve">numbered </w:t>
      </w:r>
      <w:r>
        <w:t>subscript</w:t>
      </w:r>
      <w:r w:rsidR="00D80DAD">
        <w:t xml:space="preserve"> and allow that you could have multiple regression coefficients and covariates.</w:t>
      </w:r>
    </w:p>
  </w:comment>
  <w:comment w:id="102" w:author="Todd W Arnold" w:date="2018-10-30T15:05:00Z" w:initials="TWA">
    <w:p w14:paraId="0F3518DA" w14:textId="77777777" w:rsidR="00D80DAD" w:rsidRDefault="00D80DAD">
      <w:pPr>
        <w:pStyle w:val="CommentText"/>
      </w:pPr>
      <w:r>
        <w:rPr>
          <w:rStyle w:val="CommentReference"/>
        </w:rPr>
        <w:annotationRef/>
      </w:r>
      <w:r>
        <w:t xml:space="preserve">Good, but define ω and γ here too. And need to introduce the idea of conducting </w:t>
      </w:r>
      <w:proofErr w:type="spellStart"/>
      <w:r>
        <w:t>i</w:t>
      </w:r>
      <w:proofErr w:type="spellEnd"/>
      <w:r>
        <w:t xml:space="preserve"> replicate surveys for each h and t.</w:t>
      </w:r>
    </w:p>
  </w:comment>
  <w:comment w:id="109" w:author="Todd W Arnold" w:date="2018-10-30T15:05:00Z" w:initials="TWA">
    <w:p w14:paraId="03071448" w14:textId="77777777" w:rsidR="00D80DAD" w:rsidRDefault="00D80DAD">
      <w:pPr>
        <w:pStyle w:val="CommentText"/>
      </w:pPr>
      <w:r>
        <w:rPr>
          <w:rStyle w:val="CommentReference"/>
        </w:rPr>
        <w:annotationRef/>
      </w:r>
      <w:r>
        <w:t>Explain the last equation as a logistic regression equation to predict the per capita detection probability.</w:t>
      </w:r>
    </w:p>
  </w:comment>
  <w:comment w:id="111" w:author="Todd W Arnold" w:date="2018-10-30T15:05:00Z" w:initials="TWA">
    <w:p w14:paraId="41A1B14C" w14:textId="77777777" w:rsidR="00F909B9" w:rsidRDefault="00F909B9">
      <w:pPr>
        <w:pStyle w:val="CommentText"/>
      </w:pPr>
      <w:r>
        <w:rPr>
          <w:rStyle w:val="CommentReference"/>
        </w:rPr>
        <w:annotationRef/>
      </w:r>
      <w:r>
        <w:t>I recommend elaborating a fair bit on this and running through the calculations that led you to maximum number of predictor variables per analysis.</w:t>
      </w:r>
    </w:p>
  </w:comment>
  <w:comment w:id="114" w:author="Todd W Arnold" w:date="2018-10-30T15:05:00Z" w:initials="TWA">
    <w:p w14:paraId="731B91B7" w14:textId="77777777" w:rsidR="00F909B9" w:rsidRDefault="00F909B9">
      <w:pPr>
        <w:pStyle w:val="CommentText"/>
      </w:pPr>
      <w:r>
        <w:rPr>
          <w:rStyle w:val="CommentReference"/>
        </w:rPr>
        <w:annotationRef/>
      </w:r>
      <w:r>
        <w:t xml:space="preserve">I would put this part before covariate selection (it is basically helping you select the appropriate model structure). Then you select covariates to add to that structure, using </w:t>
      </w:r>
      <w:proofErr w:type="spellStart"/>
      <w:r>
        <w:t>Giuidice</w:t>
      </w:r>
      <w:proofErr w:type="spellEnd"/>
      <w:r>
        <w:t xml:space="preserve"> et al for guidance on allowable number of parameters.</w:t>
      </w:r>
    </w:p>
  </w:comment>
  <w:comment w:id="128" w:author="Todd W Arnold" w:date="2018-10-30T15:05:00Z" w:initials="TWA">
    <w:p w14:paraId="03B219E9" w14:textId="77777777" w:rsidR="00774B1D" w:rsidRDefault="00774B1D">
      <w:pPr>
        <w:pStyle w:val="CommentText"/>
      </w:pPr>
      <w:r>
        <w:rPr>
          <w:rStyle w:val="CommentReference"/>
        </w:rPr>
        <w:annotationRef/>
      </w:r>
      <w:r>
        <w:t>The difference between N (abundance including zeroes) and N-hat (abundance excluding zeroes) is potentially confusing and I wonder if you shouldn’t have a different symbol than N-hat.</w:t>
      </w:r>
    </w:p>
  </w:comment>
  <w:comment w:id="129" w:author="Todd W Arnold" w:date="2018-10-30T15:05:00Z" w:initials="TWA">
    <w:p w14:paraId="6298C002" w14:textId="77777777" w:rsidR="00774B1D" w:rsidRDefault="00774B1D">
      <w:pPr>
        <w:pStyle w:val="CommentText"/>
      </w:pPr>
      <w:r>
        <w:rPr>
          <w:rStyle w:val="CommentReference"/>
        </w:rPr>
        <w:annotationRef/>
      </w:r>
      <w:r>
        <w:t>Rest of the paragraph and Methods section is past tense, so easier if you just stay in past tense (although mathematical statements should be true in past, present and future tenses).</w:t>
      </w:r>
    </w:p>
  </w:comment>
  <w:comment w:id="162" w:author="Todd W Arnold" w:date="2018-10-30T15:05:00Z" w:initials="TWA">
    <w:p w14:paraId="190AE7B1" w14:textId="77777777" w:rsidR="00BD7E2D" w:rsidRDefault="00BD7E2D">
      <w:pPr>
        <w:pStyle w:val="CommentText"/>
      </w:pPr>
      <w:r>
        <w:rPr>
          <w:rStyle w:val="CommentReference"/>
        </w:rPr>
        <w:annotationRef/>
      </w:r>
      <w:r>
        <w:t>You have Results for snakes, they just weren’t sufficient for analysis. But I still recommend you summarize them as Results. Number of detections on number of plots for each species. Maybe dispense with snakes first, but keep order consistent with how you present them in other sections, so maybe they should come after the birds. Short and sweet, but keep the data in here.</w:t>
      </w:r>
    </w:p>
  </w:comment>
  <w:comment w:id="163" w:author="Todd W Arnold" w:date="2018-10-30T15:05:00Z" w:initials="TWA">
    <w:p w14:paraId="52673868" w14:textId="77777777" w:rsidR="003E7D74" w:rsidRDefault="003E7D74">
      <w:pPr>
        <w:pStyle w:val="CommentText"/>
      </w:pPr>
      <w:r>
        <w:rPr>
          <w:rStyle w:val="CommentReference"/>
        </w:rPr>
        <w:annotationRef/>
      </w:r>
      <w:r>
        <w:t xml:space="preserve">Start each species section with some descriptive material. </w:t>
      </w:r>
    </w:p>
    <w:p w14:paraId="5CEBD614" w14:textId="77777777" w:rsidR="003E7D74" w:rsidRDefault="003E7D74">
      <w:pPr>
        <w:pStyle w:val="CommentText"/>
      </w:pPr>
      <w:r>
        <w:t xml:space="preserve">“Lark sparrows were detected during ## surveys on ## sites. Mean predicted abundance was 1.30 (85% CI 0.64-2.03) per plot.” </w:t>
      </w:r>
    </w:p>
    <w:p w14:paraId="5E80B779" w14:textId="77777777" w:rsidR="003E7D74" w:rsidRDefault="003E7D74">
      <w:pPr>
        <w:pStyle w:val="CommentText"/>
      </w:pPr>
      <w:r>
        <w:t>[</w:t>
      </w:r>
      <w:proofErr w:type="gramStart"/>
      <w:r>
        <w:t>you</w:t>
      </w:r>
      <w:proofErr w:type="gramEnd"/>
      <w:r>
        <w:t xml:space="preserve"> can always get overall mean from the null model by exponent of the intercept and 85% CI]</w:t>
      </w:r>
    </w:p>
  </w:comment>
  <w:comment w:id="164" w:author="Todd W Arnold" w:date="2018-10-30T15:05:00Z" w:initials="TWA">
    <w:p w14:paraId="0B0B809D" w14:textId="77777777" w:rsidR="003E7D74" w:rsidRDefault="003E7D74">
      <w:pPr>
        <w:pStyle w:val="CommentText"/>
      </w:pPr>
      <w:r>
        <w:rPr>
          <w:rStyle w:val="CommentReference"/>
        </w:rPr>
        <w:annotationRef/>
      </w:r>
      <w:r>
        <w:t xml:space="preserve">Did you consider 2 or 3 variable abundance models? You don’t specifically discount them in the methods, so readers will wonder why not both variables at once? </w:t>
      </w:r>
    </w:p>
  </w:comment>
  <w:comment w:id="166" w:author="Todd W Arnold" w:date="2018-10-30T15:05:00Z" w:initials="TWA">
    <w:p w14:paraId="5351D0D7" w14:textId="77777777" w:rsidR="003E7D74" w:rsidRDefault="003E7D74">
      <w:pPr>
        <w:pStyle w:val="CommentText"/>
      </w:pPr>
      <w:r>
        <w:rPr>
          <w:rStyle w:val="CommentReference"/>
        </w:rPr>
        <w:annotationRef/>
      </w:r>
      <w:r>
        <w:t xml:space="preserve">Note: I </w:t>
      </w:r>
      <w:proofErr w:type="spellStart"/>
      <w:r>
        <w:t>unbolded</w:t>
      </w:r>
      <w:proofErr w:type="spellEnd"/>
      <w:r>
        <w:t xml:space="preserve"> the intercept terms without using track changes. An intercept overlapping or not overlapping 0 is meaningless, but for the slope coefficients it is meaningful.</w:t>
      </w:r>
    </w:p>
  </w:comment>
  <w:comment w:id="169" w:author="Todd W Arnold" w:date="2018-10-30T15:05:00Z" w:initials="TWA">
    <w:p w14:paraId="04C59EBA" w14:textId="77777777" w:rsidR="003E7D74" w:rsidRDefault="003E7D74">
      <w:pPr>
        <w:pStyle w:val="CommentText"/>
      </w:pPr>
      <w:r>
        <w:rPr>
          <w:rStyle w:val="CommentReference"/>
        </w:rPr>
        <w:annotationRef/>
      </w:r>
      <w:r>
        <w:t>Use prediction interval? (</w:t>
      </w:r>
      <w:proofErr w:type="gramStart"/>
      <w:r>
        <w:t>but</w:t>
      </w:r>
      <w:proofErr w:type="gramEnd"/>
      <w:r>
        <w:t xml:space="preserve"> make sure you can explain it)</w:t>
      </w:r>
    </w:p>
  </w:comment>
  <w:comment w:id="170" w:author="Todd W Arnold" w:date="2018-10-30T15:05:00Z" w:initials="TWA">
    <w:p w14:paraId="2C66F826" w14:textId="77777777" w:rsidR="00BD7E2D" w:rsidRDefault="00BD7E2D">
      <w:pPr>
        <w:pStyle w:val="CommentText"/>
      </w:pPr>
      <w:r>
        <w:rPr>
          <w:rStyle w:val="CommentReference"/>
        </w:rPr>
        <w:annotationRef/>
      </w:r>
      <w:r>
        <w:t>Start with 1-2 sentences on number of times seen on X plots, and mean abundance from the null model (you could also report mean detection from the null model, given you are Results sparse here).</w:t>
      </w:r>
    </w:p>
  </w:comment>
  <w:comment w:id="172" w:author="Todd W Arnold" w:date="2018-10-30T15:05:00Z" w:initials="TWA">
    <w:p w14:paraId="054A9496" w14:textId="77777777" w:rsidR="00BD7E2D" w:rsidRDefault="00BD7E2D">
      <w:pPr>
        <w:pStyle w:val="CommentText"/>
      </w:pPr>
      <w:r>
        <w:rPr>
          <w:rStyle w:val="CommentReference"/>
        </w:rPr>
        <w:annotationRef/>
      </w:r>
      <w:r>
        <w:t>Selected by AIC albeit barely. Let the effect size graph tell the story that the effect wasn’t as strong as it was for lark sparrows (and you can amplify that in the Discussion).</w:t>
      </w:r>
    </w:p>
  </w:comment>
  <w:comment w:id="174" w:author="Todd W Arnold" w:date="2018-10-30T15:05:00Z" w:initials="TWA">
    <w:p w14:paraId="1932FC9C" w14:textId="77777777" w:rsidR="00BD7E2D" w:rsidRDefault="00BD7E2D">
      <w:pPr>
        <w:pStyle w:val="CommentText"/>
      </w:pPr>
      <w:r>
        <w:rPr>
          <w:rStyle w:val="CommentReference"/>
        </w:rPr>
        <w:annotationRef/>
      </w:r>
      <w:r>
        <w:t>Omit unless you provide this graph.</w:t>
      </w:r>
    </w:p>
  </w:comment>
  <w:comment w:id="175" w:author="Todd W Arnold" w:date="2018-10-30T15:05:00Z" w:initials="TWA">
    <w:p w14:paraId="5411B667" w14:textId="77777777" w:rsidR="00BD7E2D" w:rsidRDefault="00BD7E2D">
      <w:pPr>
        <w:pStyle w:val="CommentText"/>
      </w:pPr>
      <w:r>
        <w:rPr>
          <w:rStyle w:val="CommentReference"/>
        </w:rPr>
        <w:annotationRef/>
      </w:r>
      <w:r>
        <w:t>Less subjective sounding than “we selected” because you allowed the modeling process to select the variables.</w:t>
      </w:r>
    </w:p>
  </w:comment>
  <w:comment w:id="179" w:author="Todd W Arnold" w:date="2018-10-30T15:05:00Z" w:initials="TWA">
    <w:p w14:paraId="468F5D11" w14:textId="77777777" w:rsidR="00BD7E2D" w:rsidRDefault="00BD7E2D">
      <w:pPr>
        <w:pStyle w:val="CommentText"/>
      </w:pPr>
      <w:r>
        <w:rPr>
          <w:rStyle w:val="CommentReference"/>
        </w:rPr>
        <w:annotationRef/>
      </w:r>
      <w:r>
        <w:t>I would switch order and put occupancy first and abundance last, since abundance is always conditional on occupancy. Same goes for next sentence.</w:t>
      </w:r>
    </w:p>
  </w:comment>
  <w:comment w:id="183" w:author="Todd W Arnold" w:date="2018-10-30T15:05:00Z" w:initials="TWA">
    <w:p w14:paraId="04F2323E" w14:textId="77777777" w:rsidR="003C74DA" w:rsidRDefault="003C74DA">
      <w:pPr>
        <w:pStyle w:val="CommentText"/>
      </w:pPr>
      <w:r>
        <w:rPr>
          <w:rStyle w:val="CommentReference"/>
        </w:rPr>
        <w:annotationRef/>
      </w:r>
      <w:r>
        <w:t xml:space="preserve">Since these two tables are simply for variable selection for the next step, perhaps they could be combined and the only things that matter are the columns of beta1’s for the regression coefficients on the habitat covariates. </w:t>
      </w:r>
    </w:p>
  </w:comment>
  <w:comment w:id="185" w:author="Todd W Arnold" w:date="2018-10-30T15:05:00Z" w:initials="TWA">
    <w:p w14:paraId="5A7E1890" w14:textId="77777777" w:rsidR="00BA3196" w:rsidRDefault="00BA3196">
      <w:pPr>
        <w:pStyle w:val="CommentText"/>
      </w:pPr>
      <w:r>
        <w:rPr>
          <w:rStyle w:val="CommentReference"/>
        </w:rPr>
        <w:annotationRef/>
      </w:r>
      <w:r>
        <w:t xml:space="preserve">It doesn’t make sense to bold intercepts (and survival and recruitment are intercepts). Because </w:t>
      </w:r>
      <w:proofErr w:type="gramStart"/>
      <w:r>
        <w:t>log(</w:t>
      </w:r>
      <w:proofErr w:type="gramEnd"/>
      <w:r>
        <w:t>1) = 0, a significant intercept is simply saying mean abundance doesn’t include 1. For detection and survival, it’s saying it doesn’t include 0.5.</w:t>
      </w:r>
    </w:p>
  </w:comment>
  <w:comment w:id="190" w:author="Todd W Arnold" w:date="2018-10-30T15:05:00Z" w:initials="TWA">
    <w:p w14:paraId="32813450" w14:textId="77777777" w:rsidR="003C74DA" w:rsidRDefault="003C74DA">
      <w:pPr>
        <w:pStyle w:val="CommentText"/>
      </w:pPr>
      <w:r>
        <w:rPr>
          <w:rStyle w:val="CommentReference"/>
        </w:rPr>
        <w:annotationRef/>
      </w:r>
      <w:r>
        <w:t>Same comments. Summarize something about the data first. Treat occupancy before you treat abundance.</w:t>
      </w:r>
    </w:p>
  </w:comment>
  <w:comment w:id="194" w:author="Todd W Arnold" w:date="2018-10-30T15:05:00Z" w:initials="TWA">
    <w:p w14:paraId="21C0BF66" w14:textId="77777777" w:rsidR="003C74DA" w:rsidRDefault="003C74DA">
      <w:pPr>
        <w:pStyle w:val="CommentText"/>
      </w:pPr>
      <w:r>
        <w:rPr>
          <w:rStyle w:val="CommentReference"/>
        </w:rPr>
        <w:annotationRef/>
      </w:r>
      <w:r>
        <w:t>Rather than say it this way, include the first part of the sentence and report the 85% CRI in parentheses, rather than the SD.</w:t>
      </w:r>
    </w:p>
  </w:comment>
  <w:comment w:id="195" w:author="Todd W Arnold" w:date="2018-10-30T15:05:00Z" w:initials="TWA">
    <w:p w14:paraId="7A7B79D4" w14:textId="77777777" w:rsidR="003C74DA" w:rsidRDefault="003C74DA">
      <w:pPr>
        <w:pStyle w:val="CommentText"/>
      </w:pPr>
      <w:r>
        <w:rPr>
          <w:rStyle w:val="CommentReference"/>
        </w:rPr>
        <w:annotationRef/>
      </w:r>
      <w:r>
        <w:t>Wording. Try to find similar published examples and emulate their wording.</w:t>
      </w:r>
    </w:p>
  </w:comment>
  <w:comment w:id="196" w:author="Todd W Arnold" w:date="2018-10-30T15:05:00Z" w:initials="TWA">
    <w:p w14:paraId="6DFDA8AF" w14:textId="77777777" w:rsidR="003C74DA" w:rsidRDefault="003C74DA">
      <w:pPr>
        <w:pStyle w:val="CommentText"/>
      </w:pPr>
      <w:r>
        <w:rPr>
          <w:rStyle w:val="CommentReference"/>
        </w:rPr>
        <w:annotationRef/>
      </w:r>
      <w:r>
        <w:t>With the exception of snakes, which had too little data for analysis, we…</w:t>
      </w:r>
    </w:p>
  </w:comment>
  <w:comment w:id="199" w:author="Todd W Arnold" w:date="2018-10-30T15:05:00Z" w:initials="TWA">
    <w:p w14:paraId="373D265B" w14:textId="77777777" w:rsidR="003C74DA" w:rsidRDefault="003C74DA">
      <w:pPr>
        <w:pStyle w:val="CommentText"/>
      </w:pPr>
      <w:r>
        <w:rPr>
          <w:rStyle w:val="CommentReference"/>
        </w:rPr>
        <w:annotationRef/>
      </w:r>
      <w:r>
        <w:t>This isn’t a frequentist analysis, so I would simply avoid the word significant.</w:t>
      </w:r>
    </w:p>
  </w:comment>
  <w:comment w:id="201" w:author="Todd W Arnold" w:date="2018-10-30T15:05:00Z" w:initials="TWA">
    <w:p w14:paraId="3FF53060" w14:textId="77777777" w:rsidR="002C4736" w:rsidRDefault="002C4736">
      <w:pPr>
        <w:pStyle w:val="CommentText"/>
      </w:pPr>
      <w:r>
        <w:rPr>
          <w:rStyle w:val="CommentReference"/>
        </w:rPr>
        <w:annotationRef/>
      </w:r>
      <w:r>
        <w:t>If you build the linkage to variables that were identified in the original proposal, you can add the words “a priori”, which makes the results that much stronger.</w:t>
      </w:r>
    </w:p>
  </w:comment>
  <w:comment w:id="204" w:author="Todd W Arnold" w:date="2018-10-30T15:05:00Z" w:initials="TWA">
    <w:p w14:paraId="3C4D9902" w14:textId="77777777" w:rsidR="002C4736" w:rsidRDefault="002C4736">
      <w:pPr>
        <w:pStyle w:val="CommentText"/>
      </w:pPr>
      <w:r>
        <w:rPr>
          <w:rStyle w:val="CommentReference"/>
        </w:rPr>
        <w:annotationRef/>
      </w:r>
      <w:r>
        <w:t>1 word vs. 4</w:t>
      </w:r>
    </w:p>
  </w:comment>
  <w:comment w:id="213" w:author="Todd W Arnold" w:date="2018-10-30T15:05:00Z" w:initials="TWA">
    <w:p w14:paraId="07F3BC2B" w14:textId="77777777" w:rsidR="002C4736" w:rsidRDefault="002C4736">
      <w:pPr>
        <w:pStyle w:val="CommentText"/>
      </w:pPr>
      <w:r>
        <w:rPr>
          <w:rStyle w:val="CommentReference"/>
        </w:rPr>
        <w:annotationRef/>
      </w:r>
      <w:r>
        <w:t>Missing word?</w:t>
      </w:r>
    </w:p>
  </w:comment>
  <w:comment w:id="218" w:author="Todd W Arnold" w:date="2018-10-30T15:05:00Z" w:initials="TWA">
    <w:p w14:paraId="2C867A51" w14:textId="77777777" w:rsidR="002C4736" w:rsidRDefault="002C4736">
      <w:pPr>
        <w:pStyle w:val="CommentText"/>
      </w:pPr>
      <w:r>
        <w:rPr>
          <w:rStyle w:val="CommentReference"/>
        </w:rPr>
        <w:annotationRef/>
      </w:r>
      <w:r>
        <w:t>These 2 words are almost always fluff- you can omit them with no loss of meaning.</w:t>
      </w:r>
    </w:p>
  </w:comment>
  <w:comment w:id="220" w:author="Todd W Arnold" w:date="2018-10-30T15:05:00Z" w:initials="TWA">
    <w:p w14:paraId="3E0F2DD9" w14:textId="77777777" w:rsidR="002C4736" w:rsidRDefault="002C4736">
      <w:pPr>
        <w:pStyle w:val="CommentText"/>
      </w:pPr>
      <w:r>
        <w:rPr>
          <w:rStyle w:val="CommentReference"/>
        </w:rPr>
        <w:annotationRef/>
      </w:r>
      <w:proofErr w:type="spellStart"/>
      <w:r>
        <w:t>Refugia</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CEFCA2" w15:done="0"/>
  <w15:commentEx w15:paraId="7EBEC38A" w15:done="0"/>
  <w15:commentEx w15:paraId="77608C86" w15:done="0"/>
  <w15:commentEx w15:paraId="4DFBF993" w15:done="0"/>
  <w15:commentEx w15:paraId="56A250D8" w15:done="0"/>
  <w15:commentEx w15:paraId="2C046382" w15:done="0"/>
  <w15:commentEx w15:paraId="3F6A416D" w15:done="0"/>
  <w15:commentEx w15:paraId="6A5CCC36" w15:done="0"/>
  <w15:commentEx w15:paraId="051316C0" w15:done="0"/>
  <w15:commentEx w15:paraId="485C8324" w15:done="0"/>
  <w15:commentEx w15:paraId="201FC92E" w15:done="0"/>
  <w15:commentEx w15:paraId="7E75C006" w15:done="0"/>
  <w15:commentEx w15:paraId="0654AFFA" w15:done="0"/>
  <w15:commentEx w15:paraId="79EFBECB" w15:done="0"/>
  <w15:commentEx w15:paraId="7D775BB1" w15:done="0"/>
  <w15:commentEx w15:paraId="67058F82" w15:done="0"/>
  <w15:commentEx w15:paraId="5B5F51F4" w15:done="0"/>
  <w15:commentEx w15:paraId="72D7F4C6" w15:done="0"/>
  <w15:commentEx w15:paraId="61D648CA" w15:done="0"/>
  <w15:commentEx w15:paraId="74B346C5" w15:done="0"/>
  <w15:commentEx w15:paraId="1CAEE828" w15:done="0"/>
  <w15:commentEx w15:paraId="7D0D1248" w15:done="0"/>
  <w15:commentEx w15:paraId="7983467E" w15:done="0"/>
  <w15:commentEx w15:paraId="3C34572B" w15:done="0"/>
  <w15:commentEx w15:paraId="3F00EF27" w15:done="0"/>
  <w15:commentEx w15:paraId="21E37F8A" w15:done="0"/>
  <w15:commentEx w15:paraId="2FA098D7" w15:done="0"/>
  <w15:commentEx w15:paraId="3F14436D" w15:done="0"/>
  <w15:commentEx w15:paraId="076B85D7" w15:done="0"/>
  <w15:commentEx w15:paraId="42FA4965" w15:done="0"/>
  <w15:commentEx w15:paraId="16DE7BB0" w15:done="0"/>
  <w15:commentEx w15:paraId="3F8F9384" w15:done="0"/>
  <w15:commentEx w15:paraId="021B07D2" w15:done="0"/>
  <w15:commentEx w15:paraId="6207C719" w15:done="0"/>
  <w15:commentEx w15:paraId="5F6DF2AF" w15:done="0"/>
  <w15:commentEx w15:paraId="180403EF" w15:done="0"/>
  <w15:commentEx w15:paraId="6D17B1ED" w15:done="0"/>
  <w15:commentEx w15:paraId="6189404F" w15:done="0"/>
  <w15:commentEx w15:paraId="69750956" w15:done="0"/>
  <w15:commentEx w15:paraId="49F424FF" w15:done="0"/>
  <w15:commentEx w15:paraId="363C3509" w15:done="0"/>
  <w15:commentEx w15:paraId="3ECB7169" w15:done="0"/>
  <w15:commentEx w15:paraId="1DCAAC80" w15:done="0"/>
  <w15:commentEx w15:paraId="03487ECC" w15:done="0"/>
  <w15:commentEx w15:paraId="0F3518DA" w15:done="0"/>
  <w15:commentEx w15:paraId="03071448" w15:done="0"/>
  <w15:commentEx w15:paraId="41A1B14C" w15:done="0"/>
  <w15:commentEx w15:paraId="731B91B7" w15:done="0"/>
  <w15:commentEx w15:paraId="03B219E9" w15:done="0"/>
  <w15:commentEx w15:paraId="6298C002" w15:done="0"/>
  <w15:commentEx w15:paraId="190AE7B1" w15:done="0"/>
  <w15:commentEx w15:paraId="5E80B779" w15:done="0"/>
  <w15:commentEx w15:paraId="0B0B809D" w15:done="0"/>
  <w15:commentEx w15:paraId="5351D0D7" w15:done="0"/>
  <w15:commentEx w15:paraId="04C59EBA" w15:done="0"/>
  <w15:commentEx w15:paraId="2C66F826" w15:done="0"/>
  <w15:commentEx w15:paraId="054A9496" w15:done="0"/>
  <w15:commentEx w15:paraId="1932FC9C" w15:done="0"/>
  <w15:commentEx w15:paraId="5411B667" w15:done="0"/>
  <w15:commentEx w15:paraId="468F5D11" w15:done="0"/>
  <w15:commentEx w15:paraId="04F2323E" w15:done="0"/>
  <w15:commentEx w15:paraId="5A7E1890" w15:done="0"/>
  <w15:commentEx w15:paraId="32813450" w15:done="0"/>
  <w15:commentEx w15:paraId="21C0BF66" w15:done="0"/>
  <w15:commentEx w15:paraId="7A7B79D4" w15:done="0"/>
  <w15:commentEx w15:paraId="6DFDA8AF" w15:done="0"/>
  <w15:commentEx w15:paraId="373D265B" w15:done="0"/>
  <w15:commentEx w15:paraId="3FF53060" w15:done="0"/>
  <w15:commentEx w15:paraId="3C4D9902" w15:done="0"/>
  <w15:commentEx w15:paraId="07F3BC2B" w15:done="0"/>
  <w15:commentEx w15:paraId="2C867A51" w15:done="0"/>
  <w15:commentEx w15:paraId="3E0F2DD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2EB5"/>
    <w:rsid w:val="00004DE7"/>
    <w:rsid w:val="0000517E"/>
    <w:rsid w:val="0000693D"/>
    <w:rsid w:val="00007B89"/>
    <w:rsid w:val="00012519"/>
    <w:rsid w:val="00012B22"/>
    <w:rsid w:val="00021202"/>
    <w:rsid w:val="00026601"/>
    <w:rsid w:val="00026EF5"/>
    <w:rsid w:val="00027499"/>
    <w:rsid w:val="00027F33"/>
    <w:rsid w:val="00032327"/>
    <w:rsid w:val="000357D8"/>
    <w:rsid w:val="00036B39"/>
    <w:rsid w:val="0005367D"/>
    <w:rsid w:val="000542E8"/>
    <w:rsid w:val="00056541"/>
    <w:rsid w:val="00060925"/>
    <w:rsid w:val="00061489"/>
    <w:rsid w:val="000625B2"/>
    <w:rsid w:val="00064089"/>
    <w:rsid w:val="000709A1"/>
    <w:rsid w:val="00080E06"/>
    <w:rsid w:val="00085005"/>
    <w:rsid w:val="000850BF"/>
    <w:rsid w:val="00085AD1"/>
    <w:rsid w:val="000871D8"/>
    <w:rsid w:val="000A5C75"/>
    <w:rsid w:val="000E19BD"/>
    <w:rsid w:val="000E4049"/>
    <w:rsid w:val="000E7157"/>
    <w:rsid w:val="000F1799"/>
    <w:rsid w:val="000F23FF"/>
    <w:rsid w:val="000F5110"/>
    <w:rsid w:val="000F77A9"/>
    <w:rsid w:val="00105193"/>
    <w:rsid w:val="00110BEE"/>
    <w:rsid w:val="0011393B"/>
    <w:rsid w:val="0012118B"/>
    <w:rsid w:val="00130D27"/>
    <w:rsid w:val="00134FF7"/>
    <w:rsid w:val="001446B1"/>
    <w:rsid w:val="001504C7"/>
    <w:rsid w:val="001520F6"/>
    <w:rsid w:val="00152F05"/>
    <w:rsid w:val="0015495C"/>
    <w:rsid w:val="0016183D"/>
    <w:rsid w:val="00182FEA"/>
    <w:rsid w:val="00186A94"/>
    <w:rsid w:val="001912D4"/>
    <w:rsid w:val="00191A3E"/>
    <w:rsid w:val="00193C65"/>
    <w:rsid w:val="0019529E"/>
    <w:rsid w:val="001A667E"/>
    <w:rsid w:val="001B14FB"/>
    <w:rsid w:val="001B2A38"/>
    <w:rsid w:val="001B6D64"/>
    <w:rsid w:val="001B7CEE"/>
    <w:rsid w:val="001C2D3F"/>
    <w:rsid w:val="001C7DE6"/>
    <w:rsid w:val="001C7F74"/>
    <w:rsid w:val="001D4B03"/>
    <w:rsid w:val="001E2531"/>
    <w:rsid w:val="001E4AB7"/>
    <w:rsid w:val="001F140F"/>
    <w:rsid w:val="00204E91"/>
    <w:rsid w:val="00204EEB"/>
    <w:rsid w:val="0021169B"/>
    <w:rsid w:val="0021261A"/>
    <w:rsid w:val="00214065"/>
    <w:rsid w:val="00214505"/>
    <w:rsid w:val="00215785"/>
    <w:rsid w:val="00234D8C"/>
    <w:rsid w:val="002371C0"/>
    <w:rsid w:val="0024335F"/>
    <w:rsid w:val="00244793"/>
    <w:rsid w:val="00247408"/>
    <w:rsid w:val="00250ADE"/>
    <w:rsid w:val="002528E8"/>
    <w:rsid w:val="0026225F"/>
    <w:rsid w:val="0026311A"/>
    <w:rsid w:val="00265094"/>
    <w:rsid w:val="00265982"/>
    <w:rsid w:val="00266C7F"/>
    <w:rsid w:val="00266D3F"/>
    <w:rsid w:val="00266D7F"/>
    <w:rsid w:val="00275F45"/>
    <w:rsid w:val="002778E3"/>
    <w:rsid w:val="002842F2"/>
    <w:rsid w:val="0028697E"/>
    <w:rsid w:val="002929EA"/>
    <w:rsid w:val="00295D54"/>
    <w:rsid w:val="002B326C"/>
    <w:rsid w:val="002B3A2B"/>
    <w:rsid w:val="002B4A35"/>
    <w:rsid w:val="002B7E70"/>
    <w:rsid w:val="002C3148"/>
    <w:rsid w:val="002C4736"/>
    <w:rsid w:val="002E7EAC"/>
    <w:rsid w:val="003026CC"/>
    <w:rsid w:val="00306D62"/>
    <w:rsid w:val="00310202"/>
    <w:rsid w:val="00321590"/>
    <w:rsid w:val="00325B77"/>
    <w:rsid w:val="003419C2"/>
    <w:rsid w:val="00346324"/>
    <w:rsid w:val="00355A3D"/>
    <w:rsid w:val="00357842"/>
    <w:rsid w:val="00362B95"/>
    <w:rsid w:val="003661F5"/>
    <w:rsid w:val="003720A4"/>
    <w:rsid w:val="00375AD5"/>
    <w:rsid w:val="00381769"/>
    <w:rsid w:val="00385416"/>
    <w:rsid w:val="00391B49"/>
    <w:rsid w:val="003A193E"/>
    <w:rsid w:val="003A214B"/>
    <w:rsid w:val="003A3B95"/>
    <w:rsid w:val="003B3A50"/>
    <w:rsid w:val="003B4BE0"/>
    <w:rsid w:val="003B6F3F"/>
    <w:rsid w:val="003B7D76"/>
    <w:rsid w:val="003C6932"/>
    <w:rsid w:val="003C74DA"/>
    <w:rsid w:val="003D57AF"/>
    <w:rsid w:val="003E327C"/>
    <w:rsid w:val="003E4737"/>
    <w:rsid w:val="003E7D74"/>
    <w:rsid w:val="003F1A57"/>
    <w:rsid w:val="003F426E"/>
    <w:rsid w:val="003F5E75"/>
    <w:rsid w:val="003F6895"/>
    <w:rsid w:val="003F6E95"/>
    <w:rsid w:val="003F78DA"/>
    <w:rsid w:val="003F7A8A"/>
    <w:rsid w:val="004078FC"/>
    <w:rsid w:val="00407F35"/>
    <w:rsid w:val="00411412"/>
    <w:rsid w:val="00411E5F"/>
    <w:rsid w:val="004129B5"/>
    <w:rsid w:val="004203BE"/>
    <w:rsid w:val="00422190"/>
    <w:rsid w:val="004335BC"/>
    <w:rsid w:val="004341AB"/>
    <w:rsid w:val="00440059"/>
    <w:rsid w:val="0044386F"/>
    <w:rsid w:val="0044788E"/>
    <w:rsid w:val="00451CE5"/>
    <w:rsid w:val="00464B43"/>
    <w:rsid w:val="00474392"/>
    <w:rsid w:val="00474E91"/>
    <w:rsid w:val="00476F4A"/>
    <w:rsid w:val="004771E0"/>
    <w:rsid w:val="0048009D"/>
    <w:rsid w:val="00482C4A"/>
    <w:rsid w:val="004834C6"/>
    <w:rsid w:val="00486C50"/>
    <w:rsid w:val="004875CE"/>
    <w:rsid w:val="00492140"/>
    <w:rsid w:val="00497B21"/>
    <w:rsid w:val="004B5B68"/>
    <w:rsid w:val="004C335E"/>
    <w:rsid w:val="004D7A78"/>
    <w:rsid w:val="004F08FD"/>
    <w:rsid w:val="004F17EB"/>
    <w:rsid w:val="004F3B92"/>
    <w:rsid w:val="00501424"/>
    <w:rsid w:val="00506D41"/>
    <w:rsid w:val="00507B17"/>
    <w:rsid w:val="00523143"/>
    <w:rsid w:val="00526FC0"/>
    <w:rsid w:val="00531F17"/>
    <w:rsid w:val="005354FE"/>
    <w:rsid w:val="005364F3"/>
    <w:rsid w:val="00537B45"/>
    <w:rsid w:val="005436B9"/>
    <w:rsid w:val="005472FA"/>
    <w:rsid w:val="00550C2F"/>
    <w:rsid w:val="0056138D"/>
    <w:rsid w:val="00563CD2"/>
    <w:rsid w:val="00567DD2"/>
    <w:rsid w:val="0057131E"/>
    <w:rsid w:val="00575987"/>
    <w:rsid w:val="00590092"/>
    <w:rsid w:val="00590D34"/>
    <w:rsid w:val="005930C6"/>
    <w:rsid w:val="00594E13"/>
    <w:rsid w:val="00595ED1"/>
    <w:rsid w:val="005A0150"/>
    <w:rsid w:val="005A32A0"/>
    <w:rsid w:val="005A70C0"/>
    <w:rsid w:val="005B5D97"/>
    <w:rsid w:val="005C0F72"/>
    <w:rsid w:val="005C3573"/>
    <w:rsid w:val="005C3625"/>
    <w:rsid w:val="005C6716"/>
    <w:rsid w:val="005E5B39"/>
    <w:rsid w:val="005F0564"/>
    <w:rsid w:val="005F2C24"/>
    <w:rsid w:val="00601419"/>
    <w:rsid w:val="00605BA7"/>
    <w:rsid w:val="006066C0"/>
    <w:rsid w:val="0061040D"/>
    <w:rsid w:val="00617950"/>
    <w:rsid w:val="0062247A"/>
    <w:rsid w:val="0062698A"/>
    <w:rsid w:val="00645110"/>
    <w:rsid w:val="00647720"/>
    <w:rsid w:val="00647E82"/>
    <w:rsid w:val="00666C90"/>
    <w:rsid w:val="006745E2"/>
    <w:rsid w:val="006746AB"/>
    <w:rsid w:val="00674886"/>
    <w:rsid w:val="006759E7"/>
    <w:rsid w:val="00676122"/>
    <w:rsid w:val="006851E1"/>
    <w:rsid w:val="006874C2"/>
    <w:rsid w:val="00692A1E"/>
    <w:rsid w:val="00692AFA"/>
    <w:rsid w:val="00694188"/>
    <w:rsid w:val="00697189"/>
    <w:rsid w:val="0069726A"/>
    <w:rsid w:val="00697B24"/>
    <w:rsid w:val="00697F70"/>
    <w:rsid w:val="006B0BA9"/>
    <w:rsid w:val="006B2B37"/>
    <w:rsid w:val="006B6CC7"/>
    <w:rsid w:val="006C140A"/>
    <w:rsid w:val="006C1E7F"/>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41DD"/>
    <w:rsid w:val="00737789"/>
    <w:rsid w:val="007444B5"/>
    <w:rsid w:val="0076472D"/>
    <w:rsid w:val="007701C3"/>
    <w:rsid w:val="00774B1D"/>
    <w:rsid w:val="00774C91"/>
    <w:rsid w:val="00781CBE"/>
    <w:rsid w:val="00784E0B"/>
    <w:rsid w:val="0079064A"/>
    <w:rsid w:val="007906A1"/>
    <w:rsid w:val="00790715"/>
    <w:rsid w:val="007A2CF9"/>
    <w:rsid w:val="007A6FA9"/>
    <w:rsid w:val="007B0341"/>
    <w:rsid w:val="007B0687"/>
    <w:rsid w:val="007C3A8E"/>
    <w:rsid w:val="007C450E"/>
    <w:rsid w:val="007C558F"/>
    <w:rsid w:val="007C6720"/>
    <w:rsid w:val="007D213C"/>
    <w:rsid w:val="007D4F37"/>
    <w:rsid w:val="007E1D46"/>
    <w:rsid w:val="007F2DFA"/>
    <w:rsid w:val="007F4799"/>
    <w:rsid w:val="007F6877"/>
    <w:rsid w:val="008023A3"/>
    <w:rsid w:val="008027A8"/>
    <w:rsid w:val="008046DB"/>
    <w:rsid w:val="00815C7B"/>
    <w:rsid w:val="00824408"/>
    <w:rsid w:val="008337E1"/>
    <w:rsid w:val="008375D5"/>
    <w:rsid w:val="0084578B"/>
    <w:rsid w:val="00846050"/>
    <w:rsid w:val="00854DD4"/>
    <w:rsid w:val="00857886"/>
    <w:rsid w:val="0086234A"/>
    <w:rsid w:val="00863148"/>
    <w:rsid w:val="0086513E"/>
    <w:rsid w:val="008707E9"/>
    <w:rsid w:val="00872740"/>
    <w:rsid w:val="00874E54"/>
    <w:rsid w:val="008803A2"/>
    <w:rsid w:val="00883463"/>
    <w:rsid w:val="00884E44"/>
    <w:rsid w:val="0088613F"/>
    <w:rsid w:val="00892A6C"/>
    <w:rsid w:val="00894B27"/>
    <w:rsid w:val="00896C41"/>
    <w:rsid w:val="008A053C"/>
    <w:rsid w:val="008A140A"/>
    <w:rsid w:val="008A4D6C"/>
    <w:rsid w:val="008A5317"/>
    <w:rsid w:val="008B2F37"/>
    <w:rsid w:val="008B3B51"/>
    <w:rsid w:val="008C23FC"/>
    <w:rsid w:val="008D05FA"/>
    <w:rsid w:val="008D631A"/>
    <w:rsid w:val="008E0A7F"/>
    <w:rsid w:val="008E1426"/>
    <w:rsid w:val="008E2389"/>
    <w:rsid w:val="008E2660"/>
    <w:rsid w:val="0090105A"/>
    <w:rsid w:val="00913006"/>
    <w:rsid w:val="0091303F"/>
    <w:rsid w:val="00913631"/>
    <w:rsid w:val="00916D5E"/>
    <w:rsid w:val="00922136"/>
    <w:rsid w:val="009314C9"/>
    <w:rsid w:val="009352EB"/>
    <w:rsid w:val="009430FE"/>
    <w:rsid w:val="00947DBE"/>
    <w:rsid w:val="009522D1"/>
    <w:rsid w:val="00955BE0"/>
    <w:rsid w:val="00955BEB"/>
    <w:rsid w:val="009576AE"/>
    <w:rsid w:val="009607E2"/>
    <w:rsid w:val="00963C64"/>
    <w:rsid w:val="00964417"/>
    <w:rsid w:val="00970FE4"/>
    <w:rsid w:val="009761A3"/>
    <w:rsid w:val="009908EC"/>
    <w:rsid w:val="009A0D94"/>
    <w:rsid w:val="009A326E"/>
    <w:rsid w:val="009A5198"/>
    <w:rsid w:val="009B5631"/>
    <w:rsid w:val="009B60A6"/>
    <w:rsid w:val="009B6FBB"/>
    <w:rsid w:val="009C467D"/>
    <w:rsid w:val="009C5448"/>
    <w:rsid w:val="009C64CB"/>
    <w:rsid w:val="009C7DE4"/>
    <w:rsid w:val="009D122D"/>
    <w:rsid w:val="009D19EF"/>
    <w:rsid w:val="009D3032"/>
    <w:rsid w:val="009D3E80"/>
    <w:rsid w:val="009F007E"/>
    <w:rsid w:val="009F1A44"/>
    <w:rsid w:val="009F606B"/>
    <w:rsid w:val="00A05699"/>
    <w:rsid w:val="00A140A9"/>
    <w:rsid w:val="00A155B4"/>
    <w:rsid w:val="00A15942"/>
    <w:rsid w:val="00A16FEA"/>
    <w:rsid w:val="00A3441F"/>
    <w:rsid w:val="00A35BFE"/>
    <w:rsid w:val="00A369C3"/>
    <w:rsid w:val="00A40AF1"/>
    <w:rsid w:val="00A50D19"/>
    <w:rsid w:val="00A634CE"/>
    <w:rsid w:val="00A67FEF"/>
    <w:rsid w:val="00A70E48"/>
    <w:rsid w:val="00A71444"/>
    <w:rsid w:val="00A77E67"/>
    <w:rsid w:val="00A859CC"/>
    <w:rsid w:val="00A86E3F"/>
    <w:rsid w:val="00A87D1F"/>
    <w:rsid w:val="00A904B8"/>
    <w:rsid w:val="00A9124F"/>
    <w:rsid w:val="00A9433E"/>
    <w:rsid w:val="00A96F49"/>
    <w:rsid w:val="00AA39E4"/>
    <w:rsid w:val="00AA5ACA"/>
    <w:rsid w:val="00AB3E22"/>
    <w:rsid w:val="00AB6518"/>
    <w:rsid w:val="00AB723B"/>
    <w:rsid w:val="00AC6350"/>
    <w:rsid w:val="00AC68A5"/>
    <w:rsid w:val="00AC6AF4"/>
    <w:rsid w:val="00AC7BFD"/>
    <w:rsid w:val="00AC7FDA"/>
    <w:rsid w:val="00AD082B"/>
    <w:rsid w:val="00AD1AAC"/>
    <w:rsid w:val="00AD4B88"/>
    <w:rsid w:val="00AE59AF"/>
    <w:rsid w:val="00AF0678"/>
    <w:rsid w:val="00AF30DD"/>
    <w:rsid w:val="00AF6749"/>
    <w:rsid w:val="00AF72BF"/>
    <w:rsid w:val="00B00998"/>
    <w:rsid w:val="00B01475"/>
    <w:rsid w:val="00B01B2B"/>
    <w:rsid w:val="00B026DD"/>
    <w:rsid w:val="00B1439B"/>
    <w:rsid w:val="00B16F8B"/>
    <w:rsid w:val="00B17D8A"/>
    <w:rsid w:val="00B23425"/>
    <w:rsid w:val="00B24162"/>
    <w:rsid w:val="00B24464"/>
    <w:rsid w:val="00B25E21"/>
    <w:rsid w:val="00B32980"/>
    <w:rsid w:val="00B361AB"/>
    <w:rsid w:val="00B36A28"/>
    <w:rsid w:val="00B37DAE"/>
    <w:rsid w:val="00B44858"/>
    <w:rsid w:val="00B50640"/>
    <w:rsid w:val="00B56711"/>
    <w:rsid w:val="00B6130E"/>
    <w:rsid w:val="00B6304B"/>
    <w:rsid w:val="00B65A3D"/>
    <w:rsid w:val="00B72B45"/>
    <w:rsid w:val="00B731B5"/>
    <w:rsid w:val="00B73514"/>
    <w:rsid w:val="00B745AE"/>
    <w:rsid w:val="00B747FC"/>
    <w:rsid w:val="00B749BC"/>
    <w:rsid w:val="00B76BAA"/>
    <w:rsid w:val="00B935A2"/>
    <w:rsid w:val="00B937C4"/>
    <w:rsid w:val="00BA02B2"/>
    <w:rsid w:val="00BA3196"/>
    <w:rsid w:val="00BA5670"/>
    <w:rsid w:val="00BA71CC"/>
    <w:rsid w:val="00BC720C"/>
    <w:rsid w:val="00BD05EF"/>
    <w:rsid w:val="00BD132E"/>
    <w:rsid w:val="00BD3019"/>
    <w:rsid w:val="00BD7E2D"/>
    <w:rsid w:val="00BE2788"/>
    <w:rsid w:val="00BE3028"/>
    <w:rsid w:val="00BE3EA2"/>
    <w:rsid w:val="00BF3ECF"/>
    <w:rsid w:val="00BF7358"/>
    <w:rsid w:val="00C00D20"/>
    <w:rsid w:val="00C00F8D"/>
    <w:rsid w:val="00C067BD"/>
    <w:rsid w:val="00C1168A"/>
    <w:rsid w:val="00C116C2"/>
    <w:rsid w:val="00C20E46"/>
    <w:rsid w:val="00C223F5"/>
    <w:rsid w:val="00C22B52"/>
    <w:rsid w:val="00C31906"/>
    <w:rsid w:val="00C32CBD"/>
    <w:rsid w:val="00C32E22"/>
    <w:rsid w:val="00C3694B"/>
    <w:rsid w:val="00C40047"/>
    <w:rsid w:val="00C44519"/>
    <w:rsid w:val="00C51C22"/>
    <w:rsid w:val="00C54949"/>
    <w:rsid w:val="00C55E11"/>
    <w:rsid w:val="00C60D16"/>
    <w:rsid w:val="00C63817"/>
    <w:rsid w:val="00C659A5"/>
    <w:rsid w:val="00C70514"/>
    <w:rsid w:val="00C71446"/>
    <w:rsid w:val="00C7387E"/>
    <w:rsid w:val="00C7389A"/>
    <w:rsid w:val="00C770FC"/>
    <w:rsid w:val="00C80CE5"/>
    <w:rsid w:val="00C87C86"/>
    <w:rsid w:val="00C966A8"/>
    <w:rsid w:val="00CA1AAA"/>
    <w:rsid w:val="00CA5E63"/>
    <w:rsid w:val="00CA67A6"/>
    <w:rsid w:val="00CB01B2"/>
    <w:rsid w:val="00CB79F9"/>
    <w:rsid w:val="00CC10C2"/>
    <w:rsid w:val="00CD0801"/>
    <w:rsid w:val="00CD4BA5"/>
    <w:rsid w:val="00CD6A32"/>
    <w:rsid w:val="00CF468E"/>
    <w:rsid w:val="00D044A4"/>
    <w:rsid w:val="00D04A7D"/>
    <w:rsid w:val="00D04DBC"/>
    <w:rsid w:val="00D21D92"/>
    <w:rsid w:val="00D247E0"/>
    <w:rsid w:val="00D2707D"/>
    <w:rsid w:val="00D274C7"/>
    <w:rsid w:val="00D403CC"/>
    <w:rsid w:val="00D46122"/>
    <w:rsid w:val="00D501CE"/>
    <w:rsid w:val="00D52576"/>
    <w:rsid w:val="00D543B0"/>
    <w:rsid w:val="00D543E0"/>
    <w:rsid w:val="00D54A38"/>
    <w:rsid w:val="00D54CAB"/>
    <w:rsid w:val="00D54E0B"/>
    <w:rsid w:val="00D55512"/>
    <w:rsid w:val="00D56991"/>
    <w:rsid w:val="00D61CF8"/>
    <w:rsid w:val="00D67047"/>
    <w:rsid w:val="00D7046B"/>
    <w:rsid w:val="00D710EE"/>
    <w:rsid w:val="00D71E4F"/>
    <w:rsid w:val="00D73177"/>
    <w:rsid w:val="00D80DAD"/>
    <w:rsid w:val="00D87F8E"/>
    <w:rsid w:val="00D914C6"/>
    <w:rsid w:val="00D924FD"/>
    <w:rsid w:val="00D92C51"/>
    <w:rsid w:val="00D93586"/>
    <w:rsid w:val="00D9483E"/>
    <w:rsid w:val="00D94CF1"/>
    <w:rsid w:val="00D97E34"/>
    <w:rsid w:val="00DA4807"/>
    <w:rsid w:val="00DA7F0A"/>
    <w:rsid w:val="00DB1013"/>
    <w:rsid w:val="00DB554B"/>
    <w:rsid w:val="00DC3E7F"/>
    <w:rsid w:val="00DC55CA"/>
    <w:rsid w:val="00DC7714"/>
    <w:rsid w:val="00DD2708"/>
    <w:rsid w:val="00DE1B4C"/>
    <w:rsid w:val="00DE4235"/>
    <w:rsid w:val="00E00510"/>
    <w:rsid w:val="00E02343"/>
    <w:rsid w:val="00E041FC"/>
    <w:rsid w:val="00E11614"/>
    <w:rsid w:val="00E13C13"/>
    <w:rsid w:val="00E1732D"/>
    <w:rsid w:val="00E25530"/>
    <w:rsid w:val="00E26486"/>
    <w:rsid w:val="00E269C1"/>
    <w:rsid w:val="00E27233"/>
    <w:rsid w:val="00E32E8F"/>
    <w:rsid w:val="00E4359F"/>
    <w:rsid w:val="00E5104C"/>
    <w:rsid w:val="00E52E45"/>
    <w:rsid w:val="00E550BB"/>
    <w:rsid w:val="00E637F4"/>
    <w:rsid w:val="00E64C9B"/>
    <w:rsid w:val="00E82CA1"/>
    <w:rsid w:val="00E91485"/>
    <w:rsid w:val="00E91A70"/>
    <w:rsid w:val="00E950DA"/>
    <w:rsid w:val="00E9570F"/>
    <w:rsid w:val="00E95767"/>
    <w:rsid w:val="00E96B99"/>
    <w:rsid w:val="00EA2A5B"/>
    <w:rsid w:val="00EB18B3"/>
    <w:rsid w:val="00EB2548"/>
    <w:rsid w:val="00EC2EE7"/>
    <w:rsid w:val="00ED47A0"/>
    <w:rsid w:val="00EE028A"/>
    <w:rsid w:val="00EF36D6"/>
    <w:rsid w:val="00EF656B"/>
    <w:rsid w:val="00F002BB"/>
    <w:rsid w:val="00F03388"/>
    <w:rsid w:val="00F0597B"/>
    <w:rsid w:val="00F06679"/>
    <w:rsid w:val="00F2093E"/>
    <w:rsid w:val="00F24403"/>
    <w:rsid w:val="00F27E1E"/>
    <w:rsid w:val="00F33CA4"/>
    <w:rsid w:val="00F41278"/>
    <w:rsid w:val="00F42B5E"/>
    <w:rsid w:val="00F44673"/>
    <w:rsid w:val="00F47D57"/>
    <w:rsid w:val="00F5219E"/>
    <w:rsid w:val="00F619CF"/>
    <w:rsid w:val="00F67C2C"/>
    <w:rsid w:val="00F7282E"/>
    <w:rsid w:val="00F74C7F"/>
    <w:rsid w:val="00F774E3"/>
    <w:rsid w:val="00F85F1A"/>
    <w:rsid w:val="00F909B9"/>
    <w:rsid w:val="00F91DDD"/>
    <w:rsid w:val="00F95103"/>
    <w:rsid w:val="00FA2944"/>
    <w:rsid w:val="00FA2AE2"/>
    <w:rsid w:val="00FB5482"/>
    <w:rsid w:val="00FB596E"/>
    <w:rsid w:val="00FB6BB0"/>
    <w:rsid w:val="00FC3E63"/>
    <w:rsid w:val="00FC7227"/>
    <w:rsid w:val="00FC79F0"/>
    <w:rsid w:val="00FD1A26"/>
    <w:rsid w:val="00FE06CD"/>
    <w:rsid w:val="00FE6986"/>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F2D7F"/>
  <w15:docId w15:val="{91477606-10D9-47ED-A797-C74329A5D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90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4B8"/>
    <w:rPr>
      <w:rFonts w:ascii="Tahoma" w:hAnsi="Tahoma" w:cs="Tahoma"/>
      <w:sz w:val="16"/>
      <w:szCs w:val="16"/>
    </w:rPr>
  </w:style>
  <w:style w:type="character" w:styleId="CommentReference">
    <w:name w:val="annotation reference"/>
    <w:basedOn w:val="DefaultParagraphFont"/>
    <w:uiPriority w:val="99"/>
    <w:semiHidden/>
    <w:unhideWhenUsed/>
    <w:rsid w:val="00A904B8"/>
    <w:rPr>
      <w:sz w:val="16"/>
      <w:szCs w:val="16"/>
    </w:rPr>
  </w:style>
  <w:style w:type="paragraph" w:styleId="CommentText">
    <w:name w:val="annotation text"/>
    <w:basedOn w:val="Normal"/>
    <w:link w:val="CommentTextChar"/>
    <w:uiPriority w:val="99"/>
    <w:semiHidden/>
    <w:unhideWhenUsed/>
    <w:rsid w:val="00A904B8"/>
    <w:pPr>
      <w:spacing w:line="240" w:lineRule="auto"/>
    </w:pPr>
    <w:rPr>
      <w:sz w:val="20"/>
      <w:szCs w:val="20"/>
    </w:rPr>
  </w:style>
  <w:style w:type="character" w:customStyle="1" w:styleId="CommentTextChar">
    <w:name w:val="Comment Text Char"/>
    <w:basedOn w:val="DefaultParagraphFont"/>
    <w:link w:val="CommentText"/>
    <w:uiPriority w:val="99"/>
    <w:semiHidden/>
    <w:rsid w:val="00A904B8"/>
    <w:rPr>
      <w:sz w:val="20"/>
      <w:szCs w:val="20"/>
    </w:rPr>
  </w:style>
  <w:style w:type="paragraph" w:styleId="CommentSubject">
    <w:name w:val="annotation subject"/>
    <w:basedOn w:val="CommentText"/>
    <w:next w:val="CommentText"/>
    <w:link w:val="CommentSubjectChar"/>
    <w:uiPriority w:val="99"/>
    <w:semiHidden/>
    <w:unhideWhenUsed/>
    <w:rsid w:val="00A904B8"/>
    <w:rPr>
      <w:b/>
      <w:bCs/>
    </w:rPr>
  </w:style>
  <w:style w:type="character" w:customStyle="1" w:styleId="CommentSubjectChar">
    <w:name w:val="Comment Subject Char"/>
    <w:basedOn w:val="CommentTextChar"/>
    <w:link w:val="CommentSubject"/>
    <w:uiPriority w:val="99"/>
    <w:semiHidden/>
    <w:rsid w:val="00A904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8E0C3-DB5F-4156-B4B1-F2C8E3ADC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7475</Words>
  <Characters>42614</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49990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 Edwards</dc:creator>
  <cp:lastModifiedBy>Edwards, Margaret (DNR)</cp:lastModifiedBy>
  <cp:revision>2</cp:revision>
  <cp:lastPrinted>2018-10-30T22:06:00Z</cp:lastPrinted>
  <dcterms:created xsi:type="dcterms:W3CDTF">2018-10-30T23:17:00Z</dcterms:created>
  <dcterms:modified xsi:type="dcterms:W3CDTF">2018-10-30T23:17:00Z</dcterms:modified>
</cp:coreProperties>
</file>