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1CD" w:rsidRDefault="009951CD" w:rsidP="009951CD">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951CD" w:rsidRDefault="009951CD" w:rsidP="009951CD">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311F05">
        <w:rPr>
          <w:rFonts w:ascii="Times New Roman" w:hAnsi="Times New Roman" w:cs="Times New Roman"/>
          <w:sz w:val="24"/>
          <w:szCs w:val="24"/>
        </w:rPr>
        <w:t xml:space="preserve">. </w:t>
      </w:r>
      <w:del w:id="0" w:author="Todd W Arnold" w:date="2018-11-05T13:14:00Z">
        <w:r w:rsidR="00311F05" w:rsidDel="007128F2">
          <w:rPr>
            <w:rFonts w:ascii="Times New Roman" w:hAnsi="Times New Roman" w:cs="Times New Roman"/>
            <w:sz w:val="24"/>
            <w:szCs w:val="24"/>
          </w:rPr>
          <w:delText xml:space="preserve">Once a dominant land cover, </w:delText>
        </w:r>
      </w:del>
      <w:del w:id="1" w:author="Todd W Arnold" w:date="2018-11-05T13:15:00Z">
        <w:r w:rsidR="00311F05" w:rsidDel="007128F2">
          <w:rPr>
            <w:rFonts w:ascii="Times New Roman" w:hAnsi="Times New Roman" w:cs="Times New Roman"/>
            <w:sz w:val="24"/>
            <w:szCs w:val="24"/>
          </w:rPr>
          <w:delText>Midwestern oak savanna has b</w:delText>
        </w:r>
        <w:r w:rsidDel="007128F2">
          <w:rPr>
            <w:rFonts w:ascii="Times New Roman" w:hAnsi="Times New Roman" w:cs="Times New Roman"/>
            <w:sz w:val="24"/>
            <w:szCs w:val="24"/>
          </w:rPr>
          <w:delText xml:space="preserve">een reduced to less than 0.02% of its pre-European settlement extent. </w:delText>
        </w:r>
      </w:del>
      <w:r>
        <w:rPr>
          <w:rFonts w:ascii="Times New Roman" w:hAnsi="Times New Roman" w:cs="Times New Roman"/>
          <w:sz w:val="24"/>
          <w:szCs w:val="24"/>
        </w:rPr>
        <w:t xml:space="preserve">Sand Dunes State Forest in </w:t>
      </w:r>
      <w:del w:id="2" w:author="Todd W Arnold" w:date="2018-11-05T13:11:00Z">
        <w:r w:rsidDel="007128F2">
          <w:rPr>
            <w:rFonts w:ascii="Times New Roman" w:hAnsi="Times New Roman" w:cs="Times New Roman"/>
            <w:sz w:val="24"/>
            <w:szCs w:val="24"/>
          </w:rPr>
          <w:delText xml:space="preserve">the Anoka Sand Plain subsection of </w:delText>
        </w:r>
      </w:del>
      <w:ins w:id="3" w:author="Todd W Arnold" w:date="2018-11-05T13:11:00Z">
        <w:r w:rsidR="007128F2">
          <w:rPr>
            <w:rFonts w:ascii="Times New Roman" w:hAnsi="Times New Roman" w:cs="Times New Roman"/>
            <w:sz w:val="24"/>
            <w:szCs w:val="24"/>
          </w:rPr>
          <w:t xml:space="preserve">central </w:t>
        </w:r>
      </w:ins>
      <w:r>
        <w:rPr>
          <w:rFonts w:ascii="Times New Roman" w:hAnsi="Times New Roman" w:cs="Times New Roman"/>
          <w:sz w:val="24"/>
          <w:szCs w:val="24"/>
        </w:rPr>
        <w:t xml:space="preserve">Minnesota contains some of the last high-quality remnants of oak savanna in the state, and </w:t>
      </w:r>
      <w:commentRangeStart w:id="4"/>
      <w:r>
        <w:rPr>
          <w:rFonts w:ascii="Times New Roman" w:hAnsi="Times New Roman" w:cs="Times New Roman"/>
          <w:sz w:val="24"/>
          <w:szCs w:val="24"/>
        </w:rPr>
        <w:t xml:space="preserve">efforts are underway </w:t>
      </w:r>
      <w:commentRangeEnd w:id="4"/>
      <w:r w:rsidR="007128F2">
        <w:rPr>
          <w:rStyle w:val="CommentReference"/>
        </w:rPr>
        <w:commentReference w:id="4"/>
      </w:r>
      <w:r>
        <w:rPr>
          <w:rFonts w:ascii="Times New Roman" w:hAnsi="Times New Roman" w:cs="Times New Roman"/>
          <w:sz w:val="24"/>
          <w:szCs w:val="24"/>
        </w:rPr>
        <w:t xml:space="preserve">to restore additional areas of the state forest to pre-settlement habitat types. To inform restoration and management within Sand Dunes, we </w:t>
      </w:r>
      <w:del w:id="5" w:author="Todd W Arnold" w:date="2018-11-05T13:13:00Z">
        <w:r w:rsidDel="007128F2">
          <w:rPr>
            <w:rFonts w:ascii="Times New Roman" w:hAnsi="Times New Roman" w:cs="Times New Roman"/>
            <w:sz w:val="24"/>
            <w:szCs w:val="24"/>
          </w:rPr>
          <w:delText xml:space="preserve">described relationships between habitat characteristics and rare wildlife species that are associated with oak savanna in the area. We </w:delText>
        </w:r>
      </w:del>
      <w:r>
        <w:rPr>
          <w:rFonts w:ascii="Times New Roman" w:hAnsi="Times New Roman" w:cs="Times New Roman"/>
          <w:sz w:val="24"/>
          <w:szCs w:val="24"/>
        </w:rPr>
        <w:t xml:space="preserve">surveyed for six habitat specialist </w:t>
      </w:r>
      <w:ins w:id="6" w:author="Todd W Arnold" w:date="2018-11-05T13:13:00Z">
        <w:r w:rsidR="007128F2">
          <w:rPr>
            <w:rFonts w:ascii="Times New Roman" w:hAnsi="Times New Roman" w:cs="Times New Roman"/>
            <w:sz w:val="24"/>
            <w:szCs w:val="24"/>
          </w:rPr>
          <w:t xml:space="preserve">wildlife </w:t>
        </w:r>
      </w:ins>
      <w:r>
        <w:rPr>
          <w:rFonts w:ascii="Times New Roman" w:hAnsi="Times New Roman" w:cs="Times New Roman"/>
          <w:sz w:val="24"/>
          <w:szCs w:val="24"/>
        </w:rPr>
        <w:t>species</w:t>
      </w:r>
      <w:r>
        <w:rPr>
          <w:rFonts w:ascii="Times New Roman" w:hAnsi="Times New Roman" w:cs="Times New Roman"/>
          <w:bCs/>
          <w:sz w:val="24"/>
          <w:szCs w:val="24"/>
        </w:rPr>
        <w:t xml:space="preserve"> between 2014 and 2016 and used </w:t>
      </w:r>
      <w:del w:id="7" w:author="Todd W Arnold" w:date="2018-11-05T13:16:00Z">
        <w:r w:rsidDel="007128F2">
          <w:rPr>
            <w:rFonts w:ascii="Times New Roman" w:hAnsi="Times New Roman" w:cs="Times New Roman"/>
            <w:bCs/>
            <w:sz w:val="24"/>
            <w:szCs w:val="24"/>
          </w:rPr>
          <w:delText>N-mixture</w:delText>
        </w:r>
      </w:del>
      <w:r>
        <w:rPr>
          <w:rFonts w:ascii="Times New Roman" w:hAnsi="Times New Roman" w:cs="Times New Roman"/>
          <w:bCs/>
          <w:sz w:val="24"/>
          <w:szCs w:val="24"/>
        </w:rPr>
        <w:t xml:space="preserve"> </w:t>
      </w:r>
      <w:ins w:id="8" w:author="Todd W Arnold" w:date="2018-11-05T13:15:00Z">
        <w:r w:rsidR="007128F2">
          <w:rPr>
            <w:rFonts w:ascii="Times New Roman" w:hAnsi="Times New Roman" w:cs="Times New Roman"/>
            <w:bCs/>
            <w:sz w:val="24"/>
            <w:szCs w:val="24"/>
          </w:rPr>
          <w:t xml:space="preserve">hierarchical </w:t>
        </w:r>
      </w:ins>
      <w:r>
        <w:rPr>
          <w:rFonts w:ascii="Times New Roman" w:hAnsi="Times New Roman" w:cs="Times New Roman"/>
          <w:bCs/>
          <w:sz w:val="24"/>
          <w:szCs w:val="24"/>
        </w:rPr>
        <w:t xml:space="preserve">abundance models to describe relationships between abundance and occupancy and habitat charactistics related to management. </w:t>
      </w:r>
      <w:ins w:id="9" w:author="Todd W Arnold" w:date="2018-11-05T13:19:00Z">
        <w:r w:rsidR="000D32AA">
          <w:rPr>
            <w:rFonts w:ascii="Times New Roman" w:hAnsi="Times New Roman" w:cs="Times New Roman"/>
            <w:sz w:val="24"/>
            <w:szCs w:val="24"/>
          </w:rPr>
          <w:t xml:space="preserve">For </w:t>
        </w:r>
        <w:proofErr w:type="spellStart"/>
        <w:r w:rsidR="007128F2">
          <w:rPr>
            <w:rFonts w:ascii="Times New Roman" w:hAnsi="Times New Roman" w:cs="Times New Roman"/>
            <w:sz w:val="24"/>
            <w:szCs w:val="24"/>
          </w:rPr>
          <w:t>gophersnakes</w:t>
        </w:r>
        <w:proofErr w:type="spellEnd"/>
        <w:r w:rsidR="007128F2">
          <w:rPr>
            <w:rFonts w:ascii="Times New Roman" w:hAnsi="Times New Roman" w:cs="Times New Roman"/>
            <w:sz w:val="24"/>
            <w:szCs w:val="24"/>
          </w:rPr>
          <w:t xml:space="preserve"> (</w:t>
        </w:r>
        <w:r w:rsidR="000D32AA">
          <w:rPr>
            <w:rFonts w:ascii="Times New Roman" w:hAnsi="Times New Roman" w:cs="Times New Roman"/>
            <w:sz w:val="24"/>
            <w:szCs w:val="24"/>
          </w:rPr>
          <w:t>*</w:t>
        </w:r>
        <w:proofErr w:type="spellStart"/>
        <w:r w:rsidR="000D32AA">
          <w:rPr>
            <w:rFonts w:ascii="Times New Roman" w:hAnsi="Times New Roman" w:cs="Times New Roman"/>
            <w:sz w:val="24"/>
            <w:szCs w:val="24"/>
          </w:rPr>
          <w:t>Lat</w:t>
        </w:r>
        <w:proofErr w:type="spellEnd"/>
        <w:r w:rsidR="000D32AA">
          <w:rPr>
            <w:rFonts w:ascii="Times New Roman" w:hAnsi="Times New Roman" w:cs="Times New Roman"/>
            <w:sz w:val="24"/>
            <w:szCs w:val="24"/>
          </w:rPr>
          <w:t xml:space="preserve"> name*</w:t>
        </w:r>
        <w:r w:rsidR="007128F2">
          <w:rPr>
            <w:rFonts w:ascii="Times New Roman" w:hAnsi="Times New Roman" w:cs="Times New Roman"/>
            <w:sz w:val="24"/>
            <w:szCs w:val="24"/>
          </w:rPr>
          <w:t>) and eastern hognose snakes (</w:t>
        </w:r>
        <w:r w:rsidR="000D32AA">
          <w:rPr>
            <w:rFonts w:ascii="Times New Roman" w:hAnsi="Times New Roman" w:cs="Times New Roman"/>
            <w:sz w:val="24"/>
            <w:szCs w:val="24"/>
          </w:rPr>
          <w:t xml:space="preserve">* </w:t>
        </w:r>
        <w:proofErr w:type="spellStart"/>
        <w:r w:rsidR="000D32AA">
          <w:rPr>
            <w:rFonts w:ascii="Times New Roman" w:hAnsi="Times New Roman" w:cs="Times New Roman"/>
            <w:sz w:val="24"/>
            <w:szCs w:val="24"/>
          </w:rPr>
          <w:t>Lat</w:t>
        </w:r>
        <w:proofErr w:type="spellEnd"/>
        <w:r w:rsidR="000D32AA">
          <w:rPr>
            <w:rFonts w:ascii="Times New Roman" w:hAnsi="Times New Roman" w:cs="Times New Roman"/>
            <w:sz w:val="24"/>
            <w:szCs w:val="24"/>
          </w:rPr>
          <w:t xml:space="preserve"> name*</w:t>
        </w:r>
        <w:r w:rsidR="007128F2">
          <w:rPr>
            <w:rFonts w:ascii="Times New Roman" w:hAnsi="Times New Roman" w:cs="Times New Roman"/>
            <w:sz w:val="24"/>
            <w:szCs w:val="24"/>
          </w:rPr>
          <w:t>)</w:t>
        </w:r>
      </w:ins>
      <w:ins w:id="10" w:author="Todd W Arnold" w:date="2018-11-05T13:20:00Z">
        <w:r w:rsidR="000D32AA">
          <w:rPr>
            <w:rFonts w:ascii="Times New Roman" w:hAnsi="Times New Roman" w:cs="Times New Roman"/>
            <w:sz w:val="24"/>
            <w:szCs w:val="24"/>
          </w:rPr>
          <w:t xml:space="preserve"> we obtained insufficient data for statistical analysis</w:t>
        </w:r>
      </w:ins>
      <w:ins w:id="11" w:author="Todd W Arnold" w:date="2018-11-05T13:16:00Z">
        <w:r w:rsidR="007128F2">
          <w:rPr>
            <w:rFonts w:ascii="Times New Roman" w:hAnsi="Times New Roman" w:cs="Times New Roman"/>
            <w:sz w:val="24"/>
            <w:szCs w:val="24"/>
          </w:rPr>
          <w:t xml:space="preserve">, </w:t>
        </w:r>
      </w:ins>
      <w:ins w:id="12" w:author="Todd W Arnold" w:date="2018-11-05T13:20:00Z">
        <w:r w:rsidR="000D32AA">
          <w:rPr>
            <w:rFonts w:ascii="Times New Roman" w:hAnsi="Times New Roman" w:cs="Times New Roman"/>
            <w:sz w:val="24"/>
            <w:szCs w:val="24"/>
          </w:rPr>
          <w:t xml:space="preserve">but for remaining species </w:t>
        </w:r>
      </w:ins>
      <w:del w:id="13" w:author="Todd W Arnold" w:date="2018-11-05T13:16:00Z">
        <w:r w:rsidDel="007128F2">
          <w:rPr>
            <w:rFonts w:ascii="Times New Roman" w:hAnsi="Times New Roman" w:cs="Times New Roman"/>
            <w:sz w:val="24"/>
            <w:szCs w:val="24"/>
          </w:rPr>
          <w:delText>W</w:delText>
        </w:r>
      </w:del>
      <w:ins w:id="14" w:author="Todd W Arnold" w:date="2018-11-05T13:16:00Z">
        <w:r w:rsidR="007128F2">
          <w:rPr>
            <w:rFonts w:ascii="Times New Roman" w:hAnsi="Times New Roman" w:cs="Times New Roman"/>
            <w:sz w:val="24"/>
            <w:szCs w:val="24"/>
          </w:rPr>
          <w:t>w</w:t>
        </w:r>
      </w:ins>
      <w:r>
        <w:rPr>
          <w:rFonts w:ascii="Times New Roman" w:hAnsi="Times New Roman" w:cs="Times New Roman"/>
          <w:sz w:val="24"/>
          <w:szCs w:val="24"/>
        </w:rPr>
        <w:t xml:space="preserve">e found that </w:t>
      </w:r>
      <w:del w:id="15" w:author="Todd W Arnold" w:date="2018-11-05T13:13:00Z">
        <w:r w:rsidDel="007128F2">
          <w:rPr>
            <w:rFonts w:ascii="Times New Roman" w:hAnsi="Times New Roman" w:cs="Times New Roman"/>
            <w:sz w:val="24"/>
            <w:szCs w:val="24"/>
          </w:rPr>
          <w:delText xml:space="preserve">species’ </w:delText>
        </w:r>
      </w:del>
      <w:r>
        <w:rPr>
          <w:rFonts w:ascii="Times New Roman" w:hAnsi="Times New Roman" w:cs="Times New Roman"/>
          <w:sz w:val="24"/>
          <w:szCs w:val="24"/>
        </w:rPr>
        <w:t>predicted abundance</w:t>
      </w:r>
      <w:ins w:id="16" w:author="Todd W Arnold" w:date="2018-11-05T13:14:00Z">
        <w:r w:rsidR="007128F2">
          <w:rPr>
            <w:rFonts w:ascii="Times New Roman" w:hAnsi="Times New Roman" w:cs="Times New Roman"/>
            <w:sz w:val="24"/>
            <w:szCs w:val="24"/>
          </w:rPr>
          <w:t>s</w:t>
        </w:r>
      </w:ins>
      <w:r>
        <w:rPr>
          <w:rFonts w:ascii="Times New Roman" w:hAnsi="Times New Roman" w:cs="Times New Roman"/>
          <w:sz w:val="24"/>
          <w:szCs w:val="24"/>
        </w:rPr>
        <w:t xml:space="preserve"> and occupancy probabilit</w:t>
      </w:r>
      <w:ins w:id="17" w:author="Todd W Arnold" w:date="2018-11-05T13:14:00Z">
        <w:r w:rsidR="007128F2">
          <w:rPr>
            <w:rFonts w:ascii="Times New Roman" w:hAnsi="Times New Roman" w:cs="Times New Roman"/>
            <w:sz w:val="24"/>
            <w:szCs w:val="24"/>
          </w:rPr>
          <w:t>ies</w:t>
        </w:r>
      </w:ins>
      <w:del w:id="18" w:author="Todd W Arnold" w:date="2018-11-05T13:14:00Z">
        <w:r w:rsidDel="007128F2">
          <w:rPr>
            <w:rFonts w:ascii="Times New Roman" w:hAnsi="Times New Roman" w:cs="Times New Roman"/>
            <w:sz w:val="24"/>
            <w:szCs w:val="24"/>
          </w:rPr>
          <w:delText>y</w:delText>
        </w:r>
      </w:del>
      <w:r>
        <w:rPr>
          <w:rFonts w:ascii="Times New Roman" w:hAnsi="Times New Roman" w:cs="Times New Roman"/>
          <w:sz w:val="24"/>
          <w:szCs w:val="24"/>
        </w:rPr>
        <w:t xml:space="preserve"> were affected by habitat features and management disturbances</w:t>
      </w:r>
      <w:del w:id="19" w:author="Todd W Arnold" w:date="2018-11-05T13:16:00Z">
        <w:r w:rsidDel="007128F2">
          <w:rPr>
            <w:rFonts w:ascii="Times New Roman" w:hAnsi="Times New Roman" w:cs="Times New Roman"/>
            <w:sz w:val="24"/>
            <w:szCs w:val="24"/>
          </w:rPr>
          <w:delText>, with at least one variable per species receiving statistical support</w:delText>
        </w:r>
      </w:del>
      <w:r>
        <w:rPr>
          <w:rFonts w:ascii="Times New Roman" w:hAnsi="Times New Roman" w:cs="Times New Roman"/>
          <w:sz w:val="24"/>
          <w:szCs w:val="24"/>
        </w:rPr>
        <w:t>.</w:t>
      </w:r>
      <w:del w:id="20" w:author="Todd W Arnold" w:date="2018-11-05T13:21:00Z">
        <w:r w:rsidDel="000D32AA">
          <w:rPr>
            <w:rFonts w:ascii="Times New Roman" w:hAnsi="Times New Roman" w:cs="Times New Roman"/>
            <w:sz w:val="24"/>
            <w:szCs w:val="24"/>
          </w:rPr>
          <w:delText xml:space="preserve"> Interestingly, </w:delText>
        </w:r>
      </w:del>
      <w:ins w:id="21" w:author="Todd W Arnold" w:date="2018-11-05T13:22:00Z">
        <w:r w:rsidR="000D32AA">
          <w:rPr>
            <w:rFonts w:ascii="Times New Roman" w:hAnsi="Times New Roman" w:cs="Times New Roman"/>
            <w:sz w:val="24"/>
            <w:szCs w:val="24"/>
          </w:rPr>
          <w:t xml:space="preserve"> </w:t>
        </w:r>
      </w:ins>
      <w:ins w:id="22" w:author="Todd W Arnold" w:date="2018-11-05T13:28:00Z">
        <w:r w:rsidR="000D32AA">
          <w:rPr>
            <w:rFonts w:ascii="Times New Roman" w:hAnsi="Times New Roman" w:cs="Times New Roman"/>
            <w:sz w:val="24"/>
            <w:szCs w:val="24"/>
          </w:rPr>
          <w:t>Eastern towhees (*</w:t>
        </w:r>
        <w:proofErr w:type="spellStart"/>
        <w:r w:rsidR="000D32AA">
          <w:rPr>
            <w:rFonts w:ascii="Times New Roman" w:hAnsi="Times New Roman" w:cs="Times New Roman"/>
            <w:sz w:val="24"/>
            <w:szCs w:val="24"/>
          </w:rPr>
          <w:t>Lat</w:t>
        </w:r>
        <w:proofErr w:type="spellEnd"/>
        <w:r w:rsidR="000D32AA">
          <w:rPr>
            <w:rFonts w:ascii="Times New Roman" w:hAnsi="Times New Roman" w:cs="Times New Roman"/>
            <w:sz w:val="24"/>
            <w:szCs w:val="24"/>
          </w:rPr>
          <w:t xml:space="preserve"> name*) and </w:t>
        </w:r>
      </w:ins>
      <w:r w:rsidR="00311F05" w:rsidRPr="0093304A">
        <w:rPr>
          <w:rFonts w:ascii="Times New Roman" w:hAnsi="Times New Roman" w:cs="Times New Roman"/>
          <w:bCs/>
          <w:sz w:val="24"/>
          <w:szCs w:val="24"/>
        </w:rPr>
        <w:t>lark sparrow</w:t>
      </w:r>
      <w:ins w:id="23" w:author="Todd W Arnold" w:date="2018-11-05T13:21:00Z">
        <w:r w:rsidR="000D32AA">
          <w:rPr>
            <w:rFonts w:ascii="Times New Roman" w:hAnsi="Times New Roman" w:cs="Times New Roman"/>
            <w:bCs/>
            <w:sz w:val="24"/>
            <w:szCs w:val="24"/>
          </w:rPr>
          <w:t>s</w:t>
        </w:r>
      </w:ins>
      <w:r w:rsidR="00311F05">
        <w:rPr>
          <w:rFonts w:ascii="Times New Roman" w:hAnsi="Times New Roman" w:cs="Times New Roman"/>
          <w:bCs/>
          <w:sz w:val="24"/>
          <w:szCs w:val="24"/>
        </w:rPr>
        <w:t xml:space="preserve"> (</w:t>
      </w:r>
      <w:proofErr w:type="spellStart"/>
      <w:r w:rsidR="00311F05" w:rsidRPr="00C966A8">
        <w:rPr>
          <w:rFonts w:ascii="Times New Roman" w:hAnsi="Times New Roman" w:cs="Times New Roman"/>
          <w:bCs/>
          <w:i/>
          <w:sz w:val="24"/>
          <w:szCs w:val="24"/>
        </w:rPr>
        <w:t>Chondestes</w:t>
      </w:r>
      <w:proofErr w:type="spellEnd"/>
      <w:r w:rsidR="00311F05" w:rsidRPr="00C966A8">
        <w:rPr>
          <w:rFonts w:ascii="Times New Roman" w:hAnsi="Times New Roman" w:cs="Times New Roman"/>
          <w:bCs/>
          <w:i/>
          <w:sz w:val="24"/>
          <w:szCs w:val="24"/>
        </w:rPr>
        <w:t xml:space="preserve"> </w:t>
      </w:r>
      <w:proofErr w:type="spellStart"/>
      <w:r w:rsidR="00311F05" w:rsidRPr="00C966A8">
        <w:rPr>
          <w:rFonts w:ascii="Times New Roman" w:hAnsi="Times New Roman" w:cs="Times New Roman"/>
          <w:bCs/>
          <w:i/>
          <w:sz w:val="24"/>
          <w:szCs w:val="24"/>
        </w:rPr>
        <w:t>grammacus</w:t>
      </w:r>
      <w:proofErr w:type="spellEnd"/>
      <w:r w:rsidR="00311F05">
        <w:rPr>
          <w:rFonts w:ascii="Times New Roman" w:hAnsi="Times New Roman" w:cs="Times New Roman"/>
          <w:bCs/>
          <w:i/>
          <w:sz w:val="24"/>
          <w:szCs w:val="24"/>
        </w:rPr>
        <w:t>)</w:t>
      </w:r>
      <w:r w:rsidR="00311F05" w:rsidRPr="00311F05">
        <w:rPr>
          <w:rFonts w:ascii="Times New Roman" w:hAnsi="Times New Roman" w:cs="Times New Roman"/>
          <w:bCs/>
          <w:sz w:val="24"/>
          <w:szCs w:val="24"/>
        </w:rPr>
        <w:t xml:space="preserve"> </w:t>
      </w:r>
      <w:ins w:id="24" w:author="Todd W Arnold" w:date="2018-11-05T13:28:00Z">
        <w:r w:rsidR="000D32AA">
          <w:rPr>
            <w:rFonts w:ascii="Times New Roman" w:hAnsi="Times New Roman" w:cs="Times New Roman"/>
            <w:bCs/>
            <w:sz w:val="24"/>
            <w:szCs w:val="24"/>
          </w:rPr>
          <w:t xml:space="preserve">both declined in abundance with increasing canopy closure, </w:t>
        </w:r>
      </w:ins>
      <w:ins w:id="25" w:author="Todd W Arnold" w:date="2018-11-05T13:29:00Z">
        <w:r w:rsidR="000D32AA">
          <w:rPr>
            <w:rFonts w:ascii="Times New Roman" w:hAnsi="Times New Roman" w:cs="Times New Roman"/>
            <w:bCs/>
            <w:sz w:val="24"/>
            <w:szCs w:val="24"/>
          </w:rPr>
          <w:t xml:space="preserve">indicating the importance of open partly-forested habitats for both species. In addition, lark sparrow abundance </w:t>
        </w:r>
      </w:ins>
      <w:ins w:id="26" w:author="Todd W Arnold" w:date="2018-11-05T13:22:00Z">
        <w:r w:rsidR="000D32AA">
          <w:rPr>
            <w:rFonts w:ascii="Times New Roman" w:hAnsi="Times New Roman" w:cs="Times New Roman"/>
            <w:bCs/>
            <w:sz w:val="24"/>
            <w:szCs w:val="24"/>
          </w:rPr>
          <w:t xml:space="preserve">increased with </w:t>
        </w:r>
      </w:ins>
      <w:ins w:id="27" w:author="Todd W Arnold" w:date="2018-11-05T13:21:00Z">
        <w:r w:rsidR="000D32AA">
          <w:rPr>
            <w:rFonts w:ascii="Times New Roman" w:hAnsi="Times New Roman" w:cs="Times New Roman"/>
            <w:bCs/>
            <w:sz w:val="24"/>
            <w:szCs w:val="24"/>
          </w:rPr>
          <w:t>management disturbance</w:t>
        </w:r>
      </w:ins>
      <w:ins w:id="28" w:author="Todd W Arnold" w:date="2018-11-05T13:30:00Z">
        <w:r w:rsidR="00BB0F28">
          <w:rPr>
            <w:rFonts w:ascii="Times New Roman" w:hAnsi="Times New Roman" w:cs="Times New Roman"/>
            <w:bCs/>
            <w:sz w:val="24"/>
            <w:szCs w:val="24"/>
          </w:rPr>
          <w:t xml:space="preserve"> and declined with numbers of woody stems. </w:t>
        </w:r>
      </w:ins>
      <w:del w:id="29" w:author="Todd W Arnold" w:date="2018-11-05T13:21:00Z">
        <w:r w:rsidR="00311F05" w:rsidRPr="00311F05" w:rsidDel="000D32AA">
          <w:rPr>
            <w:rFonts w:ascii="Times New Roman" w:hAnsi="Times New Roman" w:cs="Times New Roman"/>
            <w:bCs/>
            <w:sz w:val="24"/>
            <w:szCs w:val="24"/>
          </w:rPr>
          <w:delText xml:space="preserve">and </w:delText>
        </w:r>
      </w:del>
      <w:r w:rsidRPr="0093304A">
        <w:rPr>
          <w:rFonts w:ascii="Times New Roman" w:hAnsi="Times New Roman" w:cs="Times New Roman"/>
          <w:sz w:val="24"/>
          <w:szCs w:val="24"/>
        </w:rPr>
        <w:t>Leonard’s skipper</w:t>
      </w:r>
      <w:ins w:id="30" w:author="Todd W Arnold" w:date="2018-11-05T13:21:00Z">
        <w:r w:rsidR="000D32AA">
          <w:rPr>
            <w:rFonts w:ascii="Times New Roman" w:hAnsi="Times New Roman" w:cs="Times New Roman"/>
            <w:sz w:val="24"/>
            <w:szCs w:val="24"/>
          </w:rPr>
          <w:t>s</w:t>
        </w:r>
      </w:ins>
      <w:r>
        <w:rPr>
          <w:rFonts w:ascii="Times New Roman" w:hAnsi="Times New Roman" w:cs="Times New Roman"/>
          <w:sz w:val="24"/>
          <w:szCs w:val="24"/>
        </w:rPr>
        <w:t xml:space="preserve"> (</w:t>
      </w:r>
      <w:r w:rsidRPr="00C966A8">
        <w:rPr>
          <w:rFonts w:ascii="Times New Roman" w:hAnsi="Times New Roman" w:cs="Times New Roman"/>
          <w:bCs/>
          <w:i/>
          <w:sz w:val="24"/>
          <w:szCs w:val="24"/>
        </w:rPr>
        <w:t xml:space="preserve">Hesperia </w:t>
      </w:r>
      <w:proofErr w:type="spellStart"/>
      <w:r w:rsidRPr="00C966A8">
        <w:rPr>
          <w:rFonts w:ascii="Times New Roman" w:hAnsi="Times New Roman" w:cs="Times New Roman"/>
          <w:bCs/>
          <w:i/>
          <w:sz w:val="24"/>
          <w:szCs w:val="24"/>
        </w:rPr>
        <w:t>leonardus</w:t>
      </w:r>
      <w:proofErr w:type="spellEnd"/>
      <w:r w:rsidRPr="00C966A8">
        <w:rPr>
          <w:rFonts w:ascii="Times New Roman" w:hAnsi="Times New Roman" w:cs="Times New Roman"/>
          <w:bCs/>
          <w:i/>
          <w:sz w:val="24"/>
          <w:szCs w:val="24"/>
        </w:rPr>
        <w:t xml:space="preserve"> </w:t>
      </w:r>
      <w:proofErr w:type="spellStart"/>
      <w:r w:rsidRPr="00C966A8">
        <w:rPr>
          <w:rFonts w:ascii="Times New Roman" w:hAnsi="Times New Roman" w:cs="Times New Roman"/>
          <w:bCs/>
          <w:i/>
          <w:sz w:val="24"/>
          <w:szCs w:val="24"/>
        </w:rPr>
        <w:t>leonardus</w:t>
      </w:r>
      <w:proofErr w:type="spellEnd"/>
      <w:r w:rsidR="00311F05">
        <w:rPr>
          <w:rFonts w:ascii="Times New Roman" w:hAnsi="Times New Roman" w:cs="Times New Roman"/>
          <w:sz w:val="24"/>
          <w:szCs w:val="24"/>
        </w:rPr>
        <w:t>)</w:t>
      </w:r>
      <w:r w:rsidRPr="0093304A">
        <w:rPr>
          <w:rFonts w:ascii="Times New Roman" w:hAnsi="Times New Roman" w:cs="Times New Roman"/>
          <w:sz w:val="24"/>
          <w:szCs w:val="24"/>
        </w:rPr>
        <w:t xml:space="preserve"> </w:t>
      </w:r>
      <w:ins w:id="31" w:author="Todd W Arnold" w:date="2018-11-05T13:30:00Z">
        <w:r w:rsidR="00BB0F28">
          <w:rPr>
            <w:rFonts w:ascii="Times New Roman" w:hAnsi="Times New Roman" w:cs="Times New Roman"/>
            <w:sz w:val="24"/>
            <w:szCs w:val="24"/>
          </w:rPr>
          <w:t>increased in occurrence and abundance with increased abundance of blazing stars (</w:t>
        </w:r>
        <w:proofErr w:type="spellStart"/>
        <w:r w:rsidR="00BB0F28" w:rsidRPr="00BB0F28">
          <w:rPr>
            <w:rFonts w:ascii="Times New Roman" w:hAnsi="Times New Roman" w:cs="Times New Roman"/>
            <w:i/>
            <w:sz w:val="24"/>
            <w:szCs w:val="24"/>
            <w:rPrChange w:id="32" w:author="Todd W Arnold" w:date="2018-11-05T13:31:00Z">
              <w:rPr>
                <w:rFonts w:ascii="Times New Roman" w:hAnsi="Times New Roman" w:cs="Times New Roman"/>
                <w:sz w:val="24"/>
                <w:szCs w:val="24"/>
              </w:rPr>
            </w:rPrChange>
          </w:rPr>
          <w:t>Liatris</w:t>
        </w:r>
        <w:proofErr w:type="spellEnd"/>
        <w:r w:rsidR="00BB0F28">
          <w:rPr>
            <w:rFonts w:ascii="Times New Roman" w:hAnsi="Times New Roman" w:cs="Times New Roman"/>
            <w:sz w:val="24"/>
            <w:szCs w:val="24"/>
          </w:rPr>
          <w:t xml:space="preserve"> spp</w:t>
        </w:r>
      </w:ins>
      <w:ins w:id="33" w:author="Todd W Arnold" w:date="2018-11-05T13:31:00Z">
        <w:r w:rsidR="00BB0F28">
          <w:rPr>
            <w:rFonts w:ascii="Times New Roman" w:hAnsi="Times New Roman" w:cs="Times New Roman"/>
            <w:sz w:val="24"/>
            <w:szCs w:val="24"/>
          </w:rPr>
          <w:t>.</w:t>
        </w:r>
      </w:ins>
      <w:ins w:id="34" w:author="Todd W Arnold" w:date="2018-11-05T13:30:00Z">
        <w:r w:rsidR="00BB0F28">
          <w:rPr>
            <w:rFonts w:ascii="Times New Roman" w:hAnsi="Times New Roman" w:cs="Times New Roman"/>
            <w:sz w:val="24"/>
            <w:szCs w:val="24"/>
          </w:rPr>
          <w:t>)</w:t>
        </w:r>
      </w:ins>
      <w:ins w:id="35" w:author="Todd W Arnold" w:date="2018-11-05T13:31:00Z">
        <w:r w:rsidR="00BB0F28">
          <w:rPr>
            <w:rFonts w:ascii="Times New Roman" w:hAnsi="Times New Roman" w:cs="Times New Roman"/>
            <w:sz w:val="24"/>
            <w:szCs w:val="24"/>
          </w:rPr>
          <w:t>, a preferred food source, and</w:t>
        </w:r>
      </w:ins>
      <w:ins w:id="36" w:author="Todd W Arnold" w:date="2018-11-05T13:30:00Z">
        <w:r w:rsidR="00BB0F28">
          <w:rPr>
            <w:rFonts w:ascii="Times New Roman" w:hAnsi="Times New Roman" w:cs="Times New Roman"/>
            <w:sz w:val="24"/>
            <w:szCs w:val="24"/>
          </w:rPr>
          <w:t xml:space="preserve"> </w:t>
        </w:r>
      </w:ins>
      <w:ins w:id="37" w:author="Todd W Arnold" w:date="2018-11-05T13:22:00Z">
        <w:r w:rsidR="000D32AA">
          <w:rPr>
            <w:rFonts w:ascii="Times New Roman" w:hAnsi="Times New Roman" w:cs="Times New Roman"/>
            <w:sz w:val="24"/>
            <w:szCs w:val="24"/>
          </w:rPr>
          <w:t xml:space="preserve">declined in abundance </w:t>
        </w:r>
      </w:ins>
      <w:del w:id="38" w:author="Todd W Arnold" w:date="2018-11-05T13:22:00Z">
        <w:r w:rsidDel="000D32AA">
          <w:rPr>
            <w:rFonts w:ascii="Times New Roman" w:hAnsi="Times New Roman" w:cs="Times New Roman"/>
            <w:bCs/>
            <w:sz w:val="24"/>
            <w:szCs w:val="24"/>
          </w:rPr>
          <w:delText>exhibited disparate relationships</w:delText>
        </w:r>
      </w:del>
      <w:ins w:id="39" w:author="Todd W Arnold" w:date="2018-11-05T13:24:00Z">
        <w:r w:rsidR="000D32AA">
          <w:rPr>
            <w:rFonts w:ascii="Times New Roman" w:hAnsi="Times New Roman" w:cs="Times New Roman"/>
            <w:bCs/>
            <w:sz w:val="24"/>
            <w:szCs w:val="24"/>
          </w:rPr>
          <w:t>following</w:t>
        </w:r>
      </w:ins>
      <w:del w:id="40" w:author="Todd W Arnold" w:date="2018-11-05T13:22:00Z">
        <w:r w:rsidDel="000D32AA">
          <w:rPr>
            <w:rFonts w:ascii="Times New Roman" w:hAnsi="Times New Roman" w:cs="Times New Roman"/>
            <w:bCs/>
            <w:sz w:val="24"/>
            <w:szCs w:val="24"/>
          </w:rPr>
          <w:delText xml:space="preserve"> </w:delText>
        </w:r>
      </w:del>
      <w:del w:id="41" w:author="Todd W Arnold" w:date="2018-11-05T13:24:00Z">
        <w:r w:rsidDel="000D32AA">
          <w:rPr>
            <w:rFonts w:ascii="Times New Roman" w:hAnsi="Times New Roman" w:cs="Times New Roman"/>
            <w:bCs/>
            <w:sz w:val="24"/>
            <w:szCs w:val="24"/>
          </w:rPr>
          <w:delText>with</w:delText>
        </w:r>
      </w:del>
      <w:r>
        <w:rPr>
          <w:rFonts w:ascii="Times New Roman" w:hAnsi="Times New Roman" w:cs="Times New Roman"/>
          <w:bCs/>
          <w:sz w:val="24"/>
          <w:szCs w:val="24"/>
        </w:rPr>
        <w:t xml:space="preserve"> management disturbance</w:t>
      </w:r>
      <w:del w:id="42" w:author="Todd W Arnold" w:date="2018-11-05T13:22:00Z">
        <w:r w:rsidDel="000D32AA">
          <w:rPr>
            <w:rFonts w:ascii="Times New Roman" w:hAnsi="Times New Roman" w:cs="Times New Roman"/>
            <w:bCs/>
            <w:sz w:val="24"/>
            <w:szCs w:val="24"/>
          </w:rPr>
          <w:delText xml:space="preserve">, </w:delText>
        </w:r>
        <w:r w:rsidRPr="0093304A" w:rsidDel="000D32AA">
          <w:rPr>
            <w:rFonts w:ascii="Times New Roman" w:hAnsi="Times New Roman" w:cs="Times New Roman"/>
            <w:bCs/>
            <w:sz w:val="24"/>
            <w:szCs w:val="24"/>
          </w:rPr>
          <w:delText xml:space="preserve">with lark sparrow responding positively and </w:delText>
        </w:r>
        <w:r w:rsidRPr="0093304A" w:rsidDel="000D32AA">
          <w:rPr>
            <w:rFonts w:ascii="Times New Roman" w:hAnsi="Times New Roman" w:cs="Times New Roman"/>
            <w:sz w:val="24"/>
            <w:szCs w:val="24"/>
          </w:rPr>
          <w:delText>Leonard’s skipper</w:delText>
        </w:r>
        <w:r w:rsidDel="000D32AA">
          <w:rPr>
            <w:rFonts w:ascii="Times New Roman" w:hAnsi="Times New Roman" w:cs="Times New Roman"/>
            <w:sz w:val="24"/>
            <w:szCs w:val="24"/>
          </w:rPr>
          <w:delText xml:space="preserve"> responding negatively</w:delText>
        </w:r>
      </w:del>
      <w:r>
        <w:rPr>
          <w:rFonts w:ascii="Times New Roman" w:hAnsi="Times New Roman" w:cs="Times New Roman"/>
          <w:sz w:val="24"/>
          <w:szCs w:val="24"/>
        </w:rPr>
        <w:t xml:space="preserve">. </w:t>
      </w:r>
      <w:del w:id="43" w:author="Todd W Arnold" w:date="2018-11-05T13:31:00Z">
        <w:r w:rsidDel="00BB0F28">
          <w:rPr>
            <w:rFonts w:ascii="Times New Roman" w:hAnsi="Times New Roman" w:cs="Times New Roman"/>
            <w:sz w:val="24"/>
            <w:szCs w:val="24"/>
          </w:rPr>
          <w:delText xml:space="preserve">Species abundance also exhibited disparate responses to canopy cover, with </w:delText>
        </w:r>
      </w:del>
      <w:ins w:id="44" w:author="Todd W Arnold" w:date="2018-11-05T13:31:00Z">
        <w:r w:rsidR="00BB0F28">
          <w:rPr>
            <w:rFonts w:ascii="Times New Roman" w:hAnsi="Times New Roman" w:cs="Times New Roman"/>
            <w:sz w:val="24"/>
            <w:szCs w:val="24"/>
          </w:rPr>
          <w:t xml:space="preserve">Finally, </w:t>
        </w:r>
      </w:ins>
      <w:r>
        <w:rPr>
          <w:rFonts w:ascii="Times New Roman" w:hAnsi="Times New Roman" w:cs="Times New Roman"/>
          <w:sz w:val="24"/>
          <w:szCs w:val="24"/>
        </w:rPr>
        <w:lastRenderedPageBreak/>
        <w:t>northern barrens tiger beetle (</w:t>
      </w:r>
      <w:proofErr w:type="spellStart"/>
      <w:r w:rsidRPr="00C966A8">
        <w:rPr>
          <w:rFonts w:ascii="Times New Roman" w:hAnsi="Times New Roman" w:cs="Times New Roman"/>
          <w:bCs/>
          <w:i/>
          <w:sz w:val="24"/>
          <w:szCs w:val="24"/>
        </w:rPr>
        <w:t>Cicindela</w:t>
      </w:r>
      <w:proofErr w:type="spellEnd"/>
      <w:r w:rsidRPr="00C966A8">
        <w:rPr>
          <w:rFonts w:ascii="Times New Roman" w:hAnsi="Times New Roman" w:cs="Times New Roman"/>
          <w:bCs/>
          <w:i/>
          <w:sz w:val="24"/>
          <w:szCs w:val="24"/>
        </w:rPr>
        <w:t xml:space="preserve"> </w:t>
      </w:r>
      <w:proofErr w:type="spellStart"/>
      <w:r w:rsidRPr="00C966A8">
        <w:rPr>
          <w:rFonts w:ascii="Times New Roman" w:hAnsi="Times New Roman" w:cs="Times New Roman"/>
          <w:bCs/>
          <w:i/>
          <w:sz w:val="24"/>
          <w:szCs w:val="24"/>
        </w:rPr>
        <w:t>patruela</w:t>
      </w:r>
      <w:proofErr w:type="spellEnd"/>
      <w:r>
        <w:rPr>
          <w:rFonts w:ascii="Times New Roman" w:hAnsi="Times New Roman" w:cs="Times New Roman"/>
          <w:bCs/>
          <w:i/>
          <w:sz w:val="24"/>
          <w:szCs w:val="24"/>
        </w:rPr>
        <w:t>)</w:t>
      </w:r>
      <w:r>
        <w:rPr>
          <w:rFonts w:ascii="Times New Roman" w:hAnsi="Times New Roman" w:cs="Times New Roman"/>
          <w:sz w:val="24"/>
          <w:szCs w:val="24"/>
        </w:rPr>
        <w:t xml:space="preserve"> respond</w:t>
      </w:r>
      <w:ins w:id="45" w:author="Todd W Arnold" w:date="2018-11-05T13:31:00Z">
        <w:r w:rsidR="00BB0F28">
          <w:rPr>
            <w:rFonts w:ascii="Times New Roman" w:hAnsi="Times New Roman" w:cs="Times New Roman"/>
            <w:sz w:val="24"/>
            <w:szCs w:val="24"/>
          </w:rPr>
          <w:t>ed</w:t>
        </w:r>
      </w:ins>
      <w:del w:id="46" w:author="Todd W Arnold" w:date="2018-11-05T13:31:00Z">
        <w:r w:rsidDel="00BB0F28">
          <w:rPr>
            <w:rFonts w:ascii="Times New Roman" w:hAnsi="Times New Roman" w:cs="Times New Roman"/>
            <w:sz w:val="24"/>
            <w:szCs w:val="24"/>
          </w:rPr>
          <w:delText>ing</w:delText>
        </w:r>
      </w:del>
      <w:r>
        <w:rPr>
          <w:rFonts w:ascii="Times New Roman" w:hAnsi="Times New Roman" w:cs="Times New Roman"/>
          <w:sz w:val="24"/>
          <w:szCs w:val="24"/>
        </w:rPr>
        <w:t xml:space="preserve"> positively </w:t>
      </w:r>
      <w:ins w:id="47" w:author="Todd W Arnold" w:date="2018-11-05T13:31:00Z">
        <w:r w:rsidR="00BB0F28">
          <w:rPr>
            <w:rFonts w:ascii="Times New Roman" w:hAnsi="Times New Roman" w:cs="Times New Roman"/>
            <w:sz w:val="24"/>
            <w:szCs w:val="24"/>
          </w:rPr>
          <w:t xml:space="preserve">to canopy closure and </w:t>
        </w:r>
      </w:ins>
      <w:ins w:id="48" w:author="Todd W Arnold" w:date="2018-11-05T13:32:00Z">
        <w:r w:rsidR="00BB0F28">
          <w:rPr>
            <w:rFonts w:ascii="Times New Roman" w:hAnsi="Times New Roman" w:cs="Times New Roman"/>
            <w:sz w:val="24"/>
            <w:szCs w:val="24"/>
          </w:rPr>
          <w:t xml:space="preserve">topographical relief. </w:t>
        </w:r>
      </w:ins>
      <w:ins w:id="49" w:author="Todd W Arnold" w:date="2018-11-05T13:33:00Z">
        <w:r w:rsidR="00BB0F28">
          <w:rPr>
            <w:rFonts w:ascii="Times New Roman" w:hAnsi="Times New Roman" w:cs="Times New Roman"/>
            <w:sz w:val="24"/>
            <w:szCs w:val="24"/>
          </w:rPr>
          <w:t xml:space="preserve">It was noteworthy that some of the same habitat variables (e.g. canopy closure, recent disturbance) affected different species in different directions. </w:t>
        </w:r>
      </w:ins>
      <w:bookmarkStart w:id="50" w:name="_GoBack"/>
      <w:bookmarkEnd w:id="50"/>
      <w:del w:id="51" w:author="Todd W Arnold" w:date="2018-11-05T13:32:00Z">
        <w:r w:rsidDel="00BB0F28">
          <w:rPr>
            <w:rFonts w:ascii="Times New Roman" w:hAnsi="Times New Roman" w:cs="Times New Roman"/>
            <w:sz w:val="24"/>
            <w:szCs w:val="24"/>
          </w:rPr>
          <w:delText xml:space="preserve">and lark sparrow responding negatively. </w:delText>
        </w:r>
      </w:del>
      <w:r>
        <w:rPr>
          <w:rFonts w:ascii="Times New Roman" w:hAnsi="Times New Roman" w:cs="Times New Roman"/>
          <w:sz w:val="24"/>
          <w:szCs w:val="24"/>
        </w:rPr>
        <w:t>These results highlight the importance of careful planning when undertaking habitat restoration projects. Plans should consider the habitat needs of individual species as well as their responses to active habitat management to achieve balance between maintenance of local populations and</w:t>
      </w:r>
      <w:r w:rsidR="00311F05">
        <w:rPr>
          <w:rFonts w:ascii="Times New Roman" w:hAnsi="Times New Roman" w:cs="Times New Roman"/>
          <w:sz w:val="24"/>
          <w:szCs w:val="24"/>
        </w:rPr>
        <w:t xml:space="preserve"> habitat</w:t>
      </w:r>
      <w:r>
        <w:rPr>
          <w:rFonts w:ascii="Times New Roman" w:hAnsi="Times New Roman" w:cs="Times New Roman"/>
          <w:sz w:val="24"/>
          <w:szCs w:val="24"/>
        </w:rPr>
        <w:t xml:space="preserve"> restoration on a landscape scale. </w:t>
      </w:r>
    </w:p>
    <w:p w:rsidR="00311F05" w:rsidRPr="006F4B68" w:rsidRDefault="00311F05" w:rsidP="009951CD">
      <w:pPr>
        <w:spacing w:line="480" w:lineRule="auto"/>
        <w:outlineLvl w:val="0"/>
        <w:rPr>
          <w:rFonts w:ascii="Times New Roman" w:hAnsi="Times New Roman" w:cs="Times New Roman"/>
          <w:sz w:val="24"/>
          <w:szCs w:val="24"/>
        </w:rPr>
      </w:pPr>
    </w:p>
    <w:p w:rsidR="008B5461" w:rsidRDefault="00BB0F28"/>
    <w:sectPr w:rsidR="008B54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Todd W Arnold" w:date="2018-11-05T13:12:00Z" w:initials="TWA">
    <w:p w:rsidR="007128F2" w:rsidRDefault="007128F2">
      <w:pPr>
        <w:pStyle w:val="CommentText"/>
      </w:pPr>
      <w:r>
        <w:rPr>
          <w:rStyle w:val="CommentReference"/>
        </w:rPr>
        <w:annotationRef/>
      </w:r>
      <w:r>
        <w:t>“</w:t>
      </w:r>
      <w:proofErr w:type="gramStart"/>
      <w:r>
        <w:t>in</w:t>
      </w:r>
      <w:proofErr w:type="gramEnd"/>
      <w:r>
        <w:t xml:space="preserve"> 20** the Minnesota Department of Natural Resources initiated a comprehensive effort”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1CD"/>
    <w:rsid w:val="000D32AA"/>
    <w:rsid w:val="001160BD"/>
    <w:rsid w:val="002E4EE9"/>
    <w:rsid w:val="00311F05"/>
    <w:rsid w:val="00362B44"/>
    <w:rsid w:val="00665115"/>
    <w:rsid w:val="007128F2"/>
    <w:rsid w:val="009951CD"/>
    <w:rsid w:val="00BB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1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128F2"/>
    <w:rPr>
      <w:sz w:val="16"/>
      <w:szCs w:val="16"/>
    </w:rPr>
  </w:style>
  <w:style w:type="paragraph" w:styleId="CommentText">
    <w:name w:val="annotation text"/>
    <w:basedOn w:val="Normal"/>
    <w:link w:val="CommentTextChar"/>
    <w:uiPriority w:val="99"/>
    <w:semiHidden/>
    <w:unhideWhenUsed/>
    <w:rsid w:val="007128F2"/>
    <w:pPr>
      <w:spacing w:line="240" w:lineRule="auto"/>
    </w:pPr>
    <w:rPr>
      <w:sz w:val="20"/>
      <w:szCs w:val="20"/>
    </w:rPr>
  </w:style>
  <w:style w:type="character" w:customStyle="1" w:styleId="CommentTextChar">
    <w:name w:val="Comment Text Char"/>
    <w:basedOn w:val="DefaultParagraphFont"/>
    <w:link w:val="CommentText"/>
    <w:uiPriority w:val="99"/>
    <w:semiHidden/>
    <w:rsid w:val="007128F2"/>
    <w:rPr>
      <w:sz w:val="20"/>
      <w:szCs w:val="20"/>
    </w:rPr>
  </w:style>
  <w:style w:type="paragraph" w:styleId="CommentSubject">
    <w:name w:val="annotation subject"/>
    <w:basedOn w:val="CommentText"/>
    <w:next w:val="CommentText"/>
    <w:link w:val="CommentSubjectChar"/>
    <w:uiPriority w:val="99"/>
    <w:semiHidden/>
    <w:unhideWhenUsed/>
    <w:rsid w:val="007128F2"/>
    <w:rPr>
      <w:b/>
      <w:bCs/>
    </w:rPr>
  </w:style>
  <w:style w:type="character" w:customStyle="1" w:styleId="CommentSubjectChar">
    <w:name w:val="Comment Subject Char"/>
    <w:basedOn w:val="CommentTextChar"/>
    <w:link w:val="CommentSubject"/>
    <w:uiPriority w:val="99"/>
    <w:semiHidden/>
    <w:rsid w:val="007128F2"/>
    <w:rPr>
      <w:b/>
      <w:bCs/>
      <w:sz w:val="20"/>
      <w:szCs w:val="20"/>
    </w:rPr>
  </w:style>
  <w:style w:type="paragraph" w:styleId="BalloonText">
    <w:name w:val="Balloon Text"/>
    <w:basedOn w:val="Normal"/>
    <w:link w:val="BalloonTextChar"/>
    <w:uiPriority w:val="99"/>
    <w:semiHidden/>
    <w:unhideWhenUsed/>
    <w:rsid w:val="00712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8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1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128F2"/>
    <w:rPr>
      <w:sz w:val="16"/>
      <w:szCs w:val="16"/>
    </w:rPr>
  </w:style>
  <w:style w:type="paragraph" w:styleId="CommentText">
    <w:name w:val="annotation text"/>
    <w:basedOn w:val="Normal"/>
    <w:link w:val="CommentTextChar"/>
    <w:uiPriority w:val="99"/>
    <w:semiHidden/>
    <w:unhideWhenUsed/>
    <w:rsid w:val="007128F2"/>
    <w:pPr>
      <w:spacing w:line="240" w:lineRule="auto"/>
    </w:pPr>
    <w:rPr>
      <w:sz w:val="20"/>
      <w:szCs w:val="20"/>
    </w:rPr>
  </w:style>
  <w:style w:type="character" w:customStyle="1" w:styleId="CommentTextChar">
    <w:name w:val="Comment Text Char"/>
    <w:basedOn w:val="DefaultParagraphFont"/>
    <w:link w:val="CommentText"/>
    <w:uiPriority w:val="99"/>
    <w:semiHidden/>
    <w:rsid w:val="007128F2"/>
    <w:rPr>
      <w:sz w:val="20"/>
      <w:szCs w:val="20"/>
    </w:rPr>
  </w:style>
  <w:style w:type="paragraph" w:styleId="CommentSubject">
    <w:name w:val="annotation subject"/>
    <w:basedOn w:val="CommentText"/>
    <w:next w:val="CommentText"/>
    <w:link w:val="CommentSubjectChar"/>
    <w:uiPriority w:val="99"/>
    <w:semiHidden/>
    <w:unhideWhenUsed/>
    <w:rsid w:val="007128F2"/>
    <w:rPr>
      <w:b/>
      <w:bCs/>
    </w:rPr>
  </w:style>
  <w:style w:type="character" w:customStyle="1" w:styleId="CommentSubjectChar">
    <w:name w:val="Comment Subject Char"/>
    <w:basedOn w:val="CommentTextChar"/>
    <w:link w:val="CommentSubject"/>
    <w:uiPriority w:val="99"/>
    <w:semiHidden/>
    <w:rsid w:val="007128F2"/>
    <w:rPr>
      <w:b/>
      <w:bCs/>
      <w:sz w:val="20"/>
      <w:szCs w:val="20"/>
    </w:rPr>
  </w:style>
  <w:style w:type="paragraph" w:styleId="BalloonText">
    <w:name w:val="Balloon Text"/>
    <w:basedOn w:val="Normal"/>
    <w:link w:val="BalloonTextChar"/>
    <w:uiPriority w:val="99"/>
    <w:semiHidden/>
    <w:unhideWhenUsed/>
    <w:rsid w:val="00712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8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Margaret (DNR)</dc:creator>
  <cp:keywords/>
  <dc:description/>
  <cp:lastModifiedBy>Todd W Arnold</cp:lastModifiedBy>
  <cp:revision>3</cp:revision>
  <dcterms:created xsi:type="dcterms:W3CDTF">2018-11-05T18:50:00Z</dcterms:created>
  <dcterms:modified xsi:type="dcterms:W3CDTF">2018-11-05T19:34:00Z</dcterms:modified>
</cp:coreProperties>
</file>