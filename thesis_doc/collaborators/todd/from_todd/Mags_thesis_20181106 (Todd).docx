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6124EE"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 xml:space="preserve">collaboration with my academic advisor Dr. Todd Arnold and Dr. Althea </w:t>
      </w:r>
      <w:proofErr w:type="spellStart"/>
      <w:r w:rsidRPr="006124EE">
        <w:rPr>
          <w:rFonts w:ascii="Times New Roman" w:hAnsi="Times New Roman" w:cs="Times New Roman"/>
          <w:sz w:val="24"/>
          <w:szCs w:val="24"/>
        </w:rPr>
        <w:t>ArchMiller</w:t>
      </w:r>
      <w:proofErr w:type="spellEnd"/>
      <w:r w:rsidRPr="006124EE">
        <w:rPr>
          <w:rFonts w:ascii="Times New Roman" w:hAnsi="Times New Roman" w:cs="Times New Roman"/>
          <w:sz w:val="24"/>
          <w:szCs w:val="24"/>
        </w:rPr>
        <w:t>, both of whom will be co-authors on that publication. The use of plural pronouns throughout the thesis is reflective of this collaboration.</w:t>
      </w: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proofErr w:type="spellStart"/>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w:t>
      </w:r>
      <w:proofErr w:type="spellEnd"/>
      <w:r w:rsidR="009315EF">
        <w:rPr>
          <w:rFonts w:ascii="Times New Roman" w:hAnsi="Times New Roman" w:cs="Times New Roman"/>
          <w:bCs/>
          <w:sz w:val="24"/>
          <w:szCs w:val="24"/>
        </w:rPr>
        <w:t xml:space="preserve"> (</w:t>
      </w:r>
      <w:proofErr w:type="spellStart"/>
      <w:r w:rsidR="009315EF" w:rsidRPr="00C966A8">
        <w:rPr>
          <w:rFonts w:ascii="Times New Roman" w:hAnsi="Times New Roman" w:cs="Times New Roman"/>
          <w:bCs/>
          <w:i/>
          <w:sz w:val="24"/>
          <w:szCs w:val="24"/>
        </w:rPr>
        <w:t>Pituophis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catenifer</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proofErr w:type="spellStart"/>
      <w:r w:rsidR="009315EF" w:rsidRPr="00C966A8">
        <w:rPr>
          <w:rFonts w:ascii="Times New Roman" w:hAnsi="Times New Roman" w:cs="Times New Roman"/>
          <w:bCs/>
          <w:i/>
          <w:sz w:val="24"/>
          <w:szCs w:val="24"/>
        </w:rPr>
        <w:t>Heterodon</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nasicus</w:t>
      </w:r>
      <w:proofErr w:type="spellEnd"/>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proofErr w:type="spellStart"/>
      <w:r w:rsidR="009315EF" w:rsidRPr="00C966A8">
        <w:rPr>
          <w:rFonts w:ascii="Times New Roman" w:hAnsi="Times New Roman" w:cs="Times New Roman"/>
          <w:bCs/>
          <w:i/>
          <w:sz w:val="24"/>
          <w:szCs w:val="24"/>
        </w:rPr>
        <w:t>Pipilo</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erythrophthalmus</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Chondestes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grammacus</w:t>
      </w:r>
      <w:proofErr w:type="spellEnd"/>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abundance increased with management disturbance and declined with number of woody stems. </w:t>
      </w:r>
      <w:r w:rsidR="00025100">
        <w:rPr>
          <w:rFonts w:ascii="Times New Roman" w:hAnsi="Times New Roman" w:cs="Times New Roman"/>
          <w:bCs/>
          <w:sz w:val="24"/>
          <w:szCs w:val="24"/>
        </w:rPr>
        <w:lastRenderedPageBreak/>
        <w:t>Leonard’s skippers (</w:t>
      </w:r>
      <w:r w:rsidR="00025100" w:rsidRPr="00C966A8">
        <w:rPr>
          <w:rFonts w:ascii="Times New Roman" w:hAnsi="Times New Roman" w:cs="Times New Roman"/>
          <w:bCs/>
          <w:i/>
          <w:sz w:val="24"/>
          <w:szCs w:val="24"/>
        </w:rPr>
        <w:t xml:space="preserve">Hesperia </w:t>
      </w:r>
      <w:proofErr w:type="spellStart"/>
      <w:r w:rsidR="00025100" w:rsidRPr="00C966A8">
        <w:rPr>
          <w:rFonts w:ascii="Times New Roman" w:hAnsi="Times New Roman" w:cs="Times New Roman"/>
          <w:bCs/>
          <w:i/>
          <w:sz w:val="24"/>
          <w:szCs w:val="24"/>
        </w:rPr>
        <w:t>leonardus</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leonardus</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proofErr w:type="spellStart"/>
      <w:r w:rsidR="00025100" w:rsidRPr="00025100">
        <w:rPr>
          <w:rFonts w:ascii="Times New Roman" w:hAnsi="Times New Roman" w:cs="Times New Roman"/>
          <w:bCs/>
          <w:i/>
          <w:sz w:val="24"/>
          <w:szCs w:val="24"/>
        </w:rPr>
        <w:t>Liatris</w:t>
      </w:r>
      <w:proofErr w:type="spellEnd"/>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proofErr w:type="spellStart"/>
      <w:r w:rsidR="00025100" w:rsidRPr="00C966A8">
        <w:rPr>
          <w:rFonts w:ascii="Times New Roman" w:hAnsi="Times New Roman" w:cs="Times New Roman"/>
          <w:bCs/>
          <w:i/>
          <w:sz w:val="24"/>
          <w:szCs w:val="24"/>
        </w:rPr>
        <w:t>Cicindela</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w:t>
      </w:r>
      <w:r w:rsidRPr="00C966A8">
        <w:rPr>
          <w:rFonts w:ascii="Times New Roman" w:hAnsi="Times New Roman" w:cs="Times New Roman"/>
          <w:bCs/>
          <w:sz w:val="24"/>
          <w:szCs w:val="24"/>
        </w:rPr>
        <w:lastRenderedPageBreak/>
        <w:t xml:space="preserve">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w:t>
      </w:r>
      <w:proofErr w:type="spellStart"/>
      <w:r w:rsidR="004F2EAA">
        <w:rPr>
          <w:rFonts w:ascii="Times New Roman" w:hAnsi="Times New Roman" w:cs="Times New Roman"/>
          <w:sz w:val="24"/>
          <w:szCs w:val="24"/>
        </w:rPr>
        <w:t>Nuzzo</w:t>
      </w:r>
      <w:proofErr w:type="spellEnd"/>
      <w:r w:rsidR="004F2EAA">
        <w:rPr>
          <w:rFonts w:ascii="Times New Roman" w:hAnsi="Times New Roman" w:cs="Times New Roman"/>
          <w:sz w:val="24"/>
          <w:szCs w:val="24"/>
        </w:rPr>
        <w:t xml:space="preserve">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(Minnesota Biological Survey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87743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 xml:space="preserve">characterized by a </w:t>
      </w:r>
      <w:r w:rsidRPr="00C966A8">
        <w:rPr>
          <w:rFonts w:ascii="Times New Roman" w:hAnsi="Times New Roman" w:cs="Times New Roman"/>
          <w:sz w:val="24"/>
          <w:szCs w:val="24"/>
        </w:rPr>
        <w:lastRenderedPageBreak/>
        <w:t>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C60953">
        <w:rPr>
          <w:rFonts w:ascii="Times New Roman" w:hAnsi="Times New Roman" w:cs="Times New Roman"/>
          <w:sz w:val="24"/>
          <w:szCs w:val="24"/>
        </w:rPr>
        <w:t xml:space="preserve">. Of the 309 ha of oak savanna documented as converted or destroyed since the counties were originally mapped by MBS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 xml:space="preserve">Hesperia </w:t>
      </w:r>
      <w:proofErr w:type="spellStart"/>
      <w:r w:rsidR="00360D84">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proofErr w:type="spellStart"/>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proofErr w:type="spellEnd"/>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xml:space="preserve">, which was </w:t>
      </w:r>
      <w:r w:rsidR="00D73177">
        <w:rPr>
          <w:rFonts w:ascii="Times New Roman" w:hAnsi="Times New Roman" w:cs="Times New Roman"/>
          <w:bCs/>
          <w:sz w:val="24"/>
          <w:szCs w:val="24"/>
        </w:rPr>
        <w:lastRenderedPageBreak/>
        <w:t>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lastRenderedPageBreak/>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lastRenderedPageBreak/>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w:t>
      </w:r>
      <w:r w:rsidRPr="00C966A8">
        <w:rPr>
          <w:rFonts w:ascii="Times New Roman" w:hAnsi="Times New Roman" w:cs="Times New Roman"/>
          <w:sz w:val="24"/>
          <w:szCs w:val="24"/>
        </w:rPr>
        <w:lastRenderedPageBreak/>
        <w:t>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estoration beginning in 2014,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lastRenderedPageBreak/>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 xml:space="preserve">ed to be concurrent </w:t>
      </w:r>
      <w:r w:rsidR="002E7EAC">
        <w:rPr>
          <w:rFonts w:ascii="Times New Roman" w:hAnsi="Times New Roman" w:cs="Times New Roman"/>
          <w:sz w:val="24"/>
          <w:szCs w:val="24"/>
        </w:rPr>
        <w:lastRenderedPageBreak/>
        <w:t>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proofErr w:type="spellStart"/>
      <w:r w:rsidR="00B22B07" w:rsidRPr="007E4C17">
        <w:rPr>
          <w:rFonts w:ascii="Times New Roman" w:hAnsi="Times New Roman" w:cs="Times New Roman"/>
          <w:i/>
          <w:sz w:val="24"/>
          <w:szCs w:val="24"/>
        </w:rPr>
        <w:t>Schizachyrium</w:t>
      </w:r>
      <w:proofErr w:type="spellEnd"/>
      <w:r w:rsidR="00B22B07" w:rsidRPr="007E4C17">
        <w:rPr>
          <w:rFonts w:ascii="Times New Roman" w:hAnsi="Times New Roman" w:cs="Times New Roman"/>
          <w:i/>
          <w:sz w:val="24"/>
          <w:szCs w:val="24"/>
        </w:rPr>
        <w:t xml:space="preserve"> </w:t>
      </w:r>
      <w:proofErr w:type="spellStart"/>
      <w:r w:rsidR="00B22B07" w:rsidRPr="007E4C17">
        <w:rPr>
          <w:rFonts w:ascii="Times New Roman" w:hAnsi="Times New Roman" w:cs="Times New Roman"/>
          <w:i/>
          <w:sz w:val="24"/>
          <w:szCs w:val="24"/>
        </w:rPr>
        <w:t>scoparium</w:t>
      </w:r>
      <w:proofErr w:type="spellEnd"/>
      <w:r w:rsidR="00B22B07">
        <w:rPr>
          <w:rFonts w:ascii="Times New Roman" w:hAnsi="Times New Roman" w:cs="Times New Roman"/>
          <w:sz w:val="24"/>
          <w:szCs w:val="24"/>
        </w:rPr>
        <w:t>); number of stems of woody vegetation (i.e. shrubby species &lt; 0.5 m tall), blazing star (</w:t>
      </w:r>
      <w:proofErr w:type="spellStart"/>
      <w:r w:rsidR="00B22B07" w:rsidRPr="00981371">
        <w:rPr>
          <w:rFonts w:ascii="Times New Roman" w:hAnsi="Times New Roman" w:cs="Times New Roman"/>
          <w:i/>
          <w:sz w:val="24"/>
          <w:szCs w:val="24"/>
        </w:rPr>
        <w:t>Liatris</w:t>
      </w:r>
      <w:proofErr w:type="spellEnd"/>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proofErr w:type="spellStart"/>
      <w:r w:rsidR="00B22B07" w:rsidRPr="00B22B07">
        <w:rPr>
          <w:rFonts w:ascii="Times New Roman" w:hAnsi="Times New Roman" w:cs="Times New Roman"/>
          <w:i/>
          <w:sz w:val="24"/>
          <w:szCs w:val="24"/>
        </w:rPr>
        <w:t>Asclepias</w:t>
      </w:r>
      <w:proofErr w:type="spellEnd"/>
      <w:r w:rsidR="00B22B07">
        <w:rPr>
          <w:rFonts w:ascii="Times New Roman" w:hAnsi="Times New Roman" w:cs="Times New Roman"/>
          <w:sz w:val="24"/>
          <w:szCs w:val="24"/>
        </w:rPr>
        <w:t xml:space="preserve"> spp.); number of pocket gopher (</w:t>
      </w:r>
      <w:proofErr w:type="spellStart"/>
      <w:r w:rsidR="00B22B07" w:rsidRPr="00B22B07">
        <w:rPr>
          <w:rFonts w:ascii="Times New Roman" w:hAnsi="Times New Roman" w:cs="Times New Roman"/>
          <w:i/>
          <w:sz w:val="24"/>
          <w:szCs w:val="24"/>
        </w:rPr>
        <w:t>Geomys</w:t>
      </w:r>
      <w:proofErr w:type="spellEnd"/>
      <w:r w:rsidR="00B22B07" w:rsidRPr="00B22B07">
        <w:rPr>
          <w:rFonts w:ascii="Times New Roman" w:hAnsi="Times New Roman" w:cs="Times New Roman"/>
          <w:i/>
          <w:sz w:val="24"/>
          <w:szCs w:val="24"/>
        </w:rPr>
        <w:t xml:space="preserve"> </w:t>
      </w:r>
      <w:proofErr w:type="spellStart"/>
      <w:r w:rsidR="00B22B07" w:rsidRPr="00B22B07">
        <w:rPr>
          <w:rFonts w:ascii="Times New Roman" w:hAnsi="Times New Roman" w:cs="Times New Roman"/>
          <w:i/>
          <w:sz w:val="24"/>
          <w:szCs w:val="24"/>
        </w:rPr>
        <w:t>bursarius</w:t>
      </w:r>
      <w:proofErr w:type="spellEnd"/>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lastRenderedPageBreak/>
        <w:t>Statistical Analysis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Dechant</w:t>
      </w:r>
      <w:proofErr w:type="spellEnd"/>
      <w:r>
        <w:rPr>
          <w:rFonts w:ascii="Times New Roman" w:hAnsi="Times New Roman" w:cs="Times New Roman"/>
          <w:bCs/>
          <w:sz w:val="24"/>
          <w:szCs w:val="24"/>
        </w:rPr>
        <w:t xml:space="preserve">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would be affected by Julian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w:t>
      </w:r>
      <w:proofErr w:type="spellStart"/>
      <w:r>
        <w:rPr>
          <w:rFonts w:ascii="Times New Roman" w:hAnsi="Times New Roman" w:cs="Times New Roman"/>
          <w:bCs/>
          <w:sz w:val="24"/>
          <w:szCs w:val="24"/>
        </w:rPr>
        <w:t>refugia</w:t>
      </w:r>
      <w:proofErr w:type="spellEnd"/>
      <w:r>
        <w:rPr>
          <w:rFonts w:ascii="Times New Roman" w:hAnsi="Times New Roman" w:cs="Times New Roman"/>
          <w:bCs/>
          <w:sz w:val="24"/>
          <w:szCs w:val="24"/>
        </w:rPr>
        <w:t xml:space="preserve">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w:t>
      </w:r>
      <w:proofErr w:type="spellStart"/>
      <w:r w:rsidRPr="00C966A8">
        <w:rPr>
          <w:rFonts w:ascii="Times New Roman" w:hAnsi="Times New Roman" w:cs="Times New Roman"/>
          <w:bCs/>
          <w:sz w:val="24"/>
          <w:szCs w:val="24"/>
        </w:rPr>
        <w:t>nectaring</w:t>
      </w:r>
      <w:proofErr w:type="spellEnd"/>
      <w:r w:rsidRPr="00C966A8">
        <w:rPr>
          <w:rFonts w:ascii="Times New Roman" w:hAnsi="Times New Roman" w:cs="Times New Roman"/>
          <w:bCs/>
          <w:sz w:val="24"/>
          <w:szCs w:val="24"/>
        </w:rPr>
        <w:t xml:space="preserve"> on blazing star (</w:t>
      </w:r>
      <w:proofErr w:type="spellStart"/>
      <w:r w:rsidRPr="00C966A8">
        <w:rPr>
          <w:rFonts w:ascii="Times New Roman" w:hAnsi="Times New Roman" w:cs="Times New Roman"/>
          <w:bCs/>
          <w:i/>
          <w:sz w:val="24"/>
          <w:szCs w:val="24"/>
        </w:rPr>
        <w:t>Liatris</w:t>
      </w:r>
      <w:proofErr w:type="spellEnd"/>
      <w:r w:rsidRPr="00C966A8">
        <w:rPr>
          <w:rFonts w:ascii="Times New Roman" w:hAnsi="Times New Roman" w:cs="Times New Roman"/>
          <w:bCs/>
          <w:i/>
          <w:sz w:val="24"/>
          <w:szCs w:val="24"/>
        </w:rPr>
        <w:t xml:space="preserve">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proofErr w:type="spellStart"/>
      <w:r w:rsidRPr="00235C0E">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w:t>
      </w:r>
      <w:proofErr w:type="spellStart"/>
      <w:r w:rsidRPr="004B40D5">
        <w:rPr>
          <w:rFonts w:ascii="Times New Roman" w:hAnsi="Times New Roman" w:cs="Times New Roman"/>
          <w:bCs/>
          <w:i/>
          <w:sz w:val="24"/>
          <w:szCs w:val="24"/>
        </w:rPr>
        <w:t>Liatris</w:t>
      </w:r>
      <w:proofErr w:type="spellEnd"/>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proofErr w:type="spellStart"/>
      <w:r w:rsidRPr="00F56BAB">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and negatively affected </w:t>
      </w:r>
      <w:r>
        <w:rPr>
          <w:rFonts w:ascii="Times New Roman" w:hAnsi="Times New Roman" w:cs="Times New Roman"/>
          <w:bCs/>
          <w:sz w:val="24"/>
          <w:szCs w:val="24"/>
        </w:rPr>
        <w:lastRenderedPageBreak/>
        <w:t xml:space="preserve">by wind speed. Northern barrens tiger beetles are chase and ambush predators known to inhabit oak savanna, </w:t>
      </w:r>
      <w:proofErr w:type="gramStart"/>
      <w:r>
        <w:rPr>
          <w:rFonts w:ascii="Times New Roman" w:hAnsi="Times New Roman" w:cs="Times New Roman"/>
          <w:bCs/>
          <w:sz w:val="24"/>
          <w:szCs w:val="24"/>
        </w:rPr>
        <w:t>pine barrens</w:t>
      </w:r>
      <w:proofErr w:type="gramEnd"/>
      <w:r>
        <w:rPr>
          <w:rFonts w:ascii="Times New Roman" w:hAnsi="Times New Roman" w:cs="Times New Roman"/>
          <w:bCs/>
          <w:sz w:val="24"/>
          <w:szCs w:val="24"/>
        </w:rPr>
        <w:t xml:space="preserve">,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 xml:space="preserve">have rolling topography (Christopher Smith, MN Department of Transportation, </w:t>
      </w:r>
      <w:proofErr w:type="gramStart"/>
      <w:r>
        <w:rPr>
          <w:rFonts w:ascii="Times New Roman" w:hAnsi="Times New Roman" w:cs="Times New Roman"/>
          <w:bCs/>
          <w:sz w:val="24"/>
          <w:szCs w:val="24"/>
        </w:rPr>
        <w:t>pers</w:t>
      </w:r>
      <w:proofErr w:type="gramEnd"/>
      <w:r>
        <w:rPr>
          <w:rFonts w:ascii="Times New Roman" w:hAnsi="Times New Roman" w:cs="Times New Roman"/>
          <w:bCs/>
          <w:sz w:val="24"/>
          <w:szCs w:val="24"/>
        </w:rPr>
        <w:t>.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affected by Julian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 xml:space="preserve">Both the plains hog-nosed snake and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detection would be affected by Julian date and temperature.</w:t>
      </w:r>
    </w:p>
    <w:p w:rsidR="0010428D" w:rsidRDefault="0010428D" w:rsidP="005279A8">
      <w:pPr>
        <w:spacing w:line="480" w:lineRule="auto"/>
        <w:ind w:firstLine="720"/>
        <w:rPr>
          <w:rFonts w:ascii="Times New Roman" w:hAnsi="Times New Roman" w:cs="Times New Roman"/>
          <w:sz w:val="24"/>
          <w:szCs w:val="24"/>
        </w:rPr>
      </w:pP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w:t>
      </w:r>
      <w:r w:rsidR="00F03388">
        <w:rPr>
          <w:rFonts w:ascii="Times New Roman" w:hAnsi="Times New Roman" w:cs="Times New Roman"/>
          <w:sz w:val="24"/>
          <w:szCs w:val="24"/>
        </w:rPr>
        <w:lastRenderedPageBreak/>
        <w:t>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 xml:space="preserve">odels developed by </w:t>
      </w:r>
      <w:proofErr w:type="spellStart"/>
      <w:r w:rsidR="001F140F">
        <w:rPr>
          <w:rFonts w:ascii="Times New Roman" w:hAnsi="Times New Roman" w:cs="Times New Roman"/>
          <w:sz w:val="24"/>
          <w:szCs w:val="24"/>
        </w:rPr>
        <w:t>Dail</w:t>
      </w:r>
      <w:proofErr w:type="spellEnd"/>
      <w:r w:rsidR="001F140F">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w:t>
      </w:r>
      <w:r w:rsidR="00FA72F1">
        <w:rPr>
          <w:rFonts w:ascii="Times New Roman" w:hAnsi="Times New Roman" w:cs="Times New Roman"/>
          <w:sz w:val="24"/>
          <w:szCs w:val="24"/>
        </w:rPr>
        <w:lastRenderedPageBreak/>
        <w:t xml:space="preserve">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3)</w:t>
      </w:r>
      <w:r w:rsidRPr="00E269C1">
        <w:rPr>
          <w:rFonts w:ascii="Times New Roman" w:hAnsi="Times New Roman" w:cs="Times New Roman"/>
          <w:sz w:val="24"/>
          <w:szCs w:val="24"/>
        </w:rPr>
        <w:t>:</w:t>
      </w:r>
    </w:p>
    <w:p w:rsidR="00E269C1" w:rsidRPr="00E269C1" w:rsidRDefault="00710A57"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710A57"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710A57"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710A57"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proofErr w:type="spellStart"/>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recruitment of new individuals into each plot (</w:t>
      </w:r>
      <w:proofErr w:type="spellStart"/>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proofErr w:type="spellEnd"/>
      <w:r w:rsidR="00E269C1" w:rsidRPr="00E269C1">
        <w:rPr>
          <w:rFonts w:ascii="Times New Roman" w:eastAsiaTheme="minorEastAsia" w:hAnsi="Times New Roman" w:cs="Times New Roman"/>
          <w:sz w:val="24"/>
          <w:szCs w:val="24"/>
        </w:rPr>
        <w:t>):</w:t>
      </w:r>
    </w:p>
    <w:p w:rsidR="00E269C1" w:rsidRPr="00E269C1" w:rsidRDefault="00710A57"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710A57"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710A57"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p>
    <w:p w:rsidR="00E269C1" w:rsidRPr="00E269C1" w:rsidRDefault="00710A57"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proofErr w:type="spellStart"/>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proofErr w:type="spellEnd"/>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step, we estimated initial abundance using either Poisson, negative binomial, or zero-inflated </w:t>
      </w:r>
      <w:r w:rsidR="00320962">
        <w:rPr>
          <w:rFonts w:ascii="Times New Roman" w:hAnsi="Times New Roman" w:cs="Times New Roman"/>
          <w:sz w:val="24"/>
          <w:szCs w:val="24"/>
        </w:rPr>
        <w:lastRenderedPageBreak/>
        <w:t xml:space="preserve">Poisson distributions to determine which baseline model provided the best fit for our data, where “best” was determined based on minimum values of the </w:t>
      </w:r>
      <w:proofErr w:type="spellStart"/>
      <w:r w:rsidR="00320962">
        <w:rPr>
          <w:rFonts w:ascii="Times New Roman" w:hAnsi="Times New Roman" w:cs="Times New Roman"/>
          <w:sz w:val="24"/>
          <w:szCs w:val="24"/>
        </w:rPr>
        <w:t>Akaike</w:t>
      </w:r>
      <w:proofErr w:type="spellEnd"/>
      <w:r w:rsidR="00320962">
        <w:rPr>
          <w:rFonts w:ascii="Times New Roman" w:hAnsi="Times New Roman" w:cs="Times New Roman"/>
          <w:sz w:val="24"/>
          <w:szCs w:val="24"/>
        </w:rPr>
        <w:t xml:space="preserv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proofErr w:type="spell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proofErr w:type="spellEnd"/>
      <w:r w:rsidR="00186A94" w:rsidRPr="00186A94">
        <w:rPr>
          <w:rFonts w:ascii="Times New Roman" w:hAnsi="Times New Roman" w:cs="Times New Roman"/>
          <w:sz w:val="24"/>
          <w:szCs w:val="24"/>
        </w:rPr>
        <w:t>) was a function of whether the plot was occupied (</w:t>
      </w:r>
      <w:proofErr w:type="spellStart"/>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proofErr w:type="spellEnd"/>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710A57"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710A57"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710A57"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710A57"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710A57"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710A57"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to exhibit additional </w:t>
      </w:r>
      <w:proofErr w:type="spellStart"/>
      <w:r w:rsidR="001A1958">
        <w:rPr>
          <w:rFonts w:ascii="Times New Roman" w:eastAsiaTheme="minorEastAsia" w:hAnsi="Times New Roman" w:cs="Times New Roman"/>
          <w:sz w:val="24"/>
          <w:szCs w:val="24"/>
        </w:rPr>
        <w:t>spatio</w:t>
      </w:r>
      <w:proofErr w:type="spellEnd"/>
      <w:r w:rsidR="001A1958">
        <w:rPr>
          <w:rFonts w:ascii="Times New Roman" w:eastAsiaTheme="minorEastAsia" w:hAnsi="Times New Roman" w:cs="Times New Roman"/>
          <w:sz w:val="24"/>
          <w:szCs w:val="24"/>
        </w:rPr>
        <w:t>-temporal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710A57"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710A57"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710A57"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710A57"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710A57"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710A57"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w:t>
      </w:r>
      <w:del w:id="0" w:author="Todd W Arnold" w:date="2018-11-06T05:49:00Z">
        <w:r w:rsidDel="002770AA">
          <w:rPr>
            <w:rFonts w:ascii="Times New Roman" w:hAnsi="Times New Roman" w:cs="Times New Roman"/>
            <w:sz w:val="24"/>
            <w:szCs w:val="24"/>
          </w:rPr>
          <w:delText xml:space="preserve"> (results not shown; see XX at doiXX)</w:delText>
        </w:r>
      </w:del>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w:t>
      </w:r>
      <w:proofErr w:type="spellStart"/>
      <w:r w:rsidR="001A1958">
        <w:rPr>
          <w:rFonts w:ascii="Times New Roman" w:hAnsi="Times New Roman" w:cs="Times New Roman"/>
          <w:sz w:val="24"/>
          <w:szCs w:val="24"/>
        </w:rPr>
        <w:t>traceplots</w:t>
      </w:r>
      <w:proofErr w:type="spellEnd"/>
      <w:r w:rsidR="001A1958">
        <w:rPr>
          <w:rFonts w:ascii="Times New Roman" w:hAnsi="Times New Roman" w:cs="Times New Roman"/>
          <w:sz w:val="24"/>
          <w:szCs w:val="24"/>
        </w:rPr>
        <w:t xml:space="preserve">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commentRangeStart w:id="1"/>
      <w:r w:rsidR="001D4BDD">
        <w:rPr>
          <w:rFonts w:ascii="Times New Roman" w:hAnsi="Times New Roman" w:cs="Times New Roman"/>
          <w:sz w:val="24"/>
          <w:szCs w:val="24"/>
        </w:rPr>
        <w:t xml:space="preserve">In plots where they were observed, mean counts were 1.43 +/- 0.14 SE individuals. </w:t>
      </w:r>
      <w:commentRangeEnd w:id="1"/>
      <w:r w:rsidR="00710A57">
        <w:rPr>
          <w:rStyle w:val="CommentReference"/>
        </w:rPr>
        <w:commentReference w:id="1"/>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commentRangeStart w:id="2"/>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commentRangeEnd w:id="2"/>
      <w:r w:rsidR="00710A57">
        <w:rPr>
          <w:rStyle w:val="CommentReference"/>
        </w:rPr>
        <w:commentReference w:id="2"/>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In the multi-variate model including all 3 of these habitat predictors, disturbance and woody ste</w:t>
      </w:r>
      <w:del w:id="3" w:author="Todd W Arnold" w:date="2018-11-06T05:42:00Z">
        <w:r w:rsidR="003F1EA6" w:rsidDel="00710A57">
          <w:rPr>
            <w:rFonts w:ascii="Times New Roman" w:hAnsi="Times New Roman" w:cs="Times New Roman"/>
            <w:sz w:val="24"/>
            <w:szCs w:val="24"/>
          </w:rPr>
          <w:delText>a</w:delText>
        </w:r>
      </w:del>
      <w:r w:rsidR="003F1EA6">
        <w:rPr>
          <w:rFonts w:ascii="Times New Roman" w:hAnsi="Times New Roman" w:cs="Times New Roman"/>
          <w:sz w:val="24"/>
          <w:szCs w:val="24"/>
        </w:rPr>
        <w:t xml:space="preserve">ms were still significant, but the effect of canopy on abundance became weaker and was no </w:t>
      </w:r>
      <w:r w:rsidR="003F1EA6">
        <w:rPr>
          <w:rFonts w:ascii="Times New Roman" w:hAnsi="Times New Roman" w:cs="Times New Roman"/>
          <w:sz w:val="24"/>
          <w:szCs w:val="24"/>
        </w:rPr>
        <w:lastRenderedPageBreak/>
        <w:t xml:space="preserve">longer significant (Table 1). </w:t>
      </w:r>
      <w:r w:rsidR="00E13C13" w:rsidRPr="00C966A8">
        <w:rPr>
          <w:rFonts w:ascii="Times New Roman" w:hAnsi="Times New Roman" w:cs="Times New Roman"/>
          <w:sz w:val="24"/>
          <w:szCs w:val="24"/>
        </w:rPr>
        <w:t xml:space="preserve">Detection probability was positively affected by </w:t>
      </w:r>
      <w:commentRangeStart w:id="4"/>
      <w:del w:id="5" w:author="Todd W Arnold" w:date="2018-11-06T05:43:00Z">
        <w:r w:rsidR="0044788E" w:rsidDel="00710A57">
          <w:rPr>
            <w:rFonts w:ascii="Times New Roman" w:hAnsi="Times New Roman" w:cs="Times New Roman"/>
            <w:sz w:val="24"/>
            <w:szCs w:val="24"/>
          </w:rPr>
          <w:delText xml:space="preserve">Julian </w:delText>
        </w:r>
      </w:del>
      <w:commentRangeEnd w:id="4"/>
      <w:r w:rsidR="00710A57">
        <w:rPr>
          <w:rStyle w:val="CommentReference"/>
        </w:rPr>
        <w:commentReference w:id="4"/>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del w:id="6" w:author="Todd W Arnold" w:date="2018-11-06T05:49:00Z">
        <w:r w:rsidR="00BD3D69" w:rsidDel="002770AA">
          <w:rPr>
            <w:rFonts w:ascii="Times New Roman" w:hAnsi="Times New Roman" w:cs="Times New Roman"/>
            <w:sz w:val="24"/>
            <w:szCs w:val="24"/>
          </w:rPr>
          <w:delText>In plots where they were observed, mean counts were 1.51 +/- 0.05 SE individuals.</w:delText>
        </w:r>
        <w:r w:rsidR="006C19EE" w:rsidDel="002770AA">
          <w:rPr>
            <w:rFonts w:ascii="Times New Roman" w:hAnsi="Times New Roman" w:cs="Times New Roman"/>
            <w:sz w:val="24"/>
            <w:szCs w:val="24"/>
          </w:rPr>
          <w:delText xml:space="preserve"> </w:delText>
        </w:r>
      </w:del>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proofErr w:type="spellStart"/>
      <w:r w:rsidR="004078FC" w:rsidRPr="004078FC">
        <w:rPr>
          <w:rFonts w:ascii="Times New Roman" w:hAnsi="Times New Roman" w:cs="Times New Roman"/>
          <w:sz w:val="20"/>
          <w:szCs w:val="20"/>
        </w:rPr>
        <w:t>Akaike</w:t>
      </w:r>
      <w:proofErr w:type="spellEnd"/>
      <w:r w:rsidR="004078FC" w:rsidRPr="004078FC">
        <w:rPr>
          <w:rFonts w:ascii="Times New Roman" w:hAnsi="Times New Roman" w:cs="Times New Roman"/>
          <w:sz w:val="20"/>
          <w:szCs w:val="20"/>
        </w:rPr>
        <w:t xml:space="preserv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Leonard’s skippers were observed in </w:t>
      </w:r>
      <w:ins w:id="7" w:author="Todd W Arnold" w:date="2018-11-06T05:49:00Z">
        <w:r w:rsidR="002770AA">
          <w:rPr>
            <w:rFonts w:ascii="Times New Roman" w:hAnsi="Times New Roman" w:cs="Times New Roman"/>
            <w:sz w:val="24"/>
            <w:szCs w:val="24"/>
          </w:rPr>
          <w:t>10</w:t>
        </w:r>
      </w:ins>
      <w:del w:id="8" w:author="Todd W Arnold" w:date="2018-11-06T05:49:00Z">
        <w:r w:rsidDel="002770AA">
          <w:rPr>
            <w:rFonts w:ascii="Times New Roman" w:hAnsi="Times New Roman" w:cs="Times New Roman"/>
            <w:sz w:val="24"/>
            <w:szCs w:val="24"/>
          </w:rPr>
          <w:delText>ten</w:delText>
        </w:r>
      </w:del>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560" w:type="dxa"/>
        <w:tblLook w:val="04A0" w:firstRow="1" w:lastRow="0" w:firstColumn="1" w:lastColumn="0" w:noHBand="0" w:noVBand="1"/>
      </w:tblPr>
      <w:tblGrid>
        <w:gridCol w:w="1260"/>
        <w:gridCol w:w="1260"/>
        <w:gridCol w:w="1260"/>
        <w:gridCol w:w="1260"/>
        <w:gridCol w:w="1260"/>
        <w:gridCol w:w="1260"/>
      </w:tblGrid>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Mean</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sd</w:t>
            </w:r>
            <w:proofErr w:type="spellEnd"/>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0.025</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0.975</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R-hat</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Occupancy</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-0.69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-2.08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1.22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1.03</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Liatris</w:t>
            </w:r>
            <w:proofErr w:type="spellEnd"/>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2.50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1.55</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-0.27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5.78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1.02</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Abundance</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11.11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24.60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103.90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1.42</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Disturbance</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-3.79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1.27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-6.49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-1.40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1.04</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Liatris</w:t>
            </w:r>
            <w:proofErr w:type="spellEnd"/>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0.92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0.76</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-0.37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2.55</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1.05</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Random Effect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1.61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0.31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4.02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1.16</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alpha</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0.20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3.29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1.01</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beta</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52.31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61.84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3.96</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248.74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1.33</w:t>
            </w:r>
          </w:p>
        </w:tc>
      </w:tr>
      <w:tr w:rsidR="001442AB" w:rsidRPr="001442AB" w:rsidTr="001442AB">
        <w:trPr>
          <w:trHeight w:val="300"/>
        </w:trPr>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p(derived)</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0.03</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w:t>
            </w:r>
            <w:commentRangeStart w:id="9"/>
            <w:r w:rsidRPr="001442AB">
              <w:rPr>
                <w:rFonts w:ascii="Times New Roman" w:eastAsia="Times New Roman" w:hAnsi="Times New Roman" w:cs="Times New Roman"/>
                <w:color w:val="000000"/>
                <w:sz w:val="18"/>
                <w:szCs w:val="18"/>
              </w:rPr>
              <w:t>00</w:t>
            </w:r>
            <w:commentRangeEnd w:id="9"/>
            <w:r w:rsidR="002770AA">
              <w:rPr>
                <w:rStyle w:val="CommentReference"/>
              </w:rPr>
              <w:commentReference w:id="9"/>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0.09</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1.08</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560" w:type="dxa"/>
        <w:tblLook w:val="04A0" w:firstRow="1" w:lastRow="0" w:firstColumn="1" w:lastColumn="0" w:noHBand="0" w:noVBand="1"/>
      </w:tblPr>
      <w:tblGrid>
        <w:gridCol w:w="1260"/>
        <w:gridCol w:w="1260"/>
        <w:gridCol w:w="1260"/>
        <w:gridCol w:w="1260"/>
        <w:gridCol w:w="1260"/>
        <w:gridCol w:w="1260"/>
      </w:tblGrid>
      <w:tr w:rsidR="00442AFF" w:rsidRPr="00442AFF" w:rsidTr="00442AFF">
        <w:trPr>
          <w:trHeight w:val="300"/>
        </w:trPr>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Mean</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proofErr w:type="spellStart"/>
            <w:r w:rsidRPr="00442AFF">
              <w:rPr>
                <w:rFonts w:ascii="Times New Roman" w:eastAsia="Times New Roman" w:hAnsi="Times New Roman" w:cs="Times New Roman"/>
                <w:color w:val="000000"/>
                <w:sz w:val="18"/>
                <w:szCs w:val="18"/>
              </w:rPr>
              <w:t>sd</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0.025</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0.975</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R-hat</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Occupancy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0.49</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Elevation CV</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0.67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Canopy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1.46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lastRenderedPageBreak/>
              <w:t>Abundance</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13.24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11.17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1.73</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42.45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1.22</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Elevation CV</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0.67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Canopy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1.46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Random Effect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2.04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0.29</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1.56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2.73</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1.09</w:t>
            </w:r>
          </w:p>
        </w:tc>
      </w:tr>
      <w:tr w:rsidR="00442AFF" w:rsidRPr="00442AFF" w:rsidTr="00442AFF">
        <w:trPr>
          <w:trHeight w:val="300"/>
        </w:trPr>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Detection</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alpha</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0.57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0.38</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0.82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beta</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50.82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40.26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8.88</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179.91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1.28</w:t>
            </w:r>
          </w:p>
        </w:tc>
      </w:tr>
      <w:tr w:rsidR="00442AFF" w:rsidRPr="00442AFF" w:rsidTr="00442AFF">
        <w:trPr>
          <w:trHeight w:val="300"/>
        </w:trPr>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p(derived)</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0.02</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commentRangeStart w:id="10"/>
            <w:r w:rsidRPr="00442AFF">
              <w:rPr>
                <w:rFonts w:ascii="Times New Roman" w:eastAsia="Times New Roman" w:hAnsi="Times New Roman" w:cs="Times New Roman"/>
                <w:color w:val="000000"/>
                <w:sz w:val="18"/>
                <w:szCs w:val="18"/>
              </w:rPr>
              <w:t>0.01</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0.00</w:t>
            </w:r>
            <w:commentRangeEnd w:id="10"/>
            <w:r w:rsidR="002770AA">
              <w:rPr>
                <w:rStyle w:val="CommentReference"/>
              </w:rPr>
              <w:commentReference w:id="10"/>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0.05</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1.32</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86162A">
        <w:rPr>
          <w:rFonts w:ascii="Times New Roman" w:hAnsi="Times New Roman" w:cs="Times New Roman"/>
          <w:sz w:val="24"/>
          <w:szCs w:val="24"/>
        </w:rPr>
        <w:t xml:space="preserve"> during </w:t>
      </w:r>
      <w:commentRangeStart w:id="11"/>
      <w:r w:rsidR="0086162A">
        <w:rPr>
          <w:rFonts w:ascii="Times New Roman" w:hAnsi="Times New Roman" w:cs="Times New Roman"/>
          <w:sz w:val="24"/>
          <w:szCs w:val="24"/>
        </w:rPr>
        <w:t>16 surveys</w:t>
      </w:r>
      <w:r w:rsidR="0027445D">
        <w:rPr>
          <w:rFonts w:ascii="Times New Roman" w:hAnsi="Times New Roman" w:cs="Times New Roman"/>
          <w:sz w:val="24"/>
          <w:szCs w:val="24"/>
        </w:rPr>
        <w:t xml:space="preserve"> in 11</w:t>
      </w:r>
      <w:commentRangeEnd w:id="11"/>
      <w:r w:rsidR="002770AA">
        <w:rPr>
          <w:rStyle w:val="CommentReference"/>
        </w:rPr>
        <w:commentReference w:id="11"/>
      </w:r>
      <w:r w:rsidR="0027445D">
        <w:rPr>
          <w:rFonts w:ascii="Times New Roman" w:hAnsi="Times New Roman" w:cs="Times New Roman"/>
          <w:sz w:val="24"/>
          <w:szCs w:val="24"/>
        </w:rPr>
        <w:t xml:space="preserve">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lastRenderedPageBreak/>
        <w:t xml:space="preserve">Given the </w:t>
      </w:r>
      <w:ins w:id="12" w:author="Todd W Arnold" w:date="2018-11-06T05:54:00Z">
        <w:r w:rsidR="002770AA">
          <w:rPr>
            <w:rFonts w:ascii="Times New Roman" w:hAnsi="Times New Roman" w:cs="Times New Roman"/>
            <w:bCs/>
            <w:sz w:val="24"/>
            <w:szCs w:val="24"/>
          </w:rPr>
          <w:t xml:space="preserve">near </w:t>
        </w:r>
      </w:ins>
      <w:del w:id="13" w:author="Todd W Arnold" w:date="2018-11-06T05:54:00Z">
        <w:r w:rsidR="001C2100" w:rsidDel="002770AA">
          <w:rPr>
            <w:rFonts w:ascii="Times New Roman" w:hAnsi="Times New Roman" w:cs="Times New Roman"/>
            <w:bCs/>
            <w:sz w:val="24"/>
            <w:szCs w:val="24"/>
          </w:rPr>
          <w:delText>total</w:delText>
        </w:r>
        <w:r w:rsidR="004E3BD9" w:rsidDel="002770AA">
          <w:rPr>
            <w:rFonts w:ascii="Times New Roman" w:hAnsi="Times New Roman" w:cs="Times New Roman"/>
            <w:bCs/>
            <w:sz w:val="24"/>
            <w:szCs w:val="24"/>
          </w:rPr>
          <w:delText xml:space="preserve"> </w:delText>
        </w:r>
      </w:del>
      <w:r w:rsidR="004E3BD9">
        <w:rPr>
          <w:rFonts w:ascii="Times New Roman" w:hAnsi="Times New Roman" w:cs="Times New Roman"/>
          <w:bCs/>
          <w:sz w:val="24"/>
          <w:szCs w:val="24"/>
        </w:rPr>
        <w:t>absence of detection evens during replicate surveys</w:t>
      </w:r>
      <w:del w:id="14" w:author="Todd W Arnold" w:date="2018-11-06T05:54:00Z">
        <w:r w:rsidR="001C2100" w:rsidDel="002770AA">
          <w:rPr>
            <w:rFonts w:ascii="Times New Roman" w:hAnsi="Times New Roman" w:cs="Times New Roman"/>
            <w:bCs/>
            <w:sz w:val="24"/>
            <w:szCs w:val="24"/>
          </w:rPr>
          <w:delText xml:space="preserve"> intervals within the same survey</w:delText>
        </w:r>
      </w:del>
      <w:r w:rsidR="004E3BD9">
        <w:rPr>
          <w:rFonts w:ascii="Times New Roman" w:hAnsi="Times New Roman" w:cs="Times New Roman"/>
          <w:bCs/>
          <w:sz w:val="24"/>
          <w:szCs w:val="24"/>
        </w:rPr>
        <w:t>, d</w:t>
      </w:r>
      <w:r w:rsidR="00E81529">
        <w:rPr>
          <w:rFonts w:ascii="Times New Roman" w:hAnsi="Times New Roman" w:cs="Times New Roman"/>
          <w:bCs/>
          <w:sz w:val="24"/>
          <w:szCs w:val="24"/>
        </w:rPr>
        <w:t>ata for both species of snakes w</w:t>
      </w:r>
      <w:ins w:id="15" w:author="Todd W Arnold" w:date="2018-11-06T05:54:00Z">
        <w:r w:rsidR="002770AA">
          <w:rPr>
            <w:rFonts w:ascii="Times New Roman" w:hAnsi="Times New Roman" w:cs="Times New Roman"/>
            <w:bCs/>
            <w:sz w:val="24"/>
            <w:szCs w:val="24"/>
          </w:rPr>
          <w:t>ere</w:t>
        </w:r>
      </w:ins>
      <w:del w:id="16" w:author="Todd W Arnold" w:date="2018-11-06T05:54:00Z">
        <w:r w:rsidR="00E81529" w:rsidDel="002770AA">
          <w:rPr>
            <w:rFonts w:ascii="Times New Roman" w:hAnsi="Times New Roman" w:cs="Times New Roman"/>
            <w:bCs/>
            <w:sz w:val="24"/>
            <w:szCs w:val="24"/>
          </w:rPr>
          <w:delText>as</w:delText>
        </w:r>
      </w:del>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proofErr w:type="spellStart"/>
      <w:r w:rsidR="002E2E43" w:rsidRPr="00A96F49">
        <w:rPr>
          <w:rFonts w:ascii="Times New Roman" w:hAnsi="Times New Roman" w:cs="Times New Roman"/>
          <w:bCs/>
          <w:sz w:val="24"/>
          <w:szCs w:val="24"/>
        </w:rPr>
        <w:t>Guillera-Arroita</w:t>
      </w:r>
      <w:proofErr w:type="spellEnd"/>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proofErr w:type="spellStart"/>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w:t>
      </w:r>
      <w:proofErr w:type="spellStart"/>
      <w:r w:rsidR="0015495C" w:rsidRPr="00A96F49">
        <w:rPr>
          <w:rFonts w:ascii="Times New Roman" w:hAnsi="Times New Roman" w:cs="Times New Roman"/>
          <w:bCs/>
          <w:sz w:val="24"/>
          <w:szCs w:val="24"/>
        </w:rPr>
        <w:t>Bendel</w:t>
      </w:r>
      <w:proofErr w:type="spellEnd"/>
      <w:r w:rsidR="0015495C" w:rsidRPr="00A96F49">
        <w:rPr>
          <w:rFonts w:ascii="Times New Roman" w:hAnsi="Times New Roman" w:cs="Times New Roman"/>
          <w:bCs/>
          <w:sz w:val="24"/>
          <w:szCs w:val="24"/>
        </w:rPr>
        <w:t xml:space="preserve">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xml:space="preserve">,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w:t>
      </w:r>
      <w:r w:rsidRPr="00A96F49">
        <w:rPr>
          <w:rFonts w:ascii="Times New Roman" w:hAnsi="Times New Roman" w:cs="Times New Roman"/>
          <w:bCs/>
          <w:sz w:val="24"/>
          <w:szCs w:val="24"/>
        </w:rPr>
        <w:t xml:space="preserve"> For example, within our study system lark sparrow </w:t>
      </w:r>
      <w:r w:rsidRPr="00A96F49">
        <w:rPr>
          <w:rFonts w:ascii="Times New Roman" w:hAnsi="Times New Roman" w:cs="Times New Roman"/>
          <w:bCs/>
          <w:sz w:val="24"/>
          <w:szCs w:val="24"/>
        </w:rPr>
        <w:lastRenderedPageBreak/>
        <w:t xml:space="preserve">and Leonard’s skipper had disparate associations with management disturbance (logging, </w:t>
      </w:r>
      <w:r w:rsidR="00286456">
        <w:rPr>
          <w:rFonts w:ascii="Times New Roman" w:hAnsi="Times New Roman" w:cs="Times New Roman"/>
          <w:bCs/>
          <w:sz w:val="24"/>
          <w:szCs w:val="24"/>
        </w:rPr>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 xml:space="preserve">(Dana,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 xml:space="preserve">the chance of local extinctions.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w:t>
      </w:r>
      <w:r w:rsidRPr="00A96F49">
        <w:rPr>
          <w:rFonts w:ascii="Times New Roman" w:hAnsi="Times New Roman" w:cs="Times New Roman"/>
          <w:bCs/>
          <w:sz w:val="24"/>
          <w:szCs w:val="24"/>
        </w:rPr>
        <w:lastRenderedPageBreak/>
        <w:t xml:space="preserve">areas with potentially ideal skipper habitat (i.e., understories with bunchgrass, </w:t>
      </w:r>
      <w:proofErr w:type="spellStart"/>
      <w:r w:rsidR="0076472D">
        <w:rPr>
          <w:rFonts w:ascii="Times New Roman" w:hAnsi="Times New Roman" w:cs="Times New Roman"/>
          <w:bCs/>
          <w:i/>
          <w:sz w:val="24"/>
          <w:szCs w:val="24"/>
        </w:rPr>
        <w:t>Liatris</w:t>
      </w:r>
      <w:proofErr w:type="spellEnd"/>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00A96F49" w:rsidRPr="00A96F49">
        <w:rPr>
          <w:rFonts w:ascii="Times New Roman" w:hAnsi="Times New Roman" w:cs="Times New Roman"/>
          <w:bCs/>
          <w:sz w:val="24"/>
          <w:szCs w:val="24"/>
        </w:rPr>
        <w:t>Moranz</w:t>
      </w:r>
      <w:proofErr w:type="spellEnd"/>
      <w:r w:rsidR="00A96F49" w:rsidRPr="00A96F49">
        <w:rPr>
          <w:rFonts w:ascii="Times New Roman" w:hAnsi="Times New Roman" w:cs="Times New Roman"/>
          <w:bCs/>
          <w:sz w:val="24"/>
          <w:szCs w:val="24"/>
        </w:rPr>
        <w:t xml:space="preserve"> et al. 2014) on a reduced scale. Although restoration planning should be at a large scale to provide a variety of related </w:t>
      </w:r>
      <w:r w:rsidR="00A96F49" w:rsidRPr="00A96F49">
        <w:rPr>
          <w:rFonts w:ascii="Times New Roman" w:hAnsi="Times New Roman" w:cs="Times New Roman"/>
          <w:bCs/>
          <w:sz w:val="24"/>
          <w:szCs w:val="24"/>
        </w:rPr>
        <w:lastRenderedPageBreak/>
        <w:t>habitat types on the landscape and should be planned over as long a term as is possible, actual restoration activities may need to be conducted at relatively</w:t>
      </w:r>
      <w:r w:rsidR="00FC056D">
        <w:rPr>
          <w:rFonts w:ascii="Times New Roman" w:hAnsi="Times New Roman" w:cs="Times New Roman"/>
          <w:bCs/>
          <w:sz w:val="24"/>
          <w:szCs w:val="24"/>
        </w:rPr>
        <w:t xml:space="preserve"> small scales to provide </w:t>
      </w:r>
      <w:proofErr w:type="spellStart"/>
      <w:r w:rsidR="00FC056D">
        <w:rPr>
          <w:rFonts w:ascii="Times New Roman" w:hAnsi="Times New Roman" w:cs="Times New Roman"/>
          <w:bCs/>
          <w:sz w:val="24"/>
          <w:szCs w:val="24"/>
        </w:rPr>
        <w:t>refugi</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00A96F49" w:rsidRPr="00A96F49">
        <w:rPr>
          <w:rFonts w:ascii="Times New Roman" w:hAnsi="Times New Roman" w:cs="Times New Roman"/>
          <w:bCs/>
          <w:sz w:val="24"/>
          <w:szCs w:val="24"/>
        </w:rPr>
        <w:t>Swengel</w:t>
      </w:r>
      <w:proofErr w:type="spellEnd"/>
      <w:r w:rsidR="00A96F49" w:rsidRPr="00A96F49">
        <w:rPr>
          <w:rFonts w:ascii="Times New Roman" w:hAnsi="Times New Roman" w:cs="Times New Roman"/>
          <w:bCs/>
          <w:sz w:val="24"/>
          <w:szCs w:val="24"/>
        </w:rPr>
        <w:t xml:space="preserve">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00A96F49" w:rsidRPr="00A96F49">
        <w:rPr>
          <w:rFonts w:ascii="Times New Roman" w:hAnsi="Times New Roman" w:cs="Times New Roman"/>
          <w:bCs/>
          <w:sz w:val="24"/>
          <w:szCs w:val="24"/>
        </w:rPr>
        <w:t>Guillera-Arroita</w:t>
      </w:r>
      <w:proofErr w:type="spellEnd"/>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 xml:space="preserve">2010; Mackenzie &amp; </w:t>
      </w:r>
      <w:proofErr w:type="spellStart"/>
      <w:r w:rsidR="00FC056D">
        <w:rPr>
          <w:rFonts w:ascii="Times New Roman" w:hAnsi="Times New Roman" w:cs="Times New Roman"/>
          <w:bCs/>
          <w:sz w:val="24"/>
          <w:szCs w:val="24"/>
        </w:rPr>
        <w:t>Royle</w:t>
      </w:r>
      <w:proofErr w:type="spellEnd"/>
      <w:r w:rsidR="00FC056D">
        <w:rPr>
          <w:rFonts w:ascii="Times New Roman" w:hAnsi="Times New Roman" w:cs="Times New Roman"/>
          <w:bCs/>
          <w:sz w:val="24"/>
          <w:szCs w:val="24"/>
        </w:rPr>
        <w:t>,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w:t>
      </w:r>
      <w:r w:rsidR="00F002BB">
        <w:rPr>
          <w:rFonts w:ascii="Times New Roman" w:hAnsi="Times New Roman" w:cs="Times New Roman"/>
          <w:bCs/>
          <w:sz w:val="24"/>
          <w:szCs w:val="24"/>
        </w:rPr>
        <w:t>recruitment, survival</w:t>
      </w:r>
      <w:bookmarkStart w:id="17" w:name="_GoBack"/>
      <w:bookmarkEnd w:id="17"/>
      <w:del w:id="18" w:author="Todd W Arnold" w:date="2018-11-06T05:57:00Z">
        <w:r w:rsidRPr="00A96F49" w:rsidDel="00EA0A51">
          <w:rPr>
            <w:rFonts w:ascii="Times New Roman" w:hAnsi="Times New Roman" w:cs="Times New Roman"/>
            <w:bCs/>
            <w:sz w:val="24"/>
            <w:szCs w:val="24"/>
          </w:rPr>
          <w:delText>, etc.</w:delText>
        </w:r>
      </w:del>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commentRangeStart w:id="19"/>
      <w:r>
        <w:rPr>
          <w:rFonts w:ascii="Times New Roman" w:hAnsi="Times New Roman" w:cs="Times New Roman"/>
          <w:sz w:val="24"/>
          <w:szCs w:val="24"/>
        </w:rPr>
        <w:t>References</w:t>
      </w:r>
      <w:commentRangeEnd w:id="19"/>
      <w:r w:rsidR="002770AA">
        <w:rPr>
          <w:rStyle w:val="CommentReference"/>
        </w:rPr>
        <w:commentReference w:id="19"/>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20"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 xml:space="preserve">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21" w:author="Todd W Arnold" w:date="2018-11-06T05:56:00Z">
          <w:pPr>
            <w:autoSpaceDE w:val="0"/>
            <w:autoSpaceDN w:val="0"/>
            <w:spacing w:line="480" w:lineRule="auto"/>
            <w:outlineLvl w:val="0"/>
          </w:pPr>
        </w:pPrChange>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w:t>
      </w:r>
      <w:r w:rsidRPr="002770AA">
        <w:rPr>
          <w:rFonts w:ascii="Times New Roman" w:hAnsi="Times New Roman" w:cs="Times New Roman"/>
          <w:sz w:val="24"/>
          <w:szCs w:val="24"/>
          <w:highlight w:val="yellow"/>
          <w:rPrChange w:id="22" w:author="Todd W Arnold" w:date="2018-11-06T05:57:00Z">
            <w:rPr>
              <w:rFonts w:ascii="Times New Roman" w:hAnsi="Times New Roman" w:cs="Times New Roman"/>
              <w:sz w:val="24"/>
              <w:szCs w:val="24"/>
            </w:rPr>
          </w:rPrChange>
        </w:rPr>
        <w:t xml:space="preserve">et al. J Insect </w:t>
      </w:r>
      <w:proofErr w:type="spellStart"/>
      <w:r w:rsidRPr="002770AA">
        <w:rPr>
          <w:rFonts w:ascii="Times New Roman" w:hAnsi="Times New Roman" w:cs="Times New Roman"/>
          <w:sz w:val="24"/>
          <w:szCs w:val="24"/>
          <w:highlight w:val="yellow"/>
          <w:rPrChange w:id="23" w:author="Todd W Arnold" w:date="2018-11-06T05:57:00Z">
            <w:rPr>
              <w:rFonts w:ascii="Times New Roman" w:hAnsi="Times New Roman" w:cs="Times New Roman"/>
              <w:sz w:val="24"/>
              <w:szCs w:val="24"/>
            </w:rPr>
          </w:rPrChange>
        </w:rPr>
        <w:t>Conserv</w:t>
      </w:r>
      <w:proofErr w:type="spellEnd"/>
      <w:r w:rsidRPr="002770AA">
        <w:rPr>
          <w:rFonts w:ascii="Times New Roman" w:hAnsi="Times New Roman" w:cs="Times New Roman"/>
          <w:sz w:val="24"/>
          <w:szCs w:val="24"/>
          <w:highlight w:val="yellow"/>
          <w:rPrChange w:id="24" w:author="Todd W Arnold" w:date="2018-11-06T05:57:00Z">
            <w:rPr>
              <w:rFonts w:ascii="Times New Roman" w:hAnsi="Times New Roman" w:cs="Times New Roman"/>
              <w:sz w:val="24"/>
              <w:szCs w:val="24"/>
            </w:rPr>
          </w:rPrChange>
        </w:rPr>
        <w:t xml:space="preserve"> (2018) 22: 99.</w:t>
      </w:r>
      <w:r w:rsidRPr="006A3EB9">
        <w:rPr>
          <w:rFonts w:ascii="Times New Roman" w:hAnsi="Times New Roman" w:cs="Times New Roman"/>
          <w:sz w:val="24"/>
          <w:szCs w:val="24"/>
        </w:rPr>
        <w:t xml:space="preserve"> https://doi-org.ezp2.lib.umn.edu/10.1007/s10841-017-0041-9</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25"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26"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27"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28" w:author="Todd W Arnold" w:date="2018-11-06T05:56:00Z">
          <w:pPr>
            <w:autoSpaceDE w:val="0"/>
            <w:autoSpaceDN w:val="0"/>
            <w:spacing w:line="480" w:lineRule="auto"/>
            <w:outlineLvl w:val="0"/>
          </w:pPr>
        </w:pPrChange>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29" w:author="Todd W Arnold" w:date="2018-11-06T05:56:00Z">
          <w:pPr>
            <w:autoSpaceDE w:val="0"/>
            <w:autoSpaceDN w:val="0"/>
            <w:spacing w:line="480" w:lineRule="auto"/>
            <w:outlineLvl w:val="0"/>
          </w:pPr>
        </w:pPrChange>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Fieberg,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30" w:author="Todd W Arnold" w:date="2018-11-06T05:56:00Z">
          <w:pPr>
            <w:autoSpaceDE w:val="0"/>
            <w:autoSpaceDN w:val="0"/>
            <w:spacing w:line="480" w:lineRule="auto"/>
            <w:outlineLvl w:val="0"/>
          </w:pPr>
        </w:pPrChange>
      </w:pPr>
      <w:proofErr w:type="spellStart"/>
      <w:r w:rsidRPr="006A3EB9">
        <w:rPr>
          <w:rFonts w:ascii="Times New Roman" w:hAnsi="Times New Roman" w:cs="Times New Roman"/>
          <w:sz w:val="24"/>
          <w:szCs w:val="24"/>
        </w:rPr>
        <w:lastRenderedPageBreak/>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31" w:author="Todd W Arnold" w:date="2018-11-06T05:56:00Z">
          <w:pPr>
            <w:autoSpaceDE w:val="0"/>
            <w:autoSpaceDN w:val="0"/>
            <w:spacing w:line="480" w:lineRule="auto"/>
            <w:outlineLvl w:val="0"/>
          </w:pPr>
        </w:pPrChange>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32"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33"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34"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35"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36" w:author="Todd W Arnold" w:date="2018-11-06T05:56:00Z">
          <w:pPr>
            <w:autoSpaceDE w:val="0"/>
            <w:autoSpaceDN w:val="0"/>
            <w:spacing w:line="480" w:lineRule="auto"/>
            <w:outlineLvl w:val="0"/>
          </w:pPr>
        </w:pPrChange>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37"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lastRenderedPageBreak/>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38"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2770AA">
      <w:pPr>
        <w:autoSpaceDE w:val="0"/>
        <w:autoSpaceDN w:val="0"/>
        <w:spacing w:line="480" w:lineRule="auto"/>
        <w:ind w:left="720" w:hanging="720"/>
        <w:outlineLvl w:val="0"/>
        <w:rPr>
          <w:rFonts w:ascii="Times New Roman" w:hAnsi="Times New Roman" w:cs="Times New Roman"/>
          <w:sz w:val="24"/>
          <w:szCs w:val="24"/>
        </w:rPr>
        <w:pPrChange w:id="39" w:author="Todd W Arnold" w:date="2018-11-06T05:56:00Z">
          <w:pPr>
            <w:autoSpaceDE w:val="0"/>
            <w:autoSpaceDN w:val="0"/>
            <w:spacing w:line="480" w:lineRule="auto"/>
            <w:outlineLvl w:val="0"/>
          </w:pPr>
        </w:pPrChange>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40"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2770AA">
      <w:pPr>
        <w:autoSpaceDE w:val="0"/>
        <w:autoSpaceDN w:val="0"/>
        <w:spacing w:line="480" w:lineRule="auto"/>
        <w:ind w:left="720" w:hanging="720"/>
        <w:outlineLvl w:val="0"/>
        <w:rPr>
          <w:rFonts w:ascii="Times New Roman" w:hAnsi="Times New Roman" w:cs="Times New Roman"/>
          <w:sz w:val="24"/>
          <w:szCs w:val="24"/>
        </w:rPr>
        <w:pPrChange w:id="41" w:author="Todd W Arnold" w:date="2018-11-06T05:56:00Z">
          <w:pPr>
            <w:autoSpaceDE w:val="0"/>
            <w:autoSpaceDN w:val="0"/>
            <w:spacing w:line="480" w:lineRule="auto"/>
            <w:outlineLvl w:val="0"/>
          </w:pPr>
        </w:pPrChange>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42" w:author="Todd W Arnold" w:date="2018-11-06T05:56:00Z">
          <w:pPr>
            <w:autoSpaceDE w:val="0"/>
            <w:autoSpaceDN w:val="0"/>
            <w:spacing w:line="480" w:lineRule="auto"/>
            <w:outlineLvl w:val="0"/>
          </w:pPr>
        </w:pPrChange>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43" w:author="Todd W Arnold" w:date="2018-11-06T05:56:00Z">
          <w:pPr>
            <w:autoSpaceDE w:val="0"/>
            <w:autoSpaceDN w:val="0"/>
            <w:spacing w:line="480" w:lineRule="auto"/>
            <w:outlineLvl w:val="0"/>
          </w:pPr>
        </w:pPrChange>
      </w:pPr>
      <w:proofErr w:type="spellStart"/>
      <w:r w:rsidRPr="006A3EB9">
        <w:rPr>
          <w:rFonts w:ascii="Times New Roman" w:hAnsi="Times New Roman" w:cs="Times New Roman"/>
          <w:sz w:val="24"/>
          <w:szCs w:val="24"/>
        </w:rPr>
        <w:lastRenderedPageBreak/>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44"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45"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46"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t xml:space="preserve">Specht, H.M., H.T Reich, F. Iannarilli,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47" w:author="Todd W Arnold" w:date="2018-11-06T05:56:00Z">
          <w:pPr>
            <w:autoSpaceDE w:val="0"/>
            <w:autoSpaceDN w:val="0"/>
            <w:spacing w:line="480" w:lineRule="auto"/>
            <w:outlineLvl w:val="0"/>
          </w:pPr>
        </w:pPrChange>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2770AA">
      <w:pPr>
        <w:autoSpaceDE w:val="0"/>
        <w:autoSpaceDN w:val="0"/>
        <w:spacing w:line="480" w:lineRule="auto"/>
        <w:ind w:left="720" w:hanging="720"/>
        <w:outlineLvl w:val="0"/>
        <w:rPr>
          <w:rFonts w:ascii="Times New Roman" w:hAnsi="Times New Roman" w:cs="Times New Roman"/>
          <w:sz w:val="24"/>
          <w:szCs w:val="24"/>
        </w:rPr>
        <w:pPrChange w:id="48" w:author="Todd W Arnold" w:date="2018-11-06T05:56:00Z">
          <w:pPr>
            <w:autoSpaceDE w:val="0"/>
            <w:autoSpaceDN w:val="0"/>
            <w:spacing w:line="480" w:lineRule="auto"/>
            <w:outlineLvl w:val="0"/>
          </w:pPr>
        </w:pPrChange>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2770AA">
      <w:pPr>
        <w:autoSpaceDE w:val="0"/>
        <w:autoSpaceDN w:val="0"/>
        <w:spacing w:line="480" w:lineRule="auto"/>
        <w:ind w:left="720" w:hanging="720"/>
        <w:outlineLvl w:val="0"/>
        <w:rPr>
          <w:rFonts w:ascii="Times New Roman" w:hAnsi="Times New Roman" w:cs="Times New Roman"/>
          <w:sz w:val="24"/>
          <w:szCs w:val="24"/>
        </w:rPr>
        <w:pPrChange w:id="49" w:author="Todd W Arnold" w:date="2018-11-06T05:56:00Z">
          <w:pPr>
            <w:autoSpaceDE w:val="0"/>
            <w:autoSpaceDN w:val="0"/>
            <w:spacing w:line="480" w:lineRule="auto"/>
            <w:outlineLvl w:val="0"/>
          </w:pPr>
        </w:pPrChange>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dd W Arnold" w:date="2018-11-06T05:42:00Z" w:initials="TWA">
    <w:p w:rsidR="00710A57" w:rsidRDefault="00710A57">
      <w:pPr>
        <w:pStyle w:val="CommentText"/>
      </w:pPr>
      <w:r>
        <w:rPr>
          <w:rStyle w:val="CommentReference"/>
        </w:rPr>
        <w:annotationRef/>
      </w:r>
      <w:r>
        <w:t>I’d leave this sentence out because the combination of the first 3 sentences doesn’t make sense (mean should about triple, but it doesn’t).</w:t>
      </w:r>
    </w:p>
  </w:comment>
  <w:comment w:id="2" w:author="Todd W Arnold" w:date="2018-11-06T05:47:00Z" w:initials="TWA">
    <w:p w:rsidR="00710A57" w:rsidRDefault="00710A57">
      <w:pPr>
        <w:pStyle w:val="CommentText"/>
      </w:pPr>
      <w:r>
        <w:rPr>
          <w:rStyle w:val="CommentReference"/>
        </w:rPr>
        <w:annotationRef/>
      </w:r>
      <w:r>
        <w:t>It would be good to add a verbal description of the effect size for disturbance (but maybe not today).</w:t>
      </w:r>
    </w:p>
    <w:p w:rsidR="00710A57" w:rsidRDefault="00710A57">
      <w:pPr>
        <w:pStyle w:val="CommentText"/>
      </w:pPr>
      <w:r>
        <w:t>“Lark sparrow mean abundance averaged *** (***) on recently disturbed sites and **</w:t>
      </w:r>
      <w:proofErr w:type="gramStart"/>
      <w:r>
        <w:t>*(</w:t>
      </w:r>
      <w:proofErr w:type="gramEnd"/>
      <w:r>
        <w:t xml:space="preserve">***) on sites that had not been disturbed.” </w:t>
      </w:r>
    </w:p>
    <w:p w:rsidR="00710A57" w:rsidRDefault="00710A57">
      <w:pPr>
        <w:pStyle w:val="CommentText"/>
      </w:pPr>
      <w:r>
        <w:t>Where **</w:t>
      </w:r>
      <w:proofErr w:type="gramStart"/>
      <w:r>
        <w:t>*(</w:t>
      </w:r>
      <w:proofErr w:type="gramEnd"/>
      <w:r>
        <w:t>***) is the mean and some measure of precision, e.g. 85% CI.</w:t>
      </w:r>
    </w:p>
  </w:comment>
  <w:comment w:id="4" w:author="Todd W Arnold" w:date="2018-11-06T05:43:00Z" w:initials="TWA">
    <w:p w:rsidR="00710A57" w:rsidRDefault="00710A57">
      <w:pPr>
        <w:pStyle w:val="CommentText"/>
      </w:pPr>
      <w:r>
        <w:rPr>
          <w:rStyle w:val="CommentReference"/>
        </w:rPr>
        <w:annotationRef/>
      </w:r>
      <w:r>
        <w:t>Is it still Julian if it doesn’t begin on 1 Jan?</w:t>
      </w:r>
    </w:p>
  </w:comment>
  <w:comment w:id="9" w:author="Todd W Arnold" w:date="2018-11-06T05:52:00Z" w:initials="TWA">
    <w:p w:rsidR="002770AA" w:rsidRDefault="002770AA">
      <w:pPr>
        <w:pStyle w:val="CommentText"/>
      </w:pPr>
      <w:r>
        <w:rPr>
          <w:rStyle w:val="CommentReference"/>
        </w:rPr>
        <w:annotationRef/>
      </w:r>
      <w:r>
        <w:t>Keep 3 digits here.</w:t>
      </w:r>
    </w:p>
  </w:comment>
  <w:comment w:id="10" w:author="Todd W Arnold" w:date="2018-11-06T05:52:00Z" w:initials="TWA">
    <w:p w:rsidR="002770AA" w:rsidRDefault="002770AA">
      <w:pPr>
        <w:pStyle w:val="CommentText"/>
      </w:pPr>
      <w:r>
        <w:rPr>
          <w:rStyle w:val="CommentReference"/>
        </w:rPr>
        <w:annotationRef/>
      </w:r>
      <w:r>
        <w:t>When rounding makes you lose precision on final digit, you should use more decimal places for that parameter (this one needs 3)</w:t>
      </w:r>
    </w:p>
  </w:comment>
  <w:comment w:id="11" w:author="Todd W Arnold" w:date="2018-11-06T05:55:00Z" w:initials="TWA">
    <w:p w:rsidR="002770AA" w:rsidRDefault="002770AA">
      <w:pPr>
        <w:pStyle w:val="CommentText"/>
      </w:pPr>
      <w:r>
        <w:rPr>
          <w:rStyle w:val="CommentReference"/>
        </w:rPr>
        <w:annotationRef/>
      </w:r>
      <w:r>
        <w:t>This suggests at least 5 replicate detections (unless they were in different years), so the last sentence needs to be modified. And for hognose, it sounds like one replicate encounter (seen 4 times on 3 plots).</w:t>
      </w:r>
    </w:p>
  </w:comment>
  <w:comment w:id="19" w:author="Todd W Arnold" w:date="2018-11-06T05:56:00Z" w:initials="TWA">
    <w:p w:rsidR="002770AA" w:rsidRDefault="002770AA">
      <w:pPr>
        <w:pStyle w:val="CommentText"/>
      </w:pPr>
      <w:r>
        <w:rPr>
          <w:rStyle w:val="CommentReference"/>
        </w:rPr>
        <w:annotationRef/>
      </w:r>
      <w:r>
        <w:t>Use hanging format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46DB"/>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55E2"/>
    <w:rsid w:val="001C7DE6"/>
    <w:rsid w:val="001C7F74"/>
    <w:rsid w:val="001D094C"/>
    <w:rsid w:val="001D4B03"/>
    <w:rsid w:val="001D4BDD"/>
    <w:rsid w:val="001E2531"/>
    <w:rsid w:val="001E49CC"/>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0AA"/>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D4FB7"/>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1BA1"/>
    <w:rsid w:val="00362B95"/>
    <w:rsid w:val="003661F5"/>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A8A"/>
    <w:rsid w:val="0040396C"/>
    <w:rsid w:val="00406F81"/>
    <w:rsid w:val="004078FC"/>
    <w:rsid w:val="00407F35"/>
    <w:rsid w:val="00411412"/>
    <w:rsid w:val="00411E5F"/>
    <w:rsid w:val="004129B5"/>
    <w:rsid w:val="00413315"/>
    <w:rsid w:val="004203BE"/>
    <w:rsid w:val="00422190"/>
    <w:rsid w:val="00427302"/>
    <w:rsid w:val="004335BC"/>
    <w:rsid w:val="004341AB"/>
    <w:rsid w:val="00435FEB"/>
    <w:rsid w:val="00440059"/>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3A46"/>
    <w:rsid w:val="004B40D5"/>
    <w:rsid w:val="004B5B68"/>
    <w:rsid w:val="004C1D5D"/>
    <w:rsid w:val="004C4BC1"/>
    <w:rsid w:val="004C55C6"/>
    <w:rsid w:val="004D7A78"/>
    <w:rsid w:val="004E22D3"/>
    <w:rsid w:val="004E315D"/>
    <w:rsid w:val="004E3BD9"/>
    <w:rsid w:val="004E6D6C"/>
    <w:rsid w:val="004F08FD"/>
    <w:rsid w:val="004F1174"/>
    <w:rsid w:val="004F17EB"/>
    <w:rsid w:val="004F1DBF"/>
    <w:rsid w:val="004F2EAA"/>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46808"/>
    <w:rsid w:val="00550C2F"/>
    <w:rsid w:val="00555DFE"/>
    <w:rsid w:val="0055650C"/>
    <w:rsid w:val="0056138D"/>
    <w:rsid w:val="005649AE"/>
    <w:rsid w:val="00567DD2"/>
    <w:rsid w:val="00570AE0"/>
    <w:rsid w:val="0057131E"/>
    <w:rsid w:val="00575987"/>
    <w:rsid w:val="0058719A"/>
    <w:rsid w:val="00590092"/>
    <w:rsid w:val="005905B0"/>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0A57"/>
    <w:rsid w:val="007115B6"/>
    <w:rsid w:val="00712023"/>
    <w:rsid w:val="00712D2F"/>
    <w:rsid w:val="00713EEE"/>
    <w:rsid w:val="0071688F"/>
    <w:rsid w:val="00716A81"/>
    <w:rsid w:val="00716E3F"/>
    <w:rsid w:val="007212C5"/>
    <w:rsid w:val="00726C90"/>
    <w:rsid w:val="00732171"/>
    <w:rsid w:val="00732FD0"/>
    <w:rsid w:val="007341DD"/>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3D25"/>
    <w:rsid w:val="00925008"/>
    <w:rsid w:val="009314C9"/>
    <w:rsid w:val="009315EF"/>
    <w:rsid w:val="0093304A"/>
    <w:rsid w:val="009352EB"/>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62560"/>
    <w:rsid w:val="00A634CE"/>
    <w:rsid w:val="00A67FEF"/>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0A44"/>
    <w:rsid w:val="00CA1AAA"/>
    <w:rsid w:val="00CA1B6F"/>
    <w:rsid w:val="00CA5E63"/>
    <w:rsid w:val="00CA67A6"/>
    <w:rsid w:val="00CB01B2"/>
    <w:rsid w:val="00CB1F47"/>
    <w:rsid w:val="00CB399F"/>
    <w:rsid w:val="00CB79F9"/>
    <w:rsid w:val="00CC10C2"/>
    <w:rsid w:val="00CD0801"/>
    <w:rsid w:val="00CD2F66"/>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741EF"/>
    <w:rsid w:val="00D80BE3"/>
    <w:rsid w:val="00D87F8E"/>
    <w:rsid w:val="00D90626"/>
    <w:rsid w:val="00D909AD"/>
    <w:rsid w:val="00D914C6"/>
    <w:rsid w:val="00D924FD"/>
    <w:rsid w:val="00D92C51"/>
    <w:rsid w:val="00D93586"/>
    <w:rsid w:val="00D9483E"/>
    <w:rsid w:val="00D94CF1"/>
    <w:rsid w:val="00D97E34"/>
    <w:rsid w:val="00DA325A"/>
    <w:rsid w:val="00DA4807"/>
    <w:rsid w:val="00DB00F2"/>
    <w:rsid w:val="00DB1013"/>
    <w:rsid w:val="00DB2B56"/>
    <w:rsid w:val="00DB554B"/>
    <w:rsid w:val="00DB607C"/>
    <w:rsid w:val="00DC3E7F"/>
    <w:rsid w:val="00DC55CA"/>
    <w:rsid w:val="00DC7714"/>
    <w:rsid w:val="00DC78C3"/>
    <w:rsid w:val="00DD2708"/>
    <w:rsid w:val="00DE02D7"/>
    <w:rsid w:val="00DE1B4C"/>
    <w:rsid w:val="00DE4235"/>
    <w:rsid w:val="00DF26BB"/>
    <w:rsid w:val="00DF5340"/>
    <w:rsid w:val="00DF7B12"/>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0A51"/>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paragraph" w:styleId="BalloonText">
    <w:name w:val="Balloon Text"/>
    <w:basedOn w:val="Normal"/>
    <w:link w:val="BalloonTextChar"/>
    <w:uiPriority w:val="99"/>
    <w:semiHidden/>
    <w:unhideWhenUsed/>
    <w:rsid w:val="00710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A57"/>
    <w:rPr>
      <w:rFonts w:ascii="Tahoma" w:hAnsi="Tahoma" w:cs="Tahoma"/>
      <w:sz w:val="16"/>
      <w:szCs w:val="16"/>
    </w:rPr>
  </w:style>
  <w:style w:type="character" w:styleId="CommentReference">
    <w:name w:val="annotation reference"/>
    <w:basedOn w:val="DefaultParagraphFont"/>
    <w:uiPriority w:val="99"/>
    <w:semiHidden/>
    <w:unhideWhenUsed/>
    <w:rsid w:val="00710A57"/>
    <w:rPr>
      <w:sz w:val="16"/>
      <w:szCs w:val="16"/>
    </w:rPr>
  </w:style>
  <w:style w:type="paragraph" w:styleId="CommentText">
    <w:name w:val="annotation text"/>
    <w:basedOn w:val="Normal"/>
    <w:link w:val="CommentTextChar"/>
    <w:uiPriority w:val="99"/>
    <w:semiHidden/>
    <w:unhideWhenUsed/>
    <w:rsid w:val="00710A57"/>
    <w:pPr>
      <w:spacing w:line="240" w:lineRule="auto"/>
    </w:pPr>
    <w:rPr>
      <w:sz w:val="20"/>
      <w:szCs w:val="20"/>
    </w:rPr>
  </w:style>
  <w:style w:type="character" w:customStyle="1" w:styleId="CommentTextChar">
    <w:name w:val="Comment Text Char"/>
    <w:basedOn w:val="DefaultParagraphFont"/>
    <w:link w:val="CommentText"/>
    <w:uiPriority w:val="99"/>
    <w:semiHidden/>
    <w:rsid w:val="00710A57"/>
    <w:rPr>
      <w:sz w:val="20"/>
      <w:szCs w:val="20"/>
    </w:rPr>
  </w:style>
  <w:style w:type="paragraph" w:styleId="CommentSubject">
    <w:name w:val="annotation subject"/>
    <w:basedOn w:val="CommentText"/>
    <w:next w:val="CommentText"/>
    <w:link w:val="CommentSubjectChar"/>
    <w:uiPriority w:val="99"/>
    <w:semiHidden/>
    <w:unhideWhenUsed/>
    <w:rsid w:val="00710A57"/>
    <w:rPr>
      <w:b/>
      <w:bCs/>
    </w:rPr>
  </w:style>
  <w:style w:type="character" w:customStyle="1" w:styleId="CommentSubjectChar">
    <w:name w:val="Comment Subject Char"/>
    <w:basedOn w:val="CommentTextChar"/>
    <w:link w:val="CommentSubject"/>
    <w:uiPriority w:val="99"/>
    <w:semiHidden/>
    <w:rsid w:val="00710A5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paragraph" w:styleId="BalloonText">
    <w:name w:val="Balloon Text"/>
    <w:basedOn w:val="Normal"/>
    <w:link w:val="BalloonTextChar"/>
    <w:uiPriority w:val="99"/>
    <w:semiHidden/>
    <w:unhideWhenUsed/>
    <w:rsid w:val="00710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A57"/>
    <w:rPr>
      <w:rFonts w:ascii="Tahoma" w:hAnsi="Tahoma" w:cs="Tahoma"/>
      <w:sz w:val="16"/>
      <w:szCs w:val="16"/>
    </w:rPr>
  </w:style>
  <w:style w:type="character" w:styleId="CommentReference">
    <w:name w:val="annotation reference"/>
    <w:basedOn w:val="DefaultParagraphFont"/>
    <w:uiPriority w:val="99"/>
    <w:semiHidden/>
    <w:unhideWhenUsed/>
    <w:rsid w:val="00710A57"/>
    <w:rPr>
      <w:sz w:val="16"/>
      <w:szCs w:val="16"/>
    </w:rPr>
  </w:style>
  <w:style w:type="paragraph" w:styleId="CommentText">
    <w:name w:val="annotation text"/>
    <w:basedOn w:val="Normal"/>
    <w:link w:val="CommentTextChar"/>
    <w:uiPriority w:val="99"/>
    <w:semiHidden/>
    <w:unhideWhenUsed/>
    <w:rsid w:val="00710A57"/>
    <w:pPr>
      <w:spacing w:line="240" w:lineRule="auto"/>
    </w:pPr>
    <w:rPr>
      <w:sz w:val="20"/>
      <w:szCs w:val="20"/>
    </w:rPr>
  </w:style>
  <w:style w:type="character" w:customStyle="1" w:styleId="CommentTextChar">
    <w:name w:val="Comment Text Char"/>
    <w:basedOn w:val="DefaultParagraphFont"/>
    <w:link w:val="CommentText"/>
    <w:uiPriority w:val="99"/>
    <w:semiHidden/>
    <w:rsid w:val="00710A57"/>
    <w:rPr>
      <w:sz w:val="20"/>
      <w:szCs w:val="20"/>
    </w:rPr>
  </w:style>
  <w:style w:type="paragraph" w:styleId="CommentSubject">
    <w:name w:val="annotation subject"/>
    <w:basedOn w:val="CommentText"/>
    <w:next w:val="CommentText"/>
    <w:link w:val="CommentSubjectChar"/>
    <w:uiPriority w:val="99"/>
    <w:semiHidden/>
    <w:unhideWhenUsed/>
    <w:rsid w:val="00710A57"/>
    <w:rPr>
      <w:b/>
      <w:bCs/>
    </w:rPr>
  </w:style>
  <w:style w:type="character" w:customStyle="1" w:styleId="CommentSubjectChar">
    <w:name w:val="Comment Subject Char"/>
    <w:basedOn w:val="CommentTextChar"/>
    <w:link w:val="CommentSubject"/>
    <w:uiPriority w:val="99"/>
    <w:semiHidden/>
    <w:rsid w:val="00710A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79115-511D-43C5-B6C8-ADC4A8E01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37</Pages>
  <Words>17563</Words>
  <Characters>100111</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Todd W Arnold</cp:lastModifiedBy>
  <cp:revision>4</cp:revision>
  <dcterms:created xsi:type="dcterms:W3CDTF">2018-11-06T10:11:00Z</dcterms:created>
  <dcterms:modified xsi:type="dcterms:W3CDTF">2018-11-06T11:58:00Z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