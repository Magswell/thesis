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66F99" w14:textId="77777777"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14:paraId="3723F15C" w14:textId="77777777"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14:paraId="78EF39C6" w14:textId="77777777" w:rsidR="0017376F" w:rsidRPr="006124EE" w:rsidRDefault="0017376F" w:rsidP="00C41482">
      <w:pPr>
        <w:spacing w:line="480" w:lineRule="auto"/>
        <w:jc w:val="center"/>
        <w:rPr>
          <w:rFonts w:ascii="Times New Roman" w:hAnsi="Times New Roman" w:cs="Times New Roman"/>
          <w:sz w:val="24"/>
          <w:szCs w:val="24"/>
        </w:rPr>
      </w:pPr>
    </w:p>
    <w:p w14:paraId="0C885B97" w14:textId="77777777"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14:paraId="662E70AB" w14:textId="77777777"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1EA52E88" w14:textId="77777777"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w:t>
      </w:r>
      <w:r w:rsidR="0071688F" w:rsidRPr="004A5535">
        <w:rPr>
          <w:rFonts w:ascii="Times New Roman" w:hAnsi="Times New Roman" w:cs="Times New Roman"/>
          <w:sz w:val="24"/>
          <w:szCs w:val="24"/>
          <w:rPrChange w:id="0" w:author="Hannah Texler" w:date="2019-02-20T17:47:00Z">
            <w:rPr>
              <w:rFonts w:ascii="Times New Roman" w:hAnsi="Times New Roman" w:cs="Times New Roman"/>
              <w:sz w:val="24"/>
              <w:szCs w:val="24"/>
              <w:highlight w:val="yellow"/>
            </w:rPr>
          </w:rPrChange>
        </w:rPr>
        <w:t>some of the last high-quality remnants</w:t>
      </w:r>
      <w:r w:rsidR="0071688F">
        <w:rPr>
          <w:rFonts w:ascii="Times New Roman" w:hAnsi="Times New Roman" w:cs="Times New Roman"/>
          <w:sz w:val="24"/>
          <w:szCs w:val="24"/>
        </w:rPr>
        <w:t xml:space="preserve">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w:t>
      </w:r>
      <w:r w:rsidR="0078160F">
        <w:rPr>
          <w:rFonts w:ascii="Times New Roman" w:hAnsi="Times New Roman" w:cs="Times New Roman"/>
          <w:sz w:val="24"/>
          <w:szCs w:val="24"/>
        </w:rPr>
        <w:t xml:space="preserve"> the landscape was significantly altered by</w:t>
      </w:r>
      <w:r w:rsidR="00577C2F">
        <w:rPr>
          <w:rFonts w:ascii="Times New Roman" w:hAnsi="Times New Roman" w:cs="Times New Roman"/>
          <w:sz w:val="24"/>
          <w:szCs w:val="24"/>
        </w:rPr>
        <w:t xml:space="preserv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w:t>
      </w:r>
      <w:r w:rsidR="009315EF">
        <w:rPr>
          <w:rFonts w:ascii="Times New Roman" w:hAnsi="Times New Roman" w:cs="Times New Roman"/>
          <w:bCs/>
          <w:sz w:val="24"/>
          <w:szCs w:val="24"/>
        </w:rPr>
        <w:lastRenderedPageBreak/>
        <w:t xml:space="preserve">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w:t>
      </w:r>
      <w:ins w:id="1" w:author="Hannah Texler" w:date="2019-02-20T17:15:00Z">
        <w:r w:rsidR="005B3B4E">
          <w:rPr>
            <w:rFonts w:ascii="Times New Roman" w:hAnsi="Times New Roman" w:cs="Times New Roman"/>
            <w:bCs/>
            <w:sz w:val="24"/>
            <w:szCs w:val="24"/>
          </w:rPr>
          <w:t>n</w:t>
        </w:r>
      </w:ins>
      <w:r w:rsidR="00025100">
        <w:rPr>
          <w:rFonts w:ascii="Times New Roman" w:hAnsi="Times New Roman" w:cs="Times New Roman"/>
          <w:bCs/>
          <w:sz w:val="24"/>
          <w:szCs w:val="24"/>
        </w:rPr>
        <w:t xml:space="preserve"> barrens tiger beetle (</w:t>
      </w:r>
      <w:r w:rsidR="00025100" w:rsidRPr="00C966A8">
        <w:rPr>
          <w:rFonts w:ascii="Times New Roman" w:hAnsi="Times New Roman" w:cs="Times New Roman"/>
          <w:bCs/>
          <w:i/>
          <w:sz w:val="24"/>
          <w:szCs w:val="24"/>
        </w:rPr>
        <w:t xml:space="preserve">Cicindela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w:t>
      </w:r>
      <w:ins w:id="2" w:author="Hannah Texler" w:date="2019-02-20T17:15:00Z">
        <w:r w:rsidR="005B3B4E">
          <w:rPr>
            <w:rFonts w:ascii="Times New Roman" w:hAnsi="Times New Roman" w:cs="Times New Roman"/>
            <w:bCs/>
            <w:sz w:val="24"/>
            <w:szCs w:val="24"/>
          </w:rPr>
          <w:t>ly</w:t>
        </w:r>
      </w:ins>
      <w:r w:rsidR="00025100">
        <w:rPr>
          <w:rFonts w:ascii="Times New Roman" w:hAnsi="Times New Roman" w:cs="Times New Roman"/>
          <w:bCs/>
          <w:sz w:val="24"/>
          <w:szCs w:val="24"/>
        </w:rPr>
        <w:t xml:space="preser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14:paraId="41F6EC26" w14:textId="77777777" w:rsidR="0071688F" w:rsidRDefault="0071688F" w:rsidP="00F27D39">
      <w:pPr>
        <w:spacing w:line="480" w:lineRule="auto"/>
        <w:outlineLvl w:val="0"/>
        <w:rPr>
          <w:rFonts w:ascii="Times New Roman" w:hAnsi="Times New Roman" w:cs="Times New Roman"/>
          <w:sz w:val="24"/>
          <w:szCs w:val="24"/>
        </w:rPr>
      </w:pPr>
    </w:p>
    <w:p w14:paraId="38CE585A" w14:textId="77777777"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5F2059C6" w14:textId="77777777"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w:t>
      </w:r>
      <w:ins w:id="3" w:author="Hannah Texler" w:date="2019-02-20T17:17:00Z">
        <w:r w:rsidR="005B3B4E">
          <w:rPr>
            <w:rFonts w:ascii="Times New Roman" w:hAnsi="Times New Roman" w:cs="Times New Roman"/>
            <w:sz w:val="24"/>
            <w:szCs w:val="24"/>
          </w:rPr>
          <w:t xml:space="preserve">occurring at the interface of </w:t>
        </w:r>
      </w:ins>
      <w:del w:id="4" w:author="Hannah Texler" w:date="2019-02-20T17:17:00Z">
        <w:r w:rsidR="001B603E" w:rsidDel="005B3B4E">
          <w:rPr>
            <w:rFonts w:ascii="Times New Roman" w:hAnsi="Times New Roman" w:cs="Times New Roman"/>
            <w:sz w:val="24"/>
            <w:szCs w:val="24"/>
          </w:rPr>
          <w:delText xml:space="preserve">separating </w:delText>
        </w:r>
      </w:del>
      <w:r w:rsidR="001B603E">
        <w:rPr>
          <w:rFonts w:ascii="Times New Roman" w:hAnsi="Times New Roman" w:cs="Times New Roman"/>
          <w:sz w:val="24"/>
          <w:szCs w:val="24"/>
        </w:rPr>
        <w:t xml:space="preserve">the </w:t>
      </w:r>
      <w:r w:rsidRPr="00C966A8">
        <w:rPr>
          <w:rFonts w:ascii="Times New Roman" w:hAnsi="Times New Roman" w:cs="Times New Roman"/>
          <w:sz w:val="24"/>
          <w:szCs w:val="24"/>
        </w:rPr>
        <w:t xml:space="preserve">mixed deciduous forests of the eastern part of the </w:t>
      </w:r>
      <w:r w:rsidRPr="00C966A8">
        <w:rPr>
          <w:rFonts w:ascii="Times New Roman" w:hAnsi="Times New Roman" w:cs="Times New Roman"/>
          <w:sz w:val="24"/>
          <w:szCs w:val="24"/>
        </w:rPr>
        <w:lastRenderedPageBreak/>
        <w:t>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w:t>
      </w:r>
      <w:ins w:id="5" w:author="Hannah Texler" w:date="2019-02-20T17:18:00Z">
        <w:r w:rsidR="00D54AAB">
          <w:rPr>
            <w:rFonts w:ascii="Times New Roman" w:hAnsi="Times New Roman" w:cs="Times New Roman"/>
            <w:bCs/>
            <w:sz w:val="24"/>
            <w:szCs w:val="24"/>
          </w:rPr>
          <w:t>s</w:t>
        </w:r>
      </w:ins>
      <w:r w:rsidR="00EE68BF">
        <w:rPr>
          <w:rFonts w:ascii="Times New Roman" w:hAnsi="Times New Roman" w:cs="Times New Roman"/>
          <w:bCs/>
          <w:sz w:val="24"/>
          <w:szCs w:val="24"/>
        </w:rPr>
        <w:t xml:space="preserve"> and</w:t>
      </w:r>
      <w:r w:rsidRPr="00C966A8">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brushland</w:t>
      </w:r>
      <w:ins w:id="6" w:author="Hannah Texler" w:date="2019-02-20T17:18:00Z">
        <w:r w:rsidR="00D54AAB">
          <w:rPr>
            <w:rFonts w:ascii="Times New Roman" w:hAnsi="Times New Roman" w:cs="Times New Roman"/>
            <w:bCs/>
            <w:sz w:val="24"/>
            <w:szCs w:val="24"/>
          </w:rPr>
          <w:t>s</w:t>
        </w:r>
      </w:ins>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w:t>
      </w:r>
      <w:ins w:id="7" w:author="Hannah Texler" w:date="2019-02-20T17:26:00Z">
        <w:r w:rsidR="005C050C">
          <w:rPr>
            <w:rFonts w:ascii="Times New Roman" w:hAnsi="Times New Roman" w:cs="Times New Roman"/>
            <w:sz w:val="24"/>
            <w:szCs w:val="24"/>
          </w:rPr>
          <w:t xml:space="preserve">facilitated </w:t>
        </w:r>
      </w:ins>
      <w:del w:id="8" w:author="Hannah Texler" w:date="2019-02-20T17:26:00Z">
        <w:r w:rsidRPr="00C966A8" w:rsidDel="005C050C">
          <w:rPr>
            <w:rFonts w:ascii="Times New Roman" w:hAnsi="Times New Roman" w:cs="Times New Roman"/>
            <w:sz w:val="24"/>
            <w:szCs w:val="24"/>
          </w:rPr>
          <w:delText xml:space="preserve">allowed </w:delText>
        </w:r>
      </w:del>
      <w:r w:rsidRPr="00C966A8">
        <w:rPr>
          <w:rFonts w:ascii="Times New Roman" w:hAnsi="Times New Roman" w:cs="Times New Roman"/>
          <w:sz w:val="24"/>
          <w:szCs w:val="24"/>
        </w:rPr>
        <w:t xml:space="preserve">the </w:t>
      </w:r>
      <w:commentRangeStart w:id="9"/>
      <w:r w:rsidRPr="00C966A8">
        <w:rPr>
          <w:rFonts w:ascii="Times New Roman" w:hAnsi="Times New Roman" w:cs="Times New Roman"/>
          <w:sz w:val="24"/>
          <w:szCs w:val="24"/>
        </w:rPr>
        <w:t>natural</w:t>
      </w:r>
      <w:commentRangeEnd w:id="9"/>
      <w:r w:rsidR="00D54AAB">
        <w:rPr>
          <w:rStyle w:val="CommentReference"/>
        </w:rPr>
        <w:commentReference w:id="9"/>
      </w:r>
      <w:r w:rsidRPr="00C966A8">
        <w:rPr>
          <w:rFonts w:ascii="Times New Roman" w:hAnsi="Times New Roman" w:cs="Times New Roman"/>
          <w:sz w:val="24"/>
          <w:szCs w:val="24"/>
        </w:rPr>
        <w:t xml:space="preserve"> succession of oak savanna and prairie habitats into mixed deciduous </w:t>
      </w:r>
      <w:r w:rsidR="007C481D">
        <w:rPr>
          <w:rFonts w:ascii="Times New Roman" w:hAnsi="Times New Roman" w:cs="Times New Roman"/>
          <w:sz w:val="24"/>
          <w:szCs w:val="24"/>
        </w:rPr>
        <w:t xml:space="preserve">forest and </w:t>
      </w:r>
      <w:r w:rsidRPr="00C966A8">
        <w:rPr>
          <w:rFonts w:ascii="Times New Roman" w:hAnsi="Times New Roman" w:cs="Times New Roman"/>
          <w:sz w:val="24"/>
          <w:szCs w:val="24"/>
        </w:rPr>
        <w:t>woodland</w:t>
      </w:r>
      <w:ins w:id="10" w:author="Hannah Texler" w:date="2019-02-20T17:23:00Z">
        <w:r w:rsidR="005C050C">
          <w:rPr>
            <w:rFonts w:ascii="Times New Roman" w:hAnsi="Times New Roman" w:cs="Times New Roman"/>
            <w:sz w:val="24"/>
            <w:szCs w:val="24"/>
          </w:rPr>
          <w:t xml:space="preserve">. </w:t>
        </w:r>
      </w:ins>
      <w:ins w:id="11" w:author="Hannah Texler" w:date="2019-02-20T17:27:00Z">
        <w:r w:rsidR="005C050C">
          <w:rPr>
            <w:rFonts w:ascii="Times New Roman" w:hAnsi="Times New Roman" w:cs="Times New Roman"/>
            <w:sz w:val="24"/>
            <w:szCs w:val="24"/>
          </w:rPr>
          <w:t>L</w:t>
        </w:r>
      </w:ins>
      <w:del w:id="12" w:author="Hannah Texler" w:date="2019-02-20T17:27:00Z">
        <w:r w:rsidRPr="00C966A8" w:rsidDel="005C050C">
          <w:rPr>
            <w:rFonts w:ascii="Times New Roman" w:hAnsi="Times New Roman" w:cs="Times New Roman"/>
            <w:sz w:val="24"/>
            <w:szCs w:val="24"/>
          </w:rPr>
          <w:delText xml:space="preserve">, </w:delText>
        </w:r>
      </w:del>
      <w:del w:id="13" w:author="Hannah Texler" w:date="2019-02-20T17:24:00Z">
        <w:r w:rsidRPr="00C966A8" w:rsidDel="005C050C">
          <w:rPr>
            <w:rFonts w:ascii="Times New Roman" w:hAnsi="Times New Roman" w:cs="Times New Roman"/>
            <w:sz w:val="24"/>
            <w:szCs w:val="24"/>
          </w:rPr>
          <w:delText xml:space="preserve">while </w:delText>
        </w:r>
      </w:del>
      <w:del w:id="14" w:author="Hannah Texler" w:date="2019-02-20T17:27:00Z">
        <w:r w:rsidRPr="00C966A8" w:rsidDel="005C050C">
          <w:rPr>
            <w:rFonts w:ascii="Times New Roman" w:hAnsi="Times New Roman" w:cs="Times New Roman"/>
            <w:sz w:val="24"/>
            <w:szCs w:val="24"/>
          </w:rPr>
          <w:delText>l</w:delText>
        </w:r>
      </w:del>
      <w:r w:rsidRPr="00C966A8">
        <w:rPr>
          <w:rFonts w:ascii="Times New Roman" w:hAnsi="Times New Roman" w:cs="Times New Roman"/>
          <w:sz w:val="24"/>
          <w:szCs w:val="24"/>
        </w:rPr>
        <w:t xml:space="preserve">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4146D9">
        <w:rPr>
          <w:rFonts w:ascii="Times New Roman" w:hAnsi="Times New Roman" w:cs="Times New Roman"/>
          <w:sz w:val="24"/>
        </w:rPr>
        <w:t>MN DNR</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commentRangeStart w:id="15"/>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commentRangeEnd w:id="15"/>
      <w:r w:rsidR="005C050C">
        <w:rPr>
          <w:rStyle w:val="CommentReference"/>
        </w:rPr>
        <w:commentReference w:id="15"/>
      </w:r>
    </w:p>
    <w:p w14:paraId="7720DC0A" w14:textId="77777777"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w:t>
      </w:r>
      <w:r w:rsidR="0026311A" w:rsidRPr="004A5535">
        <w:rPr>
          <w:rFonts w:ascii="Times New Roman" w:hAnsi="Times New Roman" w:cs="Times New Roman"/>
          <w:sz w:val="24"/>
          <w:szCs w:val="24"/>
        </w:rPr>
        <w:t>some of the last</w:t>
      </w:r>
      <w:r w:rsidRPr="004A5535">
        <w:rPr>
          <w:rFonts w:ascii="Times New Roman" w:hAnsi="Times New Roman" w:cs="Times New Roman"/>
          <w:sz w:val="24"/>
          <w:szCs w:val="24"/>
        </w:rPr>
        <w:t xml:space="preserve"> remnants of these rare habitats</w:t>
      </w:r>
      <w:bookmarkStart w:id="16" w:name="_GoBack"/>
      <w:bookmarkEnd w:id="16"/>
      <w:r w:rsidRPr="00C966A8">
        <w:rPr>
          <w:rFonts w:ascii="Times New Roman" w:hAnsi="Times New Roman" w:cs="Times New Roman"/>
          <w:sz w:val="24"/>
          <w:szCs w:val="24"/>
        </w:rPr>
        <w:t xml:space="preserve">.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w:t>
      </w:r>
      <w:r w:rsidR="00B44858" w:rsidRPr="00C966A8">
        <w:rPr>
          <w:rFonts w:ascii="Times New Roman" w:hAnsi="Times New Roman" w:cs="Times New Roman"/>
          <w:sz w:val="24"/>
          <w:szCs w:val="24"/>
        </w:rPr>
        <w:lastRenderedPageBreak/>
        <w:t>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w:t>
      </w:r>
      <w:commentRangeStart w:id="17"/>
      <w:r w:rsidR="006F7CA8">
        <w:rPr>
          <w:rFonts w:ascii="Times New Roman" w:hAnsi="Times New Roman" w:cs="Times New Roman"/>
          <w:sz w:val="24"/>
          <w:szCs w:val="24"/>
        </w:rPr>
        <w:t>unique</w:t>
      </w:r>
      <w:commentRangeEnd w:id="17"/>
      <w:r w:rsidR="005C050C">
        <w:rPr>
          <w:rStyle w:val="CommentReference"/>
        </w:rPr>
        <w:commentReference w:id="17"/>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(Wovcha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14:paraId="42A6670A" w14:textId="77777777"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detailed information about historic land cover types in the Anoka Sand Plain is based on </w:t>
      </w:r>
      <w:ins w:id="18" w:author="Hannah Texler" w:date="2019-02-20T17:37:00Z">
        <w:r w:rsidR="00512FAA">
          <w:rPr>
            <w:rFonts w:ascii="Times New Roman" w:hAnsi="Times New Roman" w:cs="Times New Roman"/>
            <w:sz w:val="24"/>
            <w:szCs w:val="24"/>
          </w:rPr>
          <w:t xml:space="preserve">records of </w:t>
        </w:r>
      </w:ins>
      <w:r>
        <w:rPr>
          <w:rFonts w:ascii="Times New Roman" w:hAnsi="Times New Roman" w:cs="Times New Roman"/>
          <w:sz w:val="24"/>
          <w:szCs w:val="24"/>
        </w:rPr>
        <w:t>bearing tree</w:t>
      </w:r>
      <w:ins w:id="19" w:author="Hannah Texler" w:date="2019-02-20T17:37:00Z">
        <w:r w:rsidR="00512FAA">
          <w:rPr>
            <w:rFonts w:ascii="Times New Roman" w:hAnsi="Times New Roman" w:cs="Times New Roman"/>
            <w:sz w:val="24"/>
            <w:szCs w:val="24"/>
          </w:rPr>
          <w:t xml:space="preserve">s and vegetation in </w:t>
        </w:r>
      </w:ins>
      <w:del w:id="20" w:author="Hannah Texler" w:date="2019-02-20T17:37:00Z">
        <w:r w:rsidDel="00512FAA">
          <w:rPr>
            <w:rFonts w:ascii="Times New Roman" w:hAnsi="Times New Roman" w:cs="Times New Roman"/>
            <w:sz w:val="24"/>
            <w:szCs w:val="24"/>
          </w:rPr>
          <w:delText xml:space="preserve"> and other </w:delText>
        </w:r>
      </w:del>
      <w:r>
        <w:rPr>
          <w:rFonts w:ascii="Times New Roman" w:hAnsi="Times New Roman" w:cs="Times New Roman"/>
          <w:sz w:val="24"/>
          <w:szCs w:val="24"/>
        </w:rPr>
        <w:t>notes collected by government surveyors</w:t>
      </w:r>
      <w:r w:rsidR="00E92D00">
        <w:rPr>
          <w:rFonts w:ascii="Times New Roman" w:hAnsi="Times New Roman" w:cs="Times New Roman"/>
          <w:sz w:val="24"/>
          <w:szCs w:val="24"/>
        </w:rPr>
        <w:t xml:space="preserve"> working in the region between 1847 and 1857 (</w:t>
      </w:r>
      <w:r w:rsidR="00E92D00">
        <w:rPr>
          <w:rFonts w:ascii="Times New Roman" w:hAnsi="Times New Roman" w:cs="Times New Roman"/>
          <w:sz w:val="24"/>
        </w:rPr>
        <w:t>Wovcha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commentRangeStart w:id="21"/>
      <w:ins w:id="22" w:author="Hannah Texler" w:date="2019-02-20T17:38:00Z">
        <w:r w:rsidR="00512FAA">
          <w:rPr>
            <w:rFonts w:ascii="Times New Roman" w:hAnsi="Times New Roman" w:cs="Times New Roman"/>
            <w:sz w:val="24"/>
            <w:szCs w:val="24"/>
          </w:rPr>
          <w:t>savanna.</w:t>
        </w:r>
      </w:ins>
      <w:commentRangeEnd w:id="21"/>
      <w:ins w:id="23" w:author="Hannah Texler" w:date="2019-02-20T17:39:00Z">
        <w:r w:rsidR="00512FAA">
          <w:rPr>
            <w:rStyle w:val="CommentReference"/>
          </w:rPr>
          <w:commentReference w:id="21"/>
        </w:r>
      </w:ins>
      <w:ins w:id="24" w:author="Hannah Texler" w:date="2019-02-20T17:38:00Z">
        <w:r w:rsidR="00512FAA">
          <w:rPr>
            <w:rFonts w:ascii="Times New Roman" w:hAnsi="Times New Roman" w:cs="Times New Roman"/>
            <w:sz w:val="24"/>
            <w:szCs w:val="24"/>
          </w:rPr>
          <w:t xml:space="preserve"> </w:t>
        </w:r>
      </w:ins>
      <w:commentRangeStart w:id="25"/>
      <w:del w:id="26" w:author="Hannah Texler" w:date="2019-02-20T17:39:00Z">
        <w:r w:rsidR="00F70CD9" w:rsidDel="00512FAA">
          <w:rPr>
            <w:rFonts w:ascii="Times New Roman" w:hAnsi="Times New Roman" w:cs="Times New Roman"/>
            <w:sz w:val="24"/>
            <w:szCs w:val="24"/>
          </w:rPr>
          <w:delText>subtypes</w:delText>
        </w:r>
        <w:r w:rsidR="008F7AD8" w:rsidDel="00512FAA">
          <w:rPr>
            <w:rFonts w:ascii="Times New Roman" w:hAnsi="Times New Roman" w:cs="Times New Roman"/>
            <w:sz w:val="24"/>
            <w:szCs w:val="24"/>
          </w:rPr>
          <w:delText>.</w:delText>
        </w:r>
        <w:commentRangeEnd w:id="25"/>
        <w:r w:rsidR="00512FAA" w:rsidDel="00512FAA">
          <w:rPr>
            <w:rStyle w:val="CommentReference"/>
          </w:rPr>
          <w:commentReference w:id="25"/>
        </w:r>
        <w:r w:rsidR="008F7AD8" w:rsidDel="00512FAA">
          <w:rPr>
            <w:rFonts w:ascii="Times New Roman" w:hAnsi="Times New Roman" w:cs="Times New Roman"/>
            <w:sz w:val="24"/>
            <w:szCs w:val="24"/>
          </w:rPr>
          <w:delText xml:space="preserve"> </w:delText>
        </w:r>
      </w:del>
      <w:r w:rsidR="008F7AD8">
        <w:rPr>
          <w:rFonts w:ascii="Times New Roman" w:hAnsi="Times New Roman" w:cs="Times New Roman"/>
          <w:sz w:val="24"/>
          <w:szCs w:val="24"/>
        </w:rPr>
        <w:t>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AC36C5">
        <w:rPr>
          <w:rFonts w:ascii="Times New Roman" w:hAnsi="Times New Roman" w:cs="Times New Roman"/>
          <w:sz w:val="24"/>
          <w:szCs w:val="24"/>
        </w:rPr>
        <w:t xml:space="preserve"> </w:t>
      </w:r>
      <w:del w:id="27" w:author="Hannah Texler" w:date="2019-02-20T17:41:00Z">
        <w:r w:rsidR="00466818" w:rsidDel="00512FAA">
          <w:rPr>
            <w:rFonts w:ascii="Times New Roman" w:hAnsi="Times New Roman" w:cs="Times New Roman"/>
            <w:sz w:val="24"/>
            <w:szCs w:val="24"/>
          </w:rPr>
          <w:delText xml:space="preserve">more </w:delText>
        </w:r>
      </w:del>
      <w:r w:rsidR="00AC36C5">
        <w:rPr>
          <w:rFonts w:ascii="Times New Roman" w:hAnsi="Times New Roman" w:cs="Times New Roman"/>
          <w:sz w:val="24"/>
          <w:szCs w:val="24"/>
        </w:rPr>
        <w:t xml:space="preserve">characterized </w:t>
      </w:r>
      <w:ins w:id="28" w:author="Hannah Texler" w:date="2019-02-20T17:41:00Z">
        <w:r w:rsidR="00512FAA">
          <w:rPr>
            <w:rFonts w:ascii="Times New Roman" w:hAnsi="Times New Roman" w:cs="Times New Roman"/>
            <w:sz w:val="24"/>
            <w:szCs w:val="24"/>
          </w:rPr>
          <w:t xml:space="preserve">more </w:t>
        </w:r>
      </w:ins>
      <w:r w:rsidR="00AC36C5">
        <w:rPr>
          <w:rFonts w:ascii="Times New Roman" w:hAnsi="Times New Roman" w:cs="Times New Roman"/>
          <w:sz w:val="24"/>
          <w:szCs w:val="24"/>
        </w:rPr>
        <w:t>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w:t>
      </w:r>
      <w:r w:rsidR="00586FCC">
        <w:rPr>
          <w:rFonts w:ascii="Times New Roman" w:hAnsi="Times New Roman" w:cs="Times New Roman"/>
          <w:sz w:val="24"/>
          <w:szCs w:val="24"/>
        </w:rPr>
        <w:lastRenderedPageBreak/>
        <w:t xml:space="preserve">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14:paraId="04CBCAC5" w14:textId="77777777"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r w:rsidR="002F39EB">
        <w:rPr>
          <w:rFonts w:ascii="Times New Roman" w:hAnsi="Times New Roman" w:cs="Times New Roman"/>
          <w:sz w:val="24"/>
          <w:szCs w:val="24"/>
        </w:rPr>
        <w:t>Wovcha</w:t>
      </w:r>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to grazing livestock</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w:t>
      </w:r>
      <w:proofErr w:type="spellStart"/>
      <w:r w:rsidR="00AF44ED">
        <w:rPr>
          <w:rFonts w:ascii="Times New Roman" w:hAnsi="Times New Roman" w:cs="Times New Roman"/>
          <w:sz w:val="24"/>
          <w:szCs w:val="24"/>
        </w:rPr>
        <w:t>Pfannmuller</w:t>
      </w:r>
      <w:proofErr w:type="spellEnd"/>
      <w:r w:rsidR="00AF44ED">
        <w:rPr>
          <w:rFonts w:ascii="Times New Roman" w:hAnsi="Times New Roman" w:cs="Times New Roman"/>
          <w:sz w:val="24"/>
          <w:szCs w:val="24"/>
        </w:rPr>
        <w:t xml:space="preserve">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14:paraId="192E9CC5" w14:textId="77777777"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14:paraId="2C40E3B2" w14:textId="77777777"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14:paraId="506BEAFF" w14:textId="77777777"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14:paraId="57230F7A" w14:textId="77777777"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14:paraId="7715A92A" w14:textId="77777777"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14:paraId="1507950A" w14:textId="77777777"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14:paraId="5EED5FF2" w14:textId="77777777"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14:paraId="5386B369" w14:textId="77777777"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719D9D95" w14:textId="77777777"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46B3402F" w14:textId="77777777"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65B22A02" w14:textId="77777777"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14:paraId="7F026DE2" w14:textId="77777777"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1B3E6B2B" w14:textId="77777777"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44A21209" w14:textId="77777777"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14:paraId="189AACB4" w14:textId="77777777"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00E0292C" w14:textId="77777777"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14:paraId="32981DCE" w14:textId="77777777"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14:paraId="10BC30BF" w14:textId="77777777"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1EA6C440"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7EC39790" w14:textId="77777777"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14:paraId="309A5C5F"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2CD67DB5" w14:textId="77777777"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3BA15063" w14:textId="77777777"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3695B251" w14:textId="77777777"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14:paraId="27E6AACA" w14:textId="77777777" w:rsidR="004D7A78" w:rsidRPr="00C966A8" w:rsidRDefault="0078160F"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Surveys - </w:t>
      </w:r>
      <w:r w:rsidR="004D7A78" w:rsidRPr="00C966A8">
        <w:rPr>
          <w:rFonts w:ascii="Times New Roman" w:hAnsi="Times New Roman" w:cs="Times New Roman"/>
          <w:sz w:val="24"/>
          <w:szCs w:val="24"/>
        </w:rPr>
        <w:t>Habitat Characteristics</w:t>
      </w:r>
    </w:p>
    <w:p w14:paraId="5732C74C" w14:textId="77777777"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14:paraId="52148620" w14:textId="77777777" w:rsidR="00732171" w:rsidRPr="0078160F" w:rsidRDefault="0078160F" w:rsidP="00F27D39">
      <w:pPr>
        <w:spacing w:line="480" w:lineRule="auto"/>
        <w:outlineLvl w:val="0"/>
        <w:rPr>
          <w:rFonts w:ascii="Times New Roman" w:hAnsi="Times New Roman" w:cs="Times New Roman"/>
          <w:sz w:val="24"/>
          <w:szCs w:val="24"/>
        </w:rPr>
      </w:pPr>
      <w:r w:rsidRPr="0078160F">
        <w:rPr>
          <w:rFonts w:ascii="Times New Roman" w:hAnsi="Times New Roman" w:cs="Times New Roman"/>
          <w:sz w:val="24"/>
          <w:szCs w:val="24"/>
        </w:rPr>
        <w:lastRenderedPageBreak/>
        <w:t>Hypotheses</w:t>
      </w:r>
    </w:p>
    <w:p w14:paraId="786A5975" w14:textId="77777777"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14:paraId="22F6C38F" w14:textId="77777777"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14:paraId="6FB907B5" w14:textId="77777777"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 xml:space="preserve">process allows for inference </w:t>
      </w:r>
      <w:r w:rsidR="00F03388">
        <w:rPr>
          <w:rFonts w:ascii="Times New Roman" w:hAnsi="Times New Roman" w:cs="Times New Roman"/>
          <w:sz w:val="24"/>
          <w:szCs w:val="24"/>
        </w:rPr>
        <w:lastRenderedPageBreak/>
        <w:t>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14:paraId="2869A4E4" w14:textId="77777777"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14:paraId="77E7754C" w14:textId="77777777"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 xml:space="preserve">individuals are counted </w:t>
      </w:r>
      <w:r w:rsidR="00FA0C4F">
        <w:rPr>
          <w:rFonts w:ascii="Times New Roman" w:hAnsi="Times New Roman" w:cs="Times New Roman"/>
          <w:sz w:val="24"/>
          <w:szCs w:val="24"/>
        </w:rPr>
        <w:lastRenderedPageBreak/>
        <w:t>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14:paraId="058BE6D7" w14:textId="77777777"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14:paraId="63236DE4" w14:textId="77777777" w:rsidR="00E269C1" w:rsidRPr="00E269C1" w:rsidRDefault="00D54AA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14:paraId="613BAEF9" w14:textId="77777777" w:rsidR="00E269C1" w:rsidRPr="00E269C1" w:rsidRDefault="00D54AA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14:paraId="49B47CEB" w14:textId="77777777" w:rsidR="00E269C1" w:rsidRPr="00E269C1" w:rsidRDefault="00D54AAB"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14:paraId="2C2923E1" w14:textId="77777777"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14:paraId="415246C7" w14:textId="77777777" w:rsidR="00E269C1" w:rsidRPr="00E269C1" w:rsidRDefault="00D54AAB"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14:paraId="0C722A8B" w14:textId="77777777"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14:paraId="12D6DFB4" w14:textId="77777777" w:rsidR="00E269C1" w:rsidRPr="00E269C1" w:rsidRDefault="00D54AA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14:paraId="5850C1A0" w14:textId="77777777" w:rsidR="00E269C1" w:rsidRPr="00E269C1" w:rsidRDefault="00D54AA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14:paraId="2D20EAAC" w14:textId="77777777" w:rsidR="00E269C1" w:rsidRPr="00E269C1" w:rsidRDefault="00D54AAB"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14:paraId="62D79044" w14:textId="77777777"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14:paraId="02C65AFF" w14:textId="77777777" w:rsidR="00E269C1" w:rsidRPr="00E269C1" w:rsidRDefault="00D54AAB"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14:paraId="0E9D9765" w14:textId="77777777"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14:paraId="4EC5BE5B" w14:textId="77777777" w:rsidR="00E269C1" w:rsidRPr="00E269C1" w:rsidRDefault="00E269C1" w:rsidP="00F27D39">
      <w:pPr>
        <w:spacing w:line="480" w:lineRule="auto"/>
        <w:rPr>
          <w:rFonts w:ascii="Times New Roman" w:eastAsiaTheme="minorEastAsia" w:hAnsi="Times New Roman" w:cs="Times New Roman"/>
          <w:sz w:val="24"/>
          <w:szCs w:val="24"/>
        </w:rPr>
      </w:pPr>
    </w:p>
    <w:p w14:paraId="1324908A" w14:textId="77777777"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14:paraId="7CC9ABB0" w14:textId="77777777"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w:t>
      </w:r>
      <w:r w:rsidR="000B58E1" w:rsidRPr="006B09FA">
        <w:rPr>
          <w:rFonts w:ascii="Times New Roman" w:hAnsi="Times New Roman" w:cs="Times New Roman"/>
          <w:sz w:val="24"/>
          <w:szCs w:val="24"/>
        </w:rPr>
        <w:lastRenderedPageBreak/>
        <w:t xml:space="preserve">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14:paraId="5FCC698F" w14:textId="77777777"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 xml:space="preserve">vary among </w:t>
      </w:r>
      <w:r w:rsidR="00AF575F">
        <w:rPr>
          <w:rFonts w:ascii="Times New Roman" w:hAnsi="Times New Roman" w:cs="Times New Roman"/>
          <w:sz w:val="24"/>
          <w:szCs w:val="24"/>
        </w:rPr>
        <w:lastRenderedPageBreak/>
        <w:t>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14:paraId="3FFA7F12" w14:textId="77777777" w:rsidR="00186A94" w:rsidRPr="00186A94" w:rsidRDefault="00D54AAB"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14:paraId="07E9B381" w14:textId="77777777" w:rsidR="00186A94" w:rsidRPr="00666F06" w:rsidRDefault="00D54AA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14:paraId="2B9806CC" w14:textId="77777777" w:rsidR="00666F06" w:rsidRPr="00186A94" w:rsidRDefault="00D54AAB"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14:paraId="02499D06" w14:textId="77777777" w:rsidR="00186A94" w:rsidRPr="00186A94" w:rsidRDefault="00D54AA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14:paraId="5D19ABA5" w14:textId="77777777" w:rsidR="00186A94" w:rsidRPr="00186A94" w:rsidRDefault="00D54AAB"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14:paraId="3CDAC930" w14:textId="77777777" w:rsidR="00186A94" w:rsidRPr="00186A94" w:rsidRDefault="00D54AAB"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14:paraId="306504AA"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2E70B983"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3589A291" w14:textId="77777777"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7C2E758E" w14:textId="77777777"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lastRenderedPageBreak/>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1D60C379"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2437A83D"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063DF73E"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1242B927"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24C5C66A"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5259A1A8" w14:textId="77777777" w:rsidR="00186A94" w:rsidRPr="00186A94" w:rsidRDefault="00D54AA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539B7901" w14:textId="77777777"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r w:rsidR="00B42905">
        <w:rPr>
          <w:rFonts w:ascii="Times New Roman" w:hAnsi="Times New Roman" w:cs="Times New Roman"/>
          <w:sz w:val="24"/>
          <w:szCs w:val="24"/>
        </w:rPr>
        <w:t xml:space="preserve"> (XX R-hats squeaked above 1.1 for a few – ask Todd)</w:t>
      </w:r>
      <w:r w:rsidR="001A1958">
        <w:rPr>
          <w:rFonts w:ascii="Times New Roman" w:hAnsi="Times New Roman" w:cs="Times New Roman"/>
          <w:sz w:val="24"/>
          <w:szCs w:val="24"/>
        </w:rPr>
        <w:t>.</w:t>
      </w:r>
      <w:r w:rsidR="00546249">
        <w:rPr>
          <w:rFonts w:ascii="Times New Roman" w:hAnsi="Times New Roman" w:cs="Times New Roman"/>
          <w:sz w:val="24"/>
          <w:szCs w:val="24"/>
        </w:rPr>
        <w:t xml:space="preserve"> We reported 85% credible intervals to remain consistent with our previous modeling steps.</w:t>
      </w:r>
    </w:p>
    <w:p w14:paraId="0E7E0670" w14:textId="77777777"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13C9BFD2" w14:textId="77777777"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3DD0998E" w14:textId="77777777"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w:t>
      </w:r>
      <w:r w:rsidR="00D53778">
        <w:rPr>
          <w:rFonts w:ascii="Times New Roman" w:hAnsi="Times New Roman" w:cs="Times New Roman"/>
          <w:sz w:val="24"/>
          <w:szCs w:val="24"/>
        </w:rPr>
        <w:t xml:space="preserve">40-acre </w:t>
      </w:r>
      <w:r w:rsidR="002B3F88">
        <w:rPr>
          <w:rFonts w:ascii="Times New Roman" w:hAnsi="Times New Roman" w:cs="Times New Roman"/>
          <w:sz w:val="24"/>
          <w:szCs w:val="24"/>
        </w:rPr>
        <w:t xml:space="preserve">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069FB442" w14:textId="77777777"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14:paraId="5602DDD9" w14:textId="77777777" w:rsidTr="00B77FC8">
        <w:trPr>
          <w:trHeight w:val="291"/>
        </w:trPr>
        <w:tc>
          <w:tcPr>
            <w:tcW w:w="7183" w:type="dxa"/>
            <w:gridSpan w:val="6"/>
            <w:tcBorders>
              <w:top w:val="single" w:sz="4" w:space="0" w:color="auto"/>
              <w:left w:val="nil"/>
              <w:bottom w:val="nil"/>
              <w:right w:val="nil"/>
            </w:tcBorders>
            <w:shd w:val="clear" w:color="auto" w:fill="auto"/>
            <w:vAlign w:val="center"/>
            <w:hideMark/>
          </w:tcPr>
          <w:p w14:paraId="37D2E905"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14:paraId="314242A1"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14:paraId="146401E8" w14:textId="77777777" w:rsidTr="00B77FC8">
        <w:trPr>
          <w:trHeight w:val="291"/>
        </w:trPr>
        <w:tc>
          <w:tcPr>
            <w:tcW w:w="0" w:type="auto"/>
            <w:tcBorders>
              <w:top w:val="nil"/>
              <w:left w:val="nil"/>
              <w:bottom w:val="single" w:sz="4" w:space="0" w:color="auto"/>
              <w:right w:val="nil"/>
            </w:tcBorders>
            <w:shd w:val="clear" w:color="auto" w:fill="auto"/>
            <w:vAlign w:val="center"/>
            <w:hideMark/>
          </w:tcPr>
          <w:p w14:paraId="4705B2FC"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14:paraId="40B04FA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14:paraId="46EBA46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14:paraId="590F309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14:paraId="36C76ED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14:paraId="1BF3F61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14:paraId="79357F5D"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14:paraId="064DF04D" w14:textId="77777777" w:rsidTr="00B77FC8">
        <w:trPr>
          <w:trHeight w:val="291"/>
        </w:trPr>
        <w:tc>
          <w:tcPr>
            <w:tcW w:w="0" w:type="auto"/>
            <w:tcBorders>
              <w:top w:val="nil"/>
              <w:left w:val="nil"/>
              <w:bottom w:val="nil"/>
              <w:right w:val="nil"/>
            </w:tcBorders>
            <w:shd w:val="clear" w:color="auto" w:fill="auto"/>
            <w:vAlign w:val="center"/>
            <w:hideMark/>
          </w:tcPr>
          <w:p w14:paraId="5BA9E324"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1F7BCF5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14:paraId="6BCD3E3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14:paraId="3BD81A5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14:paraId="6C7695E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14:paraId="1C6292A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14:paraId="0CA08D00"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14:paraId="7B7F34D6" w14:textId="77777777" w:rsidTr="00B77FC8">
        <w:trPr>
          <w:trHeight w:val="291"/>
        </w:trPr>
        <w:tc>
          <w:tcPr>
            <w:tcW w:w="0" w:type="auto"/>
            <w:tcBorders>
              <w:top w:val="nil"/>
              <w:left w:val="nil"/>
              <w:bottom w:val="nil"/>
              <w:right w:val="nil"/>
            </w:tcBorders>
            <w:shd w:val="clear" w:color="auto" w:fill="auto"/>
            <w:noWrap/>
            <w:vAlign w:val="bottom"/>
            <w:hideMark/>
          </w:tcPr>
          <w:p w14:paraId="77086F65"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9A6631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14:paraId="1F34245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14:paraId="2E625C1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14:paraId="0E74CE2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14:paraId="3216880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14:paraId="256DAC7E"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14:paraId="3E35BFCC" w14:textId="77777777" w:rsidTr="00B77FC8">
        <w:trPr>
          <w:trHeight w:val="291"/>
        </w:trPr>
        <w:tc>
          <w:tcPr>
            <w:tcW w:w="0" w:type="auto"/>
            <w:tcBorders>
              <w:top w:val="nil"/>
              <w:left w:val="nil"/>
              <w:bottom w:val="nil"/>
              <w:right w:val="nil"/>
            </w:tcBorders>
            <w:shd w:val="clear" w:color="auto" w:fill="auto"/>
            <w:vAlign w:val="center"/>
            <w:hideMark/>
          </w:tcPr>
          <w:p w14:paraId="5A1AF87E"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14:paraId="57BBD24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14:paraId="5B7E420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15B82A1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5534620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55A1183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202B750A"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14:paraId="3820B27F" w14:textId="77777777" w:rsidTr="00B77FC8">
        <w:trPr>
          <w:trHeight w:val="291"/>
        </w:trPr>
        <w:tc>
          <w:tcPr>
            <w:tcW w:w="0" w:type="auto"/>
            <w:tcBorders>
              <w:top w:val="nil"/>
              <w:left w:val="nil"/>
              <w:bottom w:val="nil"/>
              <w:right w:val="nil"/>
            </w:tcBorders>
            <w:shd w:val="clear" w:color="auto" w:fill="auto"/>
            <w:vAlign w:val="center"/>
            <w:hideMark/>
          </w:tcPr>
          <w:p w14:paraId="2F0BD3AC"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3C429C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14:paraId="47847FC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4126DB1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0AB1085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4499771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4E79F7B5"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14:paraId="5B6341E4" w14:textId="77777777" w:rsidTr="00B77FC8">
        <w:trPr>
          <w:trHeight w:val="291"/>
        </w:trPr>
        <w:tc>
          <w:tcPr>
            <w:tcW w:w="0" w:type="auto"/>
            <w:tcBorders>
              <w:top w:val="nil"/>
              <w:left w:val="nil"/>
              <w:bottom w:val="nil"/>
              <w:right w:val="nil"/>
            </w:tcBorders>
            <w:shd w:val="clear" w:color="auto" w:fill="auto"/>
            <w:vAlign w:val="center"/>
            <w:hideMark/>
          </w:tcPr>
          <w:p w14:paraId="596C8083"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14:paraId="328AFB4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18D6BCE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14:paraId="0119587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4463745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367326C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7AA3077D"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14:paraId="45B43F79" w14:textId="77777777" w:rsidTr="00B77FC8">
        <w:trPr>
          <w:trHeight w:val="291"/>
        </w:trPr>
        <w:tc>
          <w:tcPr>
            <w:tcW w:w="0" w:type="auto"/>
            <w:tcBorders>
              <w:top w:val="nil"/>
              <w:left w:val="nil"/>
              <w:bottom w:val="nil"/>
              <w:right w:val="nil"/>
            </w:tcBorders>
            <w:shd w:val="clear" w:color="auto" w:fill="auto"/>
            <w:vAlign w:val="center"/>
            <w:hideMark/>
          </w:tcPr>
          <w:p w14:paraId="09E3AEDC"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EB7D80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6DE787E4"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14:paraId="66551FB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6AAE093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31A37D9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68169738"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14:paraId="53EC9614" w14:textId="77777777" w:rsidTr="00B77FC8">
        <w:trPr>
          <w:trHeight w:val="291"/>
        </w:trPr>
        <w:tc>
          <w:tcPr>
            <w:tcW w:w="0" w:type="auto"/>
            <w:tcBorders>
              <w:top w:val="nil"/>
              <w:left w:val="nil"/>
              <w:bottom w:val="nil"/>
              <w:right w:val="nil"/>
            </w:tcBorders>
            <w:shd w:val="clear" w:color="auto" w:fill="auto"/>
            <w:vAlign w:val="center"/>
            <w:hideMark/>
          </w:tcPr>
          <w:p w14:paraId="2EF3CFA9"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14:paraId="5A7263E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716F892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5EECACA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14:paraId="38A756D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06BBFC8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74D2BEBF"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14:paraId="08F78051" w14:textId="77777777" w:rsidTr="00B77FC8">
        <w:trPr>
          <w:trHeight w:val="291"/>
        </w:trPr>
        <w:tc>
          <w:tcPr>
            <w:tcW w:w="0" w:type="auto"/>
            <w:tcBorders>
              <w:top w:val="nil"/>
              <w:left w:val="nil"/>
              <w:bottom w:val="nil"/>
              <w:right w:val="nil"/>
            </w:tcBorders>
            <w:shd w:val="clear" w:color="auto" w:fill="auto"/>
            <w:vAlign w:val="center"/>
            <w:hideMark/>
          </w:tcPr>
          <w:p w14:paraId="36465E4C"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49C6C1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3FEA959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25791A9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14:paraId="31FE0C2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7A25840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C4688B7"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14:paraId="26976E48" w14:textId="77777777" w:rsidTr="00B77FC8">
        <w:trPr>
          <w:trHeight w:val="291"/>
        </w:trPr>
        <w:tc>
          <w:tcPr>
            <w:tcW w:w="0" w:type="auto"/>
            <w:tcBorders>
              <w:top w:val="nil"/>
              <w:left w:val="nil"/>
              <w:bottom w:val="nil"/>
              <w:right w:val="nil"/>
            </w:tcBorders>
            <w:shd w:val="clear" w:color="auto" w:fill="auto"/>
            <w:vAlign w:val="center"/>
            <w:hideMark/>
          </w:tcPr>
          <w:p w14:paraId="1A0260DF"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14:paraId="684AFC6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1FC156B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572811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3724165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7E7ACF6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14:paraId="4874095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14:paraId="4D11FFB2" w14:textId="77777777" w:rsidTr="00B77FC8">
        <w:trPr>
          <w:trHeight w:val="291"/>
        </w:trPr>
        <w:tc>
          <w:tcPr>
            <w:tcW w:w="0" w:type="auto"/>
            <w:tcBorders>
              <w:top w:val="nil"/>
              <w:left w:val="nil"/>
              <w:bottom w:val="nil"/>
              <w:right w:val="nil"/>
            </w:tcBorders>
            <w:shd w:val="clear" w:color="auto" w:fill="auto"/>
            <w:vAlign w:val="center"/>
            <w:hideMark/>
          </w:tcPr>
          <w:p w14:paraId="1A6E768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14:paraId="1AC6FA7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5E8412C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0BD245A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1CC7B35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34382B5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14:paraId="69E3391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14:paraId="64A72151" w14:textId="77777777" w:rsidTr="00B77FC8">
        <w:trPr>
          <w:trHeight w:val="291"/>
        </w:trPr>
        <w:tc>
          <w:tcPr>
            <w:tcW w:w="8370" w:type="dxa"/>
            <w:gridSpan w:val="7"/>
            <w:tcBorders>
              <w:top w:val="single" w:sz="4" w:space="0" w:color="auto"/>
              <w:left w:val="nil"/>
              <w:bottom w:val="nil"/>
              <w:right w:val="nil"/>
            </w:tcBorders>
            <w:shd w:val="clear" w:color="auto" w:fill="auto"/>
            <w:vAlign w:val="center"/>
            <w:hideMark/>
          </w:tcPr>
          <w:p w14:paraId="468B2F6C"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14:paraId="3C3B8D21" w14:textId="77777777" w:rsidTr="00B77FC8">
        <w:trPr>
          <w:trHeight w:val="291"/>
        </w:trPr>
        <w:tc>
          <w:tcPr>
            <w:tcW w:w="0" w:type="auto"/>
            <w:tcBorders>
              <w:top w:val="nil"/>
              <w:left w:val="nil"/>
              <w:bottom w:val="nil"/>
              <w:right w:val="nil"/>
            </w:tcBorders>
            <w:shd w:val="clear" w:color="auto" w:fill="auto"/>
            <w:noWrap/>
            <w:vAlign w:val="bottom"/>
            <w:hideMark/>
          </w:tcPr>
          <w:p w14:paraId="7AB60D8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3531932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14:paraId="49E68E3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14:paraId="2CEBA2E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14:paraId="66D59BE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14:paraId="2BCC111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14:paraId="4EB977F3"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14:paraId="2200E27D" w14:textId="77777777" w:rsidTr="00B77FC8">
        <w:trPr>
          <w:trHeight w:val="291"/>
        </w:trPr>
        <w:tc>
          <w:tcPr>
            <w:tcW w:w="0" w:type="auto"/>
            <w:tcBorders>
              <w:top w:val="nil"/>
              <w:left w:val="nil"/>
              <w:bottom w:val="nil"/>
              <w:right w:val="nil"/>
            </w:tcBorders>
            <w:shd w:val="clear" w:color="auto" w:fill="auto"/>
            <w:vAlign w:val="center"/>
            <w:hideMark/>
          </w:tcPr>
          <w:p w14:paraId="53A1FB63"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0835DAF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14:paraId="151EBD1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14:paraId="57497A3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14:paraId="38E18B4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14:paraId="3FA92F0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14:paraId="587F2D7C"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14:paraId="3CEDAC6A" w14:textId="77777777" w:rsidTr="00B77FC8">
        <w:trPr>
          <w:trHeight w:val="291"/>
        </w:trPr>
        <w:tc>
          <w:tcPr>
            <w:tcW w:w="0" w:type="auto"/>
            <w:tcBorders>
              <w:top w:val="nil"/>
              <w:left w:val="nil"/>
              <w:bottom w:val="nil"/>
              <w:right w:val="nil"/>
            </w:tcBorders>
            <w:shd w:val="clear" w:color="auto" w:fill="auto"/>
            <w:vAlign w:val="center"/>
            <w:hideMark/>
          </w:tcPr>
          <w:p w14:paraId="16FD933B"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14:paraId="1905EC4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14:paraId="1346B30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14:paraId="1A4E7C0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14:paraId="4FF87DF1"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14:paraId="0B04744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14:paraId="44EC6BBB"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14:paraId="42BB4C5F" w14:textId="77777777" w:rsidTr="00B77FC8">
        <w:trPr>
          <w:trHeight w:val="291"/>
        </w:trPr>
        <w:tc>
          <w:tcPr>
            <w:tcW w:w="0" w:type="auto"/>
            <w:tcBorders>
              <w:top w:val="nil"/>
              <w:left w:val="nil"/>
              <w:bottom w:val="nil"/>
              <w:right w:val="nil"/>
            </w:tcBorders>
            <w:shd w:val="clear" w:color="auto" w:fill="auto"/>
            <w:vAlign w:val="center"/>
            <w:hideMark/>
          </w:tcPr>
          <w:p w14:paraId="04FC434A"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5CAE2D1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14:paraId="2105E3C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14:paraId="7A009AF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14:paraId="0444F23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14:paraId="640DA3D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14:paraId="7A524F5B"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14:paraId="4C18BC3F" w14:textId="77777777" w:rsidTr="00B77FC8">
        <w:trPr>
          <w:trHeight w:val="291"/>
        </w:trPr>
        <w:tc>
          <w:tcPr>
            <w:tcW w:w="0" w:type="auto"/>
            <w:tcBorders>
              <w:top w:val="nil"/>
              <w:left w:val="nil"/>
              <w:bottom w:val="nil"/>
              <w:right w:val="nil"/>
            </w:tcBorders>
            <w:shd w:val="clear" w:color="auto" w:fill="auto"/>
            <w:vAlign w:val="center"/>
            <w:hideMark/>
          </w:tcPr>
          <w:p w14:paraId="266DAB29"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14:paraId="584C04C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14:paraId="7760520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14:paraId="4537F3E4"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14:paraId="0E945CC1"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14:paraId="6CB7134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14:paraId="466C8435"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14:paraId="2CCB591C" w14:textId="77777777" w:rsidTr="00B77FC8">
        <w:trPr>
          <w:trHeight w:val="291"/>
        </w:trPr>
        <w:tc>
          <w:tcPr>
            <w:tcW w:w="0" w:type="auto"/>
            <w:tcBorders>
              <w:top w:val="nil"/>
              <w:left w:val="nil"/>
              <w:bottom w:val="nil"/>
              <w:right w:val="nil"/>
            </w:tcBorders>
            <w:shd w:val="clear" w:color="auto" w:fill="auto"/>
            <w:vAlign w:val="center"/>
            <w:hideMark/>
          </w:tcPr>
          <w:p w14:paraId="6BFA924D"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06CB96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14:paraId="4B67CF7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14:paraId="688DE12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14:paraId="2602F9A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14:paraId="5B30FBE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14:paraId="013D6EAB"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14:paraId="74606273" w14:textId="77777777" w:rsidTr="00B77FC8">
        <w:trPr>
          <w:trHeight w:val="291"/>
        </w:trPr>
        <w:tc>
          <w:tcPr>
            <w:tcW w:w="0" w:type="auto"/>
            <w:tcBorders>
              <w:top w:val="single" w:sz="4" w:space="0" w:color="auto"/>
              <w:left w:val="nil"/>
              <w:bottom w:val="nil"/>
              <w:right w:val="nil"/>
            </w:tcBorders>
            <w:shd w:val="clear" w:color="auto" w:fill="auto"/>
            <w:vAlign w:val="center"/>
            <w:hideMark/>
          </w:tcPr>
          <w:p w14:paraId="1026497D"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14:paraId="27DDF5E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14:paraId="092E49B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14:paraId="4FCE9735"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14:paraId="438BA46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14:paraId="5F2F0B56"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14:paraId="2AD2CF1D"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14:paraId="1ACD940B" w14:textId="77777777" w:rsidTr="00B77FC8">
        <w:trPr>
          <w:trHeight w:val="291"/>
        </w:trPr>
        <w:tc>
          <w:tcPr>
            <w:tcW w:w="0" w:type="auto"/>
            <w:tcBorders>
              <w:top w:val="nil"/>
              <w:left w:val="nil"/>
              <w:bottom w:val="nil"/>
              <w:right w:val="nil"/>
            </w:tcBorders>
            <w:shd w:val="clear" w:color="auto" w:fill="auto"/>
            <w:noWrap/>
            <w:vAlign w:val="bottom"/>
            <w:hideMark/>
          </w:tcPr>
          <w:p w14:paraId="30ADCA9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14:paraId="1641E39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14:paraId="78C4DE6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14:paraId="33964C9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14:paraId="28046DC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14:paraId="4CF55FD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14:paraId="7C6A7313"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14:paraId="7A8911CC" w14:textId="77777777" w:rsidTr="00B77FC8">
        <w:trPr>
          <w:trHeight w:val="291"/>
        </w:trPr>
        <w:tc>
          <w:tcPr>
            <w:tcW w:w="0" w:type="auto"/>
            <w:tcBorders>
              <w:top w:val="nil"/>
              <w:left w:val="nil"/>
              <w:bottom w:val="nil"/>
              <w:right w:val="nil"/>
            </w:tcBorders>
            <w:shd w:val="clear" w:color="auto" w:fill="auto"/>
            <w:noWrap/>
            <w:vAlign w:val="bottom"/>
            <w:hideMark/>
          </w:tcPr>
          <w:p w14:paraId="5BB53273"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515D586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14:paraId="0515D7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14:paraId="31F00FB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14:paraId="61989CC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14:paraId="36C447D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14:paraId="23046450"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14:paraId="7FBAF490" w14:textId="77777777" w:rsidTr="00B77FC8">
        <w:trPr>
          <w:trHeight w:val="291"/>
        </w:trPr>
        <w:tc>
          <w:tcPr>
            <w:tcW w:w="0" w:type="auto"/>
            <w:tcBorders>
              <w:top w:val="nil"/>
              <w:left w:val="nil"/>
              <w:bottom w:val="nil"/>
              <w:right w:val="nil"/>
            </w:tcBorders>
            <w:shd w:val="clear" w:color="auto" w:fill="auto"/>
            <w:noWrap/>
            <w:vAlign w:val="bottom"/>
            <w:hideMark/>
          </w:tcPr>
          <w:p w14:paraId="777CBCE9"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14:paraId="076835F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14:paraId="43EA762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14:paraId="14C2BB7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14:paraId="0D9D7D4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14:paraId="6DDC9CA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14:paraId="4371CC64"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14:paraId="73EF21EA"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4245292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14:paraId="7248AC4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14:paraId="690654A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14:paraId="32EB108B" w14:textId="77777777"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14:paraId="7EE677F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14:paraId="6A9525E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14:paraId="76DC13C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14:paraId="6F74444F"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37F4F470"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14:paraId="4B522BD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14:paraId="2A6928C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14:paraId="1F4D56C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14:paraId="75078C0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14:paraId="3D94B48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14:paraId="0CDF595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14:paraId="5A6D90BF" w14:textId="77777777" w:rsidR="001C2D3F" w:rsidRDefault="001C2D3F" w:rsidP="00F27D39">
      <w:pPr>
        <w:autoSpaceDE w:val="0"/>
        <w:autoSpaceDN w:val="0"/>
        <w:spacing w:line="480" w:lineRule="auto"/>
        <w:rPr>
          <w:rFonts w:ascii="Times New Roman" w:hAnsi="Times New Roman" w:cs="Times New Roman"/>
          <w:sz w:val="24"/>
          <w:szCs w:val="24"/>
        </w:rPr>
      </w:pPr>
    </w:p>
    <w:p w14:paraId="3856C794" w14:textId="77777777"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1B4C7" wp14:editId="2401350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5D5AFA78" wp14:editId="0647B3A6">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74334A96" w14:textId="77777777"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14:paraId="6EC143D1" w14:textId="77777777"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0753955A" w14:textId="77777777"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C954AE1" w14:textId="77777777"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14:paraId="50B8059B" w14:textId="77777777" w:rsidTr="00AB4ADE">
        <w:trPr>
          <w:trHeight w:val="288"/>
        </w:trPr>
        <w:tc>
          <w:tcPr>
            <w:tcW w:w="0" w:type="auto"/>
            <w:gridSpan w:val="4"/>
            <w:tcBorders>
              <w:top w:val="single" w:sz="4" w:space="0" w:color="auto"/>
              <w:left w:val="nil"/>
              <w:bottom w:val="nil"/>
              <w:right w:val="nil"/>
            </w:tcBorders>
            <w:shd w:val="clear" w:color="auto" w:fill="auto"/>
            <w:vAlign w:val="center"/>
            <w:hideMark/>
          </w:tcPr>
          <w:p w14:paraId="76666184"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14:paraId="1DB883D9"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3EBBE081"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14:paraId="48A07C7F"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14:paraId="4FD4E07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14:paraId="34B4F8C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14:paraId="5BD80292" w14:textId="77777777" w:rsidTr="00AB4ADE">
        <w:trPr>
          <w:trHeight w:val="288"/>
        </w:trPr>
        <w:tc>
          <w:tcPr>
            <w:tcW w:w="0" w:type="auto"/>
            <w:tcBorders>
              <w:top w:val="nil"/>
              <w:left w:val="nil"/>
              <w:bottom w:val="nil"/>
              <w:right w:val="nil"/>
            </w:tcBorders>
            <w:shd w:val="clear" w:color="auto" w:fill="auto"/>
            <w:noWrap/>
            <w:vAlign w:val="bottom"/>
            <w:hideMark/>
          </w:tcPr>
          <w:p w14:paraId="4AA6CCF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7C12BF6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14:paraId="7644D24A"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14:paraId="49444A0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14:paraId="0E3F76BB" w14:textId="77777777" w:rsidTr="00AB4ADE">
        <w:trPr>
          <w:trHeight w:val="288"/>
        </w:trPr>
        <w:tc>
          <w:tcPr>
            <w:tcW w:w="0" w:type="auto"/>
            <w:tcBorders>
              <w:top w:val="nil"/>
              <w:left w:val="nil"/>
              <w:bottom w:val="nil"/>
              <w:right w:val="nil"/>
            </w:tcBorders>
            <w:shd w:val="clear" w:color="auto" w:fill="auto"/>
            <w:vAlign w:val="center"/>
            <w:hideMark/>
          </w:tcPr>
          <w:p w14:paraId="08E77EB3"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33F43C78"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14:paraId="3BC09E3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782568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14:paraId="156CA0D2"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33BAA20D"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Disturbance</w:t>
            </w:r>
          </w:p>
        </w:tc>
        <w:tc>
          <w:tcPr>
            <w:tcW w:w="0" w:type="auto"/>
            <w:tcBorders>
              <w:top w:val="nil"/>
              <w:left w:val="nil"/>
              <w:bottom w:val="single" w:sz="4" w:space="0" w:color="auto"/>
              <w:right w:val="nil"/>
            </w:tcBorders>
            <w:shd w:val="clear" w:color="auto" w:fill="auto"/>
            <w:vAlign w:val="center"/>
            <w:hideMark/>
          </w:tcPr>
          <w:p w14:paraId="19E7967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6483AFCA"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2AFBB57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14:paraId="6F20B76E"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036259EE"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14:paraId="4FBA2BFC" w14:textId="77777777" w:rsidTr="00AB4ADE">
        <w:trPr>
          <w:trHeight w:val="288"/>
        </w:trPr>
        <w:tc>
          <w:tcPr>
            <w:tcW w:w="0" w:type="auto"/>
            <w:tcBorders>
              <w:left w:val="nil"/>
              <w:bottom w:val="nil"/>
              <w:right w:val="nil"/>
            </w:tcBorders>
            <w:shd w:val="clear" w:color="auto" w:fill="auto"/>
            <w:vAlign w:val="center"/>
            <w:hideMark/>
          </w:tcPr>
          <w:p w14:paraId="5529EB19"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14:paraId="442D0CE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14:paraId="0F54C63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14:paraId="4244428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14:paraId="2A29273D"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343639B1"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14:paraId="1F4FF84B"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59F5298A"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2D477A3C"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14:paraId="4AB3585A"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07D32807"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14:paraId="0DB4473E" w14:textId="77777777" w:rsidTr="00AB4ADE">
        <w:trPr>
          <w:trHeight w:val="288"/>
        </w:trPr>
        <w:tc>
          <w:tcPr>
            <w:tcW w:w="0" w:type="auto"/>
            <w:tcBorders>
              <w:left w:val="nil"/>
              <w:bottom w:val="nil"/>
              <w:right w:val="nil"/>
            </w:tcBorders>
            <w:shd w:val="clear" w:color="auto" w:fill="auto"/>
            <w:noWrap/>
            <w:vAlign w:val="bottom"/>
            <w:hideMark/>
          </w:tcPr>
          <w:p w14:paraId="5D515D4B"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14:paraId="1574F5F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14:paraId="430CD7E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14:paraId="5EC3843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14:paraId="653A5F39" w14:textId="77777777" w:rsidTr="00AB4ADE">
        <w:trPr>
          <w:trHeight w:val="288"/>
        </w:trPr>
        <w:tc>
          <w:tcPr>
            <w:tcW w:w="0" w:type="auto"/>
            <w:tcBorders>
              <w:top w:val="nil"/>
              <w:left w:val="nil"/>
              <w:bottom w:val="nil"/>
              <w:right w:val="nil"/>
            </w:tcBorders>
            <w:shd w:val="clear" w:color="auto" w:fill="auto"/>
            <w:noWrap/>
            <w:vAlign w:val="bottom"/>
            <w:hideMark/>
          </w:tcPr>
          <w:p w14:paraId="581DC268"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08B7E20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14:paraId="1167F78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14:paraId="5C8E96C1"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14:paraId="73732FE9" w14:textId="77777777"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0B640A3E"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17E99BA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14:paraId="7805392B"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14:paraId="7B6F2F3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14:paraId="2502033E" w14:textId="77777777" w:rsidR="00B25E21" w:rsidRDefault="00B25E21" w:rsidP="00F27D39">
      <w:pPr>
        <w:autoSpaceDE w:val="0"/>
        <w:autoSpaceDN w:val="0"/>
        <w:spacing w:line="480" w:lineRule="auto"/>
        <w:rPr>
          <w:rFonts w:ascii="Times New Roman" w:hAnsi="Times New Roman" w:cs="Times New Roman"/>
          <w:sz w:val="24"/>
          <w:szCs w:val="24"/>
        </w:rPr>
      </w:pPr>
    </w:p>
    <w:p w14:paraId="59433644" w14:textId="77777777"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C3A9EB" wp14:editId="785A6233">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0285B941" w14:textId="77777777"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14:paraId="5F20B154" w14:textId="77777777"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043FBEA2" w14:textId="77777777"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 xml:space="preserve">Leonard’s skipper </w:t>
      </w:r>
      <w:r w:rsidR="004C55C6">
        <w:rPr>
          <w:rFonts w:ascii="Times New Roman" w:hAnsi="Times New Roman" w:cs="Times New Roman"/>
          <w:sz w:val="24"/>
          <w:szCs w:val="24"/>
        </w:rPr>
        <w:lastRenderedPageBreak/>
        <w:t>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14:paraId="1C81128A"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14:paraId="03DE5643"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1EB0E8C3" w14:textId="77777777"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14:paraId="79D9CB96"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039FFE84"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14:paraId="2BF3CDF2"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14:paraId="43307509"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14:paraId="3506B5FC"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5D80449C"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14:paraId="1CD4FA21"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14:paraId="318C7538"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14:paraId="7479A5C7"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14:paraId="4A621EC1" w14:textId="77777777" w:rsidTr="00FD48FF">
        <w:trPr>
          <w:trHeight w:val="288"/>
        </w:trPr>
        <w:tc>
          <w:tcPr>
            <w:tcW w:w="990" w:type="dxa"/>
            <w:tcBorders>
              <w:top w:val="nil"/>
              <w:left w:val="nil"/>
              <w:bottom w:val="nil"/>
              <w:right w:val="nil"/>
            </w:tcBorders>
            <w:shd w:val="clear" w:color="auto" w:fill="auto"/>
            <w:noWrap/>
            <w:vAlign w:val="bottom"/>
            <w:hideMark/>
          </w:tcPr>
          <w:p w14:paraId="336422EB"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239C5AB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14:paraId="405164B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0D92985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14:paraId="4BEA970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01B17A9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10B95E9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326E3E8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14:paraId="24B4A0FE" w14:textId="77777777" w:rsidTr="00FD48FF">
        <w:trPr>
          <w:trHeight w:val="288"/>
        </w:trPr>
        <w:tc>
          <w:tcPr>
            <w:tcW w:w="990" w:type="dxa"/>
            <w:tcBorders>
              <w:top w:val="nil"/>
              <w:left w:val="nil"/>
              <w:bottom w:val="nil"/>
              <w:right w:val="nil"/>
            </w:tcBorders>
            <w:shd w:val="clear" w:color="auto" w:fill="auto"/>
            <w:noWrap/>
            <w:vAlign w:val="bottom"/>
            <w:hideMark/>
          </w:tcPr>
          <w:p w14:paraId="3142BE29"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14:paraId="688601E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14:paraId="780336E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E5D58A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14:paraId="4E1E4BA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7B48B80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2FC8E28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48A6090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14:paraId="3188C1A6" w14:textId="77777777" w:rsidTr="00FD48FF">
        <w:trPr>
          <w:trHeight w:val="288"/>
        </w:trPr>
        <w:tc>
          <w:tcPr>
            <w:tcW w:w="990" w:type="dxa"/>
            <w:tcBorders>
              <w:top w:val="nil"/>
              <w:left w:val="nil"/>
              <w:bottom w:val="nil"/>
              <w:right w:val="nil"/>
            </w:tcBorders>
            <w:shd w:val="clear" w:color="auto" w:fill="auto"/>
            <w:noWrap/>
            <w:vAlign w:val="bottom"/>
            <w:hideMark/>
          </w:tcPr>
          <w:p w14:paraId="4090EF23" w14:textId="77777777"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14:paraId="1332FAC4"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14:paraId="25CAFE0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77F4D2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9C05E8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3F7879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A1A3D5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BB0325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13F56AE2" w14:textId="77777777" w:rsidTr="00FD48FF">
        <w:trPr>
          <w:trHeight w:val="288"/>
        </w:trPr>
        <w:tc>
          <w:tcPr>
            <w:tcW w:w="990" w:type="dxa"/>
            <w:tcBorders>
              <w:top w:val="nil"/>
              <w:left w:val="nil"/>
              <w:bottom w:val="nil"/>
              <w:right w:val="nil"/>
            </w:tcBorders>
            <w:shd w:val="clear" w:color="auto" w:fill="auto"/>
            <w:noWrap/>
            <w:vAlign w:val="bottom"/>
            <w:hideMark/>
          </w:tcPr>
          <w:p w14:paraId="6679C90E"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6923106D"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14:paraId="013A067C"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14:paraId="2A177134"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05EAD88"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B34375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D3C39EF"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A874F2D"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20C7685D" w14:textId="77777777" w:rsidTr="00FD48FF">
        <w:trPr>
          <w:trHeight w:val="288"/>
        </w:trPr>
        <w:tc>
          <w:tcPr>
            <w:tcW w:w="990" w:type="dxa"/>
            <w:tcBorders>
              <w:top w:val="nil"/>
              <w:left w:val="nil"/>
              <w:bottom w:val="nil"/>
              <w:right w:val="nil"/>
            </w:tcBorders>
            <w:shd w:val="clear" w:color="auto" w:fill="auto"/>
            <w:noWrap/>
            <w:vAlign w:val="bottom"/>
            <w:hideMark/>
          </w:tcPr>
          <w:p w14:paraId="49122B67"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14:paraId="5917FD5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85DB950"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14:paraId="0E9ADDF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14:paraId="66425DD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B17E14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E29E2D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7EF421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21228E2D" w14:textId="77777777" w:rsidTr="00FD48FF">
        <w:trPr>
          <w:trHeight w:val="288"/>
        </w:trPr>
        <w:tc>
          <w:tcPr>
            <w:tcW w:w="990" w:type="dxa"/>
            <w:tcBorders>
              <w:top w:val="nil"/>
              <w:left w:val="nil"/>
              <w:bottom w:val="nil"/>
              <w:right w:val="nil"/>
            </w:tcBorders>
            <w:shd w:val="clear" w:color="auto" w:fill="auto"/>
            <w:noWrap/>
            <w:vAlign w:val="bottom"/>
            <w:hideMark/>
          </w:tcPr>
          <w:p w14:paraId="1CFB82DE"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7D83245"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3C0D870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E025BC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14:paraId="6B87D6A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5541C9B6"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7E42242"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6032154"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27B571B6" w14:textId="77777777" w:rsidTr="00FD48FF">
        <w:trPr>
          <w:trHeight w:val="288"/>
        </w:trPr>
        <w:tc>
          <w:tcPr>
            <w:tcW w:w="990" w:type="dxa"/>
            <w:tcBorders>
              <w:top w:val="nil"/>
              <w:left w:val="nil"/>
              <w:bottom w:val="nil"/>
              <w:right w:val="nil"/>
            </w:tcBorders>
            <w:shd w:val="clear" w:color="auto" w:fill="auto"/>
            <w:noWrap/>
            <w:vAlign w:val="bottom"/>
            <w:hideMark/>
          </w:tcPr>
          <w:p w14:paraId="45B51516"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14:paraId="4EF6C46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BDAAF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F7FAE9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05A7F5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14:paraId="4AD449A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D1A811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CD6CE4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4D75AA0D" w14:textId="77777777" w:rsidTr="00FD48FF">
        <w:trPr>
          <w:trHeight w:val="288"/>
        </w:trPr>
        <w:tc>
          <w:tcPr>
            <w:tcW w:w="990" w:type="dxa"/>
            <w:tcBorders>
              <w:top w:val="nil"/>
              <w:left w:val="nil"/>
              <w:bottom w:val="nil"/>
              <w:right w:val="nil"/>
            </w:tcBorders>
            <w:shd w:val="clear" w:color="auto" w:fill="auto"/>
            <w:noWrap/>
            <w:vAlign w:val="bottom"/>
            <w:hideMark/>
          </w:tcPr>
          <w:p w14:paraId="76D811C1"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A2E139F"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4B39401"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841AAA6"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3A3C9CA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14:paraId="4252F0F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02F3DB7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0378852"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64A6B155" w14:textId="77777777" w:rsidTr="00FD48FF">
        <w:trPr>
          <w:trHeight w:val="288"/>
        </w:trPr>
        <w:tc>
          <w:tcPr>
            <w:tcW w:w="990" w:type="dxa"/>
            <w:tcBorders>
              <w:top w:val="nil"/>
              <w:left w:val="nil"/>
              <w:bottom w:val="nil"/>
              <w:right w:val="nil"/>
            </w:tcBorders>
            <w:shd w:val="clear" w:color="auto" w:fill="auto"/>
            <w:noWrap/>
            <w:vAlign w:val="bottom"/>
            <w:hideMark/>
          </w:tcPr>
          <w:p w14:paraId="360993A8"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14:paraId="2872733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9B9EC8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CB2D23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336D75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9F0760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14:paraId="38ECDEC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22A87B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64756131" w14:textId="77777777" w:rsidTr="00FD48FF">
        <w:trPr>
          <w:trHeight w:val="288"/>
        </w:trPr>
        <w:tc>
          <w:tcPr>
            <w:tcW w:w="990" w:type="dxa"/>
            <w:tcBorders>
              <w:top w:val="nil"/>
              <w:left w:val="nil"/>
              <w:bottom w:val="nil"/>
              <w:right w:val="nil"/>
            </w:tcBorders>
            <w:shd w:val="clear" w:color="auto" w:fill="auto"/>
            <w:noWrap/>
            <w:vAlign w:val="bottom"/>
            <w:hideMark/>
          </w:tcPr>
          <w:p w14:paraId="69EDE8F6"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70F1276"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84424B0"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9405C62"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52523BF"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6CD931D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14:paraId="635B2FE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3C495602"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297E9616" w14:textId="77777777" w:rsidTr="00FD48FF">
        <w:trPr>
          <w:trHeight w:val="288"/>
        </w:trPr>
        <w:tc>
          <w:tcPr>
            <w:tcW w:w="990" w:type="dxa"/>
            <w:tcBorders>
              <w:top w:val="nil"/>
              <w:left w:val="nil"/>
              <w:bottom w:val="nil"/>
              <w:right w:val="nil"/>
            </w:tcBorders>
            <w:shd w:val="clear" w:color="auto" w:fill="auto"/>
            <w:noWrap/>
            <w:vAlign w:val="bottom"/>
            <w:hideMark/>
          </w:tcPr>
          <w:p w14:paraId="061E862C"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14:paraId="5C0DF2A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E22614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7FBE47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578C87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5AEE37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158C6C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14:paraId="65CDF6B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0E55873F" w14:textId="77777777" w:rsidTr="00FD48FF">
        <w:trPr>
          <w:trHeight w:val="288"/>
        </w:trPr>
        <w:tc>
          <w:tcPr>
            <w:tcW w:w="990" w:type="dxa"/>
            <w:tcBorders>
              <w:top w:val="nil"/>
              <w:left w:val="nil"/>
              <w:bottom w:val="nil"/>
              <w:right w:val="nil"/>
            </w:tcBorders>
            <w:shd w:val="clear" w:color="auto" w:fill="auto"/>
            <w:noWrap/>
            <w:vAlign w:val="bottom"/>
            <w:hideMark/>
          </w:tcPr>
          <w:p w14:paraId="78508808"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47F8408"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AF8FAC0"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CB87B67"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C630EBB"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F3926EC"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4E9729D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14:paraId="182CEB8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14:paraId="1F51AD71" w14:textId="77777777" w:rsidTr="00FD48FF">
        <w:trPr>
          <w:trHeight w:val="288"/>
        </w:trPr>
        <w:tc>
          <w:tcPr>
            <w:tcW w:w="990" w:type="dxa"/>
            <w:tcBorders>
              <w:top w:val="nil"/>
              <w:left w:val="nil"/>
              <w:bottom w:val="nil"/>
              <w:right w:val="nil"/>
            </w:tcBorders>
            <w:shd w:val="clear" w:color="auto" w:fill="auto"/>
            <w:noWrap/>
            <w:vAlign w:val="bottom"/>
            <w:hideMark/>
          </w:tcPr>
          <w:p w14:paraId="02323B81"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14:paraId="5C217F8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C2568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21AA84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3B626B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DF76D6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82BFF9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AF976D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14:paraId="6C602C27"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1B778186"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14:paraId="52B0B15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5F914C1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64222D7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0E36C67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66675D8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267AD4C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14:paraId="5142025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14:paraId="2419EADA"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408AB3A0" w14:textId="77777777"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14:paraId="3072A727" w14:textId="77777777" w:rsidTr="00FD48FF">
        <w:trPr>
          <w:trHeight w:val="288"/>
        </w:trPr>
        <w:tc>
          <w:tcPr>
            <w:tcW w:w="990" w:type="dxa"/>
            <w:tcBorders>
              <w:top w:val="nil"/>
              <w:left w:val="nil"/>
              <w:bottom w:val="nil"/>
              <w:right w:val="nil"/>
            </w:tcBorders>
            <w:shd w:val="clear" w:color="auto" w:fill="auto"/>
            <w:noWrap/>
            <w:vAlign w:val="bottom"/>
            <w:hideMark/>
          </w:tcPr>
          <w:p w14:paraId="11536BFD"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486284A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14:paraId="0686E56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001BCD9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45AA77D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37C43B1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7E1C9EC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2B03161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14:paraId="75D334AB"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39834B40"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7CEAA60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14:paraId="50F1055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49675C9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1D57A8E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46F6970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7D0CD8D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70E755C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14:paraId="6FBD3A09"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429881ED" w14:textId="77777777"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14:paraId="2CAA1FBF" w14:textId="77777777" w:rsidTr="00FD48FF">
        <w:trPr>
          <w:trHeight w:val="288"/>
        </w:trPr>
        <w:tc>
          <w:tcPr>
            <w:tcW w:w="990" w:type="dxa"/>
            <w:tcBorders>
              <w:top w:val="nil"/>
              <w:left w:val="nil"/>
              <w:bottom w:val="nil"/>
              <w:right w:val="nil"/>
            </w:tcBorders>
            <w:shd w:val="clear" w:color="auto" w:fill="auto"/>
            <w:noWrap/>
            <w:vAlign w:val="bottom"/>
            <w:hideMark/>
          </w:tcPr>
          <w:p w14:paraId="49685C69"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14:paraId="43AE0CC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14:paraId="072CDF9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5F8AB7F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14:paraId="67C142B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7C29769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5DB67DD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3D06103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14:paraId="31BFE205" w14:textId="77777777" w:rsidTr="00FD48FF">
        <w:trPr>
          <w:trHeight w:val="288"/>
        </w:trPr>
        <w:tc>
          <w:tcPr>
            <w:tcW w:w="990" w:type="dxa"/>
            <w:tcBorders>
              <w:top w:val="nil"/>
              <w:left w:val="nil"/>
              <w:bottom w:val="nil"/>
              <w:right w:val="nil"/>
            </w:tcBorders>
            <w:shd w:val="clear" w:color="auto" w:fill="auto"/>
            <w:noWrap/>
            <w:vAlign w:val="bottom"/>
            <w:hideMark/>
          </w:tcPr>
          <w:p w14:paraId="1590BA95"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6C52919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14:paraId="36A80ED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684D545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79A9ADC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7D7D78A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518A56C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43305F2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14:paraId="6805AC5F" w14:textId="77777777" w:rsidTr="00FD48FF">
        <w:trPr>
          <w:trHeight w:val="288"/>
        </w:trPr>
        <w:tc>
          <w:tcPr>
            <w:tcW w:w="990" w:type="dxa"/>
            <w:tcBorders>
              <w:top w:val="nil"/>
              <w:left w:val="nil"/>
              <w:bottom w:val="nil"/>
              <w:right w:val="nil"/>
            </w:tcBorders>
            <w:shd w:val="clear" w:color="auto" w:fill="auto"/>
            <w:noWrap/>
            <w:vAlign w:val="bottom"/>
            <w:hideMark/>
          </w:tcPr>
          <w:p w14:paraId="294E94C9"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14:paraId="46AEBAF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14:paraId="384838D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14:paraId="45B8EA5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14:paraId="6202F6D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14:paraId="26C3FA1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14:paraId="475DD40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14:paraId="759B75D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14:paraId="4CB8B447"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3CB2B9EA"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2F93141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14:paraId="38764DC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14:paraId="2D93D26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14:paraId="1AFC330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14:paraId="583D88E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14:paraId="4BBAC49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14:paraId="57149C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14:paraId="5B170767"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64E8F5A3"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14:paraId="582452F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14:paraId="0490BFE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14:paraId="401DD9E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14:paraId="543D517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14:paraId="4F6B980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14:paraId="6DB31A4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14:paraId="0B05082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14:paraId="1D83D396" w14:textId="77777777" w:rsidR="00B45A88" w:rsidRDefault="00B45A88" w:rsidP="00F27D39">
      <w:pPr>
        <w:autoSpaceDE w:val="0"/>
        <w:autoSpaceDN w:val="0"/>
        <w:spacing w:line="480" w:lineRule="auto"/>
        <w:rPr>
          <w:rFonts w:ascii="Times New Roman" w:hAnsi="Times New Roman" w:cs="Times New Roman"/>
          <w:sz w:val="24"/>
          <w:szCs w:val="24"/>
        </w:rPr>
      </w:pPr>
    </w:p>
    <w:p w14:paraId="6558DACF" w14:textId="77777777"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14:paraId="544B1F10"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1CCF35AE" w14:textId="77777777"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14:paraId="5FC2CA04"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60F39442"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1192" w:type="dxa"/>
            <w:tcBorders>
              <w:top w:val="nil"/>
              <w:left w:val="nil"/>
              <w:bottom w:val="single" w:sz="4" w:space="0" w:color="auto"/>
              <w:right w:val="nil"/>
            </w:tcBorders>
            <w:shd w:val="clear" w:color="auto" w:fill="auto"/>
            <w:noWrap/>
            <w:vAlign w:val="bottom"/>
            <w:hideMark/>
          </w:tcPr>
          <w:p w14:paraId="7B8B93F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14:paraId="34B7A14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14:paraId="03B3E08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26B8DDC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14:paraId="1D1FF8A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14:paraId="6E91DED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14:paraId="6D1F2B0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14:paraId="49630295" w14:textId="77777777" w:rsidTr="006F2889">
        <w:trPr>
          <w:trHeight w:val="288"/>
        </w:trPr>
        <w:tc>
          <w:tcPr>
            <w:tcW w:w="1238" w:type="dxa"/>
            <w:tcBorders>
              <w:top w:val="nil"/>
              <w:left w:val="nil"/>
              <w:bottom w:val="nil"/>
              <w:right w:val="nil"/>
            </w:tcBorders>
            <w:shd w:val="clear" w:color="auto" w:fill="auto"/>
            <w:noWrap/>
            <w:vAlign w:val="bottom"/>
            <w:hideMark/>
          </w:tcPr>
          <w:p w14:paraId="4ECCDBE3"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14:paraId="241C648A"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14:paraId="7049CA23"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14:paraId="59DC8FE8"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14:paraId="7D89A665"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14:paraId="24C17F35"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14:paraId="2E39DA50"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14:paraId="7C790287"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14:paraId="4C338EDC" w14:textId="77777777" w:rsidTr="006F2889">
        <w:trPr>
          <w:trHeight w:val="279"/>
        </w:trPr>
        <w:tc>
          <w:tcPr>
            <w:tcW w:w="1238" w:type="dxa"/>
            <w:tcBorders>
              <w:top w:val="nil"/>
              <w:left w:val="nil"/>
              <w:bottom w:val="nil"/>
              <w:right w:val="nil"/>
            </w:tcBorders>
            <w:shd w:val="clear" w:color="auto" w:fill="auto"/>
            <w:noWrap/>
            <w:vAlign w:val="bottom"/>
            <w:hideMark/>
          </w:tcPr>
          <w:p w14:paraId="7666EC9C"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14:paraId="65901EBF"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14:paraId="64F86BD0"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14:paraId="294CF004"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14:paraId="07A0A10C"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14:paraId="384F09CC"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14:paraId="4B37B90A"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14:paraId="33C29DFC"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14:paraId="09212DC4" w14:textId="77777777" w:rsidTr="006F2889">
        <w:trPr>
          <w:trHeight w:val="288"/>
        </w:trPr>
        <w:tc>
          <w:tcPr>
            <w:tcW w:w="1238" w:type="dxa"/>
            <w:tcBorders>
              <w:top w:val="nil"/>
              <w:left w:val="nil"/>
              <w:bottom w:val="nil"/>
              <w:right w:val="nil"/>
            </w:tcBorders>
            <w:shd w:val="clear" w:color="auto" w:fill="auto"/>
            <w:noWrap/>
            <w:vAlign w:val="bottom"/>
            <w:hideMark/>
          </w:tcPr>
          <w:p w14:paraId="70FC5E3E" w14:textId="77777777"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14:paraId="1CB865F0"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14:paraId="692B73F0"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430BB087"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2800BED"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556579D"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0C6C1E0C"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AC95727"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51A6EFCB" w14:textId="77777777" w:rsidTr="006F2889">
        <w:trPr>
          <w:trHeight w:val="288"/>
        </w:trPr>
        <w:tc>
          <w:tcPr>
            <w:tcW w:w="1238" w:type="dxa"/>
            <w:tcBorders>
              <w:top w:val="nil"/>
              <w:left w:val="nil"/>
              <w:bottom w:val="nil"/>
              <w:right w:val="nil"/>
            </w:tcBorders>
            <w:shd w:val="clear" w:color="auto" w:fill="auto"/>
            <w:noWrap/>
            <w:vAlign w:val="bottom"/>
            <w:hideMark/>
          </w:tcPr>
          <w:p w14:paraId="58E56D53"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14:paraId="74A00109"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14:paraId="3954A816"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14:paraId="7FC12A88"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14:paraId="30899BBE"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14:paraId="2A289713"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14:paraId="72387F94"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14:paraId="7C833C22"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14:paraId="1D5D4354" w14:textId="77777777" w:rsidTr="006F2889">
        <w:trPr>
          <w:trHeight w:val="288"/>
        </w:trPr>
        <w:tc>
          <w:tcPr>
            <w:tcW w:w="1238" w:type="dxa"/>
            <w:tcBorders>
              <w:top w:val="nil"/>
              <w:left w:val="nil"/>
              <w:bottom w:val="nil"/>
              <w:right w:val="nil"/>
            </w:tcBorders>
            <w:shd w:val="clear" w:color="auto" w:fill="auto"/>
            <w:noWrap/>
            <w:vAlign w:val="bottom"/>
            <w:hideMark/>
          </w:tcPr>
          <w:p w14:paraId="0C4A19F0"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14:paraId="11D1C1D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37060AAE"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14:paraId="7DD48A2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5DC5DFC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0B27944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086FB18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3FFB0E3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22C2A0A9" w14:textId="77777777" w:rsidTr="006F2889">
        <w:trPr>
          <w:trHeight w:val="288"/>
        </w:trPr>
        <w:tc>
          <w:tcPr>
            <w:tcW w:w="1238" w:type="dxa"/>
            <w:tcBorders>
              <w:top w:val="nil"/>
              <w:left w:val="nil"/>
              <w:bottom w:val="nil"/>
              <w:right w:val="nil"/>
            </w:tcBorders>
            <w:shd w:val="clear" w:color="auto" w:fill="auto"/>
            <w:noWrap/>
            <w:vAlign w:val="bottom"/>
            <w:hideMark/>
          </w:tcPr>
          <w:p w14:paraId="1DEC9DD9"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1970476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14:paraId="036F1AE6"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14:paraId="5867A80B"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14:paraId="1BA69A92"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61848E15"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354B9A90"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30756579"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6467B7E2" w14:textId="77777777" w:rsidTr="006F2889">
        <w:trPr>
          <w:trHeight w:val="288"/>
        </w:trPr>
        <w:tc>
          <w:tcPr>
            <w:tcW w:w="1238" w:type="dxa"/>
            <w:tcBorders>
              <w:top w:val="nil"/>
              <w:left w:val="nil"/>
              <w:bottom w:val="nil"/>
              <w:right w:val="nil"/>
            </w:tcBorders>
            <w:shd w:val="clear" w:color="auto" w:fill="auto"/>
            <w:noWrap/>
            <w:vAlign w:val="bottom"/>
            <w:hideMark/>
          </w:tcPr>
          <w:p w14:paraId="1F9A34BC"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14:paraId="79E5D2C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00D33AB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42812B9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07326C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14:paraId="0CA2EE6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61A04D5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DC4DD3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4EF0E5E4" w14:textId="77777777" w:rsidTr="006F2889">
        <w:trPr>
          <w:trHeight w:val="288"/>
        </w:trPr>
        <w:tc>
          <w:tcPr>
            <w:tcW w:w="1238" w:type="dxa"/>
            <w:tcBorders>
              <w:top w:val="nil"/>
              <w:left w:val="nil"/>
              <w:bottom w:val="nil"/>
              <w:right w:val="nil"/>
            </w:tcBorders>
            <w:shd w:val="clear" w:color="auto" w:fill="auto"/>
            <w:noWrap/>
            <w:vAlign w:val="bottom"/>
            <w:hideMark/>
          </w:tcPr>
          <w:p w14:paraId="7A0653AE"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5FC540B5"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2D503B65"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7A034AC9"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14:paraId="6B58EA9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14:paraId="4D2CA08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14:paraId="44168C98"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301C763E"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2DAF2F6E" w14:textId="77777777" w:rsidTr="006F2889">
        <w:trPr>
          <w:trHeight w:val="288"/>
        </w:trPr>
        <w:tc>
          <w:tcPr>
            <w:tcW w:w="1238" w:type="dxa"/>
            <w:tcBorders>
              <w:top w:val="nil"/>
              <w:left w:val="nil"/>
              <w:bottom w:val="nil"/>
              <w:right w:val="nil"/>
            </w:tcBorders>
            <w:shd w:val="clear" w:color="auto" w:fill="auto"/>
            <w:noWrap/>
            <w:vAlign w:val="bottom"/>
            <w:hideMark/>
          </w:tcPr>
          <w:p w14:paraId="0AB02C9B"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14:paraId="23ABE27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141AE25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666AF76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0A220A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56CB98A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14:paraId="5BAB634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90B9DB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1863C1AC" w14:textId="77777777" w:rsidTr="006F2889">
        <w:trPr>
          <w:trHeight w:val="288"/>
        </w:trPr>
        <w:tc>
          <w:tcPr>
            <w:tcW w:w="1238" w:type="dxa"/>
            <w:tcBorders>
              <w:top w:val="nil"/>
              <w:left w:val="nil"/>
              <w:bottom w:val="nil"/>
              <w:right w:val="nil"/>
            </w:tcBorders>
            <w:shd w:val="clear" w:color="auto" w:fill="auto"/>
            <w:noWrap/>
            <w:vAlign w:val="bottom"/>
            <w:hideMark/>
          </w:tcPr>
          <w:p w14:paraId="34BB6BA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151D8D3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29BFE6AE"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4201574F"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14:paraId="487F5115"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14:paraId="5756753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14:paraId="2ADC5A2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14:paraId="627AB44C"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32680C79" w14:textId="77777777" w:rsidTr="006F2889">
        <w:trPr>
          <w:trHeight w:val="288"/>
        </w:trPr>
        <w:tc>
          <w:tcPr>
            <w:tcW w:w="1238" w:type="dxa"/>
            <w:tcBorders>
              <w:top w:val="nil"/>
              <w:left w:val="nil"/>
              <w:bottom w:val="nil"/>
              <w:right w:val="nil"/>
            </w:tcBorders>
            <w:shd w:val="clear" w:color="auto" w:fill="auto"/>
            <w:noWrap/>
            <w:vAlign w:val="bottom"/>
            <w:hideMark/>
          </w:tcPr>
          <w:p w14:paraId="460992D7"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14:paraId="7853142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638F20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71AA236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71D01F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1EE1D2D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861BDE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14:paraId="38BFD55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39B3C935" w14:textId="77777777" w:rsidTr="006F2889">
        <w:trPr>
          <w:trHeight w:val="288"/>
        </w:trPr>
        <w:tc>
          <w:tcPr>
            <w:tcW w:w="1238" w:type="dxa"/>
            <w:tcBorders>
              <w:top w:val="nil"/>
              <w:left w:val="nil"/>
              <w:bottom w:val="nil"/>
              <w:right w:val="nil"/>
            </w:tcBorders>
            <w:shd w:val="clear" w:color="auto" w:fill="auto"/>
            <w:noWrap/>
            <w:vAlign w:val="bottom"/>
            <w:hideMark/>
          </w:tcPr>
          <w:p w14:paraId="5CB35BB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67D1780E"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69F79A5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5AE99D2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14:paraId="4F3DCF6F"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114BA40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14:paraId="1DDF633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14:paraId="1DED752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14:paraId="63EFE722" w14:textId="77777777" w:rsidTr="006F2889">
        <w:trPr>
          <w:trHeight w:val="288"/>
        </w:trPr>
        <w:tc>
          <w:tcPr>
            <w:tcW w:w="1238" w:type="dxa"/>
            <w:tcBorders>
              <w:top w:val="nil"/>
              <w:left w:val="nil"/>
              <w:bottom w:val="nil"/>
              <w:right w:val="nil"/>
            </w:tcBorders>
            <w:shd w:val="clear" w:color="auto" w:fill="auto"/>
            <w:noWrap/>
            <w:vAlign w:val="bottom"/>
            <w:hideMark/>
          </w:tcPr>
          <w:p w14:paraId="413ADC02"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14:paraId="0A1705D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30476C5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3F13DC4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7F79DF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7173C95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0200333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CB9EE1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14:paraId="416CD1CE"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05830116"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14:paraId="0DCD5487"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14:paraId="193086FA"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14:paraId="75B6E6AE"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14:paraId="04BC9474"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14:paraId="5197E7B4"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14:paraId="4BA0BBC2"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04FD35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14:paraId="1D3D96B1"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06B9B411" w14:textId="77777777"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14:paraId="474636F9" w14:textId="77777777" w:rsidTr="006F2889">
        <w:trPr>
          <w:trHeight w:val="288"/>
        </w:trPr>
        <w:tc>
          <w:tcPr>
            <w:tcW w:w="1238" w:type="dxa"/>
            <w:tcBorders>
              <w:top w:val="nil"/>
              <w:left w:val="nil"/>
              <w:bottom w:val="nil"/>
              <w:right w:val="nil"/>
            </w:tcBorders>
            <w:shd w:val="clear" w:color="auto" w:fill="auto"/>
            <w:noWrap/>
            <w:vAlign w:val="bottom"/>
            <w:hideMark/>
          </w:tcPr>
          <w:p w14:paraId="5ECAC5B6"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14:paraId="240FC6E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14:paraId="0C4EB2C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14:paraId="422D903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14:paraId="6901E3C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14:paraId="088CD8D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14:paraId="1E67476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14:paraId="7B2B4D6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14:paraId="69234D42"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6BB7C958"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14:paraId="04B41B7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14:paraId="0C8EB70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14:paraId="5A0FE7E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14:paraId="2F412FE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14:paraId="72D7DC0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14:paraId="5E21D9D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14:paraId="53AE84A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14:paraId="675FC44C"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0A57DA56" w14:textId="77777777"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14:paraId="65507678" w14:textId="77777777" w:rsidTr="006F2889">
        <w:trPr>
          <w:trHeight w:val="288"/>
        </w:trPr>
        <w:tc>
          <w:tcPr>
            <w:tcW w:w="1238" w:type="dxa"/>
            <w:tcBorders>
              <w:top w:val="nil"/>
              <w:left w:val="nil"/>
              <w:bottom w:val="nil"/>
              <w:right w:val="nil"/>
            </w:tcBorders>
            <w:shd w:val="clear" w:color="auto" w:fill="auto"/>
            <w:noWrap/>
            <w:vAlign w:val="bottom"/>
            <w:hideMark/>
          </w:tcPr>
          <w:p w14:paraId="5FFA7425"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14:paraId="264695C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14:paraId="7CED6B3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14:paraId="3B37922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14:paraId="5DEE7BD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14:paraId="2112D91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14:paraId="6B1F920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14:paraId="35324A1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14:paraId="16DC5F26" w14:textId="77777777" w:rsidTr="006F2889">
        <w:trPr>
          <w:trHeight w:val="288"/>
        </w:trPr>
        <w:tc>
          <w:tcPr>
            <w:tcW w:w="1238" w:type="dxa"/>
            <w:tcBorders>
              <w:top w:val="nil"/>
              <w:left w:val="nil"/>
              <w:bottom w:val="nil"/>
              <w:right w:val="nil"/>
            </w:tcBorders>
            <w:shd w:val="clear" w:color="auto" w:fill="auto"/>
            <w:noWrap/>
            <w:vAlign w:val="bottom"/>
            <w:hideMark/>
          </w:tcPr>
          <w:p w14:paraId="5ADDC2F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14:paraId="088C803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14:paraId="1120016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14:paraId="13E24EB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14:paraId="6BF39AB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14:paraId="7B82B06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14:paraId="5FB61E2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14:paraId="68AED98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14:paraId="45D18FD3" w14:textId="77777777" w:rsidTr="006F2889">
        <w:trPr>
          <w:trHeight w:val="288"/>
        </w:trPr>
        <w:tc>
          <w:tcPr>
            <w:tcW w:w="1238" w:type="dxa"/>
            <w:tcBorders>
              <w:top w:val="nil"/>
              <w:left w:val="nil"/>
              <w:bottom w:val="nil"/>
              <w:right w:val="nil"/>
            </w:tcBorders>
            <w:shd w:val="clear" w:color="auto" w:fill="auto"/>
            <w:noWrap/>
            <w:vAlign w:val="bottom"/>
            <w:hideMark/>
          </w:tcPr>
          <w:p w14:paraId="1F3AEA61"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14:paraId="323E603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14:paraId="1DFDAA5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14:paraId="277CCAB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14:paraId="797877C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14:paraId="1D99310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14:paraId="18FB3BC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14:paraId="79301CE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14:paraId="2186E9BE"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13877DA1"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14:paraId="4FEB332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14:paraId="0D16125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14:paraId="22CA962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14:paraId="50EE59D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14:paraId="62FA400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14:paraId="35768CE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14:paraId="2009582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14:paraId="6EBFFBD2"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4FC1EC3F" w14:textId="77777777"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14:paraId="5D911F0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14:paraId="235F355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14:paraId="168E2B7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14:paraId="67272EE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14:paraId="6540361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14:paraId="6B6874E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14:paraId="2159027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14:paraId="562CA5C4" w14:textId="77777777" w:rsidR="00AC7BFD" w:rsidRDefault="00AC7BFD" w:rsidP="00F27D39">
      <w:pPr>
        <w:autoSpaceDE w:val="0"/>
        <w:autoSpaceDN w:val="0"/>
        <w:spacing w:line="480" w:lineRule="auto"/>
        <w:rPr>
          <w:rFonts w:ascii="Times New Roman" w:hAnsi="Times New Roman" w:cs="Times New Roman"/>
          <w:sz w:val="24"/>
          <w:szCs w:val="24"/>
        </w:rPr>
      </w:pPr>
    </w:p>
    <w:p w14:paraId="09E0416C" w14:textId="77777777"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14:paraId="20889CB0"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7B3A9151"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10E5BC6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14:paraId="5879652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14:paraId="442A69A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14:paraId="2A24E9E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14:paraId="652D93B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14:paraId="660ABE34"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33EFD12C"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14:paraId="1238588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16A9213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16B08B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23A9CB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D99F2F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6D50DEA5" w14:textId="77777777" w:rsidTr="00366CE6">
        <w:trPr>
          <w:trHeight w:val="288"/>
        </w:trPr>
        <w:tc>
          <w:tcPr>
            <w:tcW w:w="1300" w:type="dxa"/>
            <w:tcBorders>
              <w:top w:val="nil"/>
              <w:left w:val="nil"/>
              <w:bottom w:val="nil"/>
              <w:right w:val="nil"/>
            </w:tcBorders>
            <w:shd w:val="clear" w:color="auto" w:fill="auto"/>
            <w:noWrap/>
            <w:vAlign w:val="bottom"/>
            <w:hideMark/>
          </w:tcPr>
          <w:p w14:paraId="452FADE0"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512E542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14:paraId="7960081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14:paraId="7423D1C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14:paraId="1D33440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14:paraId="52C5120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14:paraId="549A16EA" w14:textId="77777777" w:rsidTr="00366CE6">
        <w:trPr>
          <w:trHeight w:val="288"/>
        </w:trPr>
        <w:tc>
          <w:tcPr>
            <w:tcW w:w="1300" w:type="dxa"/>
            <w:tcBorders>
              <w:top w:val="nil"/>
              <w:left w:val="nil"/>
              <w:bottom w:val="nil"/>
              <w:right w:val="nil"/>
            </w:tcBorders>
            <w:shd w:val="clear" w:color="auto" w:fill="auto"/>
            <w:noWrap/>
            <w:vAlign w:val="bottom"/>
            <w:hideMark/>
          </w:tcPr>
          <w:p w14:paraId="527A4CD0"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14:paraId="38E19E8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14:paraId="428C830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14:paraId="238A99E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14:paraId="173EF2E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14:paraId="64F98CC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14:paraId="741A2F63"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366DF570"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14:paraId="336D88C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C2511E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52BF1E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1EC0CD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7B5CA2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3C08DAC9" w14:textId="77777777" w:rsidTr="00366CE6">
        <w:trPr>
          <w:trHeight w:val="288"/>
        </w:trPr>
        <w:tc>
          <w:tcPr>
            <w:tcW w:w="1300" w:type="dxa"/>
            <w:tcBorders>
              <w:top w:val="nil"/>
              <w:left w:val="nil"/>
              <w:bottom w:val="nil"/>
              <w:right w:val="nil"/>
            </w:tcBorders>
            <w:shd w:val="clear" w:color="auto" w:fill="auto"/>
            <w:noWrap/>
            <w:vAlign w:val="bottom"/>
            <w:hideMark/>
          </w:tcPr>
          <w:p w14:paraId="2B98D04B"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207B934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14:paraId="3FCEEAC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14:paraId="0012C80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14:paraId="6B8FF97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14:paraId="0D63784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14:paraId="172492D1" w14:textId="77777777" w:rsidTr="00366CE6">
        <w:trPr>
          <w:trHeight w:val="288"/>
        </w:trPr>
        <w:tc>
          <w:tcPr>
            <w:tcW w:w="1300" w:type="dxa"/>
            <w:tcBorders>
              <w:top w:val="nil"/>
              <w:left w:val="nil"/>
              <w:bottom w:val="nil"/>
              <w:right w:val="nil"/>
            </w:tcBorders>
            <w:shd w:val="clear" w:color="auto" w:fill="auto"/>
            <w:noWrap/>
            <w:vAlign w:val="bottom"/>
            <w:hideMark/>
          </w:tcPr>
          <w:p w14:paraId="3ABE18F4"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14:paraId="29D00A8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14:paraId="2D2FC3B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14:paraId="1C75117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14:paraId="522ABF1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14:paraId="4CF2BC0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14:paraId="2A42E57B" w14:textId="77777777" w:rsidTr="00366CE6">
        <w:trPr>
          <w:trHeight w:val="288"/>
        </w:trPr>
        <w:tc>
          <w:tcPr>
            <w:tcW w:w="1300" w:type="dxa"/>
            <w:tcBorders>
              <w:top w:val="nil"/>
              <w:left w:val="nil"/>
              <w:bottom w:val="nil"/>
              <w:right w:val="nil"/>
            </w:tcBorders>
            <w:shd w:val="clear" w:color="auto" w:fill="auto"/>
            <w:noWrap/>
            <w:vAlign w:val="bottom"/>
            <w:hideMark/>
          </w:tcPr>
          <w:p w14:paraId="712124D4"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14:paraId="1F8ECF1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14:paraId="44ABFC7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14:paraId="15019A9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14:paraId="7994EE5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14:paraId="61879A9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14:paraId="52A2E60D" w14:textId="77777777" w:rsidTr="00366CE6">
        <w:trPr>
          <w:trHeight w:val="288"/>
        </w:trPr>
        <w:tc>
          <w:tcPr>
            <w:tcW w:w="1300" w:type="dxa"/>
            <w:tcBorders>
              <w:top w:val="nil"/>
              <w:left w:val="nil"/>
              <w:bottom w:val="nil"/>
              <w:right w:val="nil"/>
            </w:tcBorders>
            <w:shd w:val="clear" w:color="auto" w:fill="auto"/>
            <w:noWrap/>
            <w:vAlign w:val="bottom"/>
            <w:hideMark/>
          </w:tcPr>
          <w:p w14:paraId="636A69DC"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046C166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14:paraId="41A371F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14:paraId="3656D0D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14:paraId="3B969AF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14:paraId="1BC43E9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14:paraId="7CDFCFA0"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4E605278"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6048A5F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E134BB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54DAA8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F93526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1CD526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421E4880" w14:textId="77777777" w:rsidTr="00366CE6">
        <w:trPr>
          <w:trHeight w:val="288"/>
        </w:trPr>
        <w:tc>
          <w:tcPr>
            <w:tcW w:w="1300" w:type="dxa"/>
            <w:tcBorders>
              <w:top w:val="nil"/>
              <w:left w:val="nil"/>
              <w:bottom w:val="nil"/>
              <w:right w:val="nil"/>
            </w:tcBorders>
            <w:shd w:val="clear" w:color="auto" w:fill="auto"/>
            <w:noWrap/>
            <w:vAlign w:val="bottom"/>
            <w:hideMark/>
          </w:tcPr>
          <w:p w14:paraId="312D1786"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29EC46D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14:paraId="6865C9A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14:paraId="23F5933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14:paraId="1F1E4BE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14:paraId="68528DF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14:paraId="164D126B" w14:textId="77777777" w:rsidTr="00366CE6">
        <w:trPr>
          <w:trHeight w:val="288"/>
        </w:trPr>
        <w:tc>
          <w:tcPr>
            <w:tcW w:w="1300" w:type="dxa"/>
            <w:tcBorders>
              <w:top w:val="nil"/>
              <w:left w:val="nil"/>
              <w:bottom w:val="nil"/>
              <w:right w:val="nil"/>
            </w:tcBorders>
            <w:shd w:val="clear" w:color="auto" w:fill="auto"/>
            <w:noWrap/>
            <w:vAlign w:val="bottom"/>
            <w:hideMark/>
          </w:tcPr>
          <w:p w14:paraId="1ED040AD"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364DEF1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14:paraId="66D9E85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14:paraId="50B3718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14:paraId="0F162D2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14:paraId="60CF932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14:paraId="7E976755" w14:textId="77777777" w:rsidTr="00366CE6">
        <w:trPr>
          <w:trHeight w:val="288"/>
        </w:trPr>
        <w:tc>
          <w:tcPr>
            <w:tcW w:w="1300" w:type="dxa"/>
            <w:tcBorders>
              <w:top w:val="nil"/>
              <w:left w:val="nil"/>
              <w:bottom w:val="single" w:sz="4" w:space="0" w:color="auto"/>
              <w:right w:val="nil"/>
            </w:tcBorders>
            <w:shd w:val="clear" w:color="auto" w:fill="auto"/>
            <w:noWrap/>
            <w:vAlign w:val="bottom"/>
            <w:hideMark/>
          </w:tcPr>
          <w:p w14:paraId="25C83EC8"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0E1D431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14:paraId="13A2B6C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14:paraId="644B7ED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3F4E941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14:paraId="44940BD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14:paraId="1164307A" w14:textId="77777777" w:rsidR="005C18E1" w:rsidRDefault="005C18E1" w:rsidP="00F27D39">
      <w:pPr>
        <w:autoSpaceDE w:val="0"/>
        <w:autoSpaceDN w:val="0"/>
        <w:spacing w:line="480" w:lineRule="auto"/>
        <w:rPr>
          <w:rFonts w:ascii="Times New Roman" w:hAnsi="Times New Roman" w:cs="Times New Roman"/>
          <w:sz w:val="24"/>
          <w:szCs w:val="24"/>
        </w:rPr>
      </w:pPr>
    </w:p>
    <w:p w14:paraId="4BA470E4" w14:textId="77777777" w:rsidR="005C18E1" w:rsidRDefault="005C18E1" w:rsidP="00F27D39">
      <w:pPr>
        <w:autoSpaceDE w:val="0"/>
        <w:autoSpaceDN w:val="0"/>
        <w:spacing w:line="480" w:lineRule="auto"/>
        <w:rPr>
          <w:rFonts w:ascii="Times New Roman" w:hAnsi="Times New Roman" w:cs="Times New Roman"/>
          <w:sz w:val="24"/>
          <w:szCs w:val="24"/>
        </w:rPr>
      </w:pPr>
    </w:p>
    <w:p w14:paraId="7E8BB9FC" w14:textId="77777777"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649D2" wp14:editId="5AFACA8A">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14:paraId="516AEC9C" w14:textId="77777777"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14:paraId="0E040473" w14:textId="77777777"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4B2B7935" w14:textId="77777777"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14:paraId="5DD5C064"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14:paraId="547BBF48"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6C42A9DF"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1E49CC" w:rsidRPr="00AB4ADE" w14:paraId="25C46D5C" w14:textId="77777777" w:rsidTr="00F538A2">
        <w:trPr>
          <w:trHeight w:val="288"/>
        </w:trPr>
        <w:tc>
          <w:tcPr>
            <w:tcW w:w="0" w:type="auto"/>
            <w:tcBorders>
              <w:top w:val="nil"/>
              <w:left w:val="nil"/>
              <w:bottom w:val="single" w:sz="4" w:space="0" w:color="auto"/>
              <w:right w:val="nil"/>
            </w:tcBorders>
            <w:shd w:val="clear" w:color="auto" w:fill="auto"/>
            <w:noWrap/>
            <w:vAlign w:val="bottom"/>
            <w:hideMark/>
          </w:tcPr>
          <w:p w14:paraId="2A65FCF5"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25A607A4"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6D7FE0BD"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5DDD9B69"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199FE297"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14:paraId="43C21C8A" w14:textId="77777777" w:rsidTr="0063638E">
        <w:trPr>
          <w:trHeight w:val="288"/>
        </w:trPr>
        <w:tc>
          <w:tcPr>
            <w:tcW w:w="0" w:type="auto"/>
            <w:tcBorders>
              <w:top w:val="nil"/>
              <w:left w:val="nil"/>
              <w:bottom w:val="nil"/>
              <w:right w:val="nil"/>
            </w:tcBorders>
            <w:shd w:val="clear" w:color="auto" w:fill="auto"/>
            <w:noWrap/>
            <w:vAlign w:val="bottom"/>
            <w:hideMark/>
          </w:tcPr>
          <w:p w14:paraId="7BA4263B"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635B8E08"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14:paraId="4A64B8A0"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14:paraId="150BA54C"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14:paraId="7AD11FE9"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14:paraId="3D0D6EC2" w14:textId="77777777" w:rsidTr="0063638E">
        <w:trPr>
          <w:trHeight w:val="288"/>
        </w:trPr>
        <w:tc>
          <w:tcPr>
            <w:tcW w:w="0" w:type="auto"/>
            <w:tcBorders>
              <w:top w:val="nil"/>
              <w:left w:val="nil"/>
              <w:bottom w:val="nil"/>
              <w:right w:val="nil"/>
            </w:tcBorders>
            <w:shd w:val="clear" w:color="auto" w:fill="auto"/>
            <w:noWrap/>
            <w:vAlign w:val="bottom"/>
            <w:hideMark/>
          </w:tcPr>
          <w:p w14:paraId="08CDAD62"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55813482" w14:textId="77777777"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14:paraId="58C84A00"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6CBB59F"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0036383"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14:paraId="1B49CD7F" w14:textId="77777777" w:rsidTr="00F538A2">
        <w:trPr>
          <w:trHeight w:val="288"/>
        </w:trPr>
        <w:tc>
          <w:tcPr>
            <w:tcW w:w="0" w:type="auto"/>
            <w:tcBorders>
              <w:top w:val="nil"/>
              <w:left w:val="nil"/>
              <w:bottom w:val="nil"/>
              <w:right w:val="nil"/>
            </w:tcBorders>
            <w:shd w:val="clear" w:color="auto" w:fill="auto"/>
            <w:noWrap/>
            <w:vAlign w:val="bottom"/>
            <w:hideMark/>
          </w:tcPr>
          <w:p w14:paraId="475EDDF8"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1D76569A"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FE50DD0" w14:textId="77777777"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14:paraId="714FC36B"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C08DE6D"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14:paraId="0358A004" w14:textId="77777777" w:rsidTr="00F538A2">
        <w:trPr>
          <w:trHeight w:val="288"/>
        </w:trPr>
        <w:tc>
          <w:tcPr>
            <w:tcW w:w="0" w:type="auto"/>
            <w:tcBorders>
              <w:top w:val="nil"/>
              <w:left w:val="nil"/>
              <w:bottom w:val="nil"/>
              <w:right w:val="nil"/>
            </w:tcBorders>
            <w:shd w:val="clear" w:color="auto" w:fill="auto"/>
            <w:vAlign w:val="center"/>
            <w:hideMark/>
          </w:tcPr>
          <w:p w14:paraId="795D4911"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0AC8F968"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B14B15E"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3E551E4"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F838380"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14:paraId="596F9C32"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79FF7D1C"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14:paraId="17CE6607" w14:textId="77777777" w:rsidTr="0063638E">
        <w:trPr>
          <w:trHeight w:val="288"/>
        </w:trPr>
        <w:tc>
          <w:tcPr>
            <w:tcW w:w="0" w:type="auto"/>
            <w:tcBorders>
              <w:top w:val="nil"/>
              <w:left w:val="nil"/>
              <w:bottom w:val="nil"/>
              <w:right w:val="nil"/>
            </w:tcBorders>
            <w:shd w:val="clear" w:color="auto" w:fill="auto"/>
            <w:vAlign w:val="center"/>
            <w:hideMark/>
          </w:tcPr>
          <w:p w14:paraId="29C82247"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7DD7B7C9"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14:paraId="57B28A7C"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14:paraId="7777A99C"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14:paraId="44B2BB76"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14:paraId="25728CCB"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642CCAF2"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14:paraId="2F2DECF8" w14:textId="77777777" w:rsidTr="0063638E">
        <w:trPr>
          <w:trHeight w:val="288"/>
        </w:trPr>
        <w:tc>
          <w:tcPr>
            <w:tcW w:w="0" w:type="auto"/>
            <w:tcBorders>
              <w:top w:val="nil"/>
              <w:left w:val="nil"/>
              <w:bottom w:val="nil"/>
              <w:right w:val="nil"/>
            </w:tcBorders>
            <w:shd w:val="clear" w:color="auto" w:fill="auto"/>
            <w:noWrap/>
            <w:vAlign w:val="bottom"/>
            <w:hideMark/>
          </w:tcPr>
          <w:p w14:paraId="36900A49"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4EE75162"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14:paraId="1B2A05A7"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14:paraId="3627A478"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14:paraId="29DD7067"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14:paraId="5FD4E65C" w14:textId="77777777" w:rsidTr="0063638E">
        <w:trPr>
          <w:trHeight w:val="288"/>
        </w:trPr>
        <w:tc>
          <w:tcPr>
            <w:tcW w:w="0" w:type="auto"/>
            <w:tcBorders>
              <w:top w:val="nil"/>
              <w:left w:val="nil"/>
              <w:bottom w:val="nil"/>
              <w:right w:val="nil"/>
            </w:tcBorders>
            <w:shd w:val="clear" w:color="auto" w:fill="auto"/>
            <w:noWrap/>
            <w:vAlign w:val="bottom"/>
            <w:hideMark/>
          </w:tcPr>
          <w:p w14:paraId="0FE8BFDC"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6F15259F"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14:paraId="195148A3"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14:paraId="5E5C6310"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14:paraId="19515274"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14:paraId="343BA05C" w14:textId="77777777"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0596366F"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6EB30016"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14:paraId="64173BEF"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14:paraId="6A63280C"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14:paraId="79044799"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14:paraId="6E83B2ED" w14:textId="77777777" w:rsidR="00B45A88" w:rsidRDefault="00B45A88" w:rsidP="00F27D39">
      <w:pPr>
        <w:autoSpaceDE w:val="0"/>
        <w:autoSpaceDN w:val="0"/>
        <w:spacing w:line="480" w:lineRule="auto"/>
        <w:rPr>
          <w:rFonts w:ascii="Times New Roman" w:hAnsi="Times New Roman" w:cs="Times New Roman"/>
          <w:sz w:val="24"/>
          <w:szCs w:val="24"/>
        </w:rPr>
      </w:pPr>
    </w:p>
    <w:p w14:paraId="4D740F34" w14:textId="77777777"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14:paraId="348917B5"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78782750"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14:paraId="2925DA91" w14:textId="77777777" w:rsidTr="001467D5">
        <w:trPr>
          <w:trHeight w:val="288"/>
        </w:trPr>
        <w:tc>
          <w:tcPr>
            <w:tcW w:w="1350" w:type="dxa"/>
            <w:tcBorders>
              <w:top w:val="nil"/>
              <w:left w:val="nil"/>
              <w:bottom w:val="single" w:sz="4" w:space="0" w:color="auto"/>
              <w:right w:val="nil"/>
            </w:tcBorders>
            <w:shd w:val="clear" w:color="auto" w:fill="auto"/>
            <w:noWrap/>
            <w:vAlign w:val="bottom"/>
            <w:hideMark/>
          </w:tcPr>
          <w:p w14:paraId="0A5F471C"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14:paraId="0437B42C"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6807BBE5"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0BC03E13"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691A185F"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14:paraId="216C121B" w14:textId="77777777" w:rsidTr="001467D5">
        <w:trPr>
          <w:trHeight w:val="288"/>
        </w:trPr>
        <w:tc>
          <w:tcPr>
            <w:tcW w:w="1350" w:type="dxa"/>
            <w:tcBorders>
              <w:top w:val="nil"/>
              <w:left w:val="nil"/>
              <w:bottom w:val="nil"/>
              <w:right w:val="nil"/>
            </w:tcBorders>
            <w:shd w:val="clear" w:color="auto" w:fill="auto"/>
            <w:noWrap/>
            <w:vAlign w:val="bottom"/>
            <w:hideMark/>
          </w:tcPr>
          <w:p w14:paraId="2C3EAF4A"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14:paraId="7BD76FB6"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14:paraId="12E5A469"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14:paraId="0EE11D66"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14:paraId="6D318FF1"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14:paraId="2D240099" w14:textId="77777777" w:rsidTr="001467D5">
        <w:trPr>
          <w:trHeight w:val="288"/>
        </w:trPr>
        <w:tc>
          <w:tcPr>
            <w:tcW w:w="1350" w:type="dxa"/>
            <w:tcBorders>
              <w:top w:val="nil"/>
              <w:left w:val="nil"/>
              <w:bottom w:val="nil"/>
              <w:right w:val="nil"/>
            </w:tcBorders>
            <w:shd w:val="clear" w:color="auto" w:fill="auto"/>
            <w:noWrap/>
            <w:vAlign w:val="bottom"/>
            <w:hideMark/>
          </w:tcPr>
          <w:p w14:paraId="49FF4B88"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14:paraId="6201834F" w14:textId="77777777"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14:paraId="6F1764E8"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F87181B"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CB4BF84"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14:paraId="2D29676C" w14:textId="77777777" w:rsidTr="001467D5">
        <w:trPr>
          <w:trHeight w:val="288"/>
        </w:trPr>
        <w:tc>
          <w:tcPr>
            <w:tcW w:w="1350" w:type="dxa"/>
            <w:tcBorders>
              <w:top w:val="nil"/>
              <w:left w:val="nil"/>
              <w:bottom w:val="nil"/>
              <w:right w:val="nil"/>
            </w:tcBorders>
            <w:shd w:val="clear" w:color="auto" w:fill="auto"/>
            <w:noWrap/>
            <w:vAlign w:val="bottom"/>
            <w:hideMark/>
          </w:tcPr>
          <w:p w14:paraId="5937B8A9"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14:paraId="49B40562"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A3F6036" w14:textId="77777777"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14:paraId="0C5AC8C5"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1D4D62E"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14:paraId="46781675" w14:textId="77777777" w:rsidTr="001467D5">
        <w:trPr>
          <w:trHeight w:val="288"/>
        </w:trPr>
        <w:tc>
          <w:tcPr>
            <w:tcW w:w="1350" w:type="dxa"/>
            <w:tcBorders>
              <w:top w:val="nil"/>
              <w:left w:val="nil"/>
              <w:bottom w:val="nil"/>
              <w:right w:val="nil"/>
            </w:tcBorders>
            <w:shd w:val="clear" w:color="auto" w:fill="auto"/>
            <w:vAlign w:val="center"/>
            <w:hideMark/>
          </w:tcPr>
          <w:p w14:paraId="2871635E"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14:paraId="20FDCB6B"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371792D"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73427AC0"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86C1BEC"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14:paraId="5FE8EE1C"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08026BA9"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14:paraId="481F1BE2" w14:textId="77777777" w:rsidTr="001467D5">
        <w:trPr>
          <w:trHeight w:val="288"/>
        </w:trPr>
        <w:tc>
          <w:tcPr>
            <w:tcW w:w="1350" w:type="dxa"/>
            <w:tcBorders>
              <w:top w:val="nil"/>
              <w:left w:val="nil"/>
              <w:bottom w:val="nil"/>
              <w:right w:val="nil"/>
            </w:tcBorders>
            <w:shd w:val="clear" w:color="auto" w:fill="auto"/>
            <w:vAlign w:val="center"/>
            <w:hideMark/>
          </w:tcPr>
          <w:p w14:paraId="06039F76"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14:paraId="54092BF0"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7EE76742"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0E713D59"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14:paraId="294B483D"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14:paraId="28358BA3"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6C7D9121"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14:paraId="7F810187" w14:textId="77777777" w:rsidTr="001467D5">
        <w:trPr>
          <w:trHeight w:val="288"/>
        </w:trPr>
        <w:tc>
          <w:tcPr>
            <w:tcW w:w="1350" w:type="dxa"/>
            <w:tcBorders>
              <w:top w:val="nil"/>
              <w:left w:val="nil"/>
              <w:bottom w:val="nil"/>
              <w:right w:val="nil"/>
            </w:tcBorders>
            <w:shd w:val="clear" w:color="auto" w:fill="auto"/>
            <w:noWrap/>
            <w:vAlign w:val="bottom"/>
            <w:hideMark/>
          </w:tcPr>
          <w:p w14:paraId="293AAE61"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14:paraId="4B4081A0"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14:paraId="04B9AE6C"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14:paraId="626509CC"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14:paraId="5935C986"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14:paraId="542BF45B" w14:textId="77777777" w:rsidTr="001467D5">
        <w:trPr>
          <w:trHeight w:val="288"/>
        </w:trPr>
        <w:tc>
          <w:tcPr>
            <w:tcW w:w="1350" w:type="dxa"/>
            <w:tcBorders>
              <w:top w:val="nil"/>
              <w:left w:val="nil"/>
              <w:bottom w:val="nil"/>
              <w:right w:val="nil"/>
            </w:tcBorders>
            <w:shd w:val="clear" w:color="auto" w:fill="auto"/>
            <w:noWrap/>
            <w:vAlign w:val="bottom"/>
            <w:hideMark/>
          </w:tcPr>
          <w:p w14:paraId="13248ECF"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14:paraId="7C874AED"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14:paraId="6D525AFC"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14:paraId="0B795D2D"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14:paraId="49F842EA"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14:paraId="52D77B4D" w14:textId="77777777"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14:paraId="354A2FBC" w14:textId="77777777"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14:paraId="7A160F9E"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14:paraId="3B6215D0"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14:paraId="3CEB9851"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14:paraId="353F2767"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14:paraId="2FA20D7E" w14:textId="77777777" w:rsidR="00AC7BFD" w:rsidRDefault="00AC7BFD" w:rsidP="00F27D39">
      <w:pPr>
        <w:autoSpaceDE w:val="0"/>
        <w:autoSpaceDN w:val="0"/>
        <w:spacing w:line="480" w:lineRule="auto"/>
        <w:rPr>
          <w:rFonts w:ascii="Times New Roman" w:hAnsi="Times New Roman" w:cs="Times New Roman"/>
          <w:sz w:val="24"/>
          <w:szCs w:val="24"/>
        </w:rPr>
      </w:pPr>
    </w:p>
    <w:p w14:paraId="76EC706A" w14:textId="77777777"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14:paraId="2C30E37B" w14:textId="77777777"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14:paraId="67A183F2"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14:paraId="3A4FDB6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24A15F0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14:paraId="5DC864F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14:paraId="6BD733F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14:paraId="39F2A1A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14:paraId="3B3EB994" w14:textId="77777777" w:rsidTr="00B11324">
        <w:trPr>
          <w:trHeight w:val="288"/>
        </w:trPr>
        <w:tc>
          <w:tcPr>
            <w:tcW w:w="1300" w:type="dxa"/>
            <w:tcBorders>
              <w:top w:val="nil"/>
              <w:left w:val="nil"/>
              <w:bottom w:val="nil"/>
              <w:right w:val="nil"/>
            </w:tcBorders>
            <w:shd w:val="clear" w:color="auto" w:fill="auto"/>
            <w:noWrap/>
            <w:vAlign w:val="bottom"/>
            <w:hideMark/>
          </w:tcPr>
          <w:p w14:paraId="6A93AEA9"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Occupancy</w:t>
            </w:r>
          </w:p>
        </w:tc>
        <w:tc>
          <w:tcPr>
            <w:tcW w:w="1300" w:type="dxa"/>
            <w:tcBorders>
              <w:top w:val="nil"/>
              <w:left w:val="nil"/>
              <w:bottom w:val="nil"/>
              <w:right w:val="nil"/>
            </w:tcBorders>
            <w:shd w:val="clear" w:color="auto" w:fill="auto"/>
            <w:noWrap/>
            <w:vAlign w:val="bottom"/>
            <w:hideMark/>
          </w:tcPr>
          <w:p w14:paraId="3EA0867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2F52C9B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16102B9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05654B1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19FDDE1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35F49CA0" w14:textId="77777777" w:rsidTr="00B11324">
        <w:trPr>
          <w:trHeight w:val="288"/>
        </w:trPr>
        <w:tc>
          <w:tcPr>
            <w:tcW w:w="1300" w:type="dxa"/>
            <w:tcBorders>
              <w:top w:val="nil"/>
              <w:left w:val="nil"/>
              <w:bottom w:val="nil"/>
              <w:right w:val="nil"/>
            </w:tcBorders>
            <w:shd w:val="clear" w:color="auto" w:fill="auto"/>
            <w:noWrap/>
            <w:vAlign w:val="bottom"/>
            <w:hideMark/>
          </w:tcPr>
          <w:p w14:paraId="706241B2"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047F4F3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14:paraId="230DB24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14:paraId="5F7D902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14:paraId="6F102F1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14:paraId="5AEC4A8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469555D9" w14:textId="77777777" w:rsidTr="00B11324">
        <w:trPr>
          <w:trHeight w:val="288"/>
        </w:trPr>
        <w:tc>
          <w:tcPr>
            <w:tcW w:w="1300" w:type="dxa"/>
            <w:tcBorders>
              <w:top w:val="nil"/>
              <w:left w:val="nil"/>
              <w:bottom w:val="nil"/>
              <w:right w:val="nil"/>
            </w:tcBorders>
            <w:shd w:val="clear" w:color="auto" w:fill="auto"/>
            <w:noWrap/>
            <w:vAlign w:val="bottom"/>
            <w:hideMark/>
          </w:tcPr>
          <w:p w14:paraId="04296FB5"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44AF347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107C9E8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17DAB76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3CBB994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03F419F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4625247F" w14:textId="77777777" w:rsidTr="00B11324">
        <w:trPr>
          <w:trHeight w:val="288"/>
        </w:trPr>
        <w:tc>
          <w:tcPr>
            <w:tcW w:w="1300" w:type="dxa"/>
            <w:tcBorders>
              <w:top w:val="nil"/>
              <w:left w:val="nil"/>
              <w:bottom w:val="nil"/>
              <w:right w:val="nil"/>
            </w:tcBorders>
            <w:shd w:val="clear" w:color="auto" w:fill="auto"/>
            <w:noWrap/>
            <w:vAlign w:val="bottom"/>
            <w:hideMark/>
          </w:tcPr>
          <w:p w14:paraId="6A0B515A"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4F3CDCA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6CE9251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4741C9D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41E8093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7DB5E52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0EA06964"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19F5E472"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14:paraId="0949A7C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9B575B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1730A0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554D97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3271D6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4B1838BD" w14:textId="77777777" w:rsidTr="00B11324">
        <w:trPr>
          <w:trHeight w:val="288"/>
        </w:trPr>
        <w:tc>
          <w:tcPr>
            <w:tcW w:w="1300" w:type="dxa"/>
            <w:tcBorders>
              <w:top w:val="nil"/>
              <w:left w:val="nil"/>
              <w:bottom w:val="nil"/>
              <w:right w:val="nil"/>
            </w:tcBorders>
            <w:shd w:val="clear" w:color="auto" w:fill="auto"/>
            <w:noWrap/>
            <w:vAlign w:val="bottom"/>
            <w:hideMark/>
          </w:tcPr>
          <w:p w14:paraId="3AF7DACD"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5191C12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14:paraId="5FAC482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14:paraId="6F59604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14:paraId="52CF68A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14:paraId="79EE6EA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14:paraId="59C8A14E" w14:textId="77777777" w:rsidTr="00B11324">
        <w:trPr>
          <w:trHeight w:val="288"/>
        </w:trPr>
        <w:tc>
          <w:tcPr>
            <w:tcW w:w="1300" w:type="dxa"/>
            <w:tcBorders>
              <w:top w:val="nil"/>
              <w:left w:val="nil"/>
              <w:bottom w:val="nil"/>
              <w:right w:val="nil"/>
            </w:tcBorders>
            <w:shd w:val="clear" w:color="auto" w:fill="auto"/>
            <w:noWrap/>
            <w:vAlign w:val="bottom"/>
            <w:hideMark/>
          </w:tcPr>
          <w:p w14:paraId="7B458180"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3485F95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12BB89E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3FA609B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5FD0283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4FA3CBA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35B28640" w14:textId="77777777" w:rsidTr="00B11324">
        <w:trPr>
          <w:trHeight w:val="288"/>
        </w:trPr>
        <w:tc>
          <w:tcPr>
            <w:tcW w:w="1300" w:type="dxa"/>
            <w:tcBorders>
              <w:top w:val="nil"/>
              <w:left w:val="nil"/>
              <w:bottom w:val="nil"/>
              <w:right w:val="nil"/>
            </w:tcBorders>
            <w:shd w:val="clear" w:color="auto" w:fill="auto"/>
            <w:noWrap/>
            <w:vAlign w:val="bottom"/>
            <w:hideMark/>
          </w:tcPr>
          <w:p w14:paraId="00E10CCC"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54B4B15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33036E0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25A0122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08E52A5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5A9588E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14:paraId="08E9BB5A" w14:textId="77777777" w:rsidTr="00B11324">
        <w:trPr>
          <w:trHeight w:val="288"/>
        </w:trPr>
        <w:tc>
          <w:tcPr>
            <w:tcW w:w="1300" w:type="dxa"/>
            <w:tcBorders>
              <w:top w:val="nil"/>
              <w:left w:val="nil"/>
              <w:bottom w:val="nil"/>
              <w:right w:val="nil"/>
            </w:tcBorders>
            <w:shd w:val="clear" w:color="auto" w:fill="auto"/>
            <w:noWrap/>
            <w:vAlign w:val="bottom"/>
            <w:hideMark/>
          </w:tcPr>
          <w:p w14:paraId="1CD507CA"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33988F4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14:paraId="7EBC4CE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14:paraId="18E05FF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14:paraId="72CF4DC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14:paraId="15E8394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14:paraId="544AF530"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09C5106A"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6813662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B4205F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EEB7F8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B87B9E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50F4A42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761239AC" w14:textId="77777777" w:rsidTr="00B11324">
        <w:trPr>
          <w:trHeight w:val="288"/>
        </w:trPr>
        <w:tc>
          <w:tcPr>
            <w:tcW w:w="1300" w:type="dxa"/>
            <w:tcBorders>
              <w:top w:val="nil"/>
              <w:left w:val="nil"/>
              <w:bottom w:val="nil"/>
              <w:right w:val="nil"/>
            </w:tcBorders>
            <w:shd w:val="clear" w:color="auto" w:fill="auto"/>
            <w:noWrap/>
            <w:vAlign w:val="bottom"/>
            <w:hideMark/>
          </w:tcPr>
          <w:p w14:paraId="5AAD1E09"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3E6612D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14:paraId="6CECA3B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14:paraId="4D51310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14:paraId="3ED3483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14:paraId="4A85476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14:paraId="462CE981" w14:textId="77777777" w:rsidTr="00B11324">
        <w:trPr>
          <w:trHeight w:val="288"/>
        </w:trPr>
        <w:tc>
          <w:tcPr>
            <w:tcW w:w="1300" w:type="dxa"/>
            <w:tcBorders>
              <w:top w:val="nil"/>
              <w:left w:val="nil"/>
              <w:bottom w:val="nil"/>
              <w:right w:val="nil"/>
            </w:tcBorders>
            <w:shd w:val="clear" w:color="auto" w:fill="auto"/>
            <w:noWrap/>
            <w:vAlign w:val="bottom"/>
            <w:hideMark/>
          </w:tcPr>
          <w:p w14:paraId="343B7F36"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698BFAA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14:paraId="3A1CCAA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14:paraId="7D97B35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14:paraId="3FC8442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14:paraId="00EAAE4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14:paraId="402E9018" w14:textId="77777777" w:rsidTr="00B11324">
        <w:trPr>
          <w:trHeight w:val="288"/>
        </w:trPr>
        <w:tc>
          <w:tcPr>
            <w:tcW w:w="1300" w:type="dxa"/>
            <w:tcBorders>
              <w:top w:val="nil"/>
              <w:left w:val="nil"/>
              <w:bottom w:val="single" w:sz="4" w:space="0" w:color="auto"/>
              <w:right w:val="nil"/>
            </w:tcBorders>
            <w:shd w:val="clear" w:color="auto" w:fill="auto"/>
            <w:noWrap/>
            <w:vAlign w:val="bottom"/>
            <w:hideMark/>
          </w:tcPr>
          <w:p w14:paraId="4406E28A"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572DA3E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14:paraId="0CF65BC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14:paraId="622B4F8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329712B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14:paraId="68B6999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14:paraId="555AAD94" w14:textId="77777777" w:rsidR="00A17893" w:rsidRPr="005C18E1" w:rsidRDefault="00A17893" w:rsidP="00A17893">
      <w:pPr>
        <w:autoSpaceDE w:val="0"/>
        <w:autoSpaceDN w:val="0"/>
        <w:spacing w:line="480" w:lineRule="auto"/>
        <w:rPr>
          <w:rFonts w:ascii="Times New Roman" w:hAnsi="Times New Roman" w:cs="Times New Roman"/>
          <w:sz w:val="20"/>
          <w:szCs w:val="20"/>
        </w:rPr>
      </w:pPr>
    </w:p>
    <w:p w14:paraId="12C1DDD6" w14:textId="77777777"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38F463" wp14:editId="3E045527">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14:paraId="326810C4" w14:textId="77777777"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5D58079E" w14:textId="77777777"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14:paraId="15291F21" w14:textId="77777777"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w:t>
      </w:r>
      <w:r>
        <w:rPr>
          <w:rFonts w:ascii="Times New Roman" w:hAnsi="Times New Roman" w:cs="Times New Roman"/>
          <w:bCs/>
          <w:sz w:val="24"/>
          <w:szCs w:val="24"/>
        </w:rPr>
        <w:lastRenderedPageBreak/>
        <w:t xml:space="preserve">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14:paraId="659BE996" w14:textId="77777777" w:rsidR="00011824" w:rsidRPr="00011824" w:rsidRDefault="00011824" w:rsidP="00F27D39">
      <w:pPr>
        <w:autoSpaceDE w:val="0"/>
        <w:autoSpaceDN w:val="0"/>
        <w:spacing w:line="480" w:lineRule="auto"/>
        <w:rPr>
          <w:rFonts w:ascii="Times New Roman" w:hAnsi="Times New Roman" w:cs="Times New Roman"/>
          <w:sz w:val="24"/>
          <w:szCs w:val="24"/>
        </w:rPr>
      </w:pPr>
    </w:p>
    <w:p w14:paraId="295D0CF7" w14:textId="77777777"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71C721AA" w14:textId="77777777"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14:paraId="7F6370F6"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xml:space="preserve">, Peterson and Reich 2001), the relative costs and benefits in terms of abundance, persistence, and survival vary across taxa and species (Bendel et </w:t>
      </w:r>
      <w:r w:rsidR="0015495C" w:rsidRPr="00A96F49">
        <w:rPr>
          <w:rFonts w:ascii="Times New Roman" w:hAnsi="Times New Roman" w:cs="Times New Roman"/>
          <w:bCs/>
          <w:sz w:val="24"/>
          <w:szCs w:val="24"/>
        </w:rPr>
        <w:lastRenderedPageBreak/>
        <w:t>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w:t>
      </w:r>
      <w:r w:rsidRPr="00A96F49">
        <w:rPr>
          <w:rFonts w:ascii="Times New Roman" w:hAnsi="Times New Roman" w:cs="Times New Roman"/>
          <w:bCs/>
          <w:sz w:val="24"/>
          <w:szCs w:val="24"/>
        </w:rPr>
        <w:lastRenderedPageBreak/>
        <w:t xml:space="preserve">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14:paraId="24F19776" w14:textId="77777777"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634C5AB7" w14:textId="77777777"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w:t>
      </w:r>
      <w:r w:rsidR="00A96F49" w:rsidRPr="00A96F49">
        <w:rPr>
          <w:rFonts w:ascii="Times New Roman" w:hAnsi="Times New Roman" w:cs="Times New Roman"/>
          <w:bCs/>
          <w:sz w:val="24"/>
          <w:szCs w:val="24"/>
        </w:rPr>
        <w:lastRenderedPageBreak/>
        <w:t>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14:paraId="0340F7F3"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14:paraId="6E74D41B" w14:textId="77777777"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12F9FDCF" w14:textId="77777777"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w:t>
      </w:r>
      <w:r w:rsidR="00A96F49" w:rsidRPr="00A96F49">
        <w:rPr>
          <w:rFonts w:ascii="Times New Roman" w:hAnsi="Times New Roman" w:cs="Times New Roman"/>
          <w:bCs/>
          <w:sz w:val="24"/>
          <w:szCs w:val="24"/>
        </w:rPr>
        <w:lastRenderedPageBreak/>
        <w:t>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14:paraId="1B8AAB45" w14:textId="77777777"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14:paraId="31D92AF8" w14:textId="77777777"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14:paraId="735228B5"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14:paraId="31F0A5EF"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3" w:history="1">
        <w:r w:rsidR="004B0D75" w:rsidRPr="00941CED">
          <w:rPr>
            <w:rStyle w:val="Hyperlink"/>
            <w:rFonts w:ascii="Times New Roman" w:hAnsi="Times New Roman" w:cs="Times New Roman"/>
            <w:sz w:val="24"/>
            <w:szCs w:val="24"/>
          </w:rPr>
          <w:t>https://doi-org.ezp2.lib.umn.edu/10.1007/s10841-017-0041-9</w:t>
        </w:r>
      </w:hyperlink>
    </w:p>
    <w:p w14:paraId="781A972A" w14:textId="77777777" w:rsidR="004B0D75"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14:paraId="2F262231" w14:textId="77777777" w:rsidR="00E02E06" w:rsidRPr="006A3EB9" w:rsidRDefault="00E02E06"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and L. </w:t>
      </w:r>
      <w:proofErr w:type="spellStart"/>
      <w:r>
        <w:rPr>
          <w:rFonts w:ascii="Times New Roman" w:hAnsi="Times New Roman" w:cs="Times New Roman"/>
          <w:sz w:val="24"/>
          <w:szCs w:val="24"/>
        </w:rPr>
        <w:t>Pfannmuller</w:t>
      </w:r>
      <w:proofErr w:type="spellEnd"/>
      <w:r>
        <w:rPr>
          <w:rFonts w:ascii="Times New Roman" w:hAnsi="Times New Roman" w:cs="Times New Roman"/>
          <w:sz w:val="24"/>
          <w:szCs w:val="24"/>
        </w:rPr>
        <w:t>, editors. 1988. Minnesota’s endangered flora and fauna. University of Minnesota Press, Minneapolis, USA.</w:t>
      </w:r>
    </w:p>
    <w:p w14:paraId="64FA760F" w14:textId="77777777"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14:paraId="7790097E"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14:paraId="6BC9242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14:paraId="1E7BDB7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14:paraId="109FE144"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14:paraId="6091B08A"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14:paraId="502E78DF"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14:paraId="21DFDB94" w14:textId="77777777"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14:paraId="23F78B11"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14:paraId="6A9EDDE5"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Hoaglund, E. P., C. E. Smith, and H. Texler. 2012. Microhabitat components of key habitat types in the Anoka Sand Plain that influence habitat selection among Species in Greatest Conservation Need. Final report submitted to the State Wildlife Grants Program. 93 pp.</w:t>
      </w:r>
    </w:p>
    <w:p w14:paraId="6BB38869"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14:paraId="61850566"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14:paraId="472D1191" w14:textId="77777777"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14:paraId="2707B6A7" w14:textId="77777777"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14:paraId="6DF6E96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14:paraId="3463F75F"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Minnesota Department of Natural Resources, Division of Ecological Resources. 2008. Rare Species Guide: An online encyclopedia of Minnesota's rare native plants and animals </w:t>
      </w:r>
      <w:r w:rsidRPr="006A3EB9">
        <w:rPr>
          <w:rFonts w:ascii="Times New Roman" w:hAnsi="Times New Roman" w:cs="Times New Roman"/>
          <w:sz w:val="24"/>
          <w:szCs w:val="24"/>
        </w:rPr>
        <w:lastRenderedPageBreak/>
        <w:t>[Web Application]. Minnesota Department of Natural Resources, St. Paul, Minnesota. www.dnr.state.mn.us/rsg. Accessed [Mar 2018].</w:t>
      </w:r>
    </w:p>
    <w:p w14:paraId="7A15B5C6" w14:textId="77777777"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14:paraId="2DEB6AF6"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14:paraId="3B7326ED" w14:textId="77777777"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14:paraId="4BA9177B" w14:textId="77777777"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14:paraId="30F6AB2B"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14:paraId="0211502A"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14:paraId="6D3D0FEE"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Plummer, M. 2003. JAGS: A program for analysis of Bayesian graphical models using Gibbs sampling</w:t>
      </w:r>
    </w:p>
    <w:p w14:paraId="5A9911E7"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14:paraId="3D509FD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14:paraId="590FC0AF"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14:paraId="4C5FD669"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14:paraId="13B15602"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14:paraId="153D58BB" w14:textId="77777777"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Hannah Texler" w:date="2019-02-20T17:21:00Z" w:initials="HT">
    <w:p w14:paraId="06BEE1A7" w14:textId="77777777" w:rsidR="00D54AAB" w:rsidRDefault="00D54AAB">
      <w:pPr>
        <w:pStyle w:val="CommentText"/>
      </w:pPr>
      <w:r>
        <w:rPr>
          <w:rStyle w:val="CommentReference"/>
        </w:rPr>
        <w:annotationRef/>
      </w:r>
      <w:r>
        <w:t xml:space="preserve">I think this word is redundant, and may imply that succession is the way it’s </w:t>
      </w:r>
      <w:r w:rsidR="005C050C">
        <w:t>“</w:t>
      </w:r>
      <w:r>
        <w:t>supposed</w:t>
      </w:r>
      <w:r w:rsidR="005C050C">
        <w:t>”</w:t>
      </w:r>
      <w:r>
        <w:t xml:space="preserve"> to go. </w:t>
      </w:r>
      <w:r w:rsidR="005C050C">
        <w:t xml:space="preserve"> I would delete it. </w:t>
      </w:r>
    </w:p>
  </w:comment>
  <w:comment w:id="15" w:author="Hannah Texler" w:date="2019-02-20T17:29:00Z" w:initials="HT">
    <w:p w14:paraId="63E37246" w14:textId="77777777" w:rsidR="005C050C" w:rsidRDefault="005C050C">
      <w:pPr>
        <w:pStyle w:val="CommentText"/>
      </w:pPr>
      <w:r>
        <w:rPr>
          <w:rStyle w:val="CommentReference"/>
        </w:rPr>
        <w:annotationRef/>
      </w:r>
      <w:r>
        <w:t xml:space="preserve">Should this be Dustin Graham, personal communication?  It’s not published anywhere. </w:t>
      </w:r>
    </w:p>
  </w:comment>
  <w:comment w:id="17" w:author="Hannah Texler" w:date="2019-02-20T17:32:00Z" w:initials="HT">
    <w:p w14:paraId="27A3C085" w14:textId="77777777" w:rsidR="005C050C" w:rsidRDefault="005C050C">
      <w:pPr>
        <w:pStyle w:val="CommentText"/>
      </w:pPr>
      <w:r>
        <w:rPr>
          <w:rStyle w:val="CommentReference"/>
        </w:rPr>
        <w:annotationRef/>
      </w:r>
      <w:r>
        <w:t xml:space="preserve">Eliminate the word unique – it’s not really.  </w:t>
      </w:r>
    </w:p>
  </w:comment>
  <w:comment w:id="21" w:author="Hannah Texler" w:date="2019-02-20T17:39:00Z" w:initials="HT">
    <w:p w14:paraId="501D8708" w14:textId="77777777" w:rsidR="00512FAA" w:rsidRDefault="00512FAA">
      <w:pPr>
        <w:pStyle w:val="CommentText"/>
      </w:pPr>
      <w:r>
        <w:rPr>
          <w:rStyle w:val="CommentReference"/>
        </w:rPr>
        <w:annotationRef/>
      </w:r>
      <w:r>
        <w:t xml:space="preserve">Avoid using the word “subtype” because that depends on which version of the NPC classification you are using, which is not relevant to your thesis. </w:t>
      </w:r>
    </w:p>
  </w:comment>
  <w:comment w:id="25" w:author="Hannah Texler" w:date="2019-02-20T17:38:00Z" w:initials="HT">
    <w:p w14:paraId="17D21A25" w14:textId="77777777" w:rsidR="00512FAA" w:rsidRDefault="00512FAA">
      <w:pPr>
        <w:pStyle w:val="CommentText"/>
      </w:pPr>
      <w:r>
        <w:rPr>
          <w:rStyle w:val="CommentReference"/>
        </w:rPr>
        <w:annotationRef/>
      </w:r>
      <w:r>
        <w:t xml:space="preserve">Avoid the word subtype, because that depends on which version of the NPC classification you’re using, which is not relevant to your thesis.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EE1A7" w15:done="0"/>
  <w15:commentEx w15:paraId="63E37246" w15:done="0"/>
  <w15:commentEx w15:paraId="27A3C085" w15:done="0"/>
  <w15:commentEx w15:paraId="501D8708" w15:done="0"/>
  <w15:commentEx w15:paraId="17D21A2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h Texler">
    <w15:presenceInfo w15:providerId="AD" w15:userId="S-1-5-21-1926791991-2342058966-2197791820-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1680A"/>
    <w:rsid w:val="0012118B"/>
    <w:rsid w:val="0012207A"/>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2778A"/>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04B2"/>
    <w:rsid w:val="00492140"/>
    <w:rsid w:val="00497B21"/>
    <w:rsid w:val="004A5535"/>
    <w:rsid w:val="004B0316"/>
    <w:rsid w:val="004B0438"/>
    <w:rsid w:val="004B0D75"/>
    <w:rsid w:val="004B3A46"/>
    <w:rsid w:val="004B40D5"/>
    <w:rsid w:val="004B5B68"/>
    <w:rsid w:val="004C1D5D"/>
    <w:rsid w:val="004C4BC1"/>
    <w:rsid w:val="004C55C6"/>
    <w:rsid w:val="004C645C"/>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2FAA"/>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3B4E"/>
    <w:rsid w:val="005B5D97"/>
    <w:rsid w:val="005C04FD"/>
    <w:rsid w:val="005C050C"/>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37EC"/>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60F"/>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81D"/>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16FB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2D56"/>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42B3"/>
    <w:rsid w:val="00A155B4"/>
    <w:rsid w:val="00A15942"/>
    <w:rsid w:val="00A16FEA"/>
    <w:rsid w:val="00A17893"/>
    <w:rsid w:val="00A30911"/>
    <w:rsid w:val="00A35BFE"/>
    <w:rsid w:val="00A369C3"/>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2905"/>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00C9"/>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3778"/>
    <w:rsid w:val="00D543B0"/>
    <w:rsid w:val="00D543E0"/>
    <w:rsid w:val="00D54A38"/>
    <w:rsid w:val="00D54AAB"/>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91166"/>
    <w:rsid w:val="00E91485"/>
    <w:rsid w:val="00E91A70"/>
    <w:rsid w:val="00E91C77"/>
    <w:rsid w:val="00E92564"/>
    <w:rsid w:val="00E92D00"/>
    <w:rsid w:val="00E950DA"/>
    <w:rsid w:val="00E9570F"/>
    <w:rsid w:val="00E95767"/>
    <w:rsid w:val="00E96B99"/>
    <w:rsid w:val="00EA2A5B"/>
    <w:rsid w:val="00EA7055"/>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0CD9"/>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2A13"/>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DF0C"/>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paragraph" w:styleId="BalloonText">
    <w:name w:val="Balloon Text"/>
    <w:basedOn w:val="Normal"/>
    <w:link w:val="BalloonTextChar"/>
    <w:uiPriority w:val="99"/>
    <w:semiHidden/>
    <w:unhideWhenUsed/>
    <w:rsid w:val="005B3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4E"/>
    <w:rPr>
      <w:rFonts w:ascii="Segoe UI" w:hAnsi="Segoe UI" w:cs="Segoe UI"/>
      <w:sz w:val="18"/>
      <w:szCs w:val="18"/>
    </w:rPr>
  </w:style>
  <w:style w:type="character" w:styleId="CommentReference">
    <w:name w:val="annotation reference"/>
    <w:basedOn w:val="DefaultParagraphFont"/>
    <w:uiPriority w:val="99"/>
    <w:semiHidden/>
    <w:unhideWhenUsed/>
    <w:rsid w:val="00D54AAB"/>
    <w:rPr>
      <w:sz w:val="16"/>
      <w:szCs w:val="16"/>
    </w:rPr>
  </w:style>
  <w:style w:type="paragraph" w:styleId="CommentText">
    <w:name w:val="annotation text"/>
    <w:basedOn w:val="Normal"/>
    <w:link w:val="CommentTextChar"/>
    <w:uiPriority w:val="99"/>
    <w:semiHidden/>
    <w:unhideWhenUsed/>
    <w:rsid w:val="00D54AAB"/>
    <w:pPr>
      <w:spacing w:line="240" w:lineRule="auto"/>
    </w:pPr>
    <w:rPr>
      <w:sz w:val="20"/>
      <w:szCs w:val="20"/>
    </w:rPr>
  </w:style>
  <w:style w:type="character" w:customStyle="1" w:styleId="CommentTextChar">
    <w:name w:val="Comment Text Char"/>
    <w:basedOn w:val="DefaultParagraphFont"/>
    <w:link w:val="CommentText"/>
    <w:uiPriority w:val="99"/>
    <w:semiHidden/>
    <w:rsid w:val="00D54AAB"/>
    <w:rPr>
      <w:sz w:val="20"/>
      <w:szCs w:val="20"/>
    </w:rPr>
  </w:style>
  <w:style w:type="paragraph" w:styleId="CommentSubject">
    <w:name w:val="annotation subject"/>
    <w:basedOn w:val="CommentText"/>
    <w:next w:val="CommentText"/>
    <w:link w:val="CommentSubjectChar"/>
    <w:uiPriority w:val="99"/>
    <w:semiHidden/>
    <w:unhideWhenUsed/>
    <w:rsid w:val="00D54AAB"/>
    <w:rPr>
      <w:b/>
      <w:bCs/>
    </w:rPr>
  </w:style>
  <w:style w:type="character" w:customStyle="1" w:styleId="CommentSubjectChar">
    <w:name w:val="Comment Subject Char"/>
    <w:basedOn w:val="CommentTextChar"/>
    <w:link w:val="CommentSubject"/>
    <w:uiPriority w:val="99"/>
    <w:semiHidden/>
    <w:rsid w:val="00D54A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ezp2.lib.umn.edu/10.1007/s10841-017-0041-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933E-302E-4787-8A1B-C0FE26CC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39</Pages>
  <Words>17875</Words>
  <Characters>101892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Hannah Texler</cp:lastModifiedBy>
  <cp:revision>4</cp:revision>
  <dcterms:created xsi:type="dcterms:W3CDTF">2019-02-20T23:13:00Z</dcterms:created>
  <dcterms:modified xsi:type="dcterms:W3CDTF">2019-02-20T23:48:00Z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