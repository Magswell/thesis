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0942A" w14:textId="77777777"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14:paraId="66D0C248" w14:textId="77777777"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14:paraId="71BA38BE" w14:textId="77777777" w:rsidR="0017376F" w:rsidRPr="006124EE" w:rsidRDefault="0017376F" w:rsidP="00C41482">
      <w:pPr>
        <w:spacing w:line="480" w:lineRule="auto"/>
        <w:jc w:val="center"/>
        <w:rPr>
          <w:rFonts w:ascii="Times New Roman" w:hAnsi="Times New Roman" w:cs="Times New Roman"/>
          <w:sz w:val="24"/>
          <w:szCs w:val="24"/>
        </w:rPr>
      </w:pPr>
    </w:p>
    <w:p w14:paraId="101FC324" w14:textId="77777777"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14:paraId="2D8E0822" w14:textId="77777777"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3CDAC1D7" w14:textId="77777777"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w:t>
      </w:r>
      <w:commentRangeStart w:id="0"/>
      <w:r w:rsidR="0071688F">
        <w:rPr>
          <w:rFonts w:ascii="Times New Roman" w:hAnsi="Times New Roman" w:cs="Times New Roman"/>
          <w:sz w:val="24"/>
          <w:szCs w:val="24"/>
        </w:rPr>
        <w:t xml:space="preserve">last high-quality remnants </w:t>
      </w:r>
      <w:commentRangeEnd w:id="0"/>
      <w:r w:rsidR="00C10D2A">
        <w:rPr>
          <w:rStyle w:val="CommentReference"/>
        </w:rPr>
        <w:commentReference w:id="0"/>
      </w:r>
      <w:r w:rsidR="0071688F">
        <w:rPr>
          <w:rFonts w:ascii="Times New Roman" w:hAnsi="Times New Roman" w:cs="Times New Roman"/>
          <w:sz w:val="24"/>
          <w:szCs w:val="24"/>
        </w:rPr>
        <w:t xml:space="preserve">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w:t>
      </w:r>
      <w:del w:id="1" w:author="Hannah Texler" w:date="2018-11-21T16:18:00Z">
        <w:r w:rsidR="0071688F" w:rsidDel="00C10D2A">
          <w:rPr>
            <w:rFonts w:ascii="Times New Roman" w:hAnsi="Times New Roman" w:cs="Times New Roman"/>
            <w:sz w:val="24"/>
            <w:szCs w:val="24"/>
          </w:rPr>
          <w:delText>s</w:delText>
        </w:r>
      </w:del>
      <w:r w:rsidR="0071688F">
        <w:rPr>
          <w:rFonts w:ascii="Times New Roman" w:hAnsi="Times New Roman" w:cs="Times New Roman"/>
          <w:sz w:val="24"/>
          <w:szCs w:val="24"/>
        </w:rPr>
        <w:t xml:space="preserve">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proofErr w:type="spellStart"/>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w:t>
      </w:r>
      <w:proofErr w:type="spellEnd"/>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Pituophis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catenifer</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proofErr w:type="spellStart"/>
      <w:r w:rsidR="009315EF" w:rsidRPr="00C966A8">
        <w:rPr>
          <w:rFonts w:ascii="Times New Roman" w:hAnsi="Times New Roman" w:cs="Times New Roman"/>
          <w:bCs/>
          <w:i/>
          <w:sz w:val="24"/>
          <w:szCs w:val="24"/>
        </w:rPr>
        <w:t>Heterodon</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nasicus</w:t>
      </w:r>
      <w:proofErr w:type="spellEnd"/>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proofErr w:type="spellStart"/>
      <w:r w:rsidR="009315EF" w:rsidRPr="00C966A8">
        <w:rPr>
          <w:rFonts w:ascii="Times New Roman" w:hAnsi="Times New Roman" w:cs="Times New Roman"/>
          <w:bCs/>
          <w:i/>
          <w:sz w:val="24"/>
          <w:szCs w:val="24"/>
        </w:rPr>
        <w:t>Pipilo</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erythrophthalmus</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Chondestes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grammacus</w:t>
      </w:r>
      <w:proofErr w:type="spellEnd"/>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both declined in abundance with increasing canopy closure, indicating the importance of open</w:t>
      </w:r>
      <w:ins w:id="2" w:author="Hannah Texler" w:date="2018-11-21T16:18:00Z">
        <w:r w:rsidR="00C10D2A">
          <w:rPr>
            <w:rFonts w:ascii="Times New Roman" w:hAnsi="Times New Roman" w:cs="Times New Roman"/>
            <w:bCs/>
            <w:sz w:val="24"/>
            <w:szCs w:val="24"/>
          </w:rPr>
          <w:t>,</w:t>
        </w:r>
      </w:ins>
      <w:r w:rsidR="009315EF">
        <w:rPr>
          <w:rFonts w:ascii="Times New Roman" w:hAnsi="Times New Roman" w:cs="Times New Roman"/>
          <w:bCs/>
          <w:sz w:val="24"/>
          <w:szCs w:val="24"/>
        </w:rPr>
        <w:t xml:space="preserve"> partly forested habitats for both species. In addition, lark sparrow </w:t>
      </w:r>
      <w:r w:rsidR="009315EF">
        <w:rPr>
          <w:rFonts w:ascii="Times New Roman" w:hAnsi="Times New Roman" w:cs="Times New Roman"/>
          <w:bCs/>
          <w:sz w:val="24"/>
          <w:szCs w:val="24"/>
        </w:rPr>
        <w:lastRenderedPageBreak/>
        <w:t xml:space="preserve">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 xml:space="preserve">Hesperia </w:t>
      </w:r>
      <w:proofErr w:type="spellStart"/>
      <w:r w:rsidR="00025100" w:rsidRPr="00C966A8">
        <w:rPr>
          <w:rFonts w:ascii="Times New Roman" w:hAnsi="Times New Roman" w:cs="Times New Roman"/>
          <w:bCs/>
          <w:i/>
          <w:sz w:val="24"/>
          <w:szCs w:val="24"/>
        </w:rPr>
        <w:t>leonardus</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leonardus</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proofErr w:type="spellStart"/>
      <w:r w:rsidR="00025100" w:rsidRPr="00025100">
        <w:rPr>
          <w:rFonts w:ascii="Times New Roman" w:hAnsi="Times New Roman" w:cs="Times New Roman"/>
          <w:bCs/>
          <w:i/>
          <w:sz w:val="24"/>
          <w:szCs w:val="24"/>
        </w:rPr>
        <w:t>Liatris</w:t>
      </w:r>
      <w:proofErr w:type="spellEnd"/>
      <w:r w:rsidR="00025100">
        <w:rPr>
          <w:rFonts w:ascii="Times New Roman" w:hAnsi="Times New Roman" w:cs="Times New Roman"/>
          <w:bCs/>
          <w:sz w:val="24"/>
          <w:szCs w:val="24"/>
        </w:rPr>
        <w:t xml:space="preserve"> spp.), a preferred food source, and declined in abundance following management disturbance. Finally, norther</w:t>
      </w:r>
      <w:ins w:id="3" w:author="Hannah Texler" w:date="2018-11-21T16:19:00Z">
        <w:r w:rsidR="00C10D2A">
          <w:rPr>
            <w:rFonts w:ascii="Times New Roman" w:hAnsi="Times New Roman" w:cs="Times New Roman"/>
            <w:bCs/>
            <w:sz w:val="24"/>
            <w:szCs w:val="24"/>
          </w:rPr>
          <w:t>n</w:t>
        </w:r>
      </w:ins>
      <w:r w:rsidR="00025100">
        <w:rPr>
          <w:rFonts w:ascii="Times New Roman" w:hAnsi="Times New Roman" w:cs="Times New Roman"/>
          <w:bCs/>
          <w:sz w:val="24"/>
          <w:szCs w:val="24"/>
        </w:rPr>
        <w:t xml:space="preserve">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w:t>
      </w:r>
      <w:ins w:id="4" w:author="Hannah Texler" w:date="2018-11-21T16:19:00Z">
        <w:r w:rsidR="00C10D2A">
          <w:rPr>
            <w:rFonts w:ascii="Times New Roman" w:hAnsi="Times New Roman" w:cs="Times New Roman"/>
            <w:bCs/>
            <w:sz w:val="24"/>
            <w:szCs w:val="24"/>
          </w:rPr>
          <w:t>ly</w:t>
        </w:r>
      </w:ins>
      <w:r w:rsidR="00025100">
        <w:rPr>
          <w:rFonts w:ascii="Times New Roman" w:hAnsi="Times New Roman" w:cs="Times New Roman"/>
          <w:bCs/>
          <w:sz w:val="24"/>
          <w:szCs w:val="24"/>
        </w:rPr>
        <w:t xml:space="preser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w:t>
      </w:r>
      <w:del w:id="5" w:author="Hannah Texler" w:date="2018-11-21T16:19:00Z">
        <w:r w:rsidR="00025100" w:rsidDel="00C10D2A">
          <w:rPr>
            <w:rFonts w:ascii="Times New Roman" w:hAnsi="Times New Roman" w:cs="Times New Roman"/>
            <w:bCs/>
            <w:sz w:val="24"/>
            <w:szCs w:val="24"/>
          </w:rPr>
          <w:delText>4</w:delText>
        </w:r>
      </w:del>
      <w:r w:rsidR="00025100">
        <w:rPr>
          <w:rFonts w:ascii="Times New Roman" w:hAnsi="Times New Roman" w:cs="Times New Roman"/>
          <w:bCs/>
          <w:sz w:val="24"/>
          <w:szCs w:val="24"/>
        </w:rPr>
        <w:t>ds of individual species as well as their responses to active habitat management to achieve balance between maintenance of local populations and habitat restoration on a landscape scale.</w:t>
      </w:r>
    </w:p>
    <w:p w14:paraId="2F4B2581" w14:textId="77777777" w:rsidR="0071688F" w:rsidRDefault="0071688F" w:rsidP="00F27D39">
      <w:pPr>
        <w:spacing w:line="480" w:lineRule="auto"/>
        <w:outlineLvl w:val="0"/>
        <w:rPr>
          <w:rFonts w:ascii="Times New Roman" w:hAnsi="Times New Roman" w:cs="Times New Roman"/>
          <w:sz w:val="24"/>
          <w:szCs w:val="24"/>
        </w:rPr>
      </w:pPr>
    </w:p>
    <w:p w14:paraId="70EA9BE1" w14:textId="77777777"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736AF4A8" w14:textId="77777777"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t>
      </w:r>
      <w:r w:rsidRPr="00C966A8">
        <w:rPr>
          <w:rFonts w:ascii="Times New Roman" w:hAnsi="Times New Roman" w:cs="Times New Roman"/>
          <w:bCs/>
          <w:sz w:val="24"/>
          <w:szCs w:val="24"/>
        </w:rPr>
        <w:lastRenderedPageBreak/>
        <w:t xml:space="preserve">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w:t>
      </w:r>
      <w:commentRangeStart w:id="6"/>
      <w:r w:rsidRPr="00C966A8">
        <w:rPr>
          <w:rFonts w:ascii="Times New Roman" w:hAnsi="Times New Roman" w:cs="Times New Roman"/>
          <w:bCs/>
          <w:sz w:val="24"/>
          <w:szCs w:val="24"/>
        </w:rPr>
        <w:t>mosaicked</w:t>
      </w:r>
      <w:commentRangeEnd w:id="6"/>
      <w:r w:rsidR="00C10D2A">
        <w:rPr>
          <w:rStyle w:val="CommentReference"/>
        </w:rPr>
        <w:commentReference w:id="6"/>
      </w:r>
      <w:r w:rsidRPr="00C966A8">
        <w:rPr>
          <w:rFonts w:ascii="Times New Roman" w:hAnsi="Times New Roman" w:cs="Times New Roman"/>
          <w:bCs/>
          <w:sz w:val="24"/>
          <w:szCs w:val="24"/>
        </w:rPr>
        <w:t xml:space="preserve">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w:t>
      </w:r>
      <w:commentRangeStart w:id="7"/>
      <w:r w:rsidRPr="00C966A8">
        <w:rPr>
          <w:rFonts w:ascii="Times New Roman" w:hAnsi="Times New Roman" w:cs="Times New Roman"/>
          <w:sz w:val="24"/>
          <w:szCs w:val="24"/>
        </w:rPr>
        <w:t>natural</w:t>
      </w:r>
      <w:commentRangeEnd w:id="7"/>
      <w:r w:rsidR="00C10D2A">
        <w:rPr>
          <w:rStyle w:val="CommentReference"/>
        </w:rPr>
        <w:commentReference w:id="7"/>
      </w:r>
      <w:r w:rsidRPr="00C966A8">
        <w:rPr>
          <w:rFonts w:ascii="Times New Roman" w:hAnsi="Times New Roman" w:cs="Times New Roman"/>
          <w:sz w:val="24"/>
          <w:szCs w:val="24"/>
        </w:rPr>
        <w:t xml:space="preserve">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w:t>
      </w:r>
      <w:proofErr w:type="spellStart"/>
      <w:r w:rsidR="004F2EAA">
        <w:rPr>
          <w:rFonts w:ascii="Times New Roman" w:hAnsi="Times New Roman" w:cs="Times New Roman"/>
          <w:sz w:val="24"/>
          <w:szCs w:val="24"/>
        </w:rPr>
        <w:t>Nuzzo</w:t>
      </w:r>
      <w:proofErr w:type="spellEnd"/>
      <w:r w:rsidR="004F2EAA">
        <w:rPr>
          <w:rFonts w:ascii="Times New Roman" w:hAnsi="Times New Roman" w:cs="Times New Roman"/>
          <w:sz w:val="24"/>
          <w:szCs w:val="24"/>
        </w:rPr>
        <w:t xml:space="preserve">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commentRangeStart w:id="8"/>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commentRangeEnd w:id="8"/>
      <w:r w:rsidR="00C10D2A">
        <w:rPr>
          <w:rStyle w:val="CommentReference"/>
        </w:rPr>
        <w:commentReference w:id="8"/>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14:paraId="6938BCDA" w14:textId="77777777"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commentRangeStart w:id="9"/>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w:t>
      </w:r>
      <w:commentRangeEnd w:id="9"/>
      <w:r w:rsidR="00C10D2A">
        <w:rPr>
          <w:rStyle w:val="CommentReference"/>
        </w:rPr>
        <w:commentReference w:id="9"/>
      </w:r>
      <w:r w:rsidRPr="00C966A8">
        <w:rPr>
          <w:rFonts w:ascii="Times New Roman" w:hAnsi="Times New Roman" w:cs="Times New Roman"/>
          <w:sz w:val="24"/>
          <w:szCs w:val="24"/>
        </w:rPr>
        <w:t xml:space="preserve">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 xml:space="preserve">has continued </w:t>
      </w:r>
      <w:r w:rsidR="00766B9A">
        <w:rPr>
          <w:rFonts w:ascii="Times New Roman" w:hAnsi="Times New Roman" w:cs="Times New Roman"/>
          <w:sz w:val="24"/>
          <w:szCs w:val="24"/>
        </w:rPr>
        <w:lastRenderedPageBreak/>
        <w:t>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14:paraId="40B1DFB8" w14:textId="77777777"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commentRangeStart w:id="10"/>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t>
      </w:r>
      <w:commentRangeEnd w:id="10"/>
      <w:r w:rsidR="00A568B9">
        <w:rPr>
          <w:rStyle w:val="CommentReference"/>
        </w:rPr>
        <w:commentReference w:id="10"/>
      </w:r>
      <w:r w:rsidR="00645EE1">
        <w:rPr>
          <w:rFonts w:ascii="Times New Roman" w:hAnsi="Times New Roman" w:cs="Times New Roman"/>
          <w:bCs/>
          <w:sz w:val="24"/>
          <w:szCs w:val="24"/>
        </w:rPr>
        <w:t>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14:paraId="02E07E99" w14:textId="77777777"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14:paraId="79656482" w14:textId="77777777"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 xml:space="preserve">Hesperia </w:t>
      </w:r>
      <w:proofErr w:type="spellStart"/>
      <w:r w:rsidR="00360D84">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w:t>
      </w:r>
      <w:r w:rsidR="00A86056">
        <w:rPr>
          <w:rFonts w:ascii="Times New Roman" w:hAnsi="Times New Roman" w:cs="Times New Roman"/>
          <w:bCs/>
          <w:sz w:val="24"/>
          <w:szCs w:val="24"/>
        </w:rPr>
        <w:lastRenderedPageBreak/>
        <w:t xml:space="preserve">plains hog-nosed snake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proofErr w:type="spellStart"/>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proofErr w:type="spellEnd"/>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14:paraId="41CDC085" w14:textId="77777777"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ins w:id="11" w:author="Hannah Texler" w:date="2018-11-21T16:28:00Z">
        <w:r w:rsidR="00A568B9">
          <w:rPr>
            <w:rFonts w:ascii="Times New Roman" w:hAnsi="Times New Roman" w:cs="Times New Roman"/>
            <w:bCs/>
            <w:sz w:val="24"/>
            <w:szCs w:val="24"/>
          </w:rPr>
          <w:t xml:space="preserve">is </w:t>
        </w:r>
      </w:ins>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14:paraId="0D5F9173" w14:textId="77777777"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lastRenderedPageBreak/>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14:paraId="265BA82B" w14:textId="77777777"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14:paraId="254F46B9" w14:textId="77777777"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14:paraId="6D58FD86" w14:textId="77777777"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0A02E11D" w14:textId="77777777"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2B82CA83" w14:textId="77777777"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539FC72D" w14:textId="77777777"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 xml:space="preserve">studies have recorded </w:t>
      </w:r>
      <w:commentRangeStart w:id="12"/>
      <w:r w:rsidRPr="00C966A8">
        <w:rPr>
          <w:rFonts w:ascii="Times New Roman" w:hAnsi="Times New Roman" w:cs="Times New Roman"/>
          <w:sz w:val="24"/>
          <w:szCs w:val="24"/>
        </w:rPr>
        <w:t>four globally ranked native plant communities</w:t>
      </w:r>
      <w:commentRangeEnd w:id="12"/>
      <w:r w:rsidR="00AE04C8">
        <w:rPr>
          <w:rStyle w:val="CommentReference"/>
        </w:rPr>
        <w:commentReference w:id="12"/>
      </w:r>
      <w:r w:rsidRPr="00C966A8">
        <w:rPr>
          <w:rFonts w:ascii="Times New Roman" w:hAnsi="Times New Roman" w:cs="Times New Roman"/>
          <w:sz w:val="24"/>
          <w:szCs w:val="24"/>
        </w:rPr>
        <w:t>,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14:paraId="33A8DD0B" w14:textId="74225A1E"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w:t>
      </w:r>
      <w:del w:id="13" w:author="Hannah Texler" w:date="2018-11-21T16:33:00Z">
        <w:r w:rsidRPr="00C966A8" w:rsidDel="00AE04C8">
          <w:rPr>
            <w:rFonts w:ascii="Times New Roman" w:hAnsi="Times New Roman" w:cs="Times New Roman"/>
            <w:sz w:val="24"/>
            <w:szCs w:val="24"/>
          </w:rPr>
          <w:delText>;</w:delText>
        </w:r>
      </w:del>
      <w:ins w:id="14" w:author="Hannah Texler" w:date="2018-11-21T16:33:00Z">
        <w:r w:rsidR="00AE04C8">
          <w:rPr>
            <w:rFonts w:ascii="Times New Roman" w:hAnsi="Times New Roman" w:cs="Times New Roman"/>
            <w:sz w:val="24"/>
            <w:szCs w:val="24"/>
          </w:rPr>
          <w:t>,</w:t>
        </w:r>
      </w:ins>
      <w:r w:rsidRPr="00C966A8">
        <w:rPr>
          <w:rFonts w:ascii="Times New Roman" w:hAnsi="Times New Roman" w:cs="Times New Roman"/>
          <w:sz w:val="24"/>
          <w:szCs w:val="24"/>
        </w:rPr>
        <w:t xml:space="preserv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w:t>
      </w:r>
      <w:r w:rsidR="0012118B" w:rsidRPr="00C966A8">
        <w:rPr>
          <w:rFonts w:ascii="Times New Roman" w:hAnsi="Times New Roman" w:cs="Times New Roman"/>
          <w:sz w:val="24"/>
          <w:szCs w:val="24"/>
        </w:rPr>
        <w:lastRenderedPageBreak/>
        <w:t>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7034C4B6" w14:textId="77777777"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336B7287" w14:textId="77777777"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w:t>
      </w:r>
      <w:r w:rsidR="00191A3E">
        <w:rPr>
          <w:rFonts w:ascii="Times New Roman" w:hAnsi="Times New Roman" w:cs="Times New Roman"/>
          <w:sz w:val="24"/>
          <w:szCs w:val="24"/>
        </w:rPr>
        <w:lastRenderedPageBreak/>
        <w:t>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14:paraId="3C157AFC" w14:textId="77777777"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1F1BFC80" w14:textId="05488B92"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the breeding season (May 20 – June 30) in two consecutive years of the study (2015-2016). Each survey was </w:t>
      </w:r>
      <w:del w:id="15" w:author="Hannah Texler" w:date="2018-11-21T16:34:00Z">
        <w:r w:rsidR="00595ED1" w:rsidRPr="00C966A8" w:rsidDel="00AE04C8">
          <w:rPr>
            <w:rFonts w:ascii="Times New Roman" w:hAnsi="Times New Roman" w:cs="Times New Roman"/>
            <w:sz w:val="24"/>
            <w:szCs w:val="24"/>
          </w:rPr>
          <w:delText xml:space="preserve">a </w:delText>
        </w:r>
      </w:del>
      <w:r w:rsidR="00595ED1" w:rsidRPr="00C966A8">
        <w:rPr>
          <w:rFonts w:ascii="Times New Roman" w:hAnsi="Times New Roman" w:cs="Times New Roman"/>
          <w:sz w:val="24"/>
          <w:szCs w:val="24"/>
        </w:rPr>
        <w:t>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14:paraId="0FB28402" w14:textId="77777777"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14:paraId="4E7EFB78" w14:textId="77777777"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w:t>
      </w:r>
      <w:r w:rsidR="002B3A2B" w:rsidRPr="00C966A8">
        <w:rPr>
          <w:rFonts w:ascii="Times New Roman" w:hAnsi="Times New Roman" w:cs="Times New Roman"/>
          <w:sz w:val="24"/>
          <w:szCs w:val="24"/>
        </w:rPr>
        <w:lastRenderedPageBreak/>
        <w:t xml:space="preserve">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78821404" w14:textId="77777777"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3146CD19" w14:textId="77777777"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14:paraId="04370470" w14:textId="77777777"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4DB1F3AF" w14:textId="77777777"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3EDE66DA" w14:textId="77777777"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Snakes</w:t>
      </w:r>
    </w:p>
    <w:p w14:paraId="751C90B5" w14:textId="77777777"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14:paraId="63E875F3" w14:textId="77777777"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6801D167" w14:textId="77777777"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proofErr w:type="spellStart"/>
      <w:r w:rsidR="00B22B07" w:rsidRPr="007E4C17">
        <w:rPr>
          <w:rFonts w:ascii="Times New Roman" w:hAnsi="Times New Roman" w:cs="Times New Roman"/>
          <w:i/>
          <w:sz w:val="24"/>
          <w:szCs w:val="24"/>
        </w:rPr>
        <w:t>Schizachyrium</w:t>
      </w:r>
      <w:proofErr w:type="spellEnd"/>
      <w:r w:rsidR="00B22B07" w:rsidRPr="007E4C17">
        <w:rPr>
          <w:rFonts w:ascii="Times New Roman" w:hAnsi="Times New Roman" w:cs="Times New Roman"/>
          <w:i/>
          <w:sz w:val="24"/>
          <w:szCs w:val="24"/>
        </w:rPr>
        <w:t xml:space="preserve"> </w:t>
      </w:r>
      <w:proofErr w:type="spellStart"/>
      <w:r w:rsidR="00B22B07" w:rsidRPr="007E4C17">
        <w:rPr>
          <w:rFonts w:ascii="Times New Roman" w:hAnsi="Times New Roman" w:cs="Times New Roman"/>
          <w:i/>
          <w:sz w:val="24"/>
          <w:szCs w:val="24"/>
        </w:rPr>
        <w:t>scoparium</w:t>
      </w:r>
      <w:proofErr w:type="spellEnd"/>
      <w:r w:rsidR="00B22B07">
        <w:rPr>
          <w:rFonts w:ascii="Times New Roman" w:hAnsi="Times New Roman" w:cs="Times New Roman"/>
          <w:sz w:val="24"/>
          <w:szCs w:val="24"/>
        </w:rPr>
        <w:t>); number of stems of woody vegetation (i.e. shrubby species &lt; 0.5 m tall), blazing star (</w:t>
      </w:r>
      <w:proofErr w:type="spellStart"/>
      <w:r w:rsidR="00B22B07" w:rsidRPr="00981371">
        <w:rPr>
          <w:rFonts w:ascii="Times New Roman" w:hAnsi="Times New Roman" w:cs="Times New Roman"/>
          <w:i/>
          <w:sz w:val="24"/>
          <w:szCs w:val="24"/>
        </w:rPr>
        <w:t>Liatris</w:t>
      </w:r>
      <w:proofErr w:type="spellEnd"/>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proofErr w:type="spellStart"/>
      <w:r w:rsidR="00B22B07" w:rsidRPr="00B22B07">
        <w:rPr>
          <w:rFonts w:ascii="Times New Roman" w:hAnsi="Times New Roman" w:cs="Times New Roman"/>
          <w:i/>
          <w:sz w:val="24"/>
          <w:szCs w:val="24"/>
        </w:rPr>
        <w:t>Asclepias</w:t>
      </w:r>
      <w:proofErr w:type="spellEnd"/>
      <w:r w:rsidR="00B22B07">
        <w:rPr>
          <w:rFonts w:ascii="Times New Roman" w:hAnsi="Times New Roman" w:cs="Times New Roman"/>
          <w:sz w:val="24"/>
          <w:szCs w:val="24"/>
        </w:rPr>
        <w:t xml:space="preserve"> spp.); number of pocket gopher (</w:t>
      </w:r>
      <w:proofErr w:type="spellStart"/>
      <w:r w:rsidR="00B22B07" w:rsidRPr="00B22B07">
        <w:rPr>
          <w:rFonts w:ascii="Times New Roman" w:hAnsi="Times New Roman" w:cs="Times New Roman"/>
          <w:i/>
          <w:sz w:val="24"/>
          <w:szCs w:val="24"/>
        </w:rPr>
        <w:t>Geomys</w:t>
      </w:r>
      <w:proofErr w:type="spellEnd"/>
      <w:r w:rsidR="00B22B07" w:rsidRPr="00B22B07">
        <w:rPr>
          <w:rFonts w:ascii="Times New Roman" w:hAnsi="Times New Roman" w:cs="Times New Roman"/>
          <w:i/>
          <w:sz w:val="24"/>
          <w:szCs w:val="24"/>
        </w:rPr>
        <w:t xml:space="preserve"> </w:t>
      </w:r>
      <w:proofErr w:type="spellStart"/>
      <w:r w:rsidR="00B22B07" w:rsidRPr="00B22B07">
        <w:rPr>
          <w:rFonts w:ascii="Times New Roman" w:hAnsi="Times New Roman" w:cs="Times New Roman"/>
          <w:i/>
          <w:sz w:val="24"/>
          <w:szCs w:val="24"/>
        </w:rPr>
        <w:t>bursarius</w:t>
      </w:r>
      <w:proofErr w:type="spellEnd"/>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w:t>
      </w:r>
      <w:r w:rsidR="005F3336" w:rsidRPr="00C966A8">
        <w:rPr>
          <w:rFonts w:ascii="Times New Roman" w:hAnsi="Times New Roman" w:cs="Times New Roman"/>
          <w:sz w:val="24"/>
          <w:szCs w:val="24"/>
        </w:rPr>
        <w:lastRenderedPageBreak/>
        <w:t xml:space="preserve">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14:paraId="28CB4C5D" w14:textId="77777777"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1A3D4D80" w14:textId="77777777"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Dechant</w:t>
      </w:r>
      <w:proofErr w:type="spellEnd"/>
      <w:r>
        <w:rPr>
          <w:rFonts w:ascii="Times New Roman" w:hAnsi="Times New Roman" w:cs="Times New Roman"/>
          <w:bCs/>
          <w:sz w:val="24"/>
          <w:szCs w:val="24"/>
        </w:rPr>
        <w:t xml:space="preserve">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proofErr w:type="spellStart"/>
      <w:r w:rsidRPr="00235C0E">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w:t>
      </w:r>
      <w:r w:rsidRPr="00C966A8">
        <w:rPr>
          <w:rFonts w:ascii="Times New Roman" w:hAnsi="Times New Roman" w:cs="Times New Roman"/>
          <w:bCs/>
          <w:sz w:val="24"/>
          <w:szCs w:val="24"/>
        </w:rPr>
        <w:lastRenderedPageBreak/>
        <w:t xml:space="preserve">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proofErr w:type="spellStart"/>
      <w:r w:rsidRPr="00F56BAB">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and negatively affected by wind speed.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 xml:space="preserve">have rolling topography (Christopher Smith, MN Department of Transportation, </w:t>
      </w:r>
      <w:proofErr w:type="gramStart"/>
      <w:r>
        <w:rPr>
          <w:rFonts w:ascii="Times New Roman" w:hAnsi="Times New Roman" w:cs="Times New Roman"/>
          <w:bCs/>
          <w:sz w:val="24"/>
          <w:szCs w:val="24"/>
        </w:rPr>
        <w:t>pers</w:t>
      </w:r>
      <w:proofErr w:type="gramEnd"/>
      <w:r>
        <w:rPr>
          <w:rFonts w:ascii="Times New Roman" w:hAnsi="Times New Roman" w:cs="Times New Roman"/>
          <w:bCs/>
          <w:sz w:val="24"/>
          <w:szCs w:val="24"/>
        </w:rPr>
        <w:t>.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14:paraId="3CD2E671" w14:textId="77777777" w:rsidR="0010428D" w:rsidRDefault="0010428D" w:rsidP="005279A8">
      <w:pPr>
        <w:spacing w:line="480" w:lineRule="auto"/>
        <w:ind w:firstLine="720"/>
        <w:rPr>
          <w:rFonts w:ascii="Times New Roman" w:hAnsi="Times New Roman" w:cs="Times New Roman"/>
          <w:sz w:val="24"/>
          <w:szCs w:val="24"/>
        </w:rPr>
      </w:pPr>
    </w:p>
    <w:p w14:paraId="01DF46B6" w14:textId="77777777"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proofErr w:type="spellStart"/>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w:t>
      </w:r>
      <w:proofErr w:type="spellEnd"/>
      <w:r w:rsidR="009977AF" w:rsidRPr="009977AF">
        <w:rPr>
          <w:rFonts w:ascii="Times New Roman" w:hAnsi="Times New Roman" w:cs="Times New Roman"/>
          <w:sz w:val="24"/>
        </w:rPr>
        <w:t xml:space="preserv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w:t>
      </w:r>
      <w:commentRangeStart w:id="16"/>
      <w:r w:rsidR="00746A8A">
        <w:rPr>
          <w:rFonts w:ascii="Times New Roman" w:hAnsi="Times New Roman" w:cs="Times New Roman"/>
          <w:sz w:val="24"/>
          <w:szCs w:val="24"/>
        </w:rPr>
        <w:t>local</w:t>
      </w:r>
      <w:commentRangeEnd w:id="16"/>
      <w:r w:rsidR="00AE04C8">
        <w:rPr>
          <w:rStyle w:val="CommentReference"/>
        </w:rPr>
        <w:commentReference w:id="16"/>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xml:space="preserve">. Although </w:t>
      </w:r>
      <w:r w:rsidR="00F03388">
        <w:rPr>
          <w:rFonts w:ascii="Times New Roman" w:hAnsi="Times New Roman" w:cs="Times New Roman"/>
          <w:sz w:val="24"/>
          <w:szCs w:val="24"/>
        </w:rPr>
        <w:lastRenderedPageBreak/>
        <w:t>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14:paraId="6DA8566F" w14:textId="77777777"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 xml:space="preserve">odels developed by </w:t>
      </w:r>
      <w:proofErr w:type="spellStart"/>
      <w:r w:rsidR="001F140F">
        <w:rPr>
          <w:rFonts w:ascii="Times New Roman" w:hAnsi="Times New Roman" w:cs="Times New Roman"/>
          <w:sz w:val="24"/>
          <w:szCs w:val="24"/>
        </w:rPr>
        <w:t>Dail</w:t>
      </w:r>
      <w:proofErr w:type="spellEnd"/>
      <w:r w:rsidR="001F140F">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14:paraId="6E08C182" w14:textId="77777777"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w:t>
      </w:r>
      <w:r w:rsidR="00FA0C4F">
        <w:rPr>
          <w:rFonts w:ascii="Times New Roman" w:hAnsi="Times New Roman" w:cs="Times New Roman"/>
          <w:sz w:val="24"/>
          <w:szCs w:val="24"/>
        </w:rPr>
        <w:lastRenderedPageBreak/>
        <w:t xml:space="preserve">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14:paraId="60F47942" w14:textId="77777777"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3)</w:t>
      </w:r>
      <w:r w:rsidRPr="00E269C1">
        <w:rPr>
          <w:rFonts w:ascii="Times New Roman" w:hAnsi="Times New Roman" w:cs="Times New Roman"/>
          <w:sz w:val="24"/>
          <w:szCs w:val="24"/>
        </w:rPr>
        <w:t>:</w:t>
      </w:r>
    </w:p>
    <w:p w14:paraId="1DDCBB82" w14:textId="77777777" w:rsidR="00E269C1" w:rsidRPr="00E269C1" w:rsidRDefault="00C10D2A"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14:paraId="38123E99" w14:textId="77777777" w:rsidR="00E269C1" w:rsidRPr="00E269C1" w:rsidRDefault="00C10D2A"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14:paraId="2EF83B4A" w14:textId="77777777" w:rsidR="00E269C1" w:rsidRPr="00E269C1" w:rsidRDefault="00C10D2A"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m:t>
        </m:r>
        <w:proofErr w:type="spellStart"/>
        <m:r>
          <m:rPr>
            <m:nor/>
          </m:rPr>
          <w:rPr>
            <w:rFonts w:ascii="Cambria Math" w:hAnsi="Cambria Math" w:cs="Times New Roman"/>
            <w:sz w:val="24"/>
            <w:szCs w:val="24"/>
          </w:rPr>
          <m:t>ity</m:t>
        </m:r>
        <w:proofErr w:type="spellEnd"/>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14:paraId="04075935" w14:textId="77777777" w:rsidR="00E269C1" w:rsidRPr="00FE0D44" w:rsidRDefault="00413315"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14:paraId="28F5F922" w14:textId="77777777" w:rsidR="00E269C1" w:rsidRPr="00E269C1" w:rsidRDefault="00C10D2A"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14:paraId="7F634DA3" w14:textId="77777777" w:rsidR="00E269C1" w:rsidRPr="00E269C1" w:rsidRDefault="002C6BA7"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recruitment of new individuals into each plot (</w:t>
      </w:r>
      <w:proofErr w:type="spellStart"/>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w:t>
      </w:r>
    </w:p>
    <w:p w14:paraId="1FA66093" w14:textId="77777777" w:rsidR="00E269C1" w:rsidRPr="00E269C1" w:rsidRDefault="00C10D2A"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14:paraId="4CD3B2B4" w14:textId="77777777" w:rsidR="00E269C1" w:rsidRPr="00E269C1" w:rsidRDefault="00C10D2A"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14:paraId="707B9248" w14:textId="77777777" w:rsidR="00E269C1" w:rsidRPr="00E269C1" w:rsidRDefault="00C10D2A"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14:paraId="4FA7CDC4" w14:textId="77777777"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14:paraId="738DAA8C" w14:textId="77777777" w:rsidR="00E269C1" w:rsidRPr="00E269C1" w:rsidRDefault="00C10D2A"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14:paraId="1CD4AE9A" w14:textId="77777777"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14:paraId="263B1999" w14:textId="77777777" w:rsidR="00E269C1" w:rsidRPr="00E269C1" w:rsidRDefault="00E269C1" w:rsidP="00F27D39">
      <w:pPr>
        <w:spacing w:line="480" w:lineRule="auto"/>
        <w:rPr>
          <w:rFonts w:ascii="Times New Roman" w:eastAsiaTheme="minorEastAsia" w:hAnsi="Times New Roman" w:cs="Times New Roman"/>
          <w:sz w:val="24"/>
          <w:szCs w:val="24"/>
        </w:rPr>
      </w:pPr>
    </w:p>
    <w:p w14:paraId="4451B948" w14:textId="77777777"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14:paraId="0E3DC990" w14:textId="77777777"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w:t>
      </w:r>
      <w:r w:rsidR="00320962">
        <w:rPr>
          <w:rFonts w:ascii="Times New Roman" w:hAnsi="Times New Roman" w:cs="Times New Roman"/>
          <w:sz w:val="24"/>
          <w:szCs w:val="24"/>
        </w:rPr>
        <w:lastRenderedPageBreak/>
        <w:t xml:space="preserve">step, we estimated initial abundance using either Poisson, negative binomial, or zero-inflated Poisson distributions to determine which baseline model provided the best fit for our data, where “best” was determined based on minimum values of the </w:t>
      </w:r>
      <w:proofErr w:type="spellStart"/>
      <w:r w:rsidR="00320962">
        <w:rPr>
          <w:rFonts w:ascii="Times New Roman" w:hAnsi="Times New Roman" w:cs="Times New Roman"/>
          <w:sz w:val="24"/>
          <w:szCs w:val="24"/>
        </w:rPr>
        <w:t>Akaike</w:t>
      </w:r>
      <w:proofErr w:type="spellEnd"/>
      <w:r w:rsidR="00320962">
        <w:rPr>
          <w:rFonts w:ascii="Times New Roman" w:hAnsi="Times New Roman" w:cs="Times New Roman"/>
          <w:sz w:val="24"/>
          <w:szCs w:val="24"/>
        </w:rPr>
        <w:t xml:space="preserv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14:paraId="736A5AF2" w14:textId="77777777"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r w:rsidR="00186A94" w:rsidRPr="00186A94">
        <w:rPr>
          <w:rFonts w:ascii="Times New Roman" w:hAnsi="Times New Roman" w:cs="Times New Roman"/>
          <w:sz w:val="24"/>
          <w:szCs w:val="24"/>
        </w:rPr>
        <w:t xml:space="preserve">) was a function of whether the plot was occupied </w:t>
      </w:r>
      <w:r w:rsidR="00186A94" w:rsidRPr="00186A94">
        <w:rPr>
          <w:rFonts w:ascii="Times New Roman" w:hAnsi="Times New Roman" w:cs="Times New Roman"/>
          <w:sz w:val="24"/>
          <w:szCs w:val="24"/>
        </w:rPr>
        <w:lastRenderedPageBreak/>
        <w:t>(</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14:paraId="522FFA9C" w14:textId="77777777" w:rsidR="00186A94" w:rsidRPr="00186A94" w:rsidRDefault="00C10D2A"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14:paraId="15AE26E3" w14:textId="77777777" w:rsidR="00186A94" w:rsidRPr="00666F06" w:rsidRDefault="00C10D2A"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14:paraId="5516A1BD" w14:textId="77777777" w:rsidR="00666F06" w:rsidRPr="00186A94" w:rsidRDefault="00C10D2A"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14:paraId="6047B03E" w14:textId="77777777" w:rsidR="00186A94" w:rsidRPr="00186A94" w:rsidRDefault="00C10D2A"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14:paraId="39411989" w14:textId="77777777" w:rsidR="00186A94" w:rsidRPr="00186A94" w:rsidRDefault="00C10D2A"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14:paraId="117D5C89" w14:textId="77777777" w:rsidR="00186A94" w:rsidRPr="00186A94" w:rsidRDefault="00C10D2A"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14:paraId="1153BD5A" w14:textId="77777777"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to exhibit additional </w:t>
      </w:r>
      <w:proofErr w:type="spellStart"/>
      <w:r w:rsidR="001A1958">
        <w:rPr>
          <w:rFonts w:ascii="Times New Roman" w:eastAsiaTheme="minorEastAsia" w:hAnsi="Times New Roman" w:cs="Times New Roman"/>
          <w:sz w:val="24"/>
          <w:szCs w:val="24"/>
        </w:rPr>
        <w:t>spatio</w:t>
      </w:r>
      <w:proofErr w:type="spellEnd"/>
      <w:r w:rsidR="001A1958">
        <w:rPr>
          <w:rFonts w:ascii="Times New Roman" w:eastAsiaTheme="minorEastAsia" w:hAnsi="Times New Roman" w:cs="Times New Roman"/>
          <w:sz w:val="24"/>
          <w:szCs w:val="24"/>
        </w:rPr>
        <w:t>-temporal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5493E768" w14:textId="77777777" w:rsidR="00186A94" w:rsidRPr="00186A94" w:rsidRDefault="00C10D2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14:paraId="49216616" w14:textId="77777777"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14:paraId="215623A6" w14:textId="77777777"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14:paraId="00A25FFD" w14:textId="77777777" w:rsidR="00186A94" w:rsidRPr="00186A94" w:rsidRDefault="00C10D2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14:paraId="704927BA" w14:textId="77777777" w:rsidR="00186A94" w:rsidRPr="00186A94" w:rsidRDefault="00C10D2A"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14:paraId="4185FAF7" w14:textId="77777777"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14:paraId="4BF9A66E" w14:textId="77777777" w:rsidR="00186A94" w:rsidRPr="00186A94" w:rsidRDefault="00C10D2A"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14:paraId="4372957D" w14:textId="77777777" w:rsidR="00186A94" w:rsidRPr="00186A94" w:rsidRDefault="00C10D2A"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14:paraId="1DDDB9D9" w14:textId="77777777" w:rsidR="00186A94" w:rsidRPr="00186A94" w:rsidRDefault="00C10D2A"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14:paraId="5E2F80B6" w14:textId="77777777"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w:t>
      </w:r>
      <w:proofErr w:type="spellStart"/>
      <w:r w:rsidR="001A1958">
        <w:rPr>
          <w:rFonts w:ascii="Times New Roman" w:hAnsi="Times New Roman" w:cs="Times New Roman"/>
          <w:sz w:val="24"/>
          <w:szCs w:val="24"/>
        </w:rPr>
        <w:t>traceplots</w:t>
      </w:r>
      <w:proofErr w:type="spellEnd"/>
      <w:r w:rsidR="001A1958">
        <w:rPr>
          <w:rFonts w:ascii="Times New Roman" w:hAnsi="Times New Roman" w:cs="Times New Roman"/>
          <w:sz w:val="24"/>
          <w:szCs w:val="24"/>
        </w:rPr>
        <w:t xml:space="preserve">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14:paraId="5F69BFE0" w14:textId="77777777"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14:paraId="76F2D494" w14:textId="77777777"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5CD23AA8" w14:textId="77777777"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t>
      </w:r>
      <w:r w:rsidR="003F1EA6">
        <w:rPr>
          <w:rFonts w:ascii="Times New Roman" w:hAnsi="Times New Roman" w:cs="Times New Roman"/>
          <w:sz w:val="24"/>
          <w:szCs w:val="24"/>
        </w:rPr>
        <w:lastRenderedPageBreak/>
        <w:t xml:space="preserve">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082139D8" w14:textId="77777777"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14:paraId="7937C93F" w14:textId="77777777" w:rsidTr="00B77FC8">
        <w:trPr>
          <w:trHeight w:val="291"/>
        </w:trPr>
        <w:tc>
          <w:tcPr>
            <w:tcW w:w="7183" w:type="dxa"/>
            <w:gridSpan w:val="6"/>
            <w:tcBorders>
              <w:top w:val="single" w:sz="4" w:space="0" w:color="auto"/>
              <w:left w:val="nil"/>
              <w:bottom w:val="nil"/>
              <w:right w:val="nil"/>
            </w:tcBorders>
            <w:shd w:val="clear" w:color="auto" w:fill="auto"/>
            <w:vAlign w:val="center"/>
            <w:hideMark/>
          </w:tcPr>
          <w:p w14:paraId="7DB4BBC7"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14:paraId="1994B6D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14:paraId="20775EC7" w14:textId="77777777" w:rsidTr="00B77FC8">
        <w:trPr>
          <w:trHeight w:val="291"/>
        </w:trPr>
        <w:tc>
          <w:tcPr>
            <w:tcW w:w="0" w:type="auto"/>
            <w:tcBorders>
              <w:top w:val="nil"/>
              <w:left w:val="nil"/>
              <w:bottom w:val="single" w:sz="4" w:space="0" w:color="auto"/>
              <w:right w:val="nil"/>
            </w:tcBorders>
            <w:shd w:val="clear" w:color="auto" w:fill="auto"/>
            <w:vAlign w:val="center"/>
            <w:hideMark/>
          </w:tcPr>
          <w:p w14:paraId="6C305FFC"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14:paraId="16DF282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14:paraId="0A153A4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14:paraId="6B68F61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14:paraId="34B6348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14:paraId="4D09632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14:paraId="7C2E8A2A"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14:paraId="1977E830" w14:textId="77777777" w:rsidTr="00B77FC8">
        <w:trPr>
          <w:trHeight w:val="291"/>
        </w:trPr>
        <w:tc>
          <w:tcPr>
            <w:tcW w:w="0" w:type="auto"/>
            <w:tcBorders>
              <w:top w:val="nil"/>
              <w:left w:val="nil"/>
              <w:bottom w:val="nil"/>
              <w:right w:val="nil"/>
            </w:tcBorders>
            <w:shd w:val="clear" w:color="auto" w:fill="auto"/>
            <w:vAlign w:val="center"/>
            <w:hideMark/>
          </w:tcPr>
          <w:p w14:paraId="1E7BB2F7"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14:paraId="0A8D69D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14:paraId="6E21910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14:paraId="18C691E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14:paraId="14D890F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14:paraId="533DBD6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14:paraId="0297ED51" w14:textId="77777777"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14:paraId="4638B531" w14:textId="77777777" w:rsidTr="00B77FC8">
        <w:trPr>
          <w:trHeight w:val="291"/>
        </w:trPr>
        <w:tc>
          <w:tcPr>
            <w:tcW w:w="0" w:type="auto"/>
            <w:tcBorders>
              <w:top w:val="nil"/>
              <w:left w:val="nil"/>
              <w:bottom w:val="nil"/>
              <w:right w:val="nil"/>
            </w:tcBorders>
            <w:shd w:val="clear" w:color="auto" w:fill="auto"/>
            <w:noWrap/>
            <w:vAlign w:val="bottom"/>
            <w:hideMark/>
          </w:tcPr>
          <w:p w14:paraId="28132FEA"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0321F08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14:paraId="4814968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14:paraId="58DF70B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14:paraId="0EF40BC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14:paraId="4373947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14:paraId="4413C9FD" w14:textId="77777777"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14:paraId="3BD0732E" w14:textId="77777777" w:rsidTr="00B77FC8">
        <w:trPr>
          <w:trHeight w:val="291"/>
        </w:trPr>
        <w:tc>
          <w:tcPr>
            <w:tcW w:w="0" w:type="auto"/>
            <w:tcBorders>
              <w:top w:val="nil"/>
              <w:left w:val="nil"/>
              <w:bottom w:val="nil"/>
              <w:right w:val="nil"/>
            </w:tcBorders>
            <w:shd w:val="clear" w:color="auto" w:fill="auto"/>
            <w:vAlign w:val="center"/>
            <w:hideMark/>
          </w:tcPr>
          <w:p w14:paraId="088C012E"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14:paraId="7E15F62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14:paraId="2B91626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0379E03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759B780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6859249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3EDCE881" w14:textId="77777777"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14:paraId="07D8DAE0" w14:textId="77777777" w:rsidTr="00B77FC8">
        <w:trPr>
          <w:trHeight w:val="291"/>
        </w:trPr>
        <w:tc>
          <w:tcPr>
            <w:tcW w:w="0" w:type="auto"/>
            <w:tcBorders>
              <w:top w:val="nil"/>
              <w:left w:val="nil"/>
              <w:bottom w:val="nil"/>
              <w:right w:val="nil"/>
            </w:tcBorders>
            <w:shd w:val="clear" w:color="auto" w:fill="auto"/>
            <w:vAlign w:val="center"/>
            <w:hideMark/>
          </w:tcPr>
          <w:p w14:paraId="46DF8F24"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09833358"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14:paraId="0955739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2E40194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6C17C10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6655989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7CCAB6EF" w14:textId="77777777"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14:paraId="445E4BF3" w14:textId="77777777" w:rsidTr="00B77FC8">
        <w:trPr>
          <w:trHeight w:val="291"/>
        </w:trPr>
        <w:tc>
          <w:tcPr>
            <w:tcW w:w="0" w:type="auto"/>
            <w:tcBorders>
              <w:top w:val="nil"/>
              <w:left w:val="nil"/>
              <w:bottom w:val="nil"/>
              <w:right w:val="nil"/>
            </w:tcBorders>
            <w:shd w:val="clear" w:color="auto" w:fill="auto"/>
            <w:vAlign w:val="center"/>
            <w:hideMark/>
          </w:tcPr>
          <w:p w14:paraId="25517428"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14:paraId="40E1DF8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3448EBFA"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14:paraId="6C91968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2849C36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30D9AC4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29B29DD9"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14:paraId="05D1394F" w14:textId="77777777" w:rsidTr="00B77FC8">
        <w:trPr>
          <w:trHeight w:val="291"/>
        </w:trPr>
        <w:tc>
          <w:tcPr>
            <w:tcW w:w="0" w:type="auto"/>
            <w:tcBorders>
              <w:top w:val="nil"/>
              <w:left w:val="nil"/>
              <w:bottom w:val="nil"/>
              <w:right w:val="nil"/>
            </w:tcBorders>
            <w:shd w:val="clear" w:color="auto" w:fill="auto"/>
            <w:vAlign w:val="center"/>
            <w:hideMark/>
          </w:tcPr>
          <w:p w14:paraId="70947301"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0A0CE36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2B7BB70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14:paraId="4428BF7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6A45F5B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18F17F1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03A5AC57"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14:paraId="51C5B46E" w14:textId="77777777" w:rsidTr="00B77FC8">
        <w:trPr>
          <w:trHeight w:val="291"/>
        </w:trPr>
        <w:tc>
          <w:tcPr>
            <w:tcW w:w="0" w:type="auto"/>
            <w:tcBorders>
              <w:top w:val="nil"/>
              <w:left w:val="nil"/>
              <w:bottom w:val="nil"/>
              <w:right w:val="nil"/>
            </w:tcBorders>
            <w:shd w:val="clear" w:color="auto" w:fill="auto"/>
            <w:vAlign w:val="center"/>
            <w:hideMark/>
          </w:tcPr>
          <w:p w14:paraId="46904BEA"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14:paraId="28BD1D0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7A0FB19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471DE1F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14:paraId="6072025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10CFAB8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14:paraId="09F331AF" w14:textId="77777777"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14:paraId="3CF3D5A7" w14:textId="77777777" w:rsidTr="00B77FC8">
        <w:trPr>
          <w:trHeight w:val="291"/>
        </w:trPr>
        <w:tc>
          <w:tcPr>
            <w:tcW w:w="0" w:type="auto"/>
            <w:tcBorders>
              <w:top w:val="nil"/>
              <w:left w:val="nil"/>
              <w:bottom w:val="nil"/>
              <w:right w:val="nil"/>
            </w:tcBorders>
            <w:shd w:val="clear" w:color="auto" w:fill="auto"/>
            <w:vAlign w:val="center"/>
            <w:hideMark/>
          </w:tcPr>
          <w:p w14:paraId="28A7C018"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4681344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65BF86A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7F9D55A2"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14:paraId="51EB250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44F9780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14:paraId="317DAA1D" w14:textId="77777777"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14:paraId="72A6AE98" w14:textId="77777777" w:rsidTr="00B77FC8">
        <w:trPr>
          <w:trHeight w:val="291"/>
        </w:trPr>
        <w:tc>
          <w:tcPr>
            <w:tcW w:w="0" w:type="auto"/>
            <w:tcBorders>
              <w:top w:val="nil"/>
              <w:left w:val="nil"/>
              <w:bottom w:val="nil"/>
              <w:right w:val="nil"/>
            </w:tcBorders>
            <w:shd w:val="clear" w:color="auto" w:fill="auto"/>
            <w:vAlign w:val="center"/>
            <w:hideMark/>
          </w:tcPr>
          <w:p w14:paraId="71584D91"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14:paraId="63A4B513"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14:paraId="40C38E6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14:paraId="293B63A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14:paraId="666AF42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14:paraId="3024767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14:paraId="01E2BE2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14:paraId="26BE08BD" w14:textId="77777777" w:rsidTr="00B77FC8">
        <w:trPr>
          <w:trHeight w:val="291"/>
        </w:trPr>
        <w:tc>
          <w:tcPr>
            <w:tcW w:w="0" w:type="auto"/>
            <w:tcBorders>
              <w:top w:val="nil"/>
              <w:left w:val="nil"/>
              <w:bottom w:val="nil"/>
              <w:right w:val="nil"/>
            </w:tcBorders>
            <w:shd w:val="clear" w:color="auto" w:fill="auto"/>
            <w:vAlign w:val="center"/>
            <w:hideMark/>
          </w:tcPr>
          <w:p w14:paraId="7F84ECC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14:paraId="297CDD9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14:paraId="364EE75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14:paraId="0C0CDE0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14:paraId="64AD7C1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14:paraId="6E7E733E"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14:paraId="0417F92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14:paraId="414C8B9E" w14:textId="77777777" w:rsidTr="00B77FC8">
        <w:trPr>
          <w:trHeight w:val="291"/>
        </w:trPr>
        <w:tc>
          <w:tcPr>
            <w:tcW w:w="8370" w:type="dxa"/>
            <w:gridSpan w:val="7"/>
            <w:tcBorders>
              <w:top w:val="single" w:sz="4" w:space="0" w:color="auto"/>
              <w:left w:val="nil"/>
              <w:bottom w:val="nil"/>
              <w:right w:val="nil"/>
            </w:tcBorders>
            <w:shd w:val="clear" w:color="auto" w:fill="auto"/>
            <w:vAlign w:val="center"/>
            <w:hideMark/>
          </w:tcPr>
          <w:p w14:paraId="6361FDA5"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14:paraId="79CFBA2C" w14:textId="77777777" w:rsidTr="00B77FC8">
        <w:trPr>
          <w:trHeight w:val="291"/>
        </w:trPr>
        <w:tc>
          <w:tcPr>
            <w:tcW w:w="0" w:type="auto"/>
            <w:tcBorders>
              <w:top w:val="nil"/>
              <w:left w:val="nil"/>
              <w:bottom w:val="nil"/>
              <w:right w:val="nil"/>
            </w:tcBorders>
            <w:shd w:val="clear" w:color="auto" w:fill="auto"/>
            <w:noWrap/>
            <w:vAlign w:val="bottom"/>
            <w:hideMark/>
          </w:tcPr>
          <w:p w14:paraId="3094FCB9"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14:paraId="5EB0144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14:paraId="2405F3A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14:paraId="1361390B"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14:paraId="13D619A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14:paraId="17A2565D"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14:paraId="49D7E096"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14:paraId="32ADEA1D" w14:textId="77777777" w:rsidTr="00B77FC8">
        <w:trPr>
          <w:trHeight w:val="291"/>
        </w:trPr>
        <w:tc>
          <w:tcPr>
            <w:tcW w:w="0" w:type="auto"/>
            <w:tcBorders>
              <w:top w:val="nil"/>
              <w:left w:val="nil"/>
              <w:bottom w:val="nil"/>
              <w:right w:val="nil"/>
            </w:tcBorders>
            <w:shd w:val="clear" w:color="auto" w:fill="auto"/>
            <w:vAlign w:val="center"/>
            <w:hideMark/>
          </w:tcPr>
          <w:p w14:paraId="31262877"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1FEB281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14:paraId="1B6D9914"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14:paraId="569659D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14:paraId="6102B66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14:paraId="401C409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14:paraId="16E6E362"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14:paraId="17FDE3E4" w14:textId="77777777" w:rsidTr="00B77FC8">
        <w:trPr>
          <w:trHeight w:val="291"/>
        </w:trPr>
        <w:tc>
          <w:tcPr>
            <w:tcW w:w="0" w:type="auto"/>
            <w:tcBorders>
              <w:top w:val="nil"/>
              <w:left w:val="nil"/>
              <w:bottom w:val="nil"/>
              <w:right w:val="nil"/>
            </w:tcBorders>
            <w:shd w:val="clear" w:color="auto" w:fill="auto"/>
            <w:vAlign w:val="center"/>
            <w:hideMark/>
          </w:tcPr>
          <w:p w14:paraId="54FB2743"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14:paraId="421E0F2E"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14:paraId="1639296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14:paraId="29F56DFE"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14:paraId="4789778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14:paraId="7FBA3540"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14:paraId="2599CA98"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14:paraId="02C99D23" w14:textId="77777777" w:rsidTr="00B77FC8">
        <w:trPr>
          <w:trHeight w:val="291"/>
        </w:trPr>
        <w:tc>
          <w:tcPr>
            <w:tcW w:w="0" w:type="auto"/>
            <w:tcBorders>
              <w:top w:val="nil"/>
              <w:left w:val="nil"/>
              <w:bottom w:val="nil"/>
              <w:right w:val="nil"/>
            </w:tcBorders>
            <w:shd w:val="clear" w:color="auto" w:fill="auto"/>
            <w:vAlign w:val="center"/>
            <w:hideMark/>
          </w:tcPr>
          <w:p w14:paraId="021C5DED"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154BF42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14:paraId="1DE1AE8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14:paraId="75F1F471"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14:paraId="5E3B8D1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14:paraId="2DA140F7"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14:paraId="1E461CBF"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14:paraId="7E35D92E" w14:textId="77777777" w:rsidTr="00B77FC8">
        <w:trPr>
          <w:trHeight w:val="291"/>
        </w:trPr>
        <w:tc>
          <w:tcPr>
            <w:tcW w:w="0" w:type="auto"/>
            <w:tcBorders>
              <w:top w:val="nil"/>
              <w:left w:val="nil"/>
              <w:bottom w:val="nil"/>
              <w:right w:val="nil"/>
            </w:tcBorders>
            <w:shd w:val="clear" w:color="auto" w:fill="auto"/>
            <w:vAlign w:val="center"/>
            <w:hideMark/>
          </w:tcPr>
          <w:p w14:paraId="0B9E01B6"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14:paraId="47B46D39"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14:paraId="6FCF06D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14:paraId="7445C97B"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14:paraId="344F6533"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14:paraId="64EA368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14:paraId="083BEE69"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14:paraId="4DFDA055" w14:textId="77777777" w:rsidTr="00B77FC8">
        <w:trPr>
          <w:trHeight w:val="291"/>
        </w:trPr>
        <w:tc>
          <w:tcPr>
            <w:tcW w:w="0" w:type="auto"/>
            <w:tcBorders>
              <w:top w:val="nil"/>
              <w:left w:val="nil"/>
              <w:bottom w:val="nil"/>
              <w:right w:val="nil"/>
            </w:tcBorders>
            <w:shd w:val="clear" w:color="auto" w:fill="auto"/>
            <w:vAlign w:val="center"/>
            <w:hideMark/>
          </w:tcPr>
          <w:p w14:paraId="72D9ABE6"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23A48FDE"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14:paraId="7B2FEE1E"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14:paraId="78CEF71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14:paraId="36EB54C7"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14:paraId="7D201B26"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14:paraId="53BE7E3C" w14:textId="77777777"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14:paraId="6F47C0A8" w14:textId="77777777" w:rsidTr="00B77FC8">
        <w:trPr>
          <w:trHeight w:val="291"/>
        </w:trPr>
        <w:tc>
          <w:tcPr>
            <w:tcW w:w="0" w:type="auto"/>
            <w:tcBorders>
              <w:top w:val="single" w:sz="4" w:space="0" w:color="auto"/>
              <w:left w:val="nil"/>
              <w:bottom w:val="nil"/>
              <w:right w:val="nil"/>
            </w:tcBorders>
            <w:shd w:val="clear" w:color="auto" w:fill="auto"/>
            <w:vAlign w:val="center"/>
            <w:hideMark/>
          </w:tcPr>
          <w:p w14:paraId="15FCC33C"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14:paraId="1CDA8CEC"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14:paraId="075CEF16"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14:paraId="134CDF0F"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14:paraId="0716018B"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14:paraId="7245E2B9" w14:textId="77777777"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14:paraId="7E17BA01"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14:paraId="349E8F02" w14:textId="77777777" w:rsidTr="00B77FC8">
        <w:trPr>
          <w:trHeight w:val="291"/>
        </w:trPr>
        <w:tc>
          <w:tcPr>
            <w:tcW w:w="0" w:type="auto"/>
            <w:tcBorders>
              <w:top w:val="nil"/>
              <w:left w:val="nil"/>
              <w:bottom w:val="nil"/>
              <w:right w:val="nil"/>
            </w:tcBorders>
            <w:shd w:val="clear" w:color="auto" w:fill="auto"/>
            <w:noWrap/>
            <w:vAlign w:val="bottom"/>
            <w:hideMark/>
          </w:tcPr>
          <w:p w14:paraId="2EB6D675"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14:paraId="374E0FD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14:paraId="48C33E1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14:paraId="0531EA0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14:paraId="66EBB0B5"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14:paraId="7AE7095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14:paraId="0C5F070F"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14:paraId="6D199861" w14:textId="77777777" w:rsidTr="00B77FC8">
        <w:trPr>
          <w:trHeight w:val="291"/>
        </w:trPr>
        <w:tc>
          <w:tcPr>
            <w:tcW w:w="0" w:type="auto"/>
            <w:tcBorders>
              <w:top w:val="nil"/>
              <w:left w:val="nil"/>
              <w:bottom w:val="nil"/>
              <w:right w:val="nil"/>
            </w:tcBorders>
            <w:shd w:val="clear" w:color="auto" w:fill="auto"/>
            <w:noWrap/>
            <w:vAlign w:val="bottom"/>
            <w:hideMark/>
          </w:tcPr>
          <w:p w14:paraId="41E12149" w14:textId="77777777"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14:paraId="74C6B40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14:paraId="05F5477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14:paraId="2DC3485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14:paraId="37BA2C1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14:paraId="7C3A079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14:paraId="5942A750"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14:paraId="1FD4ACE1" w14:textId="77777777" w:rsidTr="00B77FC8">
        <w:trPr>
          <w:trHeight w:val="291"/>
        </w:trPr>
        <w:tc>
          <w:tcPr>
            <w:tcW w:w="0" w:type="auto"/>
            <w:tcBorders>
              <w:top w:val="nil"/>
              <w:left w:val="nil"/>
              <w:bottom w:val="nil"/>
              <w:right w:val="nil"/>
            </w:tcBorders>
            <w:shd w:val="clear" w:color="auto" w:fill="auto"/>
            <w:noWrap/>
            <w:vAlign w:val="bottom"/>
            <w:hideMark/>
          </w:tcPr>
          <w:p w14:paraId="09F7A5CC"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14:paraId="7CA02D9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14:paraId="2801F9A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14:paraId="6ED483E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14:paraId="69D5A3F0"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14:paraId="43FF18C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14:paraId="2C67A93F" w14:textId="77777777"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14:paraId="66F4FBF4" w14:textId="77777777" w:rsidTr="00B77FC8">
        <w:trPr>
          <w:trHeight w:val="291"/>
        </w:trPr>
        <w:tc>
          <w:tcPr>
            <w:tcW w:w="0" w:type="auto"/>
            <w:tcBorders>
              <w:top w:val="nil"/>
              <w:left w:val="nil"/>
              <w:bottom w:val="single" w:sz="4" w:space="0" w:color="auto"/>
              <w:right w:val="nil"/>
            </w:tcBorders>
            <w:shd w:val="clear" w:color="auto" w:fill="auto"/>
            <w:noWrap/>
            <w:vAlign w:val="bottom"/>
            <w:hideMark/>
          </w:tcPr>
          <w:p w14:paraId="3CF90928" w14:textId="77777777"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14:paraId="38E12012"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14:paraId="2F981287"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14:paraId="780BA386" w14:textId="77777777"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14:paraId="718D4DC1"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14:paraId="54ECCB8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14:paraId="1B4952AA"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14:paraId="156D6E6D" w14:textId="77777777" w:rsidTr="00B77FC8">
        <w:trPr>
          <w:trHeight w:val="291"/>
        </w:trPr>
        <w:tc>
          <w:tcPr>
            <w:tcW w:w="0" w:type="auto"/>
            <w:tcBorders>
              <w:top w:val="nil"/>
              <w:left w:val="nil"/>
              <w:bottom w:val="single" w:sz="4" w:space="0" w:color="auto"/>
              <w:right w:val="nil"/>
            </w:tcBorders>
            <w:shd w:val="clear" w:color="auto" w:fill="auto"/>
            <w:noWrap/>
            <w:vAlign w:val="bottom"/>
            <w:hideMark/>
          </w:tcPr>
          <w:p w14:paraId="5F72A252" w14:textId="77777777"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14:paraId="4BCA0618"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14:paraId="2058AC8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14:paraId="04E04AEF"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14:paraId="2BA75EA9"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14:paraId="4EE736D6"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14:paraId="172F877C" w14:textId="77777777"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14:paraId="2231FEED" w14:textId="77777777" w:rsidR="001C2D3F" w:rsidRDefault="001C2D3F" w:rsidP="00F27D39">
      <w:pPr>
        <w:autoSpaceDE w:val="0"/>
        <w:autoSpaceDN w:val="0"/>
        <w:spacing w:line="480" w:lineRule="auto"/>
        <w:rPr>
          <w:rFonts w:ascii="Times New Roman" w:hAnsi="Times New Roman" w:cs="Times New Roman"/>
          <w:sz w:val="24"/>
          <w:szCs w:val="24"/>
        </w:rPr>
      </w:pPr>
    </w:p>
    <w:p w14:paraId="730D8DD4" w14:textId="77777777"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FFCE8D" wp14:editId="33A3B3C4">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14:anchorId="2A34370D" wp14:editId="3030C73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14:paraId="6A070602" w14:textId="77777777"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14:paraId="2A7E6EA4" w14:textId="77777777"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4F676357" w14:textId="77777777"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4C5AF1AC" w14:textId="77777777"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14:paraId="1AC2747D" w14:textId="77777777" w:rsidTr="00AB4ADE">
        <w:trPr>
          <w:trHeight w:val="288"/>
        </w:trPr>
        <w:tc>
          <w:tcPr>
            <w:tcW w:w="0" w:type="auto"/>
            <w:gridSpan w:val="4"/>
            <w:tcBorders>
              <w:top w:val="single" w:sz="4" w:space="0" w:color="auto"/>
              <w:left w:val="nil"/>
              <w:bottom w:val="nil"/>
              <w:right w:val="nil"/>
            </w:tcBorders>
            <w:shd w:val="clear" w:color="auto" w:fill="auto"/>
            <w:vAlign w:val="center"/>
            <w:hideMark/>
          </w:tcPr>
          <w:p w14:paraId="57F630FE"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14:paraId="06C8ACEC"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30FBAEAF"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14:paraId="4269502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14:paraId="5D34ED8A"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14:paraId="5289AD42"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14:paraId="74B909C3" w14:textId="77777777" w:rsidTr="00AB4ADE">
        <w:trPr>
          <w:trHeight w:val="288"/>
        </w:trPr>
        <w:tc>
          <w:tcPr>
            <w:tcW w:w="0" w:type="auto"/>
            <w:tcBorders>
              <w:top w:val="nil"/>
              <w:left w:val="nil"/>
              <w:bottom w:val="nil"/>
              <w:right w:val="nil"/>
            </w:tcBorders>
            <w:shd w:val="clear" w:color="auto" w:fill="auto"/>
            <w:noWrap/>
            <w:vAlign w:val="bottom"/>
            <w:hideMark/>
          </w:tcPr>
          <w:p w14:paraId="5B9E9B72"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6EBE49B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14:paraId="151EE180"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14:paraId="5CBDB441"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14:paraId="17FC949F" w14:textId="77777777" w:rsidTr="00AB4ADE">
        <w:trPr>
          <w:trHeight w:val="288"/>
        </w:trPr>
        <w:tc>
          <w:tcPr>
            <w:tcW w:w="0" w:type="auto"/>
            <w:tcBorders>
              <w:top w:val="nil"/>
              <w:left w:val="nil"/>
              <w:bottom w:val="nil"/>
              <w:right w:val="nil"/>
            </w:tcBorders>
            <w:shd w:val="clear" w:color="auto" w:fill="auto"/>
            <w:vAlign w:val="center"/>
            <w:hideMark/>
          </w:tcPr>
          <w:p w14:paraId="79B86A1C"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32CBA025"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14:paraId="48CB7B8A"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414F3DA4"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14:paraId="2ECD844F"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4FDE5BA5"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14:paraId="206EB883"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14:paraId="52A93ED3"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14:paraId="41DBF833"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14:paraId="131B5308" w14:textId="77777777" w:rsidTr="00AB4ADE">
        <w:trPr>
          <w:trHeight w:val="288"/>
        </w:trPr>
        <w:tc>
          <w:tcPr>
            <w:tcW w:w="0" w:type="auto"/>
            <w:gridSpan w:val="4"/>
            <w:tcBorders>
              <w:top w:val="single" w:sz="4" w:space="0" w:color="auto"/>
              <w:left w:val="nil"/>
              <w:right w:val="nil"/>
            </w:tcBorders>
            <w:shd w:val="clear" w:color="auto" w:fill="auto"/>
            <w:vAlign w:val="center"/>
            <w:hideMark/>
          </w:tcPr>
          <w:p w14:paraId="1D59A4FE"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14:paraId="3572BAA6" w14:textId="77777777" w:rsidTr="00AB4ADE">
        <w:trPr>
          <w:trHeight w:val="288"/>
        </w:trPr>
        <w:tc>
          <w:tcPr>
            <w:tcW w:w="0" w:type="auto"/>
            <w:tcBorders>
              <w:left w:val="nil"/>
              <w:bottom w:val="nil"/>
              <w:right w:val="nil"/>
            </w:tcBorders>
            <w:shd w:val="clear" w:color="auto" w:fill="auto"/>
            <w:vAlign w:val="center"/>
            <w:hideMark/>
          </w:tcPr>
          <w:p w14:paraId="1A4D1A92"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14:paraId="1B012384"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14:paraId="15BC3594"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14:paraId="70603233"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14:paraId="62238F92" w14:textId="77777777" w:rsidTr="00AB4ADE">
        <w:trPr>
          <w:trHeight w:val="288"/>
        </w:trPr>
        <w:tc>
          <w:tcPr>
            <w:tcW w:w="0" w:type="auto"/>
            <w:tcBorders>
              <w:top w:val="nil"/>
              <w:left w:val="nil"/>
              <w:bottom w:val="single" w:sz="4" w:space="0" w:color="auto"/>
              <w:right w:val="nil"/>
            </w:tcBorders>
            <w:shd w:val="clear" w:color="auto" w:fill="auto"/>
            <w:vAlign w:val="center"/>
            <w:hideMark/>
          </w:tcPr>
          <w:p w14:paraId="0D6F5058"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14:paraId="0269F1E0"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14:paraId="3570D0CD"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14:paraId="44072BAE" w14:textId="77777777"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14:paraId="1FC38CF2" w14:textId="77777777" w:rsidTr="00AB4ADE">
        <w:trPr>
          <w:trHeight w:val="288"/>
        </w:trPr>
        <w:tc>
          <w:tcPr>
            <w:tcW w:w="0" w:type="auto"/>
            <w:gridSpan w:val="4"/>
            <w:tcBorders>
              <w:top w:val="single" w:sz="4" w:space="0" w:color="auto"/>
              <w:left w:val="nil"/>
              <w:right w:val="nil"/>
            </w:tcBorders>
            <w:shd w:val="clear" w:color="auto" w:fill="auto"/>
            <w:vAlign w:val="center"/>
            <w:hideMark/>
          </w:tcPr>
          <w:p w14:paraId="0947BA52" w14:textId="77777777"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14:paraId="42736CDC" w14:textId="77777777" w:rsidTr="00AB4ADE">
        <w:trPr>
          <w:trHeight w:val="288"/>
        </w:trPr>
        <w:tc>
          <w:tcPr>
            <w:tcW w:w="0" w:type="auto"/>
            <w:tcBorders>
              <w:left w:val="nil"/>
              <w:bottom w:val="nil"/>
              <w:right w:val="nil"/>
            </w:tcBorders>
            <w:shd w:val="clear" w:color="auto" w:fill="auto"/>
            <w:noWrap/>
            <w:vAlign w:val="bottom"/>
            <w:hideMark/>
          </w:tcPr>
          <w:p w14:paraId="2C02D963"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Survival</w:t>
            </w:r>
          </w:p>
        </w:tc>
        <w:tc>
          <w:tcPr>
            <w:tcW w:w="0" w:type="auto"/>
            <w:tcBorders>
              <w:left w:val="nil"/>
              <w:bottom w:val="nil"/>
              <w:right w:val="nil"/>
            </w:tcBorders>
            <w:shd w:val="clear" w:color="auto" w:fill="auto"/>
            <w:vAlign w:val="center"/>
            <w:hideMark/>
          </w:tcPr>
          <w:p w14:paraId="045A6AA8"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14:paraId="1BBA71A5"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14:paraId="5AA68CC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14:paraId="71FED289" w14:textId="77777777" w:rsidTr="00AB4ADE">
        <w:trPr>
          <w:trHeight w:val="288"/>
        </w:trPr>
        <w:tc>
          <w:tcPr>
            <w:tcW w:w="0" w:type="auto"/>
            <w:tcBorders>
              <w:top w:val="nil"/>
              <w:left w:val="nil"/>
              <w:bottom w:val="nil"/>
              <w:right w:val="nil"/>
            </w:tcBorders>
            <w:shd w:val="clear" w:color="auto" w:fill="auto"/>
            <w:noWrap/>
            <w:vAlign w:val="bottom"/>
            <w:hideMark/>
          </w:tcPr>
          <w:p w14:paraId="61240119"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3D4AF95E"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14:paraId="004D6A76"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14:paraId="34F9E624"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14:paraId="2959AF99" w14:textId="77777777"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57DFC9BB" w14:textId="77777777"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14:paraId="3F4ADD6E"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14:paraId="361D9E47"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14:paraId="294DD10D" w14:textId="77777777"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14:paraId="70B24C2F" w14:textId="77777777" w:rsidR="00B25E21" w:rsidRDefault="00B25E21" w:rsidP="00F27D39">
      <w:pPr>
        <w:autoSpaceDE w:val="0"/>
        <w:autoSpaceDN w:val="0"/>
        <w:spacing w:line="480" w:lineRule="auto"/>
        <w:rPr>
          <w:rFonts w:ascii="Times New Roman" w:hAnsi="Times New Roman" w:cs="Times New Roman"/>
          <w:sz w:val="24"/>
          <w:szCs w:val="24"/>
        </w:rPr>
      </w:pPr>
    </w:p>
    <w:p w14:paraId="03218B7B" w14:textId="77777777"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5651A1" wp14:editId="3C867B7C">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14:paraId="38F0B072" w14:textId="77777777"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14:paraId="04ADD931" w14:textId="77777777"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1C71D3C4" w14:textId="77777777"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w:t>
      </w:r>
      <w:commentRangeStart w:id="17"/>
      <w:r w:rsidR="00E13C13">
        <w:rPr>
          <w:rFonts w:ascii="Times New Roman" w:hAnsi="Times New Roman" w:cs="Times New Roman"/>
          <w:sz w:val="24"/>
          <w:szCs w:val="24"/>
        </w:rPr>
        <w:t xml:space="preserve">unmarked </w:t>
      </w:r>
      <w:commentRangeEnd w:id="17"/>
      <w:r w:rsidR="00AE04C8">
        <w:rPr>
          <w:rStyle w:val="CommentReference"/>
        </w:rPr>
        <w:commentReference w:id="17"/>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14:paraId="55D5CB10" w14:textId="77777777"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14:paraId="635AC31F" w14:textId="77777777"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14:paraId="05DBFBE2" w14:textId="77777777"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Occupancy Models</w:t>
            </w:r>
          </w:p>
        </w:tc>
      </w:tr>
      <w:tr w:rsidR="00FD48FF" w:rsidRPr="00AB4ADE" w14:paraId="005924ED" w14:textId="77777777" w:rsidTr="00FD48FF">
        <w:trPr>
          <w:trHeight w:val="288"/>
        </w:trPr>
        <w:tc>
          <w:tcPr>
            <w:tcW w:w="990" w:type="dxa"/>
            <w:tcBorders>
              <w:top w:val="nil"/>
              <w:left w:val="nil"/>
              <w:bottom w:val="single" w:sz="4" w:space="0" w:color="auto"/>
              <w:right w:val="nil"/>
            </w:tcBorders>
            <w:shd w:val="clear" w:color="auto" w:fill="auto"/>
            <w:noWrap/>
            <w:vAlign w:val="bottom"/>
            <w:hideMark/>
          </w:tcPr>
          <w:p w14:paraId="2BFC7B0B"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14:paraId="1009155D"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14:paraId="47854562"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14:paraId="5EC3AE12"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14:paraId="13F9D0D8"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14:paraId="71CD9BF3"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14:paraId="77E49CEE"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14:paraId="186546C8" w14:textId="77777777"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14:paraId="0265096C" w14:textId="77777777" w:rsidTr="00FD48FF">
        <w:trPr>
          <w:trHeight w:val="288"/>
        </w:trPr>
        <w:tc>
          <w:tcPr>
            <w:tcW w:w="990" w:type="dxa"/>
            <w:tcBorders>
              <w:top w:val="nil"/>
              <w:left w:val="nil"/>
              <w:bottom w:val="nil"/>
              <w:right w:val="nil"/>
            </w:tcBorders>
            <w:shd w:val="clear" w:color="auto" w:fill="auto"/>
            <w:noWrap/>
            <w:vAlign w:val="bottom"/>
            <w:hideMark/>
          </w:tcPr>
          <w:p w14:paraId="76EA4966"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14:paraId="150EBBD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14:paraId="714879E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047A3EA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14:paraId="60C195E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7DA0C2F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1B63735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14:paraId="514C97B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14:paraId="41C7F08A" w14:textId="77777777" w:rsidTr="00FD48FF">
        <w:trPr>
          <w:trHeight w:val="288"/>
        </w:trPr>
        <w:tc>
          <w:tcPr>
            <w:tcW w:w="990" w:type="dxa"/>
            <w:tcBorders>
              <w:top w:val="nil"/>
              <w:left w:val="nil"/>
              <w:bottom w:val="nil"/>
              <w:right w:val="nil"/>
            </w:tcBorders>
            <w:shd w:val="clear" w:color="auto" w:fill="auto"/>
            <w:noWrap/>
            <w:vAlign w:val="bottom"/>
            <w:hideMark/>
          </w:tcPr>
          <w:p w14:paraId="792721B6"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14:paraId="6D454D2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14:paraId="16AD189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09957A2E"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14:paraId="467CECF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419B605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00CB2A8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14:paraId="0D2AE60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14:paraId="703C78B5" w14:textId="77777777" w:rsidTr="00FD48FF">
        <w:trPr>
          <w:trHeight w:val="288"/>
        </w:trPr>
        <w:tc>
          <w:tcPr>
            <w:tcW w:w="990" w:type="dxa"/>
            <w:tcBorders>
              <w:top w:val="nil"/>
              <w:left w:val="nil"/>
              <w:bottom w:val="nil"/>
              <w:right w:val="nil"/>
            </w:tcBorders>
            <w:shd w:val="clear" w:color="auto" w:fill="auto"/>
            <w:noWrap/>
            <w:vAlign w:val="bottom"/>
            <w:hideMark/>
          </w:tcPr>
          <w:p w14:paraId="2E63BA7C" w14:textId="77777777" w:rsidR="00FD48FF" w:rsidRPr="00AB4ADE" w:rsidRDefault="00FD48FF"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14:paraId="42F5E8D6" w14:textId="77777777"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14:paraId="6EF21FA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59B50F3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21506F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BB84F9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8D1963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B7B9CD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14:paraId="3CDEEDC7" w14:textId="77777777" w:rsidTr="00FD48FF">
        <w:trPr>
          <w:trHeight w:val="288"/>
        </w:trPr>
        <w:tc>
          <w:tcPr>
            <w:tcW w:w="990" w:type="dxa"/>
            <w:tcBorders>
              <w:top w:val="nil"/>
              <w:left w:val="nil"/>
              <w:bottom w:val="nil"/>
              <w:right w:val="nil"/>
            </w:tcBorders>
            <w:shd w:val="clear" w:color="auto" w:fill="auto"/>
            <w:noWrap/>
            <w:vAlign w:val="bottom"/>
            <w:hideMark/>
          </w:tcPr>
          <w:p w14:paraId="5AEFB615"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3929270F" w14:textId="77777777"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14:paraId="7ACC45B5" w14:textId="77777777"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14:paraId="099B3A1A"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310A8FA"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12F34C5"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B083B04"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5CCCCF1"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14:paraId="78E5D2D2" w14:textId="77777777" w:rsidTr="00FD48FF">
        <w:trPr>
          <w:trHeight w:val="288"/>
        </w:trPr>
        <w:tc>
          <w:tcPr>
            <w:tcW w:w="990" w:type="dxa"/>
            <w:tcBorders>
              <w:top w:val="nil"/>
              <w:left w:val="nil"/>
              <w:bottom w:val="nil"/>
              <w:right w:val="nil"/>
            </w:tcBorders>
            <w:shd w:val="clear" w:color="auto" w:fill="auto"/>
            <w:noWrap/>
            <w:vAlign w:val="bottom"/>
            <w:hideMark/>
          </w:tcPr>
          <w:p w14:paraId="4F54B5EC"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14:paraId="7FD3F54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17576C5" w14:textId="77777777"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14:paraId="125A0C4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14:paraId="2394E54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22D3EC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CCD65C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EC5E4C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14:paraId="0DDA4A95" w14:textId="77777777" w:rsidTr="00FD48FF">
        <w:trPr>
          <w:trHeight w:val="288"/>
        </w:trPr>
        <w:tc>
          <w:tcPr>
            <w:tcW w:w="990" w:type="dxa"/>
            <w:tcBorders>
              <w:top w:val="nil"/>
              <w:left w:val="nil"/>
              <w:bottom w:val="nil"/>
              <w:right w:val="nil"/>
            </w:tcBorders>
            <w:shd w:val="clear" w:color="auto" w:fill="auto"/>
            <w:noWrap/>
            <w:vAlign w:val="bottom"/>
            <w:hideMark/>
          </w:tcPr>
          <w:p w14:paraId="23D5B528"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893848A"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2E508723"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25D1DD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14:paraId="294F5A1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643FDDAC"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01280DF8"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8AC8795"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14:paraId="7ACE565A" w14:textId="77777777" w:rsidTr="00FD48FF">
        <w:trPr>
          <w:trHeight w:val="288"/>
        </w:trPr>
        <w:tc>
          <w:tcPr>
            <w:tcW w:w="990" w:type="dxa"/>
            <w:tcBorders>
              <w:top w:val="nil"/>
              <w:left w:val="nil"/>
              <w:bottom w:val="nil"/>
              <w:right w:val="nil"/>
            </w:tcBorders>
            <w:shd w:val="clear" w:color="auto" w:fill="auto"/>
            <w:noWrap/>
            <w:vAlign w:val="bottom"/>
            <w:hideMark/>
          </w:tcPr>
          <w:p w14:paraId="0A6BE0EB"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14:paraId="67A03FF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9C36B4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8F68C1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569CC7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14:paraId="16D4BC5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A4AB67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F46D10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14:paraId="39C64477" w14:textId="77777777" w:rsidTr="00FD48FF">
        <w:trPr>
          <w:trHeight w:val="288"/>
        </w:trPr>
        <w:tc>
          <w:tcPr>
            <w:tcW w:w="990" w:type="dxa"/>
            <w:tcBorders>
              <w:top w:val="nil"/>
              <w:left w:val="nil"/>
              <w:bottom w:val="nil"/>
              <w:right w:val="nil"/>
            </w:tcBorders>
            <w:shd w:val="clear" w:color="auto" w:fill="auto"/>
            <w:noWrap/>
            <w:vAlign w:val="bottom"/>
            <w:hideMark/>
          </w:tcPr>
          <w:p w14:paraId="58D3C636"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F67E7D9"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60364EB1"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E75B47E"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249A179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14:paraId="4688098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6BE305D7"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7F63FBF8"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14:paraId="5AF7E290" w14:textId="77777777" w:rsidTr="00FD48FF">
        <w:trPr>
          <w:trHeight w:val="288"/>
        </w:trPr>
        <w:tc>
          <w:tcPr>
            <w:tcW w:w="990" w:type="dxa"/>
            <w:tcBorders>
              <w:top w:val="nil"/>
              <w:left w:val="nil"/>
              <w:bottom w:val="nil"/>
              <w:right w:val="nil"/>
            </w:tcBorders>
            <w:shd w:val="clear" w:color="auto" w:fill="auto"/>
            <w:noWrap/>
            <w:vAlign w:val="bottom"/>
            <w:hideMark/>
          </w:tcPr>
          <w:p w14:paraId="063D6E50"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14:paraId="7DBDA7C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FDBAB9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5953397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8CF7FB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B62626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14:paraId="0865A64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EA855F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14:paraId="053729FA" w14:textId="77777777" w:rsidTr="00FD48FF">
        <w:trPr>
          <w:trHeight w:val="288"/>
        </w:trPr>
        <w:tc>
          <w:tcPr>
            <w:tcW w:w="990" w:type="dxa"/>
            <w:tcBorders>
              <w:top w:val="nil"/>
              <w:left w:val="nil"/>
              <w:bottom w:val="nil"/>
              <w:right w:val="nil"/>
            </w:tcBorders>
            <w:shd w:val="clear" w:color="auto" w:fill="auto"/>
            <w:noWrap/>
            <w:vAlign w:val="bottom"/>
            <w:hideMark/>
          </w:tcPr>
          <w:p w14:paraId="72BBA0BA"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2311E76C"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00E7EAC9"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C26DE9C"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A36EC59"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08160A4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14:paraId="5095B1A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14:paraId="19CDBF78"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14:paraId="71E6A31E" w14:textId="77777777" w:rsidTr="00FD48FF">
        <w:trPr>
          <w:trHeight w:val="288"/>
        </w:trPr>
        <w:tc>
          <w:tcPr>
            <w:tcW w:w="990" w:type="dxa"/>
            <w:tcBorders>
              <w:top w:val="nil"/>
              <w:left w:val="nil"/>
              <w:bottom w:val="nil"/>
              <w:right w:val="nil"/>
            </w:tcBorders>
            <w:shd w:val="clear" w:color="auto" w:fill="auto"/>
            <w:noWrap/>
            <w:vAlign w:val="bottom"/>
            <w:hideMark/>
          </w:tcPr>
          <w:p w14:paraId="305204F5"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14:paraId="5594FA2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F4C96A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483BAC1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44646D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717DD4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990B15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14:paraId="7EF0AB4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14:paraId="09FECB63" w14:textId="77777777" w:rsidTr="00FD48FF">
        <w:trPr>
          <w:trHeight w:val="288"/>
        </w:trPr>
        <w:tc>
          <w:tcPr>
            <w:tcW w:w="990" w:type="dxa"/>
            <w:tcBorders>
              <w:top w:val="nil"/>
              <w:left w:val="nil"/>
              <w:bottom w:val="nil"/>
              <w:right w:val="nil"/>
            </w:tcBorders>
            <w:shd w:val="clear" w:color="auto" w:fill="auto"/>
            <w:noWrap/>
            <w:vAlign w:val="bottom"/>
            <w:hideMark/>
          </w:tcPr>
          <w:p w14:paraId="380CB341"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5A459A1B"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3B35E150"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1D119C4C"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47A5C81B"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14:paraId="3DFA8C00" w14:textId="77777777"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4FD9ADD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14:paraId="6CEE389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14:paraId="5FB6C959" w14:textId="77777777" w:rsidTr="00FD48FF">
        <w:trPr>
          <w:trHeight w:val="288"/>
        </w:trPr>
        <w:tc>
          <w:tcPr>
            <w:tcW w:w="990" w:type="dxa"/>
            <w:tcBorders>
              <w:top w:val="nil"/>
              <w:left w:val="nil"/>
              <w:bottom w:val="nil"/>
              <w:right w:val="nil"/>
            </w:tcBorders>
            <w:shd w:val="clear" w:color="auto" w:fill="auto"/>
            <w:noWrap/>
            <w:vAlign w:val="bottom"/>
            <w:hideMark/>
          </w:tcPr>
          <w:p w14:paraId="0ECD3B42"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14:paraId="7266FF7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4640DD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D73CA3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E20B8F5"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8644BD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6ABE8A3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AC842C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14:paraId="575F9733" w14:textId="77777777" w:rsidTr="00FD48FF">
        <w:trPr>
          <w:trHeight w:val="288"/>
        </w:trPr>
        <w:tc>
          <w:tcPr>
            <w:tcW w:w="990" w:type="dxa"/>
            <w:tcBorders>
              <w:top w:val="nil"/>
              <w:left w:val="nil"/>
              <w:bottom w:val="single" w:sz="4" w:space="0" w:color="auto"/>
              <w:right w:val="nil"/>
            </w:tcBorders>
            <w:shd w:val="clear" w:color="auto" w:fill="auto"/>
            <w:noWrap/>
            <w:vAlign w:val="bottom"/>
            <w:hideMark/>
          </w:tcPr>
          <w:p w14:paraId="02573B3F"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14:paraId="6788802E"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7AAA499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71D51CE2"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17C208C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09D8A6A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14:paraId="577ED42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14:paraId="379E84F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14:paraId="5372A9AE" w14:textId="77777777"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14:paraId="09386476" w14:textId="77777777"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14:paraId="7FF5E794" w14:textId="77777777" w:rsidTr="00FD48FF">
        <w:trPr>
          <w:trHeight w:val="288"/>
        </w:trPr>
        <w:tc>
          <w:tcPr>
            <w:tcW w:w="990" w:type="dxa"/>
            <w:tcBorders>
              <w:top w:val="nil"/>
              <w:left w:val="nil"/>
              <w:bottom w:val="nil"/>
              <w:right w:val="nil"/>
            </w:tcBorders>
            <w:shd w:val="clear" w:color="auto" w:fill="auto"/>
            <w:noWrap/>
            <w:vAlign w:val="bottom"/>
            <w:hideMark/>
          </w:tcPr>
          <w:p w14:paraId="70E4557E"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14:paraId="02B0C87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14:paraId="5306990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3F2A672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58C5504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24A5F50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0DB61F0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14:paraId="1ED22C3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14:paraId="6360B1AF" w14:textId="77777777" w:rsidTr="00FD48FF">
        <w:trPr>
          <w:trHeight w:val="288"/>
        </w:trPr>
        <w:tc>
          <w:tcPr>
            <w:tcW w:w="990" w:type="dxa"/>
            <w:tcBorders>
              <w:top w:val="nil"/>
              <w:left w:val="nil"/>
              <w:bottom w:val="single" w:sz="4" w:space="0" w:color="auto"/>
              <w:right w:val="nil"/>
            </w:tcBorders>
            <w:shd w:val="clear" w:color="auto" w:fill="auto"/>
            <w:noWrap/>
            <w:vAlign w:val="bottom"/>
            <w:hideMark/>
          </w:tcPr>
          <w:p w14:paraId="17C2172C"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14:paraId="0BFFB6F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14:paraId="6C1A321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14:paraId="44005D7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5D0E989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1400A41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14:paraId="77A3A18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14:paraId="5B799BF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14:paraId="42DFF8D2" w14:textId="77777777"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14:paraId="0F8D82CF" w14:textId="77777777"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14:paraId="4EF18FF2" w14:textId="77777777" w:rsidTr="00FD48FF">
        <w:trPr>
          <w:trHeight w:val="288"/>
        </w:trPr>
        <w:tc>
          <w:tcPr>
            <w:tcW w:w="990" w:type="dxa"/>
            <w:tcBorders>
              <w:top w:val="nil"/>
              <w:left w:val="nil"/>
              <w:bottom w:val="nil"/>
              <w:right w:val="nil"/>
            </w:tcBorders>
            <w:shd w:val="clear" w:color="auto" w:fill="auto"/>
            <w:noWrap/>
            <w:vAlign w:val="bottom"/>
            <w:hideMark/>
          </w:tcPr>
          <w:p w14:paraId="25595DEB"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14:paraId="7074BAB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14:paraId="492CD19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5772055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14:paraId="4C43D93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61F1AB9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0F507CB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14:paraId="1DCCA56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14:paraId="1C012109" w14:textId="77777777" w:rsidTr="00FD48FF">
        <w:trPr>
          <w:trHeight w:val="288"/>
        </w:trPr>
        <w:tc>
          <w:tcPr>
            <w:tcW w:w="990" w:type="dxa"/>
            <w:tcBorders>
              <w:top w:val="nil"/>
              <w:left w:val="nil"/>
              <w:bottom w:val="nil"/>
              <w:right w:val="nil"/>
            </w:tcBorders>
            <w:shd w:val="clear" w:color="auto" w:fill="auto"/>
            <w:noWrap/>
            <w:vAlign w:val="bottom"/>
            <w:hideMark/>
          </w:tcPr>
          <w:p w14:paraId="242C0D9C" w14:textId="77777777"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14:paraId="4912D33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14:paraId="723DD200"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48AE2ED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5D484DE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14:paraId="39E1F95A"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14:paraId="2D27C86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14:paraId="6A3F5DD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14:paraId="200104E4" w14:textId="77777777" w:rsidTr="00FD48FF">
        <w:trPr>
          <w:trHeight w:val="288"/>
        </w:trPr>
        <w:tc>
          <w:tcPr>
            <w:tcW w:w="990" w:type="dxa"/>
            <w:tcBorders>
              <w:top w:val="nil"/>
              <w:left w:val="nil"/>
              <w:bottom w:val="nil"/>
              <w:right w:val="nil"/>
            </w:tcBorders>
            <w:shd w:val="clear" w:color="auto" w:fill="auto"/>
            <w:noWrap/>
            <w:vAlign w:val="bottom"/>
            <w:hideMark/>
          </w:tcPr>
          <w:p w14:paraId="725D14C2"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14:paraId="77F2430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14:paraId="240304D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14:paraId="22DD9216"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14:paraId="293A11A3"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14:paraId="33C3642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14:paraId="69E6AA2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14:paraId="511B510B"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14:paraId="45814DA5" w14:textId="77777777" w:rsidTr="00FD48FF">
        <w:trPr>
          <w:trHeight w:val="288"/>
        </w:trPr>
        <w:tc>
          <w:tcPr>
            <w:tcW w:w="990" w:type="dxa"/>
            <w:tcBorders>
              <w:top w:val="nil"/>
              <w:left w:val="nil"/>
              <w:bottom w:val="single" w:sz="4" w:space="0" w:color="auto"/>
              <w:right w:val="nil"/>
            </w:tcBorders>
            <w:shd w:val="clear" w:color="auto" w:fill="auto"/>
            <w:noWrap/>
            <w:vAlign w:val="bottom"/>
            <w:hideMark/>
          </w:tcPr>
          <w:p w14:paraId="622555E6"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14:paraId="4D5D45CD"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14:paraId="0E4B9CDF"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14:paraId="05CDD0DC"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14:paraId="43D2441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14:paraId="748AFAB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14:paraId="12C1794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14:paraId="23566C3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14:paraId="1CDB0EA0" w14:textId="77777777" w:rsidTr="00FD48FF">
        <w:trPr>
          <w:trHeight w:val="288"/>
        </w:trPr>
        <w:tc>
          <w:tcPr>
            <w:tcW w:w="990" w:type="dxa"/>
            <w:tcBorders>
              <w:top w:val="nil"/>
              <w:left w:val="nil"/>
              <w:bottom w:val="single" w:sz="4" w:space="0" w:color="auto"/>
              <w:right w:val="nil"/>
            </w:tcBorders>
            <w:shd w:val="clear" w:color="auto" w:fill="auto"/>
            <w:noWrap/>
            <w:vAlign w:val="bottom"/>
            <w:hideMark/>
          </w:tcPr>
          <w:p w14:paraId="0C8C957A" w14:textId="77777777"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14:paraId="084F1754"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14:paraId="5D3EB93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14:paraId="4A549307"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14:paraId="29994CC9"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14:paraId="79237B4E"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14:paraId="613E59B1"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14:paraId="3003CCF8" w14:textId="77777777"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14:paraId="1ACCE35F" w14:textId="77777777" w:rsidR="00B45A88" w:rsidRDefault="00B45A88" w:rsidP="00F27D39">
      <w:pPr>
        <w:autoSpaceDE w:val="0"/>
        <w:autoSpaceDN w:val="0"/>
        <w:spacing w:line="480" w:lineRule="auto"/>
        <w:rPr>
          <w:rFonts w:ascii="Times New Roman" w:hAnsi="Times New Roman" w:cs="Times New Roman"/>
          <w:sz w:val="24"/>
          <w:szCs w:val="24"/>
        </w:rPr>
      </w:pPr>
    </w:p>
    <w:p w14:paraId="413B85C9" w14:textId="77777777"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14:paraId="3B503395" w14:textId="77777777"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14:paraId="2388346E" w14:textId="77777777"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14:paraId="13CA4099" w14:textId="77777777" w:rsidTr="006F2889">
        <w:trPr>
          <w:trHeight w:val="288"/>
        </w:trPr>
        <w:tc>
          <w:tcPr>
            <w:tcW w:w="1238" w:type="dxa"/>
            <w:tcBorders>
              <w:top w:val="nil"/>
              <w:left w:val="nil"/>
              <w:bottom w:val="single" w:sz="4" w:space="0" w:color="auto"/>
              <w:right w:val="nil"/>
            </w:tcBorders>
            <w:shd w:val="clear" w:color="auto" w:fill="auto"/>
            <w:noWrap/>
            <w:vAlign w:val="bottom"/>
            <w:hideMark/>
          </w:tcPr>
          <w:p w14:paraId="0ED7A9E2"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14:paraId="029CF2E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14:paraId="5A1F83C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14:paraId="060F267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14:paraId="0E426990"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14:paraId="24D868B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14:paraId="1D371A0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14:paraId="65EEC36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14:paraId="1BE70DCE" w14:textId="77777777" w:rsidTr="006F2889">
        <w:trPr>
          <w:trHeight w:val="288"/>
        </w:trPr>
        <w:tc>
          <w:tcPr>
            <w:tcW w:w="1238" w:type="dxa"/>
            <w:tcBorders>
              <w:top w:val="nil"/>
              <w:left w:val="nil"/>
              <w:bottom w:val="nil"/>
              <w:right w:val="nil"/>
            </w:tcBorders>
            <w:shd w:val="clear" w:color="auto" w:fill="auto"/>
            <w:noWrap/>
            <w:vAlign w:val="bottom"/>
            <w:hideMark/>
          </w:tcPr>
          <w:p w14:paraId="511CF7AF"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14:paraId="5F56E710"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14:paraId="23EB3FA2"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14:paraId="12F4F622"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14:paraId="5A932661"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14:paraId="5A3441A3"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14:paraId="21C6E15C"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14:paraId="65C04369"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14:paraId="4C7983F4" w14:textId="77777777" w:rsidTr="006F2889">
        <w:trPr>
          <w:trHeight w:val="279"/>
        </w:trPr>
        <w:tc>
          <w:tcPr>
            <w:tcW w:w="1238" w:type="dxa"/>
            <w:tcBorders>
              <w:top w:val="nil"/>
              <w:left w:val="nil"/>
              <w:bottom w:val="nil"/>
              <w:right w:val="nil"/>
            </w:tcBorders>
            <w:shd w:val="clear" w:color="auto" w:fill="auto"/>
            <w:noWrap/>
            <w:vAlign w:val="bottom"/>
            <w:hideMark/>
          </w:tcPr>
          <w:p w14:paraId="0A095894"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14:paraId="2397D6D9"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14:paraId="1319F556"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14:paraId="65E5A80D"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14:paraId="366CE353"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14:paraId="0A59B083"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14:paraId="2DD53E66"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14:paraId="68C79A5B"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14:paraId="097648F4" w14:textId="77777777" w:rsidTr="006F2889">
        <w:trPr>
          <w:trHeight w:val="288"/>
        </w:trPr>
        <w:tc>
          <w:tcPr>
            <w:tcW w:w="1238" w:type="dxa"/>
            <w:tcBorders>
              <w:top w:val="nil"/>
              <w:left w:val="nil"/>
              <w:bottom w:val="nil"/>
              <w:right w:val="nil"/>
            </w:tcBorders>
            <w:shd w:val="clear" w:color="auto" w:fill="auto"/>
            <w:noWrap/>
            <w:vAlign w:val="bottom"/>
            <w:hideMark/>
          </w:tcPr>
          <w:p w14:paraId="6CC7FAE2" w14:textId="77777777" w:rsidR="006F2889" w:rsidRPr="00AB4ADE" w:rsidRDefault="006F2889"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92" w:type="dxa"/>
            <w:tcBorders>
              <w:top w:val="nil"/>
              <w:left w:val="nil"/>
              <w:bottom w:val="nil"/>
              <w:right w:val="nil"/>
            </w:tcBorders>
            <w:shd w:val="clear" w:color="auto" w:fill="auto"/>
            <w:vAlign w:val="center"/>
            <w:hideMark/>
          </w:tcPr>
          <w:p w14:paraId="4EF0A8BC" w14:textId="77777777"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14:paraId="01861F39"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14:paraId="116888E7"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258CC6D"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53A75404"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554EFA97"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51F0443A" w14:textId="77777777"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14:paraId="0B0B2BE5" w14:textId="77777777" w:rsidTr="006F2889">
        <w:trPr>
          <w:trHeight w:val="288"/>
        </w:trPr>
        <w:tc>
          <w:tcPr>
            <w:tcW w:w="1238" w:type="dxa"/>
            <w:tcBorders>
              <w:top w:val="nil"/>
              <w:left w:val="nil"/>
              <w:bottom w:val="nil"/>
              <w:right w:val="nil"/>
            </w:tcBorders>
            <w:shd w:val="clear" w:color="auto" w:fill="auto"/>
            <w:noWrap/>
            <w:vAlign w:val="bottom"/>
            <w:hideMark/>
          </w:tcPr>
          <w:p w14:paraId="19D970FD"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14:paraId="45D0642A" w14:textId="77777777"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14:paraId="669F7952" w14:textId="77777777"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14:paraId="0EFE255F" w14:textId="77777777"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14:paraId="46EC542D" w14:textId="77777777"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14:paraId="736611B2" w14:textId="77777777"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14:paraId="2DC1C137" w14:textId="77777777"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14:paraId="7D1E3604" w14:textId="77777777"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14:paraId="2F765376" w14:textId="77777777" w:rsidTr="006F2889">
        <w:trPr>
          <w:trHeight w:val="288"/>
        </w:trPr>
        <w:tc>
          <w:tcPr>
            <w:tcW w:w="1238" w:type="dxa"/>
            <w:tcBorders>
              <w:top w:val="nil"/>
              <w:left w:val="nil"/>
              <w:bottom w:val="nil"/>
              <w:right w:val="nil"/>
            </w:tcBorders>
            <w:shd w:val="clear" w:color="auto" w:fill="auto"/>
            <w:noWrap/>
            <w:vAlign w:val="bottom"/>
            <w:hideMark/>
          </w:tcPr>
          <w:p w14:paraId="469FAE28"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14:paraId="76E916AF"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671835D4" w14:textId="77777777"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14:paraId="26D5E267"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765B61D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2AC50F1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64E159D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3440A7E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14:paraId="4D616A29" w14:textId="77777777" w:rsidTr="006F2889">
        <w:trPr>
          <w:trHeight w:val="288"/>
        </w:trPr>
        <w:tc>
          <w:tcPr>
            <w:tcW w:w="1238" w:type="dxa"/>
            <w:tcBorders>
              <w:top w:val="nil"/>
              <w:left w:val="nil"/>
              <w:bottom w:val="nil"/>
              <w:right w:val="nil"/>
            </w:tcBorders>
            <w:shd w:val="clear" w:color="auto" w:fill="auto"/>
            <w:noWrap/>
            <w:vAlign w:val="bottom"/>
            <w:hideMark/>
          </w:tcPr>
          <w:p w14:paraId="696CAA16"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14:paraId="08C5EE21"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14:paraId="2C4D1D30" w14:textId="77777777"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14:paraId="256592EE" w14:textId="77777777"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14:paraId="44C27BCB"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14:paraId="7413F196"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3C27F556"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63FBC92B" w14:textId="77777777"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14:paraId="5D79A582" w14:textId="77777777" w:rsidTr="006F2889">
        <w:trPr>
          <w:trHeight w:val="288"/>
        </w:trPr>
        <w:tc>
          <w:tcPr>
            <w:tcW w:w="1238" w:type="dxa"/>
            <w:tcBorders>
              <w:top w:val="nil"/>
              <w:left w:val="nil"/>
              <w:bottom w:val="nil"/>
              <w:right w:val="nil"/>
            </w:tcBorders>
            <w:shd w:val="clear" w:color="auto" w:fill="auto"/>
            <w:noWrap/>
            <w:vAlign w:val="bottom"/>
            <w:hideMark/>
          </w:tcPr>
          <w:p w14:paraId="2D32842F"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14:paraId="0605B80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2471737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14:paraId="2F67089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1EC1BF2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14:paraId="09CF38C0"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6DC0E1B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1B9FD34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14:paraId="4B41398F" w14:textId="77777777" w:rsidTr="006F2889">
        <w:trPr>
          <w:trHeight w:val="288"/>
        </w:trPr>
        <w:tc>
          <w:tcPr>
            <w:tcW w:w="1238" w:type="dxa"/>
            <w:tcBorders>
              <w:top w:val="nil"/>
              <w:left w:val="nil"/>
              <w:bottom w:val="nil"/>
              <w:right w:val="nil"/>
            </w:tcBorders>
            <w:shd w:val="clear" w:color="auto" w:fill="auto"/>
            <w:noWrap/>
            <w:vAlign w:val="bottom"/>
            <w:hideMark/>
          </w:tcPr>
          <w:p w14:paraId="1ECF4E16"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14:paraId="11F35E03"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406A5F86"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14:paraId="4BDF67A1"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14:paraId="54975E0F"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14:paraId="4E0045B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14:paraId="7B80006E"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789D7292" w14:textId="77777777"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14:paraId="3393478E" w14:textId="77777777" w:rsidTr="006F2889">
        <w:trPr>
          <w:trHeight w:val="288"/>
        </w:trPr>
        <w:tc>
          <w:tcPr>
            <w:tcW w:w="1238" w:type="dxa"/>
            <w:tcBorders>
              <w:top w:val="nil"/>
              <w:left w:val="nil"/>
              <w:bottom w:val="nil"/>
              <w:right w:val="nil"/>
            </w:tcBorders>
            <w:shd w:val="clear" w:color="auto" w:fill="auto"/>
            <w:noWrap/>
            <w:vAlign w:val="bottom"/>
            <w:hideMark/>
          </w:tcPr>
          <w:p w14:paraId="2049F9CB"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14:paraId="5100A83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21429DD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14:paraId="13AE7370"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268F4ED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62D0DFC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14:paraId="0224D1C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59913B0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14:paraId="345749FD" w14:textId="77777777" w:rsidTr="006F2889">
        <w:trPr>
          <w:trHeight w:val="288"/>
        </w:trPr>
        <w:tc>
          <w:tcPr>
            <w:tcW w:w="1238" w:type="dxa"/>
            <w:tcBorders>
              <w:top w:val="nil"/>
              <w:left w:val="nil"/>
              <w:bottom w:val="nil"/>
              <w:right w:val="nil"/>
            </w:tcBorders>
            <w:shd w:val="clear" w:color="auto" w:fill="auto"/>
            <w:noWrap/>
            <w:vAlign w:val="bottom"/>
            <w:hideMark/>
          </w:tcPr>
          <w:p w14:paraId="342CD74C"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14:paraId="374C47BE"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0469024B"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14:paraId="4B89A88C"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14:paraId="7B13F0A0"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14:paraId="47032E4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14:paraId="6014035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14:paraId="7AD0B907" w14:textId="77777777"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14:paraId="36069908" w14:textId="77777777" w:rsidTr="006F2889">
        <w:trPr>
          <w:trHeight w:val="288"/>
        </w:trPr>
        <w:tc>
          <w:tcPr>
            <w:tcW w:w="1238" w:type="dxa"/>
            <w:tcBorders>
              <w:top w:val="nil"/>
              <w:left w:val="nil"/>
              <w:bottom w:val="nil"/>
              <w:right w:val="nil"/>
            </w:tcBorders>
            <w:shd w:val="clear" w:color="auto" w:fill="auto"/>
            <w:noWrap/>
            <w:vAlign w:val="bottom"/>
            <w:hideMark/>
          </w:tcPr>
          <w:p w14:paraId="13BE3FE9"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14:paraId="04A68EB0"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04BC9C8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14:paraId="52CDAF6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37CFADE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354F77C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44B390C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14:paraId="37C5B03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14:paraId="1FF94D73" w14:textId="77777777" w:rsidTr="006F2889">
        <w:trPr>
          <w:trHeight w:val="288"/>
        </w:trPr>
        <w:tc>
          <w:tcPr>
            <w:tcW w:w="1238" w:type="dxa"/>
            <w:tcBorders>
              <w:top w:val="nil"/>
              <w:left w:val="nil"/>
              <w:bottom w:val="nil"/>
              <w:right w:val="nil"/>
            </w:tcBorders>
            <w:shd w:val="clear" w:color="auto" w:fill="auto"/>
            <w:noWrap/>
            <w:vAlign w:val="bottom"/>
            <w:hideMark/>
          </w:tcPr>
          <w:p w14:paraId="36299A54"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14:paraId="75125ADC"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14:paraId="5C349BA9"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14:paraId="69449868"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14:paraId="0797AAD9"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14:paraId="6081EADF"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14:paraId="731C550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14:paraId="20F6326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14:paraId="4A69B44C" w14:textId="77777777" w:rsidTr="006F2889">
        <w:trPr>
          <w:trHeight w:val="288"/>
        </w:trPr>
        <w:tc>
          <w:tcPr>
            <w:tcW w:w="1238" w:type="dxa"/>
            <w:tcBorders>
              <w:top w:val="nil"/>
              <w:left w:val="nil"/>
              <w:bottom w:val="nil"/>
              <w:right w:val="nil"/>
            </w:tcBorders>
            <w:shd w:val="clear" w:color="auto" w:fill="auto"/>
            <w:noWrap/>
            <w:vAlign w:val="bottom"/>
            <w:hideMark/>
          </w:tcPr>
          <w:p w14:paraId="3A1D040D"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14:paraId="0631474F"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2B895A5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14:paraId="4F5BC81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14:paraId="0F1830A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14:paraId="2E0FAB7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2A31FFE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14:paraId="5B32E43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14:paraId="5E2A4E16" w14:textId="77777777" w:rsidTr="006F2889">
        <w:trPr>
          <w:trHeight w:val="288"/>
        </w:trPr>
        <w:tc>
          <w:tcPr>
            <w:tcW w:w="1238" w:type="dxa"/>
            <w:tcBorders>
              <w:top w:val="nil"/>
              <w:left w:val="nil"/>
              <w:bottom w:val="single" w:sz="4" w:space="0" w:color="auto"/>
              <w:right w:val="nil"/>
            </w:tcBorders>
            <w:shd w:val="clear" w:color="auto" w:fill="auto"/>
            <w:noWrap/>
            <w:vAlign w:val="bottom"/>
            <w:hideMark/>
          </w:tcPr>
          <w:p w14:paraId="5436A8CA"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14:paraId="4FF63DC6"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14:paraId="34ACC074"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14:paraId="625FEEB7"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14:paraId="1555D4C0"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14:paraId="18CF7D4E"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14:paraId="6B06CB9C"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14:paraId="7EBE1B4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14:paraId="31CB7242" w14:textId="77777777"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14:paraId="1802783D" w14:textId="77777777"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14:paraId="010A93E9" w14:textId="77777777" w:rsidTr="006F2889">
        <w:trPr>
          <w:trHeight w:val="288"/>
        </w:trPr>
        <w:tc>
          <w:tcPr>
            <w:tcW w:w="1238" w:type="dxa"/>
            <w:tcBorders>
              <w:top w:val="nil"/>
              <w:left w:val="nil"/>
              <w:bottom w:val="nil"/>
              <w:right w:val="nil"/>
            </w:tcBorders>
            <w:shd w:val="clear" w:color="auto" w:fill="auto"/>
            <w:noWrap/>
            <w:vAlign w:val="bottom"/>
            <w:hideMark/>
          </w:tcPr>
          <w:p w14:paraId="64EB2D5C"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14:paraId="2D380507"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14:paraId="5925B8E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14:paraId="173279B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14:paraId="067328A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14:paraId="0AEAA49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14:paraId="66B8471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14:paraId="468BECD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14:paraId="6E37EA21" w14:textId="77777777" w:rsidTr="006F2889">
        <w:trPr>
          <w:trHeight w:val="288"/>
        </w:trPr>
        <w:tc>
          <w:tcPr>
            <w:tcW w:w="1238" w:type="dxa"/>
            <w:tcBorders>
              <w:top w:val="nil"/>
              <w:left w:val="nil"/>
              <w:bottom w:val="single" w:sz="4" w:space="0" w:color="auto"/>
              <w:right w:val="nil"/>
            </w:tcBorders>
            <w:shd w:val="clear" w:color="auto" w:fill="auto"/>
            <w:noWrap/>
            <w:vAlign w:val="bottom"/>
            <w:hideMark/>
          </w:tcPr>
          <w:p w14:paraId="0DD8F8E9"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14:paraId="57D1BD0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14:paraId="244D148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14:paraId="3C19B84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14:paraId="41BEE32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14:paraId="531CBF2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14:paraId="10DD5A2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14:paraId="16D7C1F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14:paraId="7E651934" w14:textId="77777777"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14:paraId="721DDAF0" w14:textId="77777777"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14:paraId="2E5AF68A" w14:textId="77777777" w:rsidTr="006F2889">
        <w:trPr>
          <w:trHeight w:val="288"/>
        </w:trPr>
        <w:tc>
          <w:tcPr>
            <w:tcW w:w="1238" w:type="dxa"/>
            <w:tcBorders>
              <w:top w:val="nil"/>
              <w:left w:val="nil"/>
              <w:bottom w:val="nil"/>
              <w:right w:val="nil"/>
            </w:tcBorders>
            <w:shd w:val="clear" w:color="auto" w:fill="auto"/>
            <w:noWrap/>
            <w:vAlign w:val="bottom"/>
            <w:hideMark/>
          </w:tcPr>
          <w:p w14:paraId="0784CF03"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14:paraId="0D0667F5"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14:paraId="49CEC88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14:paraId="1CEF57B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14:paraId="25056A5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14:paraId="5BCE4BE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14:paraId="14438A4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14:paraId="7E1CB50F"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14:paraId="13219827" w14:textId="77777777" w:rsidTr="006F2889">
        <w:trPr>
          <w:trHeight w:val="288"/>
        </w:trPr>
        <w:tc>
          <w:tcPr>
            <w:tcW w:w="1238" w:type="dxa"/>
            <w:tcBorders>
              <w:top w:val="nil"/>
              <w:left w:val="nil"/>
              <w:bottom w:val="nil"/>
              <w:right w:val="nil"/>
            </w:tcBorders>
            <w:shd w:val="clear" w:color="auto" w:fill="auto"/>
            <w:noWrap/>
            <w:vAlign w:val="bottom"/>
            <w:hideMark/>
          </w:tcPr>
          <w:p w14:paraId="72B0C9CC" w14:textId="77777777"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14:paraId="033A83C2"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14:paraId="76DD6BA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14:paraId="277734F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14:paraId="2337D61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14:paraId="301D6C47"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14:paraId="73CFA88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14:paraId="0081EB0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14:paraId="496DE2E6" w14:textId="77777777" w:rsidTr="006F2889">
        <w:trPr>
          <w:trHeight w:val="288"/>
        </w:trPr>
        <w:tc>
          <w:tcPr>
            <w:tcW w:w="1238" w:type="dxa"/>
            <w:tcBorders>
              <w:top w:val="nil"/>
              <w:left w:val="nil"/>
              <w:bottom w:val="nil"/>
              <w:right w:val="nil"/>
            </w:tcBorders>
            <w:shd w:val="clear" w:color="auto" w:fill="auto"/>
            <w:noWrap/>
            <w:vAlign w:val="bottom"/>
            <w:hideMark/>
          </w:tcPr>
          <w:p w14:paraId="0AD6BD48"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14:paraId="6B28191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14:paraId="7C580DD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14:paraId="5918D2D7"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14:paraId="285D702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14:paraId="23A541AC"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14:paraId="15D5165D"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14:paraId="2AC7AE1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14:paraId="28F4C621" w14:textId="77777777" w:rsidTr="006F2889">
        <w:trPr>
          <w:trHeight w:val="288"/>
        </w:trPr>
        <w:tc>
          <w:tcPr>
            <w:tcW w:w="1238" w:type="dxa"/>
            <w:tcBorders>
              <w:top w:val="nil"/>
              <w:left w:val="nil"/>
              <w:bottom w:val="single" w:sz="4" w:space="0" w:color="auto"/>
              <w:right w:val="nil"/>
            </w:tcBorders>
            <w:shd w:val="clear" w:color="auto" w:fill="auto"/>
            <w:noWrap/>
            <w:vAlign w:val="bottom"/>
            <w:hideMark/>
          </w:tcPr>
          <w:p w14:paraId="17A65CC9" w14:textId="77777777"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14:paraId="64424C9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14:paraId="5E80C77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14:paraId="0D722509"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14:paraId="6F03923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14:paraId="770C96C0"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14:paraId="3900371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14:paraId="584D4FA1"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14:paraId="774E380D" w14:textId="77777777" w:rsidTr="006F2889">
        <w:trPr>
          <w:trHeight w:val="288"/>
        </w:trPr>
        <w:tc>
          <w:tcPr>
            <w:tcW w:w="1238" w:type="dxa"/>
            <w:tcBorders>
              <w:top w:val="nil"/>
              <w:left w:val="nil"/>
              <w:bottom w:val="single" w:sz="4" w:space="0" w:color="auto"/>
              <w:right w:val="nil"/>
            </w:tcBorders>
            <w:shd w:val="clear" w:color="auto" w:fill="auto"/>
            <w:noWrap/>
            <w:vAlign w:val="bottom"/>
            <w:hideMark/>
          </w:tcPr>
          <w:p w14:paraId="5161B661" w14:textId="77777777"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14:paraId="2C9E91A3"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14:paraId="5A45F15B"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14:paraId="4849136A"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14:paraId="367A9DCE"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14:paraId="1904A894"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14:paraId="62C3E6D8"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14:paraId="107BC556" w14:textId="77777777"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14:paraId="0EC93353" w14:textId="77777777" w:rsidR="00AC7BFD" w:rsidRDefault="00AC7BFD" w:rsidP="00F27D39">
      <w:pPr>
        <w:autoSpaceDE w:val="0"/>
        <w:autoSpaceDN w:val="0"/>
        <w:spacing w:line="480" w:lineRule="auto"/>
        <w:rPr>
          <w:rFonts w:ascii="Times New Roman" w:hAnsi="Times New Roman" w:cs="Times New Roman"/>
          <w:sz w:val="24"/>
          <w:szCs w:val="24"/>
        </w:rPr>
      </w:pPr>
    </w:p>
    <w:p w14:paraId="57C2C082" w14:textId="77777777"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14:paraId="56F11929"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65600E65"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31152A5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14:paraId="1406D3F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proofErr w:type="spellStart"/>
            <w:r w:rsidRPr="00366CE6">
              <w:rPr>
                <w:rFonts w:ascii="Times New Roman" w:eastAsia="Times New Roman" w:hAnsi="Times New Roman" w:cs="Times New Roman"/>
                <w:color w:val="000000"/>
                <w:sz w:val="18"/>
                <w:szCs w:val="18"/>
              </w:rPr>
              <w:t>sd</w:t>
            </w:r>
            <w:proofErr w:type="spellEnd"/>
          </w:p>
        </w:tc>
        <w:tc>
          <w:tcPr>
            <w:tcW w:w="1300" w:type="dxa"/>
            <w:tcBorders>
              <w:top w:val="single" w:sz="4" w:space="0" w:color="auto"/>
              <w:left w:val="nil"/>
              <w:bottom w:val="nil"/>
              <w:right w:val="nil"/>
            </w:tcBorders>
            <w:shd w:val="clear" w:color="auto" w:fill="auto"/>
            <w:noWrap/>
            <w:vAlign w:val="bottom"/>
            <w:hideMark/>
          </w:tcPr>
          <w:p w14:paraId="64FE0AE2"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14:paraId="00F478B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14:paraId="3DC8AF12"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14:paraId="5DD94DBF"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7A5F141B" w14:textId="77777777"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14:paraId="2C93445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28B0E90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25E7EF2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4DCEADE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0CF2E8C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14:paraId="36EF6999" w14:textId="77777777" w:rsidTr="00366CE6">
        <w:trPr>
          <w:trHeight w:val="288"/>
        </w:trPr>
        <w:tc>
          <w:tcPr>
            <w:tcW w:w="1300" w:type="dxa"/>
            <w:tcBorders>
              <w:top w:val="nil"/>
              <w:left w:val="nil"/>
              <w:bottom w:val="nil"/>
              <w:right w:val="nil"/>
            </w:tcBorders>
            <w:shd w:val="clear" w:color="auto" w:fill="auto"/>
            <w:noWrap/>
            <w:vAlign w:val="bottom"/>
            <w:hideMark/>
          </w:tcPr>
          <w:p w14:paraId="74887359"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31BE0AC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14:paraId="62B142D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14:paraId="455E59A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14:paraId="4FA1EE7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14:paraId="1246888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14:paraId="6B1B7CC2" w14:textId="77777777" w:rsidTr="00366CE6">
        <w:trPr>
          <w:trHeight w:val="288"/>
        </w:trPr>
        <w:tc>
          <w:tcPr>
            <w:tcW w:w="1300" w:type="dxa"/>
            <w:tcBorders>
              <w:top w:val="nil"/>
              <w:left w:val="nil"/>
              <w:bottom w:val="nil"/>
              <w:right w:val="nil"/>
            </w:tcBorders>
            <w:shd w:val="clear" w:color="auto" w:fill="auto"/>
            <w:noWrap/>
            <w:vAlign w:val="bottom"/>
            <w:hideMark/>
          </w:tcPr>
          <w:p w14:paraId="19B2D6EB" w14:textId="77777777" w:rsidR="00366CE6" w:rsidRPr="00B97B59" w:rsidRDefault="00366CE6" w:rsidP="00366CE6">
            <w:pPr>
              <w:spacing w:after="0" w:line="240" w:lineRule="auto"/>
              <w:rPr>
                <w:rFonts w:ascii="Times New Roman" w:eastAsia="Times New Roman" w:hAnsi="Times New Roman" w:cs="Times New Roman"/>
                <w:i/>
                <w:color w:val="000000"/>
                <w:sz w:val="18"/>
                <w:szCs w:val="18"/>
              </w:rPr>
            </w:pPr>
            <w:proofErr w:type="spellStart"/>
            <w:r w:rsidRPr="00B97B59">
              <w:rPr>
                <w:rFonts w:ascii="Times New Roman" w:eastAsia="Times New Roman" w:hAnsi="Times New Roman" w:cs="Times New Roman"/>
                <w:i/>
                <w:color w:val="000000"/>
                <w:sz w:val="18"/>
                <w:szCs w:val="18"/>
              </w:rPr>
              <w:t>Liatris</w:t>
            </w:r>
            <w:proofErr w:type="spellEnd"/>
          </w:p>
        </w:tc>
        <w:tc>
          <w:tcPr>
            <w:tcW w:w="1300" w:type="dxa"/>
            <w:tcBorders>
              <w:top w:val="nil"/>
              <w:left w:val="nil"/>
              <w:bottom w:val="nil"/>
              <w:right w:val="nil"/>
            </w:tcBorders>
            <w:shd w:val="clear" w:color="auto" w:fill="auto"/>
            <w:noWrap/>
            <w:vAlign w:val="bottom"/>
            <w:hideMark/>
          </w:tcPr>
          <w:p w14:paraId="7CEBC20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14:paraId="7B7F330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14:paraId="59D64FA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14:paraId="0DBB13C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14:paraId="5CF2D67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14:paraId="61CAF90E"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188E0847" w14:textId="77777777"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14:paraId="1BE0518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07A56C3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7034185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1997D16D"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7049FF1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14:paraId="2F7EC693" w14:textId="77777777" w:rsidTr="00366CE6">
        <w:trPr>
          <w:trHeight w:val="288"/>
        </w:trPr>
        <w:tc>
          <w:tcPr>
            <w:tcW w:w="1300" w:type="dxa"/>
            <w:tcBorders>
              <w:top w:val="nil"/>
              <w:left w:val="nil"/>
              <w:bottom w:val="nil"/>
              <w:right w:val="nil"/>
            </w:tcBorders>
            <w:shd w:val="clear" w:color="auto" w:fill="auto"/>
            <w:noWrap/>
            <w:vAlign w:val="bottom"/>
            <w:hideMark/>
          </w:tcPr>
          <w:p w14:paraId="42C16BD2"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11523A0C"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14:paraId="1A89A14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14:paraId="2CFCB5C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14:paraId="75D6415F"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14:paraId="3796CE8D"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14:paraId="6D4E7239" w14:textId="77777777" w:rsidTr="00366CE6">
        <w:trPr>
          <w:trHeight w:val="288"/>
        </w:trPr>
        <w:tc>
          <w:tcPr>
            <w:tcW w:w="1300" w:type="dxa"/>
            <w:tcBorders>
              <w:top w:val="nil"/>
              <w:left w:val="nil"/>
              <w:bottom w:val="nil"/>
              <w:right w:val="nil"/>
            </w:tcBorders>
            <w:shd w:val="clear" w:color="auto" w:fill="auto"/>
            <w:noWrap/>
            <w:vAlign w:val="bottom"/>
            <w:hideMark/>
          </w:tcPr>
          <w:p w14:paraId="2D94B697"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14:paraId="3D2D99B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14:paraId="196FF487"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14:paraId="7704A51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14:paraId="083EA9E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14:paraId="67095D5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14:paraId="135B11FD" w14:textId="77777777" w:rsidTr="00366CE6">
        <w:trPr>
          <w:trHeight w:val="288"/>
        </w:trPr>
        <w:tc>
          <w:tcPr>
            <w:tcW w:w="1300" w:type="dxa"/>
            <w:tcBorders>
              <w:top w:val="nil"/>
              <w:left w:val="nil"/>
              <w:bottom w:val="nil"/>
              <w:right w:val="nil"/>
            </w:tcBorders>
            <w:shd w:val="clear" w:color="auto" w:fill="auto"/>
            <w:noWrap/>
            <w:vAlign w:val="bottom"/>
            <w:hideMark/>
          </w:tcPr>
          <w:p w14:paraId="7580E792" w14:textId="77777777" w:rsidR="00366CE6" w:rsidRPr="00B97B59" w:rsidRDefault="00366CE6" w:rsidP="00366CE6">
            <w:pPr>
              <w:spacing w:after="0" w:line="240" w:lineRule="auto"/>
              <w:rPr>
                <w:rFonts w:ascii="Times New Roman" w:eastAsia="Times New Roman" w:hAnsi="Times New Roman" w:cs="Times New Roman"/>
                <w:i/>
                <w:color w:val="000000"/>
                <w:sz w:val="18"/>
                <w:szCs w:val="18"/>
              </w:rPr>
            </w:pPr>
            <w:proofErr w:type="spellStart"/>
            <w:r w:rsidRPr="00B97B59">
              <w:rPr>
                <w:rFonts w:ascii="Times New Roman" w:eastAsia="Times New Roman" w:hAnsi="Times New Roman" w:cs="Times New Roman"/>
                <w:i/>
                <w:color w:val="000000"/>
                <w:sz w:val="18"/>
                <w:szCs w:val="18"/>
              </w:rPr>
              <w:t>Liatris</w:t>
            </w:r>
            <w:proofErr w:type="spellEnd"/>
          </w:p>
        </w:tc>
        <w:tc>
          <w:tcPr>
            <w:tcW w:w="1300" w:type="dxa"/>
            <w:tcBorders>
              <w:top w:val="nil"/>
              <w:left w:val="nil"/>
              <w:bottom w:val="nil"/>
              <w:right w:val="nil"/>
            </w:tcBorders>
            <w:shd w:val="clear" w:color="auto" w:fill="auto"/>
            <w:noWrap/>
            <w:vAlign w:val="bottom"/>
            <w:hideMark/>
          </w:tcPr>
          <w:p w14:paraId="6D40B76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14:paraId="66C91C3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14:paraId="4C4C91E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14:paraId="3085DA34"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14:paraId="1A10D8D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14:paraId="7DFBBA5E" w14:textId="77777777" w:rsidTr="00366CE6">
        <w:trPr>
          <w:trHeight w:val="288"/>
        </w:trPr>
        <w:tc>
          <w:tcPr>
            <w:tcW w:w="1300" w:type="dxa"/>
            <w:tcBorders>
              <w:top w:val="nil"/>
              <w:left w:val="nil"/>
              <w:bottom w:val="nil"/>
              <w:right w:val="nil"/>
            </w:tcBorders>
            <w:shd w:val="clear" w:color="auto" w:fill="auto"/>
            <w:noWrap/>
            <w:vAlign w:val="bottom"/>
            <w:hideMark/>
          </w:tcPr>
          <w:p w14:paraId="27CDC9A3"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14:paraId="1CBD4AEF"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14:paraId="24F068B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14:paraId="35ED6582"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14:paraId="6F5BF4D4"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14:paraId="35CC6998"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14:paraId="18543DBE" w14:textId="77777777" w:rsidTr="00366CE6">
        <w:trPr>
          <w:trHeight w:val="288"/>
        </w:trPr>
        <w:tc>
          <w:tcPr>
            <w:tcW w:w="1300" w:type="dxa"/>
            <w:tcBorders>
              <w:top w:val="single" w:sz="4" w:space="0" w:color="auto"/>
              <w:left w:val="nil"/>
              <w:bottom w:val="nil"/>
              <w:right w:val="nil"/>
            </w:tcBorders>
            <w:shd w:val="clear" w:color="auto" w:fill="auto"/>
            <w:noWrap/>
            <w:vAlign w:val="bottom"/>
            <w:hideMark/>
          </w:tcPr>
          <w:p w14:paraId="3D29934C" w14:textId="77777777"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14:paraId="7F049ADB"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6EB5B20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4B7AA050"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3A64EFB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4D4CDA0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14:paraId="70653532" w14:textId="77777777" w:rsidTr="00366CE6">
        <w:trPr>
          <w:trHeight w:val="288"/>
        </w:trPr>
        <w:tc>
          <w:tcPr>
            <w:tcW w:w="1300" w:type="dxa"/>
            <w:tcBorders>
              <w:top w:val="nil"/>
              <w:left w:val="nil"/>
              <w:bottom w:val="nil"/>
              <w:right w:val="nil"/>
            </w:tcBorders>
            <w:shd w:val="clear" w:color="auto" w:fill="auto"/>
            <w:noWrap/>
            <w:vAlign w:val="bottom"/>
            <w:hideMark/>
          </w:tcPr>
          <w:p w14:paraId="72D172A5"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14:paraId="68280EDD"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14:paraId="63CF15E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14:paraId="1A88A5D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14:paraId="074F48A2"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14:paraId="07A21751"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14:paraId="4094B419" w14:textId="77777777" w:rsidTr="00366CE6">
        <w:trPr>
          <w:trHeight w:val="288"/>
        </w:trPr>
        <w:tc>
          <w:tcPr>
            <w:tcW w:w="1300" w:type="dxa"/>
            <w:tcBorders>
              <w:top w:val="nil"/>
              <w:left w:val="nil"/>
              <w:bottom w:val="nil"/>
              <w:right w:val="nil"/>
            </w:tcBorders>
            <w:shd w:val="clear" w:color="auto" w:fill="auto"/>
            <w:noWrap/>
            <w:vAlign w:val="bottom"/>
            <w:hideMark/>
          </w:tcPr>
          <w:p w14:paraId="75B6B6E6"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14:paraId="7D93799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14:paraId="1DAC35DA"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14:paraId="729AB53F"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14:paraId="342835E9"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14:paraId="05A90796"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14:paraId="303CF9C0" w14:textId="77777777" w:rsidTr="00366CE6">
        <w:trPr>
          <w:trHeight w:val="288"/>
        </w:trPr>
        <w:tc>
          <w:tcPr>
            <w:tcW w:w="1300" w:type="dxa"/>
            <w:tcBorders>
              <w:top w:val="nil"/>
              <w:left w:val="nil"/>
              <w:bottom w:val="single" w:sz="4" w:space="0" w:color="auto"/>
              <w:right w:val="nil"/>
            </w:tcBorders>
            <w:shd w:val="clear" w:color="auto" w:fill="auto"/>
            <w:noWrap/>
            <w:vAlign w:val="bottom"/>
            <w:hideMark/>
          </w:tcPr>
          <w:p w14:paraId="23CDFC2C" w14:textId="77777777"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14:paraId="304FFCB3"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14:paraId="079E3B45"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14:paraId="5C546A2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14:paraId="2D7A55AE"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14:paraId="4935CE6D" w14:textId="77777777"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14:paraId="2E45FF89" w14:textId="77777777" w:rsidR="005C18E1" w:rsidRDefault="005C18E1" w:rsidP="00F27D39">
      <w:pPr>
        <w:autoSpaceDE w:val="0"/>
        <w:autoSpaceDN w:val="0"/>
        <w:spacing w:line="480" w:lineRule="auto"/>
        <w:rPr>
          <w:rFonts w:ascii="Times New Roman" w:hAnsi="Times New Roman" w:cs="Times New Roman"/>
          <w:sz w:val="24"/>
          <w:szCs w:val="24"/>
        </w:rPr>
      </w:pPr>
    </w:p>
    <w:p w14:paraId="4E68FADE" w14:textId="77777777" w:rsidR="005C18E1" w:rsidRDefault="005C18E1" w:rsidP="00F27D39">
      <w:pPr>
        <w:autoSpaceDE w:val="0"/>
        <w:autoSpaceDN w:val="0"/>
        <w:spacing w:line="480" w:lineRule="auto"/>
        <w:rPr>
          <w:rFonts w:ascii="Times New Roman" w:hAnsi="Times New Roman" w:cs="Times New Roman"/>
          <w:sz w:val="24"/>
          <w:szCs w:val="24"/>
        </w:rPr>
      </w:pPr>
    </w:p>
    <w:p w14:paraId="2C6CF728" w14:textId="77777777"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3C1067" wp14:editId="314DF66B">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14:paraId="6B529192" w14:textId="77777777"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14:paraId="59A77849" w14:textId="77777777"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08BE783E" w14:textId="77777777"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14:paraId="0E178F55" w14:textId="77777777"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14:paraId="639C829A"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38E27B2F" w14:textId="77777777"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14:paraId="5F24366A" w14:textId="77777777" w:rsidTr="00F538A2">
        <w:trPr>
          <w:trHeight w:val="288"/>
        </w:trPr>
        <w:tc>
          <w:tcPr>
            <w:tcW w:w="0" w:type="auto"/>
            <w:tcBorders>
              <w:top w:val="nil"/>
              <w:left w:val="nil"/>
              <w:bottom w:val="single" w:sz="4" w:space="0" w:color="auto"/>
              <w:right w:val="nil"/>
            </w:tcBorders>
            <w:shd w:val="clear" w:color="auto" w:fill="auto"/>
            <w:noWrap/>
            <w:vAlign w:val="bottom"/>
            <w:hideMark/>
          </w:tcPr>
          <w:p w14:paraId="064B478F"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14:paraId="1104E4DC"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14:paraId="03CC9056"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14:paraId="59C9E07F"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14:paraId="30B65D40"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14:paraId="46D006D0" w14:textId="77777777" w:rsidTr="0063638E">
        <w:trPr>
          <w:trHeight w:val="288"/>
        </w:trPr>
        <w:tc>
          <w:tcPr>
            <w:tcW w:w="0" w:type="auto"/>
            <w:tcBorders>
              <w:top w:val="nil"/>
              <w:left w:val="nil"/>
              <w:bottom w:val="nil"/>
              <w:right w:val="nil"/>
            </w:tcBorders>
            <w:shd w:val="clear" w:color="auto" w:fill="auto"/>
            <w:noWrap/>
            <w:vAlign w:val="bottom"/>
            <w:hideMark/>
          </w:tcPr>
          <w:p w14:paraId="0B487C5E"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76D7DF49"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14:paraId="529DFC1D"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14:paraId="11DDC379"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14:paraId="03A0B1C2"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14:paraId="0B2D890E" w14:textId="77777777" w:rsidTr="0063638E">
        <w:trPr>
          <w:trHeight w:val="288"/>
        </w:trPr>
        <w:tc>
          <w:tcPr>
            <w:tcW w:w="0" w:type="auto"/>
            <w:tcBorders>
              <w:top w:val="nil"/>
              <w:left w:val="nil"/>
              <w:bottom w:val="nil"/>
              <w:right w:val="nil"/>
            </w:tcBorders>
            <w:shd w:val="clear" w:color="auto" w:fill="auto"/>
            <w:noWrap/>
            <w:vAlign w:val="bottom"/>
            <w:hideMark/>
          </w:tcPr>
          <w:p w14:paraId="35A24144"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14:paraId="2CAE902B" w14:textId="77777777"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14:paraId="3FDD7985"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2E8BAA20"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3F0A5A0D" w14:textId="77777777"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14:paraId="0D8ECA23" w14:textId="77777777" w:rsidTr="00F538A2">
        <w:trPr>
          <w:trHeight w:val="288"/>
        </w:trPr>
        <w:tc>
          <w:tcPr>
            <w:tcW w:w="0" w:type="auto"/>
            <w:tcBorders>
              <w:top w:val="nil"/>
              <w:left w:val="nil"/>
              <w:bottom w:val="nil"/>
              <w:right w:val="nil"/>
            </w:tcBorders>
            <w:shd w:val="clear" w:color="auto" w:fill="auto"/>
            <w:noWrap/>
            <w:vAlign w:val="bottom"/>
            <w:hideMark/>
          </w:tcPr>
          <w:p w14:paraId="6CEF99E0"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14:paraId="3EEF24A1"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775D10DF" w14:textId="77777777"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14:paraId="485D39CA"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3B7EE11C"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14:paraId="0ADD5BEF" w14:textId="77777777" w:rsidTr="00F538A2">
        <w:trPr>
          <w:trHeight w:val="288"/>
        </w:trPr>
        <w:tc>
          <w:tcPr>
            <w:tcW w:w="0" w:type="auto"/>
            <w:tcBorders>
              <w:top w:val="nil"/>
              <w:left w:val="nil"/>
              <w:bottom w:val="nil"/>
              <w:right w:val="nil"/>
            </w:tcBorders>
            <w:shd w:val="clear" w:color="auto" w:fill="auto"/>
            <w:vAlign w:val="center"/>
            <w:hideMark/>
          </w:tcPr>
          <w:p w14:paraId="39ED67D3"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14:paraId="63B4CB96"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29F333B4"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72133DAE"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67322C60"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14:paraId="0934982C"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691C995E" w14:textId="77777777"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14:paraId="0632BC7F" w14:textId="77777777" w:rsidTr="0063638E">
        <w:trPr>
          <w:trHeight w:val="288"/>
        </w:trPr>
        <w:tc>
          <w:tcPr>
            <w:tcW w:w="0" w:type="auto"/>
            <w:tcBorders>
              <w:top w:val="nil"/>
              <w:left w:val="nil"/>
              <w:bottom w:val="nil"/>
              <w:right w:val="nil"/>
            </w:tcBorders>
            <w:shd w:val="clear" w:color="auto" w:fill="auto"/>
            <w:vAlign w:val="center"/>
            <w:hideMark/>
          </w:tcPr>
          <w:p w14:paraId="41BE8E7A"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14:paraId="466CA487"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14:paraId="50F0B073"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14:paraId="3CAE0AB6"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14:paraId="7BDDC746"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14:paraId="44258BA7" w14:textId="77777777"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14:paraId="6376158C" w14:textId="77777777"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14:paraId="72748462" w14:textId="77777777" w:rsidTr="0063638E">
        <w:trPr>
          <w:trHeight w:val="288"/>
        </w:trPr>
        <w:tc>
          <w:tcPr>
            <w:tcW w:w="0" w:type="auto"/>
            <w:tcBorders>
              <w:top w:val="nil"/>
              <w:left w:val="nil"/>
              <w:bottom w:val="nil"/>
              <w:right w:val="nil"/>
            </w:tcBorders>
            <w:shd w:val="clear" w:color="auto" w:fill="auto"/>
            <w:noWrap/>
            <w:vAlign w:val="bottom"/>
            <w:hideMark/>
          </w:tcPr>
          <w:p w14:paraId="6F6B5FCE"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14:paraId="05474F63"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14:paraId="1BBD2BA9"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14:paraId="4340A9B1"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14:paraId="22BAC717"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14:paraId="43E396D2" w14:textId="77777777" w:rsidTr="0063638E">
        <w:trPr>
          <w:trHeight w:val="288"/>
        </w:trPr>
        <w:tc>
          <w:tcPr>
            <w:tcW w:w="0" w:type="auto"/>
            <w:tcBorders>
              <w:top w:val="nil"/>
              <w:left w:val="nil"/>
              <w:bottom w:val="nil"/>
              <w:right w:val="nil"/>
            </w:tcBorders>
            <w:shd w:val="clear" w:color="auto" w:fill="auto"/>
            <w:noWrap/>
            <w:vAlign w:val="bottom"/>
            <w:hideMark/>
          </w:tcPr>
          <w:p w14:paraId="7B07AB4B"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14:paraId="70435AA6"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14:paraId="62F97CA0"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14:paraId="182EFCBD"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14:paraId="5DA2A6BD"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14:paraId="01B5B922" w14:textId="77777777"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0D1DE14A" w14:textId="77777777"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14:paraId="4E58960B"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14:paraId="37810CBF"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14:paraId="6CD2D2AD"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14:paraId="6EE92823" w14:textId="77777777"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14:paraId="338C0EEA" w14:textId="77777777" w:rsidR="00B45A88" w:rsidRDefault="00B45A88" w:rsidP="00F27D39">
      <w:pPr>
        <w:autoSpaceDE w:val="0"/>
        <w:autoSpaceDN w:val="0"/>
        <w:spacing w:line="480" w:lineRule="auto"/>
        <w:rPr>
          <w:rFonts w:ascii="Times New Roman" w:hAnsi="Times New Roman" w:cs="Times New Roman"/>
          <w:sz w:val="24"/>
          <w:szCs w:val="24"/>
        </w:rPr>
      </w:pPr>
    </w:p>
    <w:p w14:paraId="1F24FE61" w14:textId="77777777"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14:paraId="46C83E28"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693F91C6" w14:textId="77777777"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14:paraId="2F4B24F6" w14:textId="77777777" w:rsidTr="001467D5">
        <w:trPr>
          <w:trHeight w:val="288"/>
        </w:trPr>
        <w:tc>
          <w:tcPr>
            <w:tcW w:w="1350" w:type="dxa"/>
            <w:tcBorders>
              <w:top w:val="nil"/>
              <w:left w:val="nil"/>
              <w:bottom w:val="single" w:sz="4" w:space="0" w:color="auto"/>
              <w:right w:val="nil"/>
            </w:tcBorders>
            <w:shd w:val="clear" w:color="auto" w:fill="auto"/>
            <w:noWrap/>
            <w:vAlign w:val="bottom"/>
            <w:hideMark/>
          </w:tcPr>
          <w:p w14:paraId="0B056D96"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14:paraId="6A49B9EE"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14:paraId="296EC045"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14:paraId="18D2E49F"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14:paraId="6D995B29"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14:paraId="0B88D223" w14:textId="77777777" w:rsidTr="001467D5">
        <w:trPr>
          <w:trHeight w:val="288"/>
        </w:trPr>
        <w:tc>
          <w:tcPr>
            <w:tcW w:w="1350" w:type="dxa"/>
            <w:tcBorders>
              <w:top w:val="nil"/>
              <w:left w:val="nil"/>
              <w:bottom w:val="nil"/>
              <w:right w:val="nil"/>
            </w:tcBorders>
            <w:shd w:val="clear" w:color="auto" w:fill="auto"/>
            <w:noWrap/>
            <w:vAlign w:val="bottom"/>
            <w:hideMark/>
          </w:tcPr>
          <w:p w14:paraId="70D5CEF3"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14:paraId="55713B75"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14:paraId="7402E904"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14:paraId="2EB245C6"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14:paraId="082B9892"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14:paraId="72028CB8" w14:textId="77777777" w:rsidTr="001467D5">
        <w:trPr>
          <w:trHeight w:val="288"/>
        </w:trPr>
        <w:tc>
          <w:tcPr>
            <w:tcW w:w="1350" w:type="dxa"/>
            <w:tcBorders>
              <w:top w:val="nil"/>
              <w:left w:val="nil"/>
              <w:bottom w:val="nil"/>
              <w:right w:val="nil"/>
            </w:tcBorders>
            <w:shd w:val="clear" w:color="auto" w:fill="auto"/>
            <w:noWrap/>
            <w:vAlign w:val="bottom"/>
            <w:hideMark/>
          </w:tcPr>
          <w:p w14:paraId="1AF24BEE"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14:paraId="5C579A50" w14:textId="77777777"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14:paraId="27C7D963"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38EB7B24"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3CDFD531"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14:paraId="4FA6256D" w14:textId="77777777" w:rsidTr="001467D5">
        <w:trPr>
          <w:trHeight w:val="288"/>
        </w:trPr>
        <w:tc>
          <w:tcPr>
            <w:tcW w:w="1350" w:type="dxa"/>
            <w:tcBorders>
              <w:top w:val="nil"/>
              <w:left w:val="nil"/>
              <w:bottom w:val="nil"/>
              <w:right w:val="nil"/>
            </w:tcBorders>
            <w:shd w:val="clear" w:color="auto" w:fill="auto"/>
            <w:noWrap/>
            <w:vAlign w:val="bottom"/>
            <w:hideMark/>
          </w:tcPr>
          <w:p w14:paraId="66DD5977"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14:paraId="54BE165A"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1B6C58A8" w14:textId="77777777"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14:paraId="2691F655"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48A3D16D"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14:paraId="2210E1B8" w14:textId="77777777" w:rsidTr="001467D5">
        <w:trPr>
          <w:trHeight w:val="288"/>
        </w:trPr>
        <w:tc>
          <w:tcPr>
            <w:tcW w:w="1350" w:type="dxa"/>
            <w:tcBorders>
              <w:top w:val="nil"/>
              <w:left w:val="nil"/>
              <w:bottom w:val="nil"/>
              <w:right w:val="nil"/>
            </w:tcBorders>
            <w:shd w:val="clear" w:color="auto" w:fill="auto"/>
            <w:vAlign w:val="center"/>
            <w:hideMark/>
          </w:tcPr>
          <w:p w14:paraId="33F6B6D7"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14:paraId="1AD133B2"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66B8E21E"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5DC78A6A"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14:paraId="4B15E577" w14:textId="77777777"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14:paraId="0BFCDE9B"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7CB0215D" w14:textId="77777777"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14:paraId="12F3829D" w14:textId="77777777" w:rsidTr="001467D5">
        <w:trPr>
          <w:trHeight w:val="288"/>
        </w:trPr>
        <w:tc>
          <w:tcPr>
            <w:tcW w:w="1350" w:type="dxa"/>
            <w:tcBorders>
              <w:top w:val="nil"/>
              <w:left w:val="nil"/>
              <w:bottom w:val="nil"/>
              <w:right w:val="nil"/>
            </w:tcBorders>
            <w:shd w:val="clear" w:color="auto" w:fill="auto"/>
            <w:vAlign w:val="center"/>
            <w:hideMark/>
          </w:tcPr>
          <w:p w14:paraId="7EF4907C"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14:paraId="0757DD63"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14:paraId="50D4C7A6"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14:paraId="0DFC1D59"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14:paraId="1BFEA458"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14:paraId="7D362116" w14:textId="77777777"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14:paraId="22E66ED2" w14:textId="77777777"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14:paraId="4F488A3C" w14:textId="77777777" w:rsidTr="001467D5">
        <w:trPr>
          <w:trHeight w:val="288"/>
        </w:trPr>
        <w:tc>
          <w:tcPr>
            <w:tcW w:w="1350" w:type="dxa"/>
            <w:tcBorders>
              <w:top w:val="nil"/>
              <w:left w:val="nil"/>
              <w:bottom w:val="nil"/>
              <w:right w:val="nil"/>
            </w:tcBorders>
            <w:shd w:val="clear" w:color="auto" w:fill="auto"/>
            <w:noWrap/>
            <w:vAlign w:val="bottom"/>
            <w:hideMark/>
          </w:tcPr>
          <w:p w14:paraId="20A04F0B"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14:paraId="41050AD3"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14:paraId="797D1279"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14:paraId="4E3A9348"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14:paraId="38311D94"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14:paraId="14539405" w14:textId="77777777" w:rsidTr="001467D5">
        <w:trPr>
          <w:trHeight w:val="288"/>
        </w:trPr>
        <w:tc>
          <w:tcPr>
            <w:tcW w:w="1350" w:type="dxa"/>
            <w:tcBorders>
              <w:top w:val="nil"/>
              <w:left w:val="nil"/>
              <w:bottom w:val="nil"/>
              <w:right w:val="nil"/>
            </w:tcBorders>
            <w:shd w:val="clear" w:color="auto" w:fill="auto"/>
            <w:noWrap/>
            <w:vAlign w:val="bottom"/>
            <w:hideMark/>
          </w:tcPr>
          <w:p w14:paraId="2CEC06FA" w14:textId="77777777"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14:paraId="75D45CDD"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14:paraId="6EFB8564"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14:paraId="423937F4"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14:paraId="28245167" w14:textId="77777777"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14:paraId="3FC6E667" w14:textId="77777777"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14:paraId="65622EC0" w14:textId="77777777"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14:paraId="02A858AA" w14:textId="77777777"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14:paraId="0F5E2E3A" w14:textId="77777777"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14:paraId="2B2030F4" w14:textId="77777777"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14:paraId="0D02CEDF" w14:textId="77777777"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14:paraId="4C81C965" w14:textId="77777777" w:rsidR="00AC7BFD" w:rsidRDefault="00AC7BFD" w:rsidP="00F27D39">
      <w:pPr>
        <w:autoSpaceDE w:val="0"/>
        <w:autoSpaceDN w:val="0"/>
        <w:spacing w:line="480" w:lineRule="auto"/>
        <w:rPr>
          <w:rFonts w:ascii="Times New Roman" w:hAnsi="Times New Roman" w:cs="Times New Roman"/>
          <w:sz w:val="24"/>
          <w:szCs w:val="24"/>
        </w:rPr>
      </w:pPr>
    </w:p>
    <w:p w14:paraId="2A180893" w14:textId="77777777"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14:paraId="58C39BB4" w14:textId="77777777"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14:paraId="770DC3EB"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14:paraId="66220A6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14:paraId="42F4F66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proofErr w:type="spellStart"/>
            <w:r w:rsidRPr="00B11324">
              <w:rPr>
                <w:rFonts w:ascii="Times New Roman" w:eastAsia="Times New Roman" w:hAnsi="Times New Roman" w:cs="Times New Roman"/>
                <w:color w:val="000000"/>
                <w:sz w:val="18"/>
                <w:szCs w:val="18"/>
              </w:rPr>
              <w:t>sd</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4A9D3B4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14:paraId="0CF83B0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14:paraId="29FC8D4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14:paraId="7238890E" w14:textId="77777777" w:rsidTr="00B11324">
        <w:trPr>
          <w:trHeight w:val="288"/>
        </w:trPr>
        <w:tc>
          <w:tcPr>
            <w:tcW w:w="1300" w:type="dxa"/>
            <w:tcBorders>
              <w:top w:val="nil"/>
              <w:left w:val="nil"/>
              <w:bottom w:val="nil"/>
              <w:right w:val="nil"/>
            </w:tcBorders>
            <w:shd w:val="clear" w:color="auto" w:fill="auto"/>
            <w:noWrap/>
            <w:vAlign w:val="bottom"/>
            <w:hideMark/>
          </w:tcPr>
          <w:p w14:paraId="63391EDB" w14:textId="77777777"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14:paraId="2161A8E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3A9A5F1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4F3FE5A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6159224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14:paraId="338436D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14:paraId="1421D172" w14:textId="77777777" w:rsidTr="00B11324">
        <w:trPr>
          <w:trHeight w:val="288"/>
        </w:trPr>
        <w:tc>
          <w:tcPr>
            <w:tcW w:w="1300" w:type="dxa"/>
            <w:tcBorders>
              <w:top w:val="nil"/>
              <w:left w:val="nil"/>
              <w:bottom w:val="nil"/>
              <w:right w:val="nil"/>
            </w:tcBorders>
            <w:shd w:val="clear" w:color="auto" w:fill="auto"/>
            <w:noWrap/>
            <w:vAlign w:val="bottom"/>
            <w:hideMark/>
          </w:tcPr>
          <w:p w14:paraId="7DEECBB4"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4D09AEB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14:paraId="0780020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14:paraId="54DAFA85"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14:paraId="6FC9A5B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14:paraId="25E66E4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35A832CA" w14:textId="77777777" w:rsidTr="00B11324">
        <w:trPr>
          <w:trHeight w:val="288"/>
        </w:trPr>
        <w:tc>
          <w:tcPr>
            <w:tcW w:w="1300" w:type="dxa"/>
            <w:tcBorders>
              <w:top w:val="nil"/>
              <w:left w:val="nil"/>
              <w:bottom w:val="nil"/>
              <w:right w:val="nil"/>
            </w:tcBorders>
            <w:shd w:val="clear" w:color="auto" w:fill="auto"/>
            <w:noWrap/>
            <w:vAlign w:val="bottom"/>
            <w:hideMark/>
          </w:tcPr>
          <w:p w14:paraId="706CBD9B"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14:paraId="16B2D02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14:paraId="64E94BB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14:paraId="650A0DC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14:paraId="4DC09AB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14:paraId="70FD04A5"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52A65308" w14:textId="77777777" w:rsidTr="00B11324">
        <w:trPr>
          <w:trHeight w:val="288"/>
        </w:trPr>
        <w:tc>
          <w:tcPr>
            <w:tcW w:w="1300" w:type="dxa"/>
            <w:tcBorders>
              <w:top w:val="nil"/>
              <w:left w:val="nil"/>
              <w:bottom w:val="nil"/>
              <w:right w:val="nil"/>
            </w:tcBorders>
            <w:shd w:val="clear" w:color="auto" w:fill="auto"/>
            <w:noWrap/>
            <w:vAlign w:val="bottom"/>
            <w:hideMark/>
          </w:tcPr>
          <w:p w14:paraId="10B14B2C"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14:paraId="7C9D9E0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14:paraId="45C3E0C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14:paraId="0693571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14:paraId="5D7FC4B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14:paraId="09A9D03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463E18CB" w14:textId="77777777" w:rsidTr="00B11324">
        <w:trPr>
          <w:trHeight w:val="288"/>
        </w:trPr>
        <w:tc>
          <w:tcPr>
            <w:tcW w:w="1300" w:type="dxa"/>
            <w:tcBorders>
              <w:top w:val="single" w:sz="4" w:space="0" w:color="auto"/>
              <w:left w:val="nil"/>
              <w:bottom w:val="nil"/>
              <w:right w:val="nil"/>
            </w:tcBorders>
            <w:shd w:val="clear" w:color="auto" w:fill="auto"/>
            <w:noWrap/>
            <w:vAlign w:val="bottom"/>
            <w:hideMark/>
          </w:tcPr>
          <w:p w14:paraId="51CC2D73" w14:textId="77777777"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Abundance</w:t>
            </w:r>
          </w:p>
        </w:tc>
        <w:tc>
          <w:tcPr>
            <w:tcW w:w="1300" w:type="dxa"/>
            <w:tcBorders>
              <w:top w:val="single" w:sz="4" w:space="0" w:color="auto"/>
              <w:left w:val="nil"/>
              <w:bottom w:val="nil"/>
              <w:right w:val="nil"/>
            </w:tcBorders>
            <w:shd w:val="clear" w:color="auto" w:fill="auto"/>
            <w:noWrap/>
            <w:vAlign w:val="bottom"/>
            <w:hideMark/>
          </w:tcPr>
          <w:p w14:paraId="20F882E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78C37205"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7CFA254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2375BBA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76AC2CC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14:paraId="03FFA47B" w14:textId="77777777" w:rsidTr="00B11324">
        <w:trPr>
          <w:trHeight w:val="288"/>
        </w:trPr>
        <w:tc>
          <w:tcPr>
            <w:tcW w:w="1300" w:type="dxa"/>
            <w:tcBorders>
              <w:top w:val="nil"/>
              <w:left w:val="nil"/>
              <w:bottom w:val="nil"/>
              <w:right w:val="nil"/>
            </w:tcBorders>
            <w:shd w:val="clear" w:color="auto" w:fill="auto"/>
            <w:noWrap/>
            <w:vAlign w:val="bottom"/>
            <w:hideMark/>
          </w:tcPr>
          <w:p w14:paraId="574A0993"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14:paraId="4E5E207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14:paraId="0C109428"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14:paraId="73107FF8"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14:paraId="5B0A4B3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14:paraId="34F3B1F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14:paraId="1C436A0A" w14:textId="77777777" w:rsidTr="00B11324">
        <w:trPr>
          <w:trHeight w:val="288"/>
        </w:trPr>
        <w:tc>
          <w:tcPr>
            <w:tcW w:w="1300" w:type="dxa"/>
            <w:tcBorders>
              <w:top w:val="nil"/>
              <w:left w:val="nil"/>
              <w:bottom w:val="nil"/>
              <w:right w:val="nil"/>
            </w:tcBorders>
            <w:shd w:val="clear" w:color="auto" w:fill="auto"/>
            <w:noWrap/>
            <w:vAlign w:val="bottom"/>
            <w:hideMark/>
          </w:tcPr>
          <w:p w14:paraId="0155C24D"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14:paraId="520BBF9D"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14:paraId="27C2DA5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14:paraId="793F9EB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14:paraId="18B89B2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14:paraId="7D25553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14:paraId="60E96B9F" w14:textId="77777777" w:rsidTr="00B11324">
        <w:trPr>
          <w:trHeight w:val="288"/>
        </w:trPr>
        <w:tc>
          <w:tcPr>
            <w:tcW w:w="1300" w:type="dxa"/>
            <w:tcBorders>
              <w:top w:val="nil"/>
              <w:left w:val="nil"/>
              <w:bottom w:val="nil"/>
              <w:right w:val="nil"/>
            </w:tcBorders>
            <w:shd w:val="clear" w:color="auto" w:fill="auto"/>
            <w:noWrap/>
            <w:vAlign w:val="bottom"/>
            <w:hideMark/>
          </w:tcPr>
          <w:p w14:paraId="6147BEB3"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14:paraId="186BB44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14:paraId="76F05DD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14:paraId="7E4DBF1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14:paraId="07A91DCB"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14:paraId="7DE8A40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14:paraId="59C3666C" w14:textId="77777777" w:rsidTr="00B11324">
        <w:trPr>
          <w:trHeight w:val="288"/>
        </w:trPr>
        <w:tc>
          <w:tcPr>
            <w:tcW w:w="1300" w:type="dxa"/>
            <w:tcBorders>
              <w:top w:val="nil"/>
              <w:left w:val="nil"/>
              <w:bottom w:val="nil"/>
              <w:right w:val="nil"/>
            </w:tcBorders>
            <w:shd w:val="clear" w:color="auto" w:fill="auto"/>
            <w:noWrap/>
            <w:vAlign w:val="bottom"/>
            <w:hideMark/>
          </w:tcPr>
          <w:p w14:paraId="75D28CE6"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14:paraId="2974411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14:paraId="6BF24B7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14:paraId="49474B2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14:paraId="4F1B3FD5"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14:paraId="636CA35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14:paraId="373176DC" w14:textId="77777777" w:rsidTr="00B11324">
        <w:trPr>
          <w:trHeight w:val="288"/>
        </w:trPr>
        <w:tc>
          <w:tcPr>
            <w:tcW w:w="1300" w:type="dxa"/>
            <w:tcBorders>
              <w:top w:val="single" w:sz="4" w:space="0" w:color="auto"/>
              <w:left w:val="nil"/>
              <w:bottom w:val="nil"/>
              <w:right w:val="nil"/>
            </w:tcBorders>
            <w:shd w:val="clear" w:color="auto" w:fill="auto"/>
            <w:noWrap/>
            <w:vAlign w:val="bottom"/>
            <w:hideMark/>
          </w:tcPr>
          <w:p w14:paraId="383D15F3" w14:textId="77777777"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14:paraId="1A7FE784"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37E17D6F"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6095D3E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6EF02BA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14:paraId="0EC85A0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14:paraId="732693CF" w14:textId="77777777" w:rsidTr="00B11324">
        <w:trPr>
          <w:trHeight w:val="288"/>
        </w:trPr>
        <w:tc>
          <w:tcPr>
            <w:tcW w:w="1300" w:type="dxa"/>
            <w:tcBorders>
              <w:top w:val="nil"/>
              <w:left w:val="nil"/>
              <w:bottom w:val="nil"/>
              <w:right w:val="nil"/>
            </w:tcBorders>
            <w:shd w:val="clear" w:color="auto" w:fill="auto"/>
            <w:noWrap/>
            <w:vAlign w:val="bottom"/>
            <w:hideMark/>
          </w:tcPr>
          <w:p w14:paraId="7FA9ACFC"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14:paraId="2B5E424C"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14:paraId="5A22361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14:paraId="6D824AC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14:paraId="3A7B8B23"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14:paraId="30958546"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14:paraId="263820F8" w14:textId="77777777" w:rsidTr="00B11324">
        <w:trPr>
          <w:trHeight w:val="288"/>
        </w:trPr>
        <w:tc>
          <w:tcPr>
            <w:tcW w:w="1300" w:type="dxa"/>
            <w:tcBorders>
              <w:top w:val="nil"/>
              <w:left w:val="nil"/>
              <w:bottom w:val="nil"/>
              <w:right w:val="nil"/>
            </w:tcBorders>
            <w:shd w:val="clear" w:color="auto" w:fill="auto"/>
            <w:noWrap/>
            <w:vAlign w:val="bottom"/>
            <w:hideMark/>
          </w:tcPr>
          <w:p w14:paraId="2A01740C"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14:paraId="14CDAFFA"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14:paraId="31E4C57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14:paraId="30783030"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14:paraId="0DDD5FA2"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14:paraId="00AA743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14:paraId="3AF1A55F" w14:textId="77777777" w:rsidTr="00B11324">
        <w:trPr>
          <w:trHeight w:val="288"/>
        </w:trPr>
        <w:tc>
          <w:tcPr>
            <w:tcW w:w="1300" w:type="dxa"/>
            <w:tcBorders>
              <w:top w:val="nil"/>
              <w:left w:val="nil"/>
              <w:bottom w:val="single" w:sz="4" w:space="0" w:color="auto"/>
              <w:right w:val="nil"/>
            </w:tcBorders>
            <w:shd w:val="clear" w:color="auto" w:fill="auto"/>
            <w:noWrap/>
            <w:vAlign w:val="bottom"/>
            <w:hideMark/>
          </w:tcPr>
          <w:p w14:paraId="5255812B" w14:textId="77777777"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14:paraId="35492101"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14:paraId="5184055E"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14:paraId="50CED777"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14:paraId="2A2CD4C9"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14:paraId="14EBF3B8" w14:textId="77777777"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14:paraId="63620AF2" w14:textId="77777777" w:rsidR="00A17893" w:rsidRPr="005C18E1" w:rsidRDefault="00A17893" w:rsidP="00A17893">
      <w:pPr>
        <w:autoSpaceDE w:val="0"/>
        <w:autoSpaceDN w:val="0"/>
        <w:spacing w:line="480" w:lineRule="auto"/>
        <w:rPr>
          <w:rFonts w:ascii="Times New Roman" w:hAnsi="Times New Roman" w:cs="Times New Roman"/>
          <w:sz w:val="20"/>
          <w:szCs w:val="20"/>
        </w:rPr>
      </w:pPr>
    </w:p>
    <w:p w14:paraId="434AD329" w14:textId="77777777"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F326CA" wp14:editId="0923C48A">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14:paraId="28939F4B" w14:textId="77777777"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14:paraId="4252BA17" w14:textId="77777777"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14:paraId="7AB9E6E2" w14:textId="590B1BC1"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w:t>
      </w:r>
      <w:ins w:id="18" w:author="Hannah Texler" w:date="2018-11-21T16:36:00Z">
        <w:r w:rsidR="001556B5">
          <w:rPr>
            <w:rFonts w:ascii="Times New Roman" w:hAnsi="Times New Roman" w:cs="Times New Roman"/>
            <w:bCs/>
            <w:sz w:val="24"/>
            <w:szCs w:val="24"/>
          </w:rPr>
          <w:t>t</w:t>
        </w:r>
      </w:ins>
      <w:r w:rsidR="004E3BD9">
        <w:rPr>
          <w:rFonts w:ascii="Times New Roman" w:hAnsi="Times New Roman" w:cs="Times New Roman"/>
          <w:bCs/>
          <w:sz w:val="24"/>
          <w:szCs w:val="24"/>
        </w:rPr>
        <w:t>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proofErr w:type="spellStart"/>
      <w:r w:rsidR="002E2E43" w:rsidRPr="00A96F49">
        <w:rPr>
          <w:rFonts w:ascii="Times New Roman" w:hAnsi="Times New Roman" w:cs="Times New Roman"/>
          <w:bCs/>
          <w:sz w:val="24"/>
          <w:szCs w:val="24"/>
        </w:rPr>
        <w:t>Guillera-Arroita</w:t>
      </w:r>
      <w:proofErr w:type="spellEnd"/>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14:paraId="48DB66D5" w14:textId="77777777" w:rsidR="00011824" w:rsidRPr="00011824" w:rsidRDefault="00011824" w:rsidP="00F27D39">
      <w:pPr>
        <w:autoSpaceDE w:val="0"/>
        <w:autoSpaceDN w:val="0"/>
        <w:spacing w:line="480" w:lineRule="auto"/>
        <w:rPr>
          <w:rFonts w:ascii="Times New Roman" w:hAnsi="Times New Roman" w:cs="Times New Roman"/>
          <w:sz w:val="24"/>
          <w:szCs w:val="24"/>
        </w:rPr>
      </w:pPr>
    </w:p>
    <w:p w14:paraId="2404E79A" w14:textId="77777777"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6B35B9D6" w14:textId="77777777"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proofErr w:type="spellStart"/>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14:paraId="07273E1B" w14:textId="77777777"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w:t>
      </w:r>
      <w:proofErr w:type="spellStart"/>
      <w:r w:rsidR="0015495C" w:rsidRPr="00A96F49">
        <w:rPr>
          <w:rFonts w:ascii="Times New Roman" w:hAnsi="Times New Roman" w:cs="Times New Roman"/>
          <w:bCs/>
          <w:sz w:val="24"/>
          <w:szCs w:val="24"/>
        </w:rPr>
        <w:t>Bendel</w:t>
      </w:r>
      <w:proofErr w:type="spellEnd"/>
      <w:r w:rsidR="0015495C" w:rsidRPr="00A96F49">
        <w:rPr>
          <w:rFonts w:ascii="Times New Roman" w:hAnsi="Times New Roman" w:cs="Times New Roman"/>
          <w:bCs/>
          <w:sz w:val="24"/>
          <w:szCs w:val="24"/>
        </w:rPr>
        <w:t xml:space="preserve">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xml:space="preserve">,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 xml:space="preserve">(Dana,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w:t>
      </w:r>
      <w:r w:rsidRPr="00A96F49">
        <w:rPr>
          <w:rFonts w:ascii="Times New Roman" w:hAnsi="Times New Roman" w:cs="Times New Roman"/>
          <w:bCs/>
          <w:sz w:val="24"/>
          <w:szCs w:val="24"/>
        </w:rPr>
        <w:lastRenderedPageBreak/>
        <w:t xml:space="preserve">bunchgrass, </w:t>
      </w:r>
      <w:proofErr w:type="spellStart"/>
      <w:r w:rsidR="0076472D">
        <w:rPr>
          <w:rFonts w:ascii="Times New Roman" w:hAnsi="Times New Roman" w:cs="Times New Roman"/>
          <w:bCs/>
          <w:i/>
          <w:sz w:val="24"/>
          <w:szCs w:val="24"/>
        </w:rPr>
        <w:t>Liatris</w:t>
      </w:r>
      <w:proofErr w:type="spellEnd"/>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14:paraId="078652ED" w14:textId="77777777"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14:paraId="4727FBA7" w14:textId="77777777"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00A96F49" w:rsidRPr="00A96F49">
        <w:rPr>
          <w:rFonts w:ascii="Times New Roman" w:hAnsi="Times New Roman" w:cs="Times New Roman"/>
          <w:bCs/>
          <w:sz w:val="24"/>
          <w:szCs w:val="24"/>
        </w:rPr>
        <w:t>Moranz</w:t>
      </w:r>
      <w:proofErr w:type="spellEnd"/>
      <w:r w:rsidR="00A96F49"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w:t>
      </w:r>
      <w:proofErr w:type="spellStart"/>
      <w:r w:rsidR="00FC056D">
        <w:rPr>
          <w:rFonts w:ascii="Times New Roman" w:hAnsi="Times New Roman" w:cs="Times New Roman"/>
          <w:bCs/>
          <w:sz w:val="24"/>
          <w:szCs w:val="24"/>
        </w:rPr>
        <w:t>refugi</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00A96F49" w:rsidRPr="00A96F49">
        <w:rPr>
          <w:rFonts w:ascii="Times New Roman" w:hAnsi="Times New Roman" w:cs="Times New Roman"/>
          <w:bCs/>
          <w:sz w:val="24"/>
          <w:szCs w:val="24"/>
        </w:rPr>
        <w:t>Swengel</w:t>
      </w:r>
      <w:proofErr w:type="spellEnd"/>
      <w:r w:rsidR="00A96F49" w:rsidRPr="00A96F49">
        <w:rPr>
          <w:rFonts w:ascii="Times New Roman" w:hAnsi="Times New Roman" w:cs="Times New Roman"/>
          <w:bCs/>
          <w:sz w:val="24"/>
          <w:szCs w:val="24"/>
        </w:rPr>
        <w:t xml:space="preserve"> 1996). </w:t>
      </w:r>
    </w:p>
    <w:p w14:paraId="63EE204A" w14:textId="77777777"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14:paraId="4159A2EE" w14:textId="77777777"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14:paraId="26CC5B74" w14:textId="77777777"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00A96F49" w:rsidRPr="00A96F49">
        <w:rPr>
          <w:rFonts w:ascii="Times New Roman" w:hAnsi="Times New Roman" w:cs="Times New Roman"/>
          <w:bCs/>
          <w:sz w:val="24"/>
          <w:szCs w:val="24"/>
        </w:rPr>
        <w:t>Guillera-Arroita</w:t>
      </w:r>
      <w:proofErr w:type="spellEnd"/>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 xml:space="preserve">2010; Mackenzie &amp; </w:t>
      </w:r>
      <w:proofErr w:type="spellStart"/>
      <w:r w:rsidR="00FC056D">
        <w:rPr>
          <w:rFonts w:ascii="Times New Roman" w:hAnsi="Times New Roman" w:cs="Times New Roman"/>
          <w:bCs/>
          <w:sz w:val="24"/>
          <w:szCs w:val="24"/>
        </w:rPr>
        <w:t>Royle</w:t>
      </w:r>
      <w:proofErr w:type="spellEnd"/>
      <w:r w:rsidR="00FC056D">
        <w:rPr>
          <w:rFonts w:ascii="Times New Roman" w:hAnsi="Times New Roman" w:cs="Times New Roman"/>
          <w:bCs/>
          <w:sz w:val="24"/>
          <w:szCs w:val="24"/>
        </w:rPr>
        <w:t>,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14:paraId="08DD4690" w14:textId="77777777"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w:t>
      </w:r>
      <w:commentRangeStart w:id="19"/>
      <w:r w:rsidRPr="00A96F49">
        <w:rPr>
          <w:rFonts w:ascii="Times New Roman" w:hAnsi="Times New Roman" w:cs="Times New Roman"/>
          <w:bCs/>
          <w:sz w:val="24"/>
          <w:szCs w:val="24"/>
        </w:rPr>
        <w:t xml:space="preserve">This study provides a baseline upon which further investigation of rare Anoka Sand Plain species population dynamics can be founded, and we hope the information provided here will be useful in further management and restoration efforts </w:t>
      </w:r>
      <w:commentRangeEnd w:id="19"/>
      <w:r w:rsidR="001556B5">
        <w:rPr>
          <w:rStyle w:val="CommentReference"/>
        </w:rPr>
        <w:commentReference w:id="19"/>
      </w:r>
    </w:p>
    <w:p w14:paraId="2BE8B87D" w14:textId="77777777"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14:paraId="19FA5367"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 xml:space="preserve">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14:paraId="335E4E8A"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C.R.</w:t>
      </w:r>
      <w:r w:rsidR="004423CD">
        <w:rPr>
          <w:rFonts w:ascii="Times New Roman" w:hAnsi="Times New Roman" w:cs="Times New Roman"/>
          <w:sz w:val="24"/>
          <w:szCs w:val="24"/>
        </w:rPr>
        <w:t xml:space="preserve">, </w:t>
      </w:r>
      <w:proofErr w:type="spellStart"/>
      <w:r w:rsidR="004423CD">
        <w:rPr>
          <w:rFonts w:ascii="Times New Roman" w:hAnsi="Times New Roman" w:cs="Times New Roman"/>
          <w:sz w:val="24"/>
          <w:szCs w:val="24"/>
        </w:rPr>
        <w:t>Hovick</w:t>
      </w:r>
      <w:proofErr w:type="spellEnd"/>
      <w:r w:rsidR="004423CD">
        <w:rPr>
          <w:rFonts w:ascii="Times New Roman" w:hAnsi="Times New Roman" w:cs="Times New Roman"/>
          <w:sz w:val="24"/>
          <w:szCs w:val="24"/>
        </w:rPr>
        <w:t>,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3" w:history="1">
        <w:r w:rsidR="004B0D75" w:rsidRPr="00941CED">
          <w:rPr>
            <w:rStyle w:val="Hyperlink"/>
            <w:rFonts w:ascii="Times New Roman" w:hAnsi="Times New Roman" w:cs="Times New Roman"/>
            <w:sz w:val="24"/>
            <w:szCs w:val="24"/>
          </w:rPr>
          <w:t>https://doi-org.ezp2.lib.umn.edu/10.1007/s10841-017-0041-9</w:t>
        </w:r>
      </w:hyperlink>
    </w:p>
    <w:p w14:paraId="43F7DFD8" w14:textId="77777777" w:rsidR="004B0D75" w:rsidRPr="006A3EB9"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 xml:space="preserve">1988. The natural vegetation of Minnesota at the time of the public land survey: 1847-1907. Adapted from the Original Vegetation of Minnesota by F. J. </w:t>
      </w:r>
      <w:proofErr w:type="spellStart"/>
      <w:r w:rsidR="00D46000">
        <w:rPr>
          <w:rFonts w:ascii="Times New Roman" w:hAnsi="Times New Roman" w:cs="Times New Roman"/>
          <w:sz w:val="24"/>
          <w:szCs w:val="24"/>
        </w:rPr>
        <w:t>Marschner</w:t>
      </w:r>
      <w:proofErr w:type="spellEnd"/>
      <w:r w:rsidR="00D46000">
        <w:rPr>
          <w:rFonts w:ascii="Times New Roman" w:hAnsi="Times New Roman" w:cs="Times New Roman"/>
          <w:sz w:val="24"/>
          <w:szCs w:val="24"/>
        </w:rPr>
        <w:t>. Minnesota Natural Heritage and Nongame Research Program, Minnesota Department of Natural Resources.</w:t>
      </w:r>
    </w:p>
    <w:p w14:paraId="175347E6"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w:t>
      </w:r>
      <w:r w:rsidRPr="00936CBE">
        <w:rPr>
          <w:rFonts w:ascii="Times New Roman" w:hAnsi="Times New Roman" w:cs="Times New Roman"/>
          <w:i/>
          <w:sz w:val="24"/>
          <w:szCs w:val="24"/>
        </w:rPr>
        <w:t xml:space="preserve">Hesperia </w:t>
      </w:r>
      <w:proofErr w:type="spellStart"/>
      <w:r w:rsidRPr="00936CBE">
        <w:rPr>
          <w:rFonts w:ascii="Times New Roman" w:hAnsi="Times New Roman" w:cs="Times New Roman"/>
          <w:i/>
          <w:sz w:val="24"/>
          <w:szCs w:val="24"/>
        </w:rPr>
        <w:t>dacotae</w:t>
      </w:r>
      <w:proofErr w:type="spellEnd"/>
      <w:r w:rsidRPr="006A3EB9">
        <w:rPr>
          <w:rFonts w:ascii="Times New Roman" w:hAnsi="Times New Roman" w:cs="Times New Roman"/>
          <w:sz w:val="24"/>
          <w:szCs w:val="24"/>
        </w:rPr>
        <w:t xml:space="preserve"> and </w:t>
      </w:r>
      <w:r w:rsidRPr="00936CBE">
        <w:rPr>
          <w:rFonts w:ascii="Times New Roman" w:hAnsi="Times New Roman" w:cs="Times New Roman"/>
          <w:i/>
          <w:sz w:val="24"/>
          <w:szCs w:val="24"/>
        </w:rPr>
        <w:t xml:space="preserve">Hesperia </w:t>
      </w:r>
      <w:proofErr w:type="spellStart"/>
      <w:r w:rsidRPr="00936CBE">
        <w:rPr>
          <w:rFonts w:ascii="Times New Roman" w:hAnsi="Times New Roman" w:cs="Times New Roman"/>
          <w:i/>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Pr="006A3EB9">
        <w:rPr>
          <w:rFonts w:ascii="Times New Roman" w:hAnsi="Times New Roman" w:cs="Times New Roman"/>
          <w:sz w:val="24"/>
          <w:szCs w:val="24"/>
        </w:rPr>
        <w:t xml:space="preserve">; 594). St. Paul, Minn.: Minnesota Agricultural Experiment Station, University of Minnesota. </w:t>
      </w:r>
    </w:p>
    <w:p w14:paraId="70FA01A4"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xml:space="preserve">,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14:paraId="421DEE88"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14:paraId="1154BE49"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14:paraId="7B14B90D"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J. H., J.</w:t>
      </w:r>
      <w:r w:rsidR="00A02AD2">
        <w:rPr>
          <w:rFonts w:ascii="Times New Roman" w:hAnsi="Times New Roman" w:cs="Times New Roman"/>
          <w:sz w:val="24"/>
          <w:szCs w:val="24"/>
        </w:rPr>
        <w:t xml:space="preserve"> R. </w:t>
      </w:r>
      <w:proofErr w:type="spellStart"/>
      <w:r w:rsidR="00A02AD2">
        <w:rPr>
          <w:rFonts w:ascii="Times New Roman" w:hAnsi="Times New Roman" w:cs="Times New Roman"/>
          <w:sz w:val="24"/>
          <w:szCs w:val="24"/>
        </w:rPr>
        <w:t>Fieberg</w:t>
      </w:r>
      <w:proofErr w:type="spellEnd"/>
      <w:r w:rsidR="00A02AD2">
        <w:rPr>
          <w:rFonts w:ascii="Times New Roman" w:hAnsi="Times New Roman" w:cs="Times New Roman"/>
          <w:sz w:val="24"/>
          <w:szCs w:val="24"/>
        </w:rPr>
        <w:t xml:space="preserve">, and M. S. </w:t>
      </w:r>
      <w:proofErr w:type="spellStart"/>
      <w:r w:rsidR="00A02AD2">
        <w:rPr>
          <w:rFonts w:ascii="Times New Roman" w:hAnsi="Times New Roman" w:cs="Times New Roman"/>
          <w:sz w:val="24"/>
          <w:szCs w:val="24"/>
        </w:rPr>
        <w:t>Lenarz</w:t>
      </w:r>
      <w:proofErr w:type="spellEnd"/>
      <w:r w:rsidR="00A02AD2">
        <w:rPr>
          <w:rFonts w:ascii="Times New Roman" w:hAnsi="Times New Roman" w:cs="Times New Roman"/>
          <w:sz w:val="24"/>
          <w:szCs w:val="24"/>
        </w:rPr>
        <w:t>. 2012.</w:t>
      </w:r>
      <w:r w:rsidRPr="006A3EB9">
        <w:rPr>
          <w:rFonts w:ascii="Times New Roman" w:hAnsi="Times New Roman" w:cs="Times New Roman"/>
          <w:sz w:val="24"/>
          <w:szCs w:val="24"/>
        </w:rPr>
        <w:t xml:space="preserve"> Spending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14:paraId="650C3350"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14:paraId="20196D30"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w:t>
      </w:r>
      <w:r w:rsidR="00A02AD2">
        <w:rPr>
          <w:rFonts w:ascii="Times New Roman" w:hAnsi="Times New Roman" w:cs="Times New Roman"/>
          <w:sz w:val="24"/>
          <w:szCs w:val="24"/>
        </w:rPr>
        <w:t>ut</w:t>
      </w:r>
      <w:proofErr w:type="spellEnd"/>
      <w:r w:rsidR="00A02AD2">
        <w:rPr>
          <w:rFonts w:ascii="Times New Roman" w:hAnsi="Times New Roman" w:cs="Times New Roman"/>
          <w:sz w:val="24"/>
          <w:szCs w:val="24"/>
        </w:rPr>
        <w: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14:paraId="0A7E9E36" w14:textId="77777777"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14:paraId="368833F1"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14:paraId="223D727A"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14:paraId="2A5D8890"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14:paraId="614CD8C6"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14:paraId="5C250350" w14:textId="77777777" w:rsidR="00D7453E" w:rsidRPr="006A3EB9" w:rsidRDefault="006A3EB9" w:rsidP="00D7453E">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14:paraId="12FCF6AC"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14:paraId="0D8FD976"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14:paraId="62964773" w14:textId="77777777"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14:paraId="3A4000D6" w14:textId="77777777"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14:paraId="446CE776" w14:textId="77777777"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14:paraId="20F86BEA" w14:textId="77777777"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Wildlife.</w:t>
      </w:r>
    </w:p>
    <w:p w14:paraId="7550C5DF"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14:paraId="36C4025C"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Zlonis,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14:paraId="189B5120"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14:paraId="1983F9F7"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14:paraId="77193B30"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14:paraId="1E00A510"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14:paraId="19C91DC6" w14:textId="77777777"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14:paraId="5387E8EE" w14:textId="77777777" w:rsidR="006A3EB9" w:rsidRPr="008E238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nah Texler" w:date="2018-11-21T16:17:00Z" w:initials="HT">
    <w:p w14:paraId="3C594900" w14:textId="77777777" w:rsidR="00C10D2A" w:rsidRDefault="00C10D2A">
      <w:pPr>
        <w:pStyle w:val="CommentText"/>
      </w:pPr>
      <w:r>
        <w:rPr>
          <w:rStyle w:val="CommentReference"/>
        </w:rPr>
        <w:annotationRef/>
      </w:r>
      <w:r>
        <w:t xml:space="preserve">There are quite a few others though, such as the ones in Whitewater WMA.  I think this makes it sounds as though there are only one or two left.  I think it would be helpful to include a quick summary of oak savannas in the state – include the different types, and the fact that mesic oak savanna is by far the rarest, and mention where the dry oak savanna remnants occur.  </w:t>
      </w:r>
    </w:p>
  </w:comment>
  <w:comment w:id="6" w:author="Hannah Texler" w:date="2018-11-21T16:19:00Z" w:initials="HT">
    <w:p w14:paraId="4852479C" w14:textId="77777777" w:rsidR="00C10D2A" w:rsidRDefault="00C10D2A">
      <w:pPr>
        <w:pStyle w:val="CommentText"/>
      </w:pPr>
      <w:r>
        <w:rPr>
          <w:rStyle w:val="CommentReference"/>
        </w:rPr>
        <w:annotationRef/>
      </w:r>
      <w:r>
        <w:t xml:space="preserve">I don’t think this is a word (?). </w:t>
      </w:r>
    </w:p>
  </w:comment>
  <w:comment w:id="7" w:author="Hannah Texler" w:date="2018-11-21T16:21:00Z" w:initials="HT">
    <w:p w14:paraId="179217DF" w14:textId="77777777" w:rsidR="00C10D2A" w:rsidRDefault="00C10D2A">
      <w:pPr>
        <w:pStyle w:val="CommentText"/>
      </w:pPr>
      <w:r>
        <w:rPr>
          <w:rStyle w:val="CommentReference"/>
        </w:rPr>
        <w:annotationRef/>
      </w:r>
      <w:r>
        <w:t xml:space="preserve">I wouldn’t leave out the word natural.  </w:t>
      </w:r>
    </w:p>
  </w:comment>
  <w:comment w:id="8" w:author="Hannah Texler" w:date="2018-11-21T16:21:00Z" w:initials="HT">
    <w:p w14:paraId="5AAA8493" w14:textId="77777777" w:rsidR="00C10D2A" w:rsidRDefault="00C10D2A">
      <w:pPr>
        <w:pStyle w:val="CommentText"/>
      </w:pPr>
      <w:r>
        <w:rPr>
          <w:rStyle w:val="CommentReference"/>
        </w:rPr>
        <w:annotationRef/>
      </w:r>
      <w:r>
        <w:t xml:space="preserve">I don’t see this reference in the references section.  I’m wondering what it refers to – just the GIS layer? </w:t>
      </w:r>
    </w:p>
  </w:comment>
  <w:comment w:id="9" w:author="Hannah Texler" w:date="2018-11-21T16:22:00Z" w:initials="HT">
    <w:p w14:paraId="5AACEEF1" w14:textId="77777777" w:rsidR="00C10D2A" w:rsidRDefault="00C10D2A">
      <w:pPr>
        <w:pStyle w:val="CommentText"/>
      </w:pPr>
      <w:r>
        <w:rPr>
          <w:rStyle w:val="CommentReference"/>
        </w:rPr>
        <w:annotationRef/>
      </w:r>
      <w:r>
        <w:t xml:space="preserve">Same comment as before – they occur in other parts of the state too. </w:t>
      </w:r>
    </w:p>
  </w:comment>
  <w:comment w:id="10" w:author="Hannah Texler" w:date="2018-11-21T16:25:00Z" w:initials="HT">
    <w:p w14:paraId="375770D6" w14:textId="77777777" w:rsidR="00A568B9" w:rsidRDefault="00A568B9">
      <w:pPr>
        <w:pStyle w:val="CommentText"/>
      </w:pPr>
      <w:r>
        <w:rPr>
          <w:rStyle w:val="CommentReference"/>
        </w:rPr>
        <w:annotationRef/>
      </w:r>
      <w:r>
        <w:t xml:space="preserve">I would not call these natural areas because of the great amount of disturbance, especially in Sand Dunes.  Also, somewhere in this thesis you should mention Uncas Dunes SNA, part of which is included in Sand Dunes SF (and part is just SNA).  These are examples of natural areas that are managed with invasive species control, prescribed fire, and removal of planted pines, and this has resulted in high quality native plant communities and rare species populations in their natural habitats. </w:t>
      </w:r>
    </w:p>
  </w:comment>
  <w:comment w:id="12" w:author="Hannah Texler" w:date="2018-11-21T16:33:00Z" w:initials="HT">
    <w:p w14:paraId="2DCAD2DF" w14:textId="54244CFE" w:rsidR="00AE04C8" w:rsidRDefault="00AE04C8">
      <w:pPr>
        <w:pStyle w:val="CommentText"/>
      </w:pPr>
      <w:r>
        <w:rPr>
          <w:rStyle w:val="CommentReference"/>
        </w:rPr>
        <w:annotationRef/>
      </w:r>
      <w:r>
        <w:t xml:space="preserve">You might want to double check this – I don’t remember four globally ranked NPCs.  </w:t>
      </w:r>
    </w:p>
  </w:comment>
  <w:comment w:id="16" w:author="Hannah Texler" w:date="2018-11-21T16:35:00Z" w:initials="HT">
    <w:p w14:paraId="5A72A130" w14:textId="4C2CDC10" w:rsidR="00AE04C8" w:rsidRDefault="00AE04C8">
      <w:pPr>
        <w:pStyle w:val="CommentText"/>
      </w:pPr>
      <w:r>
        <w:rPr>
          <w:rStyle w:val="CommentReference"/>
        </w:rPr>
        <w:annotationRef/>
      </w:r>
      <w:r>
        <w:t xml:space="preserve">Local what? </w:t>
      </w:r>
    </w:p>
  </w:comment>
  <w:comment w:id="17" w:author="Hannah Texler" w:date="2018-11-21T16:35:00Z" w:initials="HT">
    <w:p w14:paraId="62925FCD" w14:textId="5E56C770" w:rsidR="00AE04C8" w:rsidRDefault="00AE04C8">
      <w:pPr>
        <w:pStyle w:val="CommentText"/>
      </w:pPr>
      <w:r>
        <w:rPr>
          <w:rStyle w:val="CommentReference"/>
        </w:rPr>
        <w:annotationRef/>
      </w:r>
      <w:r>
        <w:t xml:space="preserve">Unmarked what? </w:t>
      </w:r>
    </w:p>
  </w:comment>
  <w:comment w:id="19" w:author="Hannah Texler" w:date="2018-11-21T16:38:00Z" w:initials="HT">
    <w:p w14:paraId="2AF9DF37" w14:textId="51F72EAF" w:rsidR="001556B5" w:rsidRDefault="001556B5">
      <w:pPr>
        <w:pStyle w:val="CommentText"/>
      </w:pPr>
      <w:r>
        <w:rPr>
          <w:rStyle w:val="CommentReference"/>
        </w:rPr>
        <w:annotationRef/>
      </w:r>
      <w:r>
        <w:t xml:space="preserve">Awkwardly worded, but I can’t think of a better word than founded at the moment.  Also, I think it will be important to try to come up with some management recommendations from your study, even if they are not detailed.  And more about recommended studies would be helpful.  </w:t>
      </w:r>
      <w:r w:rsidR="003E10BF">
        <w:t xml:space="preserve">I think it would be good for the two of us to meet and talk about some ideas about what you might include here.  </w:t>
      </w:r>
      <w:r w:rsidR="003E10BF">
        <w:t xml:space="preserve">Feel free to set up a meeting for us.  </w:t>
      </w:r>
      <w:bookmarkStart w:id="20" w:name="_GoBack"/>
      <w:bookmarkEnd w:id="20"/>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594900" w15:done="0"/>
  <w15:commentEx w15:paraId="4852479C" w15:done="0"/>
  <w15:commentEx w15:paraId="179217DF" w15:done="0"/>
  <w15:commentEx w15:paraId="5AAA8493" w15:done="0"/>
  <w15:commentEx w15:paraId="5AACEEF1" w15:done="0"/>
  <w15:commentEx w15:paraId="375770D6" w15:done="0"/>
  <w15:commentEx w15:paraId="2DCAD2DF" w15:done="0"/>
  <w15:commentEx w15:paraId="5A72A130" w15:done="0"/>
  <w15:commentEx w15:paraId="62925FCD" w15:done="0"/>
  <w15:commentEx w15:paraId="2AF9DF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nah Texler">
    <w15:presenceInfo w15:providerId="AD" w15:userId="S-1-5-21-1926791991-2342058966-2197791820-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197E"/>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556B5"/>
    <w:rsid w:val="0016183D"/>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10BF"/>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13B2D"/>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0D75"/>
    <w:rsid w:val="004B3A46"/>
    <w:rsid w:val="004B40D5"/>
    <w:rsid w:val="004B5B68"/>
    <w:rsid w:val="004C1D5D"/>
    <w:rsid w:val="004C4BC1"/>
    <w:rsid w:val="004C55C6"/>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36CBE"/>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2AD2"/>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568B9"/>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04C8"/>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D2A"/>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000"/>
    <w:rsid w:val="00D46122"/>
    <w:rsid w:val="00D501CE"/>
    <w:rsid w:val="00D50313"/>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E02D7"/>
    <w:rsid w:val="00DE1B4C"/>
    <w:rsid w:val="00DE4235"/>
    <w:rsid w:val="00DF26BB"/>
    <w:rsid w:val="00DF5340"/>
    <w:rsid w:val="00DF7B12"/>
    <w:rsid w:val="00E003A7"/>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E7E2"/>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 w:type="character" w:styleId="CommentReference">
    <w:name w:val="annotation reference"/>
    <w:basedOn w:val="DefaultParagraphFont"/>
    <w:uiPriority w:val="99"/>
    <w:semiHidden/>
    <w:unhideWhenUsed/>
    <w:rsid w:val="00C10D2A"/>
    <w:rPr>
      <w:sz w:val="16"/>
      <w:szCs w:val="16"/>
    </w:rPr>
  </w:style>
  <w:style w:type="paragraph" w:styleId="CommentText">
    <w:name w:val="annotation text"/>
    <w:basedOn w:val="Normal"/>
    <w:link w:val="CommentTextChar"/>
    <w:uiPriority w:val="99"/>
    <w:semiHidden/>
    <w:unhideWhenUsed/>
    <w:rsid w:val="00C10D2A"/>
    <w:pPr>
      <w:spacing w:line="240" w:lineRule="auto"/>
    </w:pPr>
    <w:rPr>
      <w:sz w:val="20"/>
      <w:szCs w:val="20"/>
    </w:rPr>
  </w:style>
  <w:style w:type="character" w:customStyle="1" w:styleId="CommentTextChar">
    <w:name w:val="Comment Text Char"/>
    <w:basedOn w:val="DefaultParagraphFont"/>
    <w:link w:val="CommentText"/>
    <w:uiPriority w:val="99"/>
    <w:semiHidden/>
    <w:rsid w:val="00C10D2A"/>
    <w:rPr>
      <w:sz w:val="20"/>
      <w:szCs w:val="20"/>
    </w:rPr>
  </w:style>
  <w:style w:type="paragraph" w:styleId="CommentSubject">
    <w:name w:val="annotation subject"/>
    <w:basedOn w:val="CommentText"/>
    <w:next w:val="CommentText"/>
    <w:link w:val="CommentSubjectChar"/>
    <w:uiPriority w:val="99"/>
    <w:semiHidden/>
    <w:unhideWhenUsed/>
    <w:rsid w:val="00C10D2A"/>
    <w:rPr>
      <w:b/>
      <w:bCs/>
    </w:rPr>
  </w:style>
  <w:style w:type="character" w:customStyle="1" w:styleId="CommentSubjectChar">
    <w:name w:val="Comment Subject Char"/>
    <w:basedOn w:val="CommentTextChar"/>
    <w:link w:val="CommentSubject"/>
    <w:uiPriority w:val="99"/>
    <w:semiHidden/>
    <w:rsid w:val="00C10D2A"/>
    <w:rPr>
      <w:b/>
      <w:bCs/>
      <w:sz w:val="20"/>
      <w:szCs w:val="20"/>
    </w:rPr>
  </w:style>
  <w:style w:type="paragraph" w:styleId="BalloonText">
    <w:name w:val="Balloon Text"/>
    <w:basedOn w:val="Normal"/>
    <w:link w:val="BalloonTextChar"/>
    <w:uiPriority w:val="99"/>
    <w:semiHidden/>
    <w:unhideWhenUsed/>
    <w:rsid w:val="00C10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D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ezp2.lib.umn.edu/10.1007/s10841-017-0041-9"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BD813-D0D6-444B-BF63-24C83274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38</Pages>
  <Words>17642</Words>
  <Characters>100561</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Hannah Texler</cp:lastModifiedBy>
  <cp:revision>5</cp:revision>
  <dcterms:created xsi:type="dcterms:W3CDTF">2018-11-21T22:14:00Z</dcterms:created>
  <dcterms:modified xsi:type="dcterms:W3CDTF">2018-11-21T22:52:00Z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